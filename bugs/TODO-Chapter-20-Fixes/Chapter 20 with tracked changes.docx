
<file path=[Content_Types].xml><?xml version="1.0" encoding="utf-8"?>
<Types xmlns="http://schemas.openxmlformats.org/package/2006/content-types">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9F9851" w14:textId="77777777" w:rsidR="00857F03" w:rsidRPr="002E34A0" w:rsidRDefault="00857F03" w:rsidP="00857F03">
      <w:pPr>
        <w:pStyle w:val="Heading1"/>
      </w:pPr>
      <w:bookmarkStart w:id="0" w:name="_Toc370672712"/>
      <w:bookmarkStart w:id="1" w:name="_Toc370673218"/>
      <w:r w:rsidRPr="002E34A0">
        <w:rPr>
          <w:noProof/>
        </w:rPr>
        <w:t>Chapter 20.</w:t>
      </w:r>
      <w:r w:rsidRPr="002E34A0">
        <w:t xml:space="preserve"> Object-Oriented Programming Principles</w:t>
      </w:r>
      <w:bookmarkEnd w:id="0"/>
      <w:bookmarkEnd w:id="1"/>
    </w:p>
    <w:p w14:paraId="74A341B3" w14:textId="77777777" w:rsidR="00857F03" w:rsidRPr="002E34A0" w:rsidRDefault="00857F03" w:rsidP="00857F03">
      <w:pPr>
        <w:pStyle w:val="Heading2"/>
      </w:pPr>
      <w:bookmarkStart w:id="2" w:name="_Toc370673219"/>
      <w:r w:rsidRPr="002E34A0">
        <w:t>In This Chapter</w:t>
      </w:r>
      <w:bookmarkEnd w:id="2"/>
    </w:p>
    <w:p w14:paraId="361C6DE8" w14:textId="77777777" w:rsidR="00857F03" w:rsidRPr="002E34A0" w:rsidRDefault="00857F03" w:rsidP="00857F03">
      <w:r w:rsidRPr="002E34A0">
        <w:t>In this chapter</w:t>
      </w:r>
      <w:ins w:id="3" w:author="Hans Zijlstra" w:date="2017-07-01T15:16:00Z">
        <w:r w:rsidR="002E34A0" w:rsidRPr="002E34A0">
          <w:t>,</w:t>
        </w:r>
      </w:ins>
      <w:r w:rsidRPr="003745D4">
        <w:t xml:space="preserve"> we will familiarize ourselves with the </w:t>
      </w:r>
      <w:r w:rsidRPr="003745D4">
        <w:rPr>
          <w:b/>
        </w:rPr>
        <w:t>principles of object-oriented programming</w:t>
      </w:r>
      <w:r w:rsidRPr="002E34A0">
        <w:t xml:space="preserve">: class </w:t>
      </w:r>
      <w:r w:rsidRPr="002E34A0">
        <w:rPr>
          <w:b/>
        </w:rPr>
        <w:t>inheritance</w:t>
      </w:r>
      <w:r w:rsidRPr="002E34A0">
        <w:t xml:space="preserve">, </w:t>
      </w:r>
      <w:r w:rsidRPr="002E34A0">
        <w:rPr>
          <w:b/>
        </w:rPr>
        <w:t>interface</w:t>
      </w:r>
      <w:r w:rsidRPr="002E34A0">
        <w:t xml:space="preserve"> implementation, </w:t>
      </w:r>
      <w:r w:rsidRPr="002E34A0">
        <w:rPr>
          <w:b/>
        </w:rPr>
        <w:t>abstraction</w:t>
      </w:r>
      <w:r w:rsidRPr="002E34A0">
        <w:t xml:space="preserve"> of data and behavior, </w:t>
      </w:r>
      <w:r w:rsidRPr="002E34A0">
        <w:rPr>
          <w:b/>
        </w:rPr>
        <w:t>encapsulation</w:t>
      </w:r>
      <w:r w:rsidRPr="002E34A0">
        <w:t xml:space="preserve"> of data and class implementation, </w:t>
      </w:r>
      <w:r w:rsidRPr="002E34A0">
        <w:rPr>
          <w:b/>
        </w:rPr>
        <w:t>polymorphism</w:t>
      </w:r>
      <w:r w:rsidRPr="002E34A0">
        <w:t xml:space="preserve"> and </w:t>
      </w:r>
      <w:r w:rsidRPr="002E34A0">
        <w:rPr>
          <w:b/>
        </w:rPr>
        <w:t>virtual methods</w:t>
      </w:r>
      <w:r w:rsidRPr="002E34A0">
        <w:t>. We will explain in detail</w:t>
      </w:r>
      <w:del w:id="4" w:author="Hans Zijlstra" w:date="2017-07-01T15:16:00Z">
        <w:r w:rsidRPr="002E34A0" w:rsidDel="002E34A0">
          <w:delText>s</w:delText>
        </w:r>
      </w:del>
      <w:r w:rsidRPr="002E34A0">
        <w:t xml:space="preserve"> the principles of </w:t>
      </w:r>
      <w:r w:rsidRPr="002E34A0">
        <w:rPr>
          <w:b/>
        </w:rPr>
        <w:t>cohesion</w:t>
      </w:r>
      <w:r w:rsidRPr="002E34A0">
        <w:t xml:space="preserve"> and </w:t>
      </w:r>
      <w:r w:rsidRPr="002E34A0">
        <w:rPr>
          <w:b/>
        </w:rPr>
        <w:t>coupling</w:t>
      </w:r>
      <w:r w:rsidRPr="002E34A0">
        <w:t xml:space="preserve">. We will briefly outline object-oriented modeling and how to create an object model based on a specific business problem. We will familiarize ourselves with </w:t>
      </w:r>
      <w:r w:rsidRPr="002E34A0">
        <w:rPr>
          <w:b/>
        </w:rPr>
        <w:t>UML</w:t>
      </w:r>
      <w:r w:rsidRPr="002E34A0">
        <w:t xml:space="preserve"> and its role in object-oriented modeling. Finally, we will briefly discuss </w:t>
      </w:r>
      <w:r w:rsidRPr="002E34A0">
        <w:rPr>
          <w:b/>
        </w:rPr>
        <w:t>design patterns</w:t>
      </w:r>
      <w:r w:rsidRPr="002E34A0">
        <w:t xml:space="preserve"> and illustrate some</w:t>
      </w:r>
      <w:del w:id="5" w:author="Hans Zijlstra" w:date="2017-07-01T15:17:00Z">
        <w:r w:rsidRPr="002E34A0" w:rsidDel="002E34A0">
          <w:delText xml:space="preserve"> of those</w:delText>
        </w:r>
      </w:del>
      <w:r w:rsidRPr="002E34A0">
        <w:t xml:space="preserve"> that are widely used in practice.</w:t>
      </w:r>
    </w:p>
    <w:p w14:paraId="7BB13D1C" w14:textId="77777777" w:rsidR="00857F03" w:rsidRPr="002E34A0" w:rsidRDefault="00857F03" w:rsidP="00857F03">
      <w:pPr>
        <w:pStyle w:val="Heading2"/>
      </w:pPr>
      <w:bookmarkStart w:id="6" w:name="_Toc370673220"/>
      <w:del w:id="7" w:author="Hans Zijlstra" w:date="2017-07-01T15:17:00Z">
        <w:r w:rsidRPr="002E34A0" w:rsidDel="002E34A0">
          <w:delText xml:space="preserve">Let’s </w:delText>
        </w:r>
      </w:del>
      <w:r w:rsidRPr="002E34A0">
        <w:t>Review</w:t>
      </w:r>
      <w:ins w:id="8" w:author="Hans Zijlstra" w:date="2017-07-01T15:17:00Z">
        <w:r w:rsidR="002E34A0" w:rsidRPr="002E34A0">
          <w:t xml:space="preserve"> of</w:t>
        </w:r>
      </w:ins>
      <w:del w:id="9" w:author="Hans Zijlstra" w:date="2017-07-01T15:17:00Z">
        <w:r w:rsidRPr="002E34A0" w:rsidDel="002E34A0">
          <w:delText>:</w:delText>
        </w:r>
      </w:del>
      <w:r w:rsidRPr="002E34A0">
        <w:t xml:space="preserve"> Classes and Objects</w:t>
      </w:r>
      <w:bookmarkEnd w:id="6"/>
    </w:p>
    <w:p w14:paraId="59826796" w14:textId="77777777" w:rsidR="00857F03" w:rsidRPr="003745D4" w:rsidRDefault="00857F03" w:rsidP="00857F03">
      <w:r w:rsidRPr="002E34A0">
        <w:t>We introduced classes and objects in the chapter "</w:t>
      </w:r>
      <w:r w:rsidRPr="002E34A0">
        <w:fldChar w:fldCharType="begin"/>
      </w:r>
      <w:r w:rsidRPr="002E34A0">
        <w:instrText xml:space="preserve"> HYPERLINK \l "Chapter_11_Creating_and_Using_Objects" </w:instrText>
      </w:r>
      <w:r w:rsidRPr="002E34A0">
        <w:rPr>
          <w:rPrChange w:id="10" w:author="Hans Zijlstra" w:date="2017-07-01T15:21:00Z">
            <w:rPr>
              <w:rStyle w:val="Hyperlink"/>
            </w:rPr>
          </w:rPrChange>
        </w:rPr>
        <w:fldChar w:fldCharType="separate"/>
      </w:r>
      <w:r w:rsidRPr="002E34A0">
        <w:rPr>
          <w:rStyle w:val="Hyperlink"/>
        </w:rPr>
        <w:t>Creating and Using Objects</w:t>
      </w:r>
      <w:r w:rsidRPr="002E34A0">
        <w:rPr>
          <w:rStyle w:val="Hyperlink"/>
        </w:rPr>
        <w:fldChar w:fldCharType="end"/>
      </w:r>
      <w:r w:rsidRPr="002E34A0">
        <w:t xml:space="preserve">". Let’s </w:t>
      </w:r>
      <w:ins w:id="11" w:author="Hans Zijlstra" w:date="2017-07-01T15:18:00Z">
        <w:r w:rsidR="002E34A0" w:rsidRPr="003745D4">
          <w:t>briefly</w:t>
        </w:r>
      </w:ins>
      <w:del w:id="12" w:author="Hans Zijlstra" w:date="2017-07-01T15:18:00Z">
        <w:r w:rsidRPr="003745D4" w:rsidDel="002E34A0">
          <w:delText>shortly</w:delText>
        </w:r>
      </w:del>
      <w:r w:rsidRPr="003745D4">
        <w:t xml:space="preserve"> review them</w:t>
      </w:r>
      <w:del w:id="13" w:author="Hans Zijlstra" w:date="2017-07-01T15:18:00Z">
        <w:r w:rsidRPr="003745D4" w:rsidDel="002E34A0">
          <w:delText xml:space="preserve"> again</w:delText>
        </w:r>
      </w:del>
      <w:r w:rsidRPr="003745D4">
        <w:t>.</w:t>
      </w:r>
    </w:p>
    <w:p w14:paraId="7ACCCE9D" w14:textId="77777777" w:rsidR="00857F03" w:rsidRPr="002E34A0" w:rsidRDefault="00857F03" w:rsidP="00857F03">
      <w:r w:rsidRPr="002E34A0">
        <w:rPr>
          <w:b/>
          <w:bCs/>
        </w:rPr>
        <w:t>Classes</w:t>
      </w:r>
      <w:r w:rsidRPr="002E34A0">
        <w:t xml:space="preserve"> are a description (</w:t>
      </w:r>
      <w:r w:rsidRPr="002E34A0">
        <w:rPr>
          <w:b/>
        </w:rPr>
        <w:t>model</w:t>
      </w:r>
      <w:r w:rsidRPr="002E34A0">
        <w:t>) of real objects and events referred to as entities. An example would be a class called "Student".</w:t>
      </w:r>
    </w:p>
    <w:p w14:paraId="1E1F572C" w14:textId="77777777" w:rsidR="00857F03" w:rsidRPr="002E34A0" w:rsidRDefault="00857F03" w:rsidP="00857F03">
      <w:r w:rsidRPr="002E34A0">
        <w:t xml:space="preserve">Classes possess </w:t>
      </w:r>
      <w:r w:rsidRPr="002E34A0">
        <w:rPr>
          <w:b/>
        </w:rPr>
        <w:t>characteristics</w:t>
      </w:r>
      <w:r w:rsidRPr="002E34A0">
        <w:t xml:space="preserve"> – in programming they are referred to as </w:t>
      </w:r>
      <w:r w:rsidRPr="002E34A0">
        <w:rPr>
          <w:b/>
          <w:bCs/>
        </w:rPr>
        <w:t>properties</w:t>
      </w:r>
      <w:r w:rsidRPr="002E34A0">
        <w:t>. An example would be a set of grades.</w:t>
      </w:r>
    </w:p>
    <w:p w14:paraId="335FE975" w14:textId="77777777" w:rsidR="00857F03" w:rsidRPr="002E34A0" w:rsidRDefault="00857F03" w:rsidP="00857F03">
      <w:r w:rsidRPr="002E34A0">
        <w:t xml:space="preserve">Classes also expose </w:t>
      </w:r>
      <w:r w:rsidRPr="002E34A0">
        <w:rPr>
          <w:b/>
        </w:rPr>
        <w:t>behavior</w:t>
      </w:r>
      <w:r w:rsidRPr="002E34A0">
        <w:t xml:space="preserve"> known in programming as </w:t>
      </w:r>
      <w:r w:rsidRPr="002E34A0">
        <w:rPr>
          <w:b/>
          <w:bCs/>
        </w:rPr>
        <w:t>methods</w:t>
      </w:r>
      <w:r w:rsidRPr="002E34A0">
        <w:t xml:space="preserve">. An example would be </w:t>
      </w:r>
      <w:ins w:id="14" w:author="Hans Zijlstra" w:date="2017-07-01T15:20:00Z">
        <w:r w:rsidR="002E34A0" w:rsidRPr="002E34A0">
          <w:t>taking</w:t>
        </w:r>
      </w:ins>
      <w:del w:id="15" w:author="Hans Zijlstra" w:date="2017-07-01T15:20:00Z">
        <w:r w:rsidRPr="002E34A0" w:rsidDel="002E34A0">
          <w:delText>sitting</w:delText>
        </w:r>
      </w:del>
      <w:r w:rsidRPr="002E34A0">
        <w:t xml:space="preserve"> an exam.</w:t>
      </w:r>
    </w:p>
    <w:p w14:paraId="018C095F" w14:textId="77777777" w:rsidR="00857F03" w:rsidRPr="003745D4" w:rsidRDefault="00857F03" w:rsidP="00857F03">
      <w:r w:rsidRPr="002E34A0">
        <w:t xml:space="preserve">Methods and properties </w:t>
      </w:r>
      <w:ins w:id="16" w:author="Hans Zijlstra" w:date="2017-07-01T15:24:00Z">
        <w:r w:rsidR="003745D4">
          <w:t>are either</w:t>
        </w:r>
      </w:ins>
      <w:del w:id="17" w:author="Hans Zijlstra" w:date="2017-07-01T15:24:00Z">
        <w:r w:rsidRPr="003745D4" w:rsidDel="003745D4">
          <w:delText>can</w:delText>
        </w:r>
      </w:del>
      <w:r w:rsidRPr="003745D4">
        <w:t xml:space="preserve"> </w:t>
      </w:r>
      <w:ins w:id="18" w:author="Hans Zijlstra" w:date="2017-07-01T15:23:00Z">
        <w:r w:rsidR="003745D4">
          <w:t>only</w:t>
        </w:r>
      </w:ins>
      <w:del w:id="19" w:author="Hans Zijlstra" w:date="2017-07-01T15:25:00Z">
        <w:r w:rsidRPr="002E34A0" w:rsidDel="003745D4">
          <w:delText>be</w:delText>
        </w:r>
      </w:del>
      <w:r w:rsidRPr="002E34A0">
        <w:t xml:space="preserve"> </w:t>
      </w:r>
      <w:r w:rsidRPr="002E34A0">
        <w:rPr>
          <w:b/>
        </w:rPr>
        <w:t>visible</w:t>
      </w:r>
      <w:r w:rsidRPr="002E34A0">
        <w:t xml:space="preserve"> </w:t>
      </w:r>
      <w:del w:id="20" w:author="Hans Zijlstra" w:date="2017-07-01T15:23:00Z">
        <w:r w:rsidRPr="002E34A0" w:rsidDel="002E34A0">
          <w:delText xml:space="preserve">only </w:delText>
        </w:r>
      </w:del>
      <w:r w:rsidRPr="002E34A0">
        <w:t>within the scope of the class</w:t>
      </w:r>
      <w:del w:id="21" w:author="Hans Zijlstra" w:date="2017-07-01T15:24:00Z">
        <w:r w:rsidRPr="002E34A0" w:rsidDel="003745D4">
          <w:delText>,</w:delText>
        </w:r>
      </w:del>
      <w:del w:id="22" w:author="Hans Zijlstra" w:date="2017-07-01T15:23:00Z">
        <w:r w:rsidRPr="002E34A0" w:rsidDel="002E34A0">
          <w:delText xml:space="preserve"> which declared </w:delText>
        </w:r>
      </w:del>
      <w:del w:id="23" w:author="Hans Zijlstra" w:date="2017-07-01T15:24:00Z">
        <w:r w:rsidRPr="002E34A0" w:rsidDel="003745D4">
          <w:delText>them and their descendants</w:delText>
        </w:r>
      </w:del>
      <w:r w:rsidRPr="002E34A0">
        <w:t xml:space="preserve"> (</w:t>
      </w:r>
      <w:r w:rsidRPr="003745D4">
        <w:rPr>
          <w:rStyle w:val="Code"/>
        </w:rPr>
        <w:t>private</w:t>
      </w:r>
      <w:r w:rsidRPr="003745D4">
        <w:t xml:space="preserve"> / </w:t>
      </w:r>
      <w:r w:rsidRPr="003745D4">
        <w:rPr>
          <w:rStyle w:val="Code"/>
        </w:rPr>
        <w:t>protected</w:t>
      </w:r>
      <w:r w:rsidRPr="003745D4">
        <w:t>)</w:t>
      </w:r>
      <w:del w:id="24" w:author="Hans Zijlstra" w:date="2017-07-01T15:24:00Z">
        <w:r w:rsidRPr="003745D4" w:rsidDel="003745D4">
          <w:delText>,</w:delText>
        </w:r>
      </w:del>
      <w:r w:rsidRPr="003745D4">
        <w:t xml:space="preserve"> or visible to all other classes (</w:t>
      </w:r>
      <w:r w:rsidRPr="003745D4">
        <w:rPr>
          <w:rStyle w:val="Code"/>
        </w:rPr>
        <w:t>public</w:t>
      </w:r>
      <w:r w:rsidRPr="003745D4">
        <w:t>).</w:t>
      </w:r>
    </w:p>
    <w:p w14:paraId="74502925" w14:textId="77777777" w:rsidR="00857F03" w:rsidRPr="002E34A0" w:rsidRDefault="00857F03" w:rsidP="00857F03">
      <w:r w:rsidRPr="002E34A0">
        <w:rPr>
          <w:b/>
          <w:bCs/>
        </w:rPr>
        <w:t>Objects</w:t>
      </w:r>
      <w:r w:rsidRPr="002E34A0">
        <w:t xml:space="preserve"> are </w:t>
      </w:r>
      <w:r w:rsidRPr="002E34A0">
        <w:rPr>
          <w:b/>
        </w:rPr>
        <w:t>instances</w:t>
      </w:r>
      <w:r w:rsidRPr="002E34A0">
        <w:t xml:space="preserve"> of classes. For example, John is a Student and Peter is also a Student.</w:t>
      </w:r>
    </w:p>
    <w:p w14:paraId="42477404" w14:textId="77777777" w:rsidR="00857F03" w:rsidRPr="002E34A0" w:rsidRDefault="00857F03" w:rsidP="00857F03">
      <w:pPr>
        <w:pStyle w:val="Heading2"/>
      </w:pPr>
      <w:bookmarkStart w:id="25" w:name="_Toc370673221"/>
      <w:r w:rsidRPr="002E34A0">
        <w:t>Object-Oriented Programming (OOP)</w:t>
      </w:r>
      <w:bookmarkEnd w:id="25"/>
    </w:p>
    <w:p w14:paraId="4A3AA155" w14:textId="77777777" w:rsidR="00857F03" w:rsidRPr="003745D4" w:rsidRDefault="00857F03" w:rsidP="00857F03">
      <w:r w:rsidRPr="002E34A0">
        <w:t xml:space="preserve">Object-oriented programming is the successor of procedural (structural) programming. </w:t>
      </w:r>
      <w:r w:rsidRPr="002E34A0">
        <w:rPr>
          <w:b/>
        </w:rPr>
        <w:t xml:space="preserve">Procedural </w:t>
      </w:r>
      <w:del w:id="26" w:author="Hans Zijlstra" w:date="2017-07-01T15:27:00Z">
        <w:r w:rsidRPr="002E34A0" w:rsidDel="003745D4">
          <w:rPr>
            <w:b/>
          </w:rPr>
          <w:delText>programming</w:delText>
        </w:r>
        <w:r w:rsidRPr="002E34A0" w:rsidDel="003745D4">
          <w:delText xml:space="preserve"> describes </w:delText>
        </w:r>
      </w:del>
      <w:r w:rsidRPr="002E34A0">
        <w:t xml:space="preserve">programs </w:t>
      </w:r>
      <w:ins w:id="27" w:author="Hans Zijlstra" w:date="2017-07-01T15:27:00Z">
        <w:r w:rsidR="003745D4">
          <w:t>are</w:t>
        </w:r>
      </w:ins>
      <w:del w:id="28" w:author="Hans Zijlstra" w:date="2017-07-01T15:27:00Z">
        <w:r w:rsidRPr="003745D4" w:rsidDel="003745D4">
          <w:delText>as</w:delText>
        </w:r>
      </w:del>
      <w:r w:rsidRPr="003745D4">
        <w:t xml:space="preserve"> groups of reusable code units (procedures)</w:t>
      </w:r>
      <w:ins w:id="29" w:author="Hans Zijlstra" w:date="2017-07-01T15:25:00Z">
        <w:r w:rsidR="003745D4">
          <w:t>,</w:t>
        </w:r>
      </w:ins>
      <w:r w:rsidRPr="003745D4">
        <w:t xml:space="preserve"> which define input and output parameters. </w:t>
      </w:r>
      <w:del w:id="30" w:author="Hans Zijlstra" w:date="2017-07-01T15:27:00Z">
        <w:r w:rsidRPr="003745D4" w:rsidDel="003745D4">
          <w:delText xml:space="preserve">Procedural programs consist of </w:delText>
        </w:r>
        <w:r w:rsidRPr="003745D4" w:rsidDel="003745D4">
          <w:rPr>
            <w:b/>
          </w:rPr>
          <w:delText>p</w:delText>
        </w:r>
      </w:del>
      <w:ins w:id="31" w:author="Hans Zijlstra" w:date="2017-07-01T15:27:00Z">
        <w:r w:rsidR="003745D4">
          <w:t>P</w:t>
        </w:r>
      </w:ins>
      <w:r w:rsidRPr="003745D4">
        <w:rPr>
          <w:b/>
        </w:rPr>
        <w:t>rocedures</w:t>
      </w:r>
      <w:del w:id="32" w:author="Hans Zijlstra" w:date="2017-07-01T15:27:00Z">
        <w:r w:rsidRPr="003745D4" w:rsidDel="003745D4">
          <w:delText>, which</w:delText>
        </w:r>
      </w:del>
      <w:r w:rsidRPr="003745D4">
        <w:t xml:space="preserve"> invoke each other.</w:t>
      </w:r>
    </w:p>
    <w:p w14:paraId="464C1897" w14:textId="3CE56274" w:rsidR="00857F03" w:rsidRPr="003745D4" w:rsidRDefault="00857F03" w:rsidP="00857F03">
      <w:r w:rsidRPr="003745D4">
        <w:t xml:space="preserve">The </w:t>
      </w:r>
      <w:r w:rsidRPr="003745D4">
        <w:rPr>
          <w:b/>
        </w:rPr>
        <w:t>problem</w:t>
      </w:r>
      <w:r w:rsidRPr="003745D4">
        <w:t xml:space="preserve"> with procedural programming is that </w:t>
      </w:r>
      <w:r w:rsidRPr="003745D4">
        <w:rPr>
          <w:b/>
        </w:rPr>
        <w:t xml:space="preserve">code reusability is </w:t>
      </w:r>
      <w:ins w:id="33" w:author="Hans Zijlstra" w:date="2017-07-01T15:28:00Z">
        <w:r w:rsidR="003745D4">
          <w:rPr>
            <w:b/>
          </w:rPr>
          <w:t>difficult</w:t>
        </w:r>
      </w:ins>
      <w:del w:id="34" w:author="Hans Zijlstra" w:date="2017-07-01T15:28:00Z">
        <w:r w:rsidRPr="003745D4" w:rsidDel="003745D4">
          <w:rPr>
            <w:b/>
          </w:rPr>
          <w:delText>hard</w:delText>
        </w:r>
      </w:del>
      <w:r w:rsidRPr="003745D4">
        <w:t xml:space="preserve"> and limited – only procedures can be reused and it is </w:t>
      </w:r>
      <w:ins w:id="35" w:author="Hans Zijlstra" w:date="2017-07-01T15:28:00Z">
        <w:r w:rsidR="003745D4">
          <w:t>difficult</w:t>
        </w:r>
      </w:ins>
      <w:del w:id="36" w:author="Hans Zijlstra" w:date="2017-07-01T15:28:00Z">
        <w:r w:rsidRPr="003745D4" w:rsidDel="003745D4">
          <w:delText>hard</w:delText>
        </w:r>
      </w:del>
      <w:r w:rsidRPr="003745D4">
        <w:t xml:space="preserve"> to make them generic and flexible. There is no easy way to work with abstract data structures </w:t>
      </w:r>
      <w:ins w:id="37" w:author="Hans Zijlstra" w:date="2017-07-11T09:40:00Z">
        <w:r w:rsidR="006220E6">
          <w:t>for</w:t>
        </w:r>
      </w:ins>
      <w:del w:id="38" w:author="Hans Zijlstra" w:date="2017-07-11T09:40:00Z">
        <w:r w:rsidRPr="003745D4" w:rsidDel="006220E6">
          <w:delText>with</w:delText>
        </w:r>
      </w:del>
      <w:r w:rsidRPr="003745D4">
        <w:t xml:space="preserve"> different implementations.</w:t>
      </w:r>
    </w:p>
    <w:p w14:paraId="7058231B" w14:textId="77777777" w:rsidR="00857F03" w:rsidRPr="002E34A0" w:rsidRDefault="00857F03" w:rsidP="00857F03">
      <w:r w:rsidRPr="002E34A0">
        <w:t xml:space="preserve">The object-oriented approach relies on the paradigm that each and every program works with data that describes </w:t>
      </w:r>
      <w:r w:rsidRPr="002E34A0">
        <w:rPr>
          <w:b/>
        </w:rPr>
        <w:t>entities</w:t>
      </w:r>
      <w:r w:rsidRPr="002E34A0">
        <w:t xml:space="preserve"> (objects or events) from real life. For example: accounting software systems work with invoices, items, warehouses, availabilities, sale orders, etc.</w:t>
      </w:r>
    </w:p>
    <w:p w14:paraId="0047C33D" w14:textId="77777777" w:rsidR="00857F03" w:rsidRPr="002E34A0" w:rsidRDefault="00857F03" w:rsidP="00857F03">
      <w:r w:rsidRPr="002E34A0">
        <w:lastRenderedPageBreak/>
        <w:t xml:space="preserve">This is how objects came to be. They describe characteristics (properties) and behavior (methods) of such </w:t>
      </w:r>
      <w:r w:rsidRPr="002E34A0">
        <w:rPr>
          <w:b/>
        </w:rPr>
        <w:t>real life entities</w:t>
      </w:r>
      <w:r w:rsidRPr="002E34A0">
        <w:t>.</w:t>
      </w:r>
    </w:p>
    <w:p w14:paraId="5C19BB86" w14:textId="77777777" w:rsidR="00857F03" w:rsidRPr="002E34A0" w:rsidRDefault="00857F03" w:rsidP="00857F03">
      <w:r w:rsidRPr="002E34A0">
        <w:rPr>
          <w:b/>
          <w:bCs/>
        </w:rPr>
        <w:t>The main advantages and goals of OOP</w:t>
      </w:r>
      <w:r w:rsidRPr="002E34A0">
        <w:t xml:space="preserve"> are to make complex software faster to develop and easier to maintain. OOP enables the easy reuse of code by applying simple and widely accepted rules (principles). Let’s check them out.</w:t>
      </w:r>
    </w:p>
    <w:p w14:paraId="623BDEA4" w14:textId="77777777" w:rsidR="00857F03" w:rsidRPr="002E34A0" w:rsidRDefault="00857F03" w:rsidP="00857F03">
      <w:pPr>
        <w:pStyle w:val="Heading2"/>
      </w:pPr>
      <w:bookmarkStart w:id="39" w:name="_Toc370673222"/>
      <w:r w:rsidRPr="002E34A0">
        <w:t>Fundamental Principles of OOP</w:t>
      </w:r>
      <w:bookmarkEnd w:id="39"/>
    </w:p>
    <w:p w14:paraId="2DD93570" w14:textId="77777777" w:rsidR="00857F03" w:rsidRPr="002E34A0" w:rsidRDefault="00857F03" w:rsidP="00857F03">
      <w:r w:rsidRPr="002E34A0">
        <w:t xml:space="preserve">In order for a programming language to be </w:t>
      </w:r>
      <w:r w:rsidRPr="002E34A0">
        <w:rPr>
          <w:b/>
        </w:rPr>
        <w:t>object-oriented</w:t>
      </w:r>
      <w:r w:rsidRPr="002E34A0">
        <w:t xml:space="preserve">, it has to enable working with </w:t>
      </w:r>
      <w:r w:rsidRPr="002E34A0">
        <w:rPr>
          <w:b/>
        </w:rPr>
        <w:t>classes</w:t>
      </w:r>
      <w:r w:rsidRPr="002E34A0">
        <w:t xml:space="preserve"> and </w:t>
      </w:r>
      <w:r w:rsidRPr="002E34A0">
        <w:rPr>
          <w:b/>
        </w:rPr>
        <w:t>objects</w:t>
      </w:r>
      <w:ins w:id="40" w:author="Hans Zijlstra" w:date="2017-07-01T15:30:00Z">
        <w:r w:rsidR="003745D4">
          <w:rPr>
            <w:b/>
          </w:rPr>
          <w:t>,</w:t>
        </w:r>
      </w:ins>
      <w:r w:rsidRPr="003745D4">
        <w:t xml:space="preserve"> as well as the implementation and use of the fundamental object-oriented principles and concepts: inheritance, abstraction, encapsulation and polymorphism. Let’s summarize each </w:t>
      </w:r>
      <w:r w:rsidRPr="002E34A0">
        <w:t xml:space="preserve">of these </w:t>
      </w:r>
      <w:r w:rsidRPr="002E34A0">
        <w:rPr>
          <w:b/>
        </w:rPr>
        <w:t>fundamental principles of OOP</w:t>
      </w:r>
      <w:r w:rsidRPr="002E34A0">
        <w:t>:</w:t>
      </w:r>
    </w:p>
    <w:p w14:paraId="00E3C6D5" w14:textId="77777777" w:rsidR="00857F03" w:rsidRPr="002E34A0" w:rsidRDefault="00857F03" w:rsidP="000A18E1">
      <w:pPr>
        <w:numPr>
          <w:ilvl w:val="0"/>
          <w:numId w:val="15"/>
        </w:numPr>
        <w:tabs>
          <w:tab w:val="num" w:pos="360"/>
        </w:tabs>
        <w:ind w:left="568" w:hanging="284"/>
        <w:rPr>
          <w:b/>
          <w:bCs/>
        </w:rPr>
      </w:pPr>
      <w:r w:rsidRPr="002E34A0">
        <w:rPr>
          <w:b/>
          <w:bCs/>
        </w:rPr>
        <w:t>Encapsulation</w:t>
      </w:r>
    </w:p>
    <w:p w14:paraId="3D4F953F" w14:textId="77777777" w:rsidR="00857F03" w:rsidRPr="002E34A0" w:rsidRDefault="00857F03" w:rsidP="00857F03">
      <w:pPr>
        <w:spacing w:before="60"/>
        <w:ind w:left="567"/>
      </w:pPr>
      <w:r w:rsidRPr="002E34A0">
        <w:t xml:space="preserve">We will learn to </w:t>
      </w:r>
      <w:r w:rsidRPr="002E34A0">
        <w:rPr>
          <w:b/>
        </w:rPr>
        <w:t>hide unnecessary details</w:t>
      </w:r>
      <w:r w:rsidRPr="002E34A0">
        <w:t xml:space="preserve"> in our classes and provide a clear and simple interface for working with them.</w:t>
      </w:r>
    </w:p>
    <w:p w14:paraId="311D70C0" w14:textId="77777777" w:rsidR="00857F03" w:rsidRPr="002E34A0" w:rsidRDefault="00857F03" w:rsidP="000A18E1">
      <w:pPr>
        <w:numPr>
          <w:ilvl w:val="0"/>
          <w:numId w:val="15"/>
        </w:numPr>
        <w:tabs>
          <w:tab w:val="num" w:pos="360"/>
        </w:tabs>
        <w:ind w:left="568" w:hanging="284"/>
        <w:rPr>
          <w:b/>
          <w:bCs/>
        </w:rPr>
      </w:pPr>
      <w:r w:rsidRPr="002E34A0">
        <w:rPr>
          <w:b/>
          <w:bCs/>
        </w:rPr>
        <w:t>Inheritance</w:t>
      </w:r>
    </w:p>
    <w:p w14:paraId="517B330A" w14:textId="77777777" w:rsidR="00857F03" w:rsidRPr="002E34A0" w:rsidRDefault="00857F03" w:rsidP="00857F03">
      <w:pPr>
        <w:spacing w:before="60"/>
        <w:ind w:left="568"/>
      </w:pPr>
      <w:r w:rsidRPr="002E34A0">
        <w:t xml:space="preserve">We will explain how </w:t>
      </w:r>
      <w:r w:rsidRPr="002E34A0">
        <w:rPr>
          <w:b/>
        </w:rPr>
        <w:t>class hierarchies</w:t>
      </w:r>
      <w:r w:rsidRPr="002E34A0">
        <w:t xml:space="preserve"> improve code readability and enable the reuse of functionality.</w:t>
      </w:r>
    </w:p>
    <w:p w14:paraId="7E61F6CC" w14:textId="77777777" w:rsidR="00857F03" w:rsidRPr="002E34A0" w:rsidRDefault="00857F03" w:rsidP="000A18E1">
      <w:pPr>
        <w:numPr>
          <w:ilvl w:val="0"/>
          <w:numId w:val="15"/>
        </w:numPr>
        <w:tabs>
          <w:tab w:val="num" w:pos="360"/>
        </w:tabs>
        <w:ind w:left="568" w:hanging="284"/>
        <w:rPr>
          <w:b/>
          <w:bCs/>
        </w:rPr>
      </w:pPr>
      <w:r w:rsidRPr="002E34A0">
        <w:rPr>
          <w:b/>
          <w:bCs/>
        </w:rPr>
        <w:t>Abstraction</w:t>
      </w:r>
    </w:p>
    <w:p w14:paraId="0F45ED18" w14:textId="77777777" w:rsidR="00857F03" w:rsidRPr="003745D4" w:rsidRDefault="00857F03" w:rsidP="00857F03">
      <w:pPr>
        <w:spacing w:before="60"/>
        <w:ind w:left="568"/>
      </w:pPr>
      <w:r w:rsidRPr="002E34A0">
        <w:t xml:space="preserve">We will learn how to </w:t>
      </w:r>
      <w:r w:rsidRPr="002E34A0">
        <w:rPr>
          <w:b/>
        </w:rPr>
        <w:t>work through abstractions</w:t>
      </w:r>
      <w:r w:rsidRPr="002E34A0">
        <w:t xml:space="preserve">: to deal with objects </w:t>
      </w:r>
      <w:ins w:id="41" w:author="Hans Zijlstra" w:date="2017-07-01T15:32:00Z">
        <w:r w:rsidR="003745D4">
          <w:t xml:space="preserve">while </w:t>
        </w:r>
      </w:ins>
      <w:ins w:id="42" w:author="Hans Zijlstra" w:date="2017-07-01T15:33:00Z">
        <w:r w:rsidR="003745D4">
          <w:t>focusing on</w:t>
        </w:r>
      </w:ins>
      <w:del w:id="43" w:author="Hans Zijlstra" w:date="2017-07-01T15:33:00Z">
        <w:r w:rsidRPr="003745D4" w:rsidDel="003745D4">
          <w:delText>considering</w:delText>
        </w:r>
      </w:del>
      <w:r w:rsidRPr="003745D4">
        <w:t xml:space="preserve"> their important characteristics and ignor</w:t>
      </w:r>
      <w:ins w:id="44" w:author="Hans Zijlstra" w:date="2017-07-01T15:32:00Z">
        <w:r w:rsidR="003745D4">
          <w:t>ing</w:t>
        </w:r>
      </w:ins>
      <w:del w:id="45" w:author="Hans Zijlstra" w:date="2017-07-01T15:32:00Z">
        <w:r w:rsidRPr="003745D4" w:rsidDel="003745D4">
          <w:delText>e</w:delText>
        </w:r>
      </w:del>
      <w:r w:rsidRPr="003745D4">
        <w:t xml:space="preserve"> all other details.</w:t>
      </w:r>
    </w:p>
    <w:p w14:paraId="08A5644D" w14:textId="77777777" w:rsidR="00857F03" w:rsidRPr="002E34A0" w:rsidRDefault="00857F03" w:rsidP="000A18E1">
      <w:pPr>
        <w:numPr>
          <w:ilvl w:val="0"/>
          <w:numId w:val="15"/>
        </w:numPr>
        <w:tabs>
          <w:tab w:val="num" w:pos="360"/>
        </w:tabs>
        <w:ind w:left="568" w:hanging="284"/>
        <w:rPr>
          <w:b/>
          <w:bCs/>
        </w:rPr>
      </w:pPr>
      <w:r w:rsidRPr="002E34A0">
        <w:rPr>
          <w:b/>
          <w:bCs/>
        </w:rPr>
        <w:t>Polymorphism</w:t>
      </w:r>
    </w:p>
    <w:p w14:paraId="4C058263" w14:textId="77777777" w:rsidR="00857F03" w:rsidRPr="00B72C4D" w:rsidRDefault="00857F03" w:rsidP="00857F03">
      <w:pPr>
        <w:spacing w:before="60"/>
        <w:ind w:left="568"/>
      </w:pPr>
      <w:r w:rsidRPr="002E34A0">
        <w:t>We will explain how to work in the same manner with different objects,</w:t>
      </w:r>
      <w:del w:id="46" w:author="Hans Zijlstra" w:date="2017-07-01T15:34:00Z">
        <w:r w:rsidRPr="002E34A0" w:rsidDel="00B72C4D">
          <w:delText xml:space="preserve"> which</w:delText>
        </w:r>
      </w:del>
      <w:r w:rsidRPr="002E34A0">
        <w:t xml:space="preserve"> defin</w:t>
      </w:r>
      <w:ins w:id="47" w:author="Hans Zijlstra" w:date="2017-07-01T15:34:00Z">
        <w:r w:rsidR="00B72C4D">
          <w:t>ing</w:t>
        </w:r>
      </w:ins>
      <w:del w:id="48" w:author="Hans Zijlstra" w:date="2017-07-01T15:34:00Z">
        <w:r w:rsidRPr="00B72C4D" w:rsidDel="00B72C4D">
          <w:delText>e</w:delText>
        </w:r>
      </w:del>
      <w:r w:rsidRPr="00B72C4D">
        <w:t xml:space="preserve"> a specific implementation of some </w:t>
      </w:r>
      <w:r w:rsidRPr="00B72C4D">
        <w:rPr>
          <w:b/>
        </w:rPr>
        <w:t>abstract behavior</w:t>
      </w:r>
      <w:r w:rsidRPr="00B72C4D">
        <w:t>.</w:t>
      </w:r>
    </w:p>
    <w:p w14:paraId="0A67F473" w14:textId="2FAB07BD" w:rsidR="00857F03" w:rsidRPr="002E34A0" w:rsidRDefault="00857F03" w:rsidP="00857F03">
      <w:r w:rsidRPr="00B72C4D">
        <w:t>Some OOP theorists</w:t>
      </w:r>
      <w:del w:id="49" w:author="Hans Zijlstra" w:date="2017-07-01T15:35:00Z">
        <w:r w:rsidRPr="00B72C4D" w:rsidDel="00B72C4D">
          <w:delText xml:space="preserve"> also</w:delText>
        </w:r>
      </w:del>
      <w:r w:rsidRPr="00B72C4D">
        <w:t xml:space="preserve"> </w:t>
      </w:r>
      <w:ins w:id="50" w:author="Hans Zijlstra" w:date="2017-07-01T15:34:00Z">
        <w:r w:rsidR="00B72C4D">
          <w:t>consider</w:t>
        </w:r>
      </w:ins>
      <w:del w:id="51" w:author="Hans Zijlstra" w:date="2017-07-01T15:34:00Z">
        <w:r w:rsidRPr="00B72C4D" w:rsidDel="00B72C4D">
          <w:delText>put</w:delText>
        </w:r>
      </w:del>
      <w:r w:rsidRPr="00B72C4D">
        <w:t xml:space="preserve"> the concept of </w:t>
      </w:r>
      <w:r w:rsidRPr="00B72C4D">
        <w:rPr>
          <w:b/>
        </w:rPr>
        <w:t>exception handling</w:t>
      </w:r>
      <w:del w:id="52" w:author="Hans Zijlstra" w:date="2017-07-08T09:33:00Z">
        <w:r w:rsidRPr="00B72C4D" w:rsidDel="004A1042">
          <w:delText xml:space="preserve"> as</w:delText>
        </w:r>
      </w:del>
      <w:r w:rsidRPr="00B72C4D">
        <w:t xml:space="preserve"> </w:t>
      </w:r>
      <w:ins w:id="53" w:author="Hans Zijlstra" w:date="2017-07-01T15:35:00Z">
        <w:r w:rsidR="00B72C4D">
          <w:t xml:space="preserve">an </w:t>
        </w:r>
      </w:ins>
      <w:r w:rsidRPr="00B72C4D">
        <w:t xml:space="preserve">additional </w:t>
      </w:r>
      <w:r w:rsidRPr="00B72C4D">
        <w:rPr>
          <w:b/>
        </w:rPr>
        <w:t>fifth fundamental principle of OOP</w:t>
      </w:r>
      <w:r w:rsidRPr="00B72C4D">
        <w:t>. We shall not get into a</w:t>
      </w:r>
      <w:del w:id="54" w:author="Hans Zijlstra" w:date="2017-07-08T09:34:00Z">
        <w:r w:rsidRPr="00B72C4D" w:rsidDel="004A1042">
          <w:delText xml:space="preserve"> detailed</w:delText>
        </w:r>
      </w:del>
      <w:r w:rsidRPr="00B72C4D">
        <w:t xml:space="preserve"> dispute about whether or not exceptions are part of OOP</w:t>
      </w:r>
      <w:ins w:id="55" w:author="Hans Zijlstra" w:date="2017-07-01T15:36:00Z">
        <w:r w:rsidR="00B72C4D">
          <w:t>.</w:t>
        </w:r>
      </w:ins>
      <w:del w:id="56" w:author="Hans Zijlstra" w:date="2017-07-01T15:36:00Z">
        <w:r w:rsidRPr="00B72C4D" w:rsidDel="00B72C4D">
          <w:delText xml:space="preserve"> and rather will</w:delText>
        </w:r>
      </w:del>
      <w:ins w:id="57" w:author="Hans Zijlstra" w:date="2017-07-08T09:34:00Z">
        <w:r w:rsidR="004A1042">
          <w:t xml:space="preserve"> </w:t>
        </w:r>
      </w:ins>
      <w:ins w:id="58" w:author="Hans Zijlstra" w:date="2017-07-01T15:36:00Z">
        <w:r w:rsidR="00B72C4D">
          <w:t>However, we</w:t>
        </w:r>
      </w:ins>
      <w:r w:rsidRPr="00B72C4D">
        <w:t xml:space="preserve"> not</w:t>
      </w:r>
      <w:ins w:id="59" w:author="Hans Zijlstra" w:date="2017-07-01T15:36:00Z">
        <w:r w:rsidR="00B72C4D">
          <w:t>ice</w:t>
        </w:r>
      </w:ins>
      <w:del w:id="60" w:author="Hans Zijlstra" w:date="2017-07-01T15:36:00Z">
        <w:r w:rsidRPr="00B72C4D" w:rsidDel="00B72C4D">
          <w:delText>e</w:delText>
        </w:r>
      </w:del>
      <w:r w:rsidRPr="00B72C4D">
        <w:t xml:space="preserve"> that </w:t>
      </w:r>
      <w:r w:rsidRPr="00B72C4D">
        <w:rPr>
          <w:b/>
        </w:rPr>
        <w:t xml:space="preserve">exceptions are supported in all modern object-oriented languages </w:t>
      </w:r>
      <w:r w:rsidRPr="00B72C4D">
        <w:t xml:space="preserve">and are the primary mechanism of handling errors and unusual situations in object-oriented programming. </w:t>
      </w:r>
      <w:r w:rsidRPr="00B72C4D">
        <w:rPr>
          <w:b/>
        </w:rPr>
        <w:t xml:space="preserve">Exceptions always </w:t>
      </w:r>
      <w:ins w:id="61" w:author="Hans Zijlstra" w:date="2017-07-08T09:35:00Z">
        <w:r w:rsidR="004A1042">
          <w:rPr>
            <w:b/>
          </w:rPr>
          <w:t>go</w:t>
        </w:r>
      </w:ins>
      <w:del w:id="62" w:author="Hans Zijlstra" w:date="2017-07-08T09:35:00Z">
        <w:r w:rsidRPr="00B72C4D" w:rsidDel="004A1042">
          <w:rPr>
            <w:b/>
          </w:rPr>
          <w:delText>come</w:delText>
        </w:r>
      </w:del>
      <w:r w:rsidRPr="00B72C4D">
        <w:rPr>
          <w:b/>
        </w:rPr>
        <w:t xml:space="preserve"> together with OOP</w:t>
      </w:r>
      <w:r w:rsidRPr="00B72C4D">
        <w:t xml:space="preserve"> and their importance is explained in detail</w:t>
      </w:r>
      <w:del w:id="63" w:author="Hans Zijlstra" w:date="2017-07-01T15:37:00Z">
        <w:r w:rsidRPr="00B72C4D" w:rsidDel="00B72C4D">
          <w:delText>s</w:delText>
        </w:r>
      </w:del>
      <w:r w:rsidRPr="00B72C4D">
        <w:t xml:space="preserve"> in the chapter "</w:t>
      </w:r>
      <w:r w:rsidRPr="002E34A0">
        <w:fldChar w:fldCharType="begin"/>
      </w:r>
      <w:r w:rsidRPr="002E34A0">
        <w:instrText xml:space="preserve"> HYPERLINK \l "Chapter_12_Exception_Handling" </w:instrText>
      </w:r>
      <w:r w:rsidRPr="002E34A0">
        <w:rPr>
          <w:rPrChange w:id="64" w:author="Hans Zijlstra" w:date="2017-07-01T15:21:00Z">
            <w:rPr>
              <w:rStyle w:val="Hyperlink"/>
            </w:rPr>
          </w:rPrChange>
        </w:rPr>
        <w:fldChar w:fldCharType="separate"/>
      </w:r>
      <w:r w:rsidRPr="002E34A0">
        <w:rPr>
          <w:rStyle w:val="Hyperlink"/>
        </w:rPr>
        <w:t>Exception Handling</w:t>
      </w:r>
      <w:r w:rsidRPr="002E34A0">
        <w:rPr>
          <w:rStyle w:val="Hyperlink"/>
        </w:rPr>
        <w:fldChar w:fldCharType="end"/>
      </w:r>
      <w:r w:rsidRPr="002E34A0">
        <w:t>".</w:t>
      </w:r>
    </w:p>
    <w:p w14:paraId="51198325" w14:textId="77777777" w:rsidR="00857F03" w:rsidRPr="003745D4" w:rsidRDefault="00857F03" w:rsidP="00857F03">
      <w:pPr>
        <w:pStyle w:val="Heading2"/>
      </w:pPr>
      <w:bookmarkStart w:id="65" w:name="OOP_Inheritance"/>
      <w:bookmarkStart w:id="66" w:name="_Toc370673223"/>
      <w:bookmarkEnd w:id="65"/>
      <w:r w:rsidRPr="003745D4">
        <w:t>Inheritance</w:t>
      </w:r>
      <w:bookmarkEnd w:id="66"/>
    </w:p>
    <w:p w14:paraId="5AC8F217" w14:textId="017EB10A" w:rsidR="00857F03" w:rsidRPr="00B72C4D" w:rsidRDefault="00857F03" w:rsidP="00857F03">
      <w:r w:rsidRPr="002E34A0">
        <w:rPr>
          <w:b/>
          <w:bCs/>
        </w:rPr>
        <w:t>Inheritance</w:t>
      </w:r>
      <w:r w:rsidRPr="002E34A0">
        <w:t xml:space="preserve"> is a fundamental principle of object-oriented programming. It allows a class to "inherit" (behavior or characteristics) </w:t>
      </w:r>
      <w:ins w:id="67" w:author="Hans Zijlstra" w:date="2017-07-01T15:37:00Z">
        <w:r w:rsidR="00B72C4D">
          <w:t>from</w:t>
        </w:r>
      </w:ins>
      <w:del w:id="68" w:author="Hans Zijlstra" w:date="2017-07-01T15:37:00Z">
        <w:r w:rsidRPr="00B72C4D" w:rsidDel="00B72C4D">
          <w:delText>of</w:delText>
        </w:r>
      </w:del>
      <w:r w:rsidRPr="00B72C4D">
        <w:t xml:space="preserve"> another, more general class. For example, a lion belongs to the biological family of cats </w:t>
      </w:r>
      <w:r w:rsidRPr="00A56CE7">
        <w:rPr>
          <w:noProof/>
        </w:rPr>
        <w:t>(Felidae).</w:t>
      </w:r>
      <w:r w:rsidRPr="00A56CE7">
        <w:t xml:space="preserve"> All cats</w:t>
      </w:r>
      <w:del w:id="69" w:author="Hans Zijlstra" w:date="2017-07-01T18:54:00Z">
        <w:r w:rsidRPr="00A56CE7" w:rsidDel="00A56CE7">
          <w:delText xml:space="preserve"> that</w:delText>
        </w:r>
      </w:del>
      <w:r w:rsidRPr="00A56CE7">
        <w:t xml:space="preserve"> have four </w:t>
      </w:r>
      <w:r w:rsidRPr="00A56CE7">
        <w:rPr>
          <w:noProof/>
        </w:rPr>
        <w:t>paws,</w:t>
      </w:r>
      <w:r w:rsidRPr="00A56CE7">
        <w:t xml:space="preserve"> are predators and hunt</w:t>
      </w:r>
      <w:del w:id="70" w:author="Hans Zijlstra" w:date="2017-07-01T18:54:00Z">
        <w:r w:rsidRPr="00A56CE7" w:rsidDel="00A56CE7">
          <w:delText xml:space="preserve"> their</w:delText>
        </w:r>
      </w:del>
      <w:r w:rsidRPr="00A56CE7">
        <w:t xml:space="preserve"> prey. This functionality can be coded once in the </w:t>
      </w:r>
      <w:r w:rsidRPr="00A56CE7">
        <w:rPr>
          <w:rStyle w:val="Code"/>
        </w:rPr>
        <w:t>Felidae</w:t>
      </w:r>
      <w:r w:rsidRPr="00A56CE7">
        <w:t xml:space="preserve"> class and all its </w:t>
      </w:r>
      <w:ins w:id="71" w:author="Hans Zijlstra" w:date="2017-07-01T18:56:00Z">
        <w:r w:rsidR="00A56CE7">
          <w:t>biological family members</w:t>
        </w:r>
      </w:ins>
      <w:del w:id="72" w:author="Hans Zijlstra" w:date="2017-07-01T18:55:00Z">
        <w:r w:rsidRPr="00A56CE7" w:rsidDel="00A56CE7">
          <w:delText>predators</w:delText>
        </w:r>
      </w:del>
      <w:r w:rsidRPr="00A56CE7">
        <w:t xml:space="preserve"> can reuse it – </w:t>
      </w:r>
      <w:r w:rsidRPr="00A56CE7">
        <w:rPr>
          <w:rStyle w:val="Code"/>
        </w:rPr>
        <w:t>Tiger</w:t>
      </w:r>
      <w:r w:rsidRPr="00A56CE7">
        <w:t xml:space="preserve">, </w:t>
      </w:r>
      <w:r w:rsidRPr="00A56CE7">
        <w:rPr>
          <w:rStyle w:val="Code"/>
        </w:rPr>
        <w:t>Puma</w:t>
      </w:r>
      <w:r w:rsidRPr="00A56CE7">
        <w:t xml:space="preserve">, </w:t>
      </w:r>
      <w:r w:rsidRPr="00A56CE7">
        <w:rPr>
          <w:rStyle w:val="Code"/>
        </w:rPr>
        <w:t>Bobcat</w:t>
      </w:r>
      <w:r w:rsidRPr="00A56CE7">
        <w:t>, etc. Inheritance is described as</w:t>
      </w:r>
      <w:ins w:id="73" w:author="Hans Zijlstra" w:date="2017-07-11T09:48:00Z">
        <w:r w:rsidR="006F794A">
          <w:t xml:space="preserve"> an</w:t>
        </w:r>
      </w:ins>
      <w:bookmarkStart w:id="74" w:name="_GoBack"/>
      <w:bookmarkEnd w:id="74"/>
      <w:r w:rsidRPr="00A56CE7">
        <w:t xml:space="preserve"> </w:t>
      </w:r>
      <w:r w:rsidRPr="00B72C4D">
        <w:rPr>
          <w:b/>
        </w:rPr>
        <w:t>is-kind-of relationship</w:t>
      </w:r>
      <w:r w:rsidRPr="00B72C4D">
        <w:t xml:space="preserve">, e.g. </w:t>
      </w:r>
      <w:r w:rsidRPr="00B72C4D">
        <w:rPr>
          <w:rStyle w:val="Code"/>
        </w:rPr>
        <w:t>Tiger</w:t>
      </w:r>
      <w:r w:rsidRPr="00B72C4D">
        <w:t xml:space="preserve"> is </w:t>
      </w:r>
      <w:ins w:id="75" w:author="Hans Zijlstra" w:date="2017-07-01T15:38:00Z">
        <w:r w:rsidR="00B72C4D">
          <w:t xml:space="preserve">a </w:t>
        </w:r>
      </w:ins>
      <w:r w:rsidRPr="00B72C4D">
        <w:t xml:space="preserve">kind of </w:t>
      </w:r>
      <w:r w:rsidRPr="00B72C4D">
        <w:rPr>
          <w:rStyle w:val="Code"/>
        </w:rPr>
        <w:t>Animal</w:t>
      </w:r>
      <w:r w:rsidRPr="00B72C4D">
        <w:t>.</w:t>
      </w:r>
    </w:p>
    <w:p w14:paraId="69FC396A" w14:textId="77777777" w:rsidR="00857F03" w:rsidRPr="002E34A0" w:rsidRDefault="00857F03" w:rsidP="00857F03">
      <w:pPr>
        <w:pStyle w:val="Heading3"/>
      </w:pPr>
      <w:r w:rsidRPr="002E34A0">
        <w:t>How Does Inheritance Work in .NET?</w:t>
      </w:r>
    </w:p>
    <w:p w14:paraId="0C338847" w14:textId="0C97DCA2" w:rsidR="00857F03" w:rsidRPr="00A56CE7" w:rsidRDefault="00857F03" w:rsidP="00857F03">
      <w:r w:rsidRPr="002E34A0">
        <w:t xml:space="preserve">Inheritance in .NET is defined with a special construct in the class declaration. In .NET and other modern programming languages, a class can inherit from a single class only </w:t>
      </w:r>
      <w:r w:rsidRPr="002E34A0">
        <w:rPr>
          <w:b/>
          <w:bCs/>
        </w:rPr>
        <w:t>(single inheritance)</w:t>
      </w:r>
      <w:r w:rsidRPr="002E34A0">
        <w:t xml:space="preserve">, unlike </w:t>
      </w:r>
      <w:ins w:id="76" w:author="Hans Zijlstra" w:date="2017-07-08T09:36:00Z">
        <w:r w:rsidR="004A1042">
          <w:t xml:space="preserve">in </w:t>
        </w:r>
      </w:ins>
      <w:r w:rsidRPr="002E34A0">
        <w:t>C++</w:t>
      </w:r>
      <w:ins w:id="77" w:author="Hans Zijlstra" w:date="2017-07-08T09:36:00Z">
        <w:r w:rsidR="004A1042">
          <w:t>,</w:t>
        </w:r>
      </w:ins>
      <w:r w:rsidRPr="002E34A0">
        <w:t xml:space="preserve"> which supports inheriting from multiple classes </w:t>
      </w:r>
      <w:r w:rsidRPr="002E34A0">
        <w:rPr>
          <w:b/>
          <w:bCs/>
        </w:rPr>
        <w:t>(multiple inheritance)</w:t>
      </w:r>
      <w:r w:rsidRPr="002E34A0">
        <w:t xml:space="preserve">. This limitation </w:t>
      </w:r>
      <w:r w:rsidRPr="00B72C4D">
        <w:t xml:space="preserve">is necessitated by the difficulty </w:t>
      </w:r>
      <w:ins w:id="78" w:author="Hans Zijlstra" w:date="2017-07-08T09:36:00Z">
        <w:r w:rsidR="004A1042">
          <w:t>of</w:t>
        </w:r>
      </w:ins>
      <w:del w:id="79" w:author="Hans Zijlstra" w:date="2017-07-08T09:36:00Z">
        <w:r w:rsidRPr="00B72C4D" w:rsidDel="004A1042">
          <w:delText>in</w:delText>
        </w:r>
      </w:del>
      <w:r w:rsidRPr="00B72C4D">
        <w:t xml:space="preserve"> d</w:t>
      </w:r>
      <w:r w:rsidRPr="002E34A0">
        <w:t>eciding which method to use when there are duplicate</w:t>
      </w:r>
      <w:ins w:id="80" w:author="Hans Zijlstra" w:date="2017-07-08T09:37:00Z">
        <w:r w:rsidR="004A1042">
          <w:t>s</w:t>
        </w:r>
      </w:ins>
      <w:del w:id="81" w:author="Hans Zijlstra" w:date="2017-07-08T09:36:00Z">
        <w:r w:rsidRPr="002E34A0" w:rsidDel="004A1042">
          <w:delText xml:space="preserve"> methods</w:delText>
        </w:r>
      </w:del>
      <w:r w:rsidRPr="002E34A0">
        <w:t xml:space="preserve"> across classes (in C++, this problem is solved in a </w:t>
      </w:r>
      <w:r w:rsidRPr="002E34A0">
        <w:lastRenderedPageBreak/>
        <w:t>very complicated manner). In .NET, classes can</w:t>
      </w:r>
      <w:ins w:id="82" w:author="Hans Zijlstra" w:date="2017-07-01T18:57:00Z">
        <w:r w:rsidR="00A56CE7">
          <w:t>, however,</w:t>
        </w:r>
      </w:ins>
      <w:r w:rsidRPr="00A56CE7">
        <w:t xml:space="preserve"> inherit multiple interfaces, which we will discuss later.</w:t>
      </w:r>
    </w:p>
    <w:p w14:paraId="2FFFCD6E" w14:textId="77777777" w:rsidR="00857F03" w:rsidRPr="00A56CE7" w:rsidRDefault="00857F03" w:rsidP="00857F03">
      <w:r w:rsidRPr="00A56CE7">
        <w:t xml:space="preserve">The class from which we inherit is referred to as </w:t>
      </w:r>
      <w:ins w:id="83" w:author="Hans Zijlstra" w:date="2017-07-01T18:57:00Z">
        <w:r w:rsidR="00A56CE7">
          <w:t xml:space="preserve">the </w:t>
        </w:r>
      </w:ins>
      <w:r w:rsidRPr="00A56CE7">
        <w:rPr>
          <w:b/>
        </w:rPr>
        <w:t>parent class</w:t>
      </w:r>
      <w:r w:rsidRPr="00A56CE7">
        <w:t xml:space="preserve"> or </w:t>
      </w:r>
      <w:r w:rsidRPr="00A56CE7">
        <w:rPr>
          <w:b/>
          <w:bCs/>
        </w:rPr>
        <w:t>base class / super class</w:t>
      </w:r>
      <w:r w:rsidRPr="00A56CE7">
        <w:t>.</w:t>
      </w:r>
    </w:p>
    <w:p w14:paraId="0378D34D" w14:textId="77777777" w:rsidR="00857F03" w:rsidRPr="002E34A0" w:rsidRDefault="00857F03" w:rsidP="00857F03">
      <w:pPr>
        <w:pStyle w:val="Heading4"/>
      </w:pPr>
      <w:r w:rsidRPr="002E34A0">
        <w:t>Inheritance of Classes – Example</w:t>
      </w:r>
    </w:p>
    <w:p w14:paraId="4D4ED862" w14:textId="77777777" w:rsidR="00857F03" w:rsidRPr="002E34A0" w:rsidRDefault="00857F03" w:rsidP="00857F03">
      <w:pPr>
        <w:spacing w:after="120"/>
      </w:pPr>
      <w:r w:rsidRPr="002E34A0">
        <w:t>Let’s take a look at an example of class inheritance in .NET. This is how a base class looks like: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1DF339C6"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64D01645"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Felidae.cs</w:t>
            </w:r>
          </w:p>
        </w:tc>
      </w:tr>
      <w:tr w:rsidR="00857F03" w:rsidRPr="002E34A0" w14:paraId="59294C45" w14:textId="77777777" w:rsidTr="002E34A0">
        <w:tc>
          <w:tcPr>
            <w:tcW w:w="7970" w:type="dxa"/>
            <w:tcBorders>
              <w:top w:val="single" w:sz="4" w:space="0" w:color="auto"/>
              <w:left w:val="single" w:sz="4" w:space="0" w:color="auto"/>
              <w:bottom w:val="single" w:sz="4" w:space="0" w:color="auto"/>
              <w:right w:val="single" w:sz="4" w:space="0" w:color="auto"/>
            </w:tcBorders>
          </w:tcPr>
          <w:p w14:paraId="16FC193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808080"/>
                <w:sz w:val="22"/>
              </w:rPr>
              <w:t>///</w:t>
            </w:r>
            <w:r w:rsidRPr="002E34A0">
              <w:rPr>
                <w:rFonts w:ascii="Consolas" w:hAnsi="Consolas" w:cs="Courier New"/>
                <w:noProof/>
                <w:color w:val="008000"/>
                <w:sz w:val="22"/>
              </w:rPr>
              <w:t xml:space="preserve"> </w:t>
            </w:r>
            <w:r w:rsidRPr="002E34A0">
              <w:rPr>
                <w:rFonts w:ascii="Consolas" w:hAnsi="Consolas" w:cs="Courier New"/>
                <w:noProof/>
                <w:color w:val="808080"/>
                <w:sz w:val="22"/>
              </w:rPr>
              <w:t>&lt;summary&gt;</w:t>
            </w:r>
            <w:r w:rsidRPr="002E34A0">
              <w:rPr>
                <w:rFonts w:ascii="Consolas" w:hAnsi="Consolas" w:cs="Courier New"/>
                <w:noProof/>
                <w:color w:val="008000"/>
                <w:sz w:val="22"/>
              </w:rPr>
              <w:t>Felidae is latin for "cats"</w:t>
            </w:r>
            <w:r w:rsidRPr="002E34A0">
              <w:rPr>
                <w:rFonts w:ascii="Consolas" w:hAnsi="Consolas" w:cs="Courier New"/>
                <w:noProof/>
                <w:color w:val="808080"/>
                <w:sz w:val="22"/>
              </w:rPr>
              <w:t>&lt;/summary&gt;</w:t>
            </w:r>
          </w:p>
          <w:p w14:paraId="605FA32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Felidae</w:t>
            </w:r>
          </w:p>
          <w:p w14:paraId="5003D38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3DD6EE9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private</w:t>
            </w:r>
            <w:r w:rsidRPr="002E34A0">
              <w:rPr>
                <w:rFonts w:ascii="Consolas" w:hAnsi="Consolas" w:cs="Courier New"/>
                <w:noProof/>
                <w:sz w:val="22"/>
              </w:rPr>
              <w:t xml:space="preserve"> </w:t>
            </w:r>
            <w:r w:rsidRPr="002E34A0">
              <w:rPr>
                <w:rFonts w:ascii="Consolas" w:hAnsi="Consolas" w:cs="Courier New"/>
                <w:noProof/>
                <w:color w:val="0000FF"/>
                <w:sz w:val="22"/>
              </w:rPr>
              <w:t>bool</w:t>
            </w:r>
            <w:r w:rsidRPr="002E34A0">
              <w:rPr>
                <w:rFonts w:ascii="Consolas" w:hAnsi="Consolas" w:cs="Courier New"/>
                <w:noProof/>
                <w:sz w:val="22"/>
              </w:rPr>
              <w:t xml:space="preserve"> male;</w:t>
            </w:r>
          </w:p>
          <w:p w14:paraId="798CA737"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23F7F34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This constructor calls another constructor</w:t>
            </w:r>
          </w:p>
          <w:p w14:paraId="7A3D906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Felidae() : </w:t>
            </w:r>
            <w:r w:rsidRPr="002E34A0">
              <w:rPr>
                <w:rFonts w:ascii="Consolas" w:hAnsi="Consolas" w:cs="Courier New"/>
                <w:noProof/>
                <w:color w:val="0000FF"/>
                <w:sz w:val="22"/>
              </w:rPr>
              <w:t>this</w:t>
            </w:r>
            <w:r w:rsidRPr="002E34A0">
              <w:rPr>
                <w:rFonts w:ascii="Consolas" w:hAnsi="Consolas" w:cs="Courier New"/>
                <w:noProof/>
                <w:sz w:val="22"/>
              </w:rPr>
              <w:t>(</w:t>
            </w:r>
            <w:r w:rsidRPr="002E34A0">
              <w:rPr>
                <w:rFonts w:ascii="Consolas" w:hAnsi="Consolas" w:cs="Courier New"/>
                <w:noProof/>
                <w:color w:val="0000FF"/>
                <w:sz w:val="22"/>
              </w:rPr>
              <w:t>true</w:t>
            </w:r>
            <w:r w:rsidRPr="002E34A0">
              <w:rPr>
                <w:rFonts w:ascii="Consolas" w:hAnsi="Consolas" w:cs="Courier New"/>
                <w:noProof/>
                <w:sz w:val="22"/>
              </w:rPr>
              <w:t>)</w:t>
            </w:r>
          </w:p>
          <w:p w14:paraId="26DAECC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37B9A0D3"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675B8A07" w14:textId="77777777" w:rsidR="00857F03" w:rsidRPr="00E97BEE"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xml:space="preserve">// This is the constructor that </w:t>
            </w:r>
            <w:commentRangeStart w:id="84"/>
            <w:del w:id="85" w:author="Hans Zijlstra" w:date="2017-07-01T19:51:00Z">
              <w:r w:rsidRPr="002E34A0" w:rsidDel="00E97BEE">
                <w:rPr>
                  <w:rFonts w:ascii="Consolas" w:hAnsi="Consolas" w:cs="Courier New"/>
                  <w:noProof/>
                  <w:color w:val="008000"/>
                  <w:sz w:val="22"/>
                </w:rPr>
                <w:delText xml:space="preserve">is </w:delText>
              </w:r>
            </w:del>
            <w:ins w:id="86" w:author="Hans Zijlstra" w:date="2017-07-01T19:51:00Z">
              <w:r w:rsidR="00E97BEE">
                <w:rPr>
                  <w:rFonts w:ascii="Consolas" w:hAnsi="Consolas" w:cs="Courier New"/>
                  <w:noProof/>
                  <w:color w:val="008000"/>
                  <w:sz w:val="22"/>
                </w:rPr>
                <w:t>will be</w:t>
              </w:r>
              <w:r w:rsidR="00E97BEE" w:rsidRPr="00E97BEE">
                <w:rPr>
                  <w:rFonts w:ascii="Consolas" w:hAnsi="Consolas" w:cs="Courier New"/>
                  <w:noProof/>
                  <w:color w:val="008000"/>
                  <w:sz w:val="22"/>
                </w:rPr>
                <w:t xml:space="preserve"> </w:t>
              </w:r>
              <w:commentRangeEnd w:id="84"/>
              <w:r w:rsidR="00E97BEE">
                <w:rPr>
                  <w:rStyle w:val="CommentReference"/>
                </w:rPr>
                <w:commentReference w:id="84"/>
              </w:r>
            </w:ins>
            <w:r w:rsidRPr="00E97BEE">
              <w:rPr>
                <w:rFonts w:ascii="Consolas" w:hAnsi="Consolas" w:cs="Courier New"/>
                <w:noProof/>
                <w:color w:val="008000"/>
                <w:sz w:val="22"/>
              </w:rPr>
              <w:t>inherited</w:t>
            </w:r>
          </w:p>
          <w:p w14:paraId="3DCB246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Felidae(</w:t>
            </w:r>
            <w:r w:rsidRPr="002E34A0">
              <w:rPr>
                <w:rFonts w:ascii="Consolas" w:hAnsi="Consolas" w:cs="Courier New"/>
                <w:noProof/>
                <w:color w:val="0000FF"/>
                <w:sz w:val="22"/>
              </w:rPr>
              <w:t>bool</w:t>
            </w:r>
            <w:r w:rsidRPr="002E34A0">
              <w:rPr>
                <w:rFonts w:ascii="Consolas" w:hAnsi="Consolas" w:cs="Courier New"/>
                <w:noProof/>
                <w:sz w:val="22"/>
              </w:rPr>
              <w:t xml:space="preserve"> male)</w:t>
            </w:r>
          </w:p>
          <w:p w14:paraId="354078E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056B2EE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this</w:t>
            </w:r>
            <w:r w:rsidRPr="002E34A0">
              <w:rPr>
                <w:rFonts w:ascii="Consolas" w:hAnsi="Consolas" w:cs="Courier New"/>
                <w:noProof/>
                <w:sz w:val="22"/>
              </w:rPr>
              <w:t>.male = male;</w:t>
            </w:r>
          </w:p>
          <w:p w14:paraId="7BF4215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5FB038B5"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067C6ED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bool</w:t>
            </w:r>
            <w:r w:rsidRPr="002E34A0">
              <w:rPr>
                <w:rFonts w:ascii="Consolas" w:hAnsi="Consolas" w:cs="Courier New"/>
                <w:noProof/>
                <w:sz w:val="22"/>
              </w:rPr>
              <w:t xml:space="preserve"> Male</w:t>
            </w:r>
          </w:p>
          <w:p w14:paraId="6EB4137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0D5B269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get</w:t>
            </w:r>
            <w:r w:rsidRPr="002E34A0">
              <w:rPr>
                <w:rFonts w:ascii="Consolas" w:hAnsi="Consolas" w:cs="Courier New"/>
                <w:noProof/>
                <w:sz w:val="22"/>
              </w:rPr>
              <w:t xml:space="preserve"> { </w:t>
            </w:r>
            <w:r w:rsidRPr="002E34A0">
              <w:rPr>
                <w:rFonts w:ascii="Consolas" w:hAnsi="Consolas" w:cs="Courier New"/>
                <w:noProof/>
                <w:color w:val="0000FF"/>
                <w:sz w:val="22"/>
              </w:rPr>
              <w:t>return</w:t>
            </w:r>
            <w:r w:rsidRPr="002E34A0">
              <w:rPr>
                <w:rFonts w:ascii="Consolas" w:hAnsi="Consolas" w:cs="Courier New"/>
                <w:noProof/>
                <w:sz w:val="22"/>
              </w:rPr>
              <w:t xml:space="preserve"> male; }</w:t>
            </w:r>
          </w:p>
          <w:p w14:paraId="7CE3C2B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set</w:t>
            </w:r>
            <w:r w:rsidRPr="002E34A0">
              <w:rPr>
                <w:rFonts w:ascii="Consolas" w:hAnsi="Consolas" w:cs="Courier New"/>
                <w:noProof/>
                <w:sz w:val="22"/>
              </w:rPr>
              <w:t xml:space="preserve"> { </w:t>
            </w:r>
            <w:r w:rsidRPr="002E34A0">
              <w:rPr>
                <w:rFonts w:ascii="Consolas" w:hAnsi="Consolas" w:cs="Courier New"/>
                <w:noProof/>
                <w:color w:val="0000FF"/>
                <w:sz w:val="22"/>
              </w:rPr>
              <w:t>this</w:t>
            </w:r>
            <w:r w:rsidRPr="002E34A0">
              <w:rPr>
                <w:rFonts w:ascii="Consolas" w:hAnsi="Consolas" w:cs="Courier New"/>
                <w:noProof/>
                <w:sz w:val="22"/>
              </w:rPr>
              <w:t xml:space="preserve">.male = </w:t>
            </w:r>
            <w:r w:rsidRPr="002E34A0">
              <w:rPr>
                <w:rFonts w:ascii="Consolas" w:hAnsi="Consolas" w:cs="Courier New"/>
                <w:noProof/>
                <w:color w:val="0000FF"/>
                <w:sz w:val="22"/>
              </w:rPr>
              <w:t>value</w:t>
            </w:r>
            <w:r w:rsidRPr="002E34A0">
              <w:rPr>
                <w:rFonts w:ascii="Consolas" w:hAnsi="Consolas" w:cs="Courier New"/>
                <w:noProof/>
                <w:sz w:val="22"/>
              </w:rPr>
              <w:t>; }</w:t>
            </w:r>
          </w:p>
          <w:p w14:paraId="48B20D9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71BF764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205FE230" w14:textId="77777777" w:rsidR="00857F03" w:rsidRPr="002E34A0" w:rsidRDefault="00857F03" w:rsidP="00857F03">
      <w:pPr>
        <w:spacing w:after="120"/>
      </w:pPr>
      <w:r w:rsidRPr="002E34A0">
        <w:t xml:space="preserve">This is how the inheriting class, </w:t>
      </w:r>
      <w:r w:rsidRPr="002E34A0">
        <w:rPr>
          <w:rStyle w:val="Code"/>
        </w:rPr>
        <w:t>Lion</w:t>
      </w:r>
      <w:r w:rsidRPr="002E34A0">
        <w:t>, looks like: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3A892FFB"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19750D3A"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Lion.cs</w:t>
            </w:r>
          </w:p>
        </w:tc>
      </w:tr>
      <w:tr w:rsidR="00857F03" w:rsidRPr="002E34A0" w14:paraId="192E9D3F" w14:textId="77777777" w:rsidTr="002E34A0">
        <w:tc>
          <w:tcPr>
            <w:tcW w:w="7970" w:type="dxa"/>
            <w:tcBorders>
              <w:top w:val="single" w:sz="4" w:space="0" w:color="auto"/>
              <w:left w:val="single" w:sz="4" w:space="0" w:color="auto"/>
              <w:bottom w:val="single" w:sz="4" w:space="0" w:color="auto"/>
              <w:right w:val="single" w:sz="4" w:space="0" w:color="auto"/>
            </w:tcBorders>
          </w:tcPr>
          <w:p w14:paraId="3C0275B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Lion</w:t>
            </w:r>
            <w:r w:rsidRPr="002E34A0">
              <w:rPr>
                <w:rFonts w:ascii="Consolas" w:hAnsi="Consolas" w:cs="Courier New"/>
                <w:noProof/>
                <w:sz w:val="22"/>
              </w:rPr>
              <w:t xml:space="preserve"> : </w:t>
            </w:r>
            <w:r w:rsidRPr="002E34A0">
              <w:rPr>
                <w:rFonts w:ascii="Consolas" w:hAnsi="Consolas"/>
                <w:noProof/>
                <w:color w:val="2B91AF"/>
                <w:sz w:val="22"/>
              </w:rPr>
              <w:t>Felidae</w:t>
            </w:r>
          </w:p>
          <w:p w14:paraId="456ADCE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2FA9413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private</w:t>
            </w:r>
            <w:r w:rsidRPr="002E34A0">
              <w:rPr>
                <w:rFonts w:ascii="Consolas" w:hAnsi="Consolas" w:cs="Courier New"/>
                <w:noProof/>
                <w:sz w:val="22"/>
              </w:rPr>
              <w:t xml:space="preserve"> </w:t>
            </w:r>
            <w:r w:rsidRPr="002E34A0">
              <w:rPr>
                <w:rFonts w:ascii="Consolas" w:hAnsi="Consolas" w:cs="Courier New"/>
                <w:noProof/>
                <w:color w:val="0000FF"/>
                <w:sz w:val="22"/>
              </w:rPr>
              <w:t>int</w:t>
            </w:r>
            <w:r w:rsidRPr="002E34A0">
              <w:rPr>
                <w:rFonts w:ascii="Consolas" w:hAnsi="Consolas" w:cs="Courier New"/>
                <w:noProof/>
                <w:sz w:val="22"/>
              </w:rPr>
              <w:t xml:space="preserve"> weight;</w:t>
            </w:r>
          </w:p>
          <w:p w14:paraId="0B37B6C5"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736B6A9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Keyword "base" will be explained in the next paragraph</w:t>
            </w:r>
          </w:p>
          <w:p w14:paraId="7AE550E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Lion(</w:t>
            </w:r>
            <w:r w:rsidRPr="002E34A0">
              <w:rPr>
                <w:rFonts w:ascii="Consolas" w:hAnsi="Consolas" w:cs="Courier New"/>
                <w:noProof/>
                <w:color w:val="0000FF"/>
                <w:sz w:val="22"/>
              </w:rPr>
              <w:t>bool</w:t>
            </w:r>
            <w:r w:rsidRPr="002E34A0">
              <w:rPr>
                <w:rFonts w:ascii="Consolas" w:hAnsi="Consolas" w:cs="Courier New"/>
                <w:noProof/>
                <w:sz w:val="22"/>
              </w:rPr>
              <w:t xml:space="preserve"> male, </w:t>
            </w:r>
            <w:r w:rsidRPr="002E34A0">
              <w:rPr>
                <w:rFonts w:ascii="Consolas" w:hAnsi="Consolas" w:cs="Courier New"/>
                <w:noProof/>
                <w:color w:val="0000FF"/>
                <w:sz w:val="22"/>
              </w:rPr>
              <w:t>int</w:t>
            </w:r>
            <w:r w:rsidRPr="002E34A0">
              <w:rPr>
                <w:rFonts w:ascii="Consolas" w:hAnsi="Consolas" w:cs="Courier New"/>
                <w:noProof/>
                <w:sz w:val="22"/>
              </w:rPr>
              <w:t xml:space="preserve"> weight) : </w:t>
            </w:r>
            <w:r w:rsidRPr="002E34A0">
              <w:rPr>
                <w:rFonts w:ascii="Consolas" w:hAnsi="Consolas" w:cs="Courier New"/>
                <w:noProof/>
                <w:color w:val="0000FF"/>
                <w:sz w:val="22"/>
              </w:rPr>
              <w:t>base</w:t>
            </w:r>
            <w:r w:rsidRPr="002E34A0">
              <w:rPr>
                <w:rFonts w:ascii="Consolas" w:hAnsi="Consolas" w:cs="Courier New"/>
                <w:noProof/>
                <w:sz w:val="22"/>
              </w:rPr>
              <w:t>(male)</w:t>
            </w:r>
          </w:p>
          <w:p w14:paraId="4A5DF90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12282BB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this</w:t>
            </w:r>
            <w:r w:rsidRPr="002E34A0">
              <w:rPr>
                <w:rFonts w:ascii="Consolas" w:hAnsi="Consolas" w:cs="Courier New"/>
                <w:noProof/>
                <w:sz w:val="22"/>
              </w:rPr>
              <w:t>.weight = weight;</w:t>
            </w:r>
          </w:p>
          <w:p w14:paraId="2A20A8C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41F68EDD"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2AD3883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int</w:t>
            </w:r>
            <w:r w:rsidRPr="002E34A0">
              <w:rPr>
                <w:rFonts w:ascii="Consolas" w:hAnsi="Consolas" w:cs="Courier New"/>
                <w:noProof/>
                <w:sz w:val="22"/>
              </w:rPr>
              <w:t xml:space="preserve"> Weight</w:t>
            </w:r>
          </w:p>
          <w:p w14:paraId="101D1D8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480216A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lastRenderedPageBreak/>
              <w:tab/>
            </w:r>
            <w:r w:rsidRPr="002E34A0">
              <w:rPr>
                <w:rFonts w:ascii="Consolas" w:hAnsi="Consolas" w:cs="Courier New"/>
                <w:noProof/>
                <w:sz w:val="22"/>
              </w:rPr>
              <w:tab/>
            </w:r>
            <w:r w:rsidRPr="002E34A0">
              <w:rPr>
                <w:rFonts w:ascii="Consolas" w:hAnsi="Consolas" w:cs="Courier New"/>
                <w:noProof/>
                <w:color w:val="0000FF"/>
                <w:sz w:val="22"/>
              </w:rPr>
              <w:t>get</w:t>
            </w:r>
            <w:r w:rsidRPr="002E34A0">
              <w:rPr>
                <w:rFonts w:ascii="Consolas" w:hAnsi="Consolas" w:cs="Courier New"/>
                <w:noProof/>
                <w:sz w:val="22"/>
              </w:rPr>
              <w:t xml:space="preserve"> { </w:t>
            </w:r>
            <w:r w:rsidRPr="002E34A0">
              <w:rPr>
                <w:rFonts w:ascii="Consolas" w:hAnsi="Consolas" w:cs="Courier New"/>
                <w:noProof/>
                <w:color w:val="0000FF"/>
                <w:sz w:val="22"/>
              </w:rPr>
              <w:t>return</w:t>
            </w:r>
            <w:r w:rsidRPr="002E34A0">
              <w:rPr>
                <w:rFonts w:ascii="Consolas" w:hAnsi="Consolas" w:cs="Courier New"/>
                <w:noProof/>
                <w:sz w:val="22"/>
              </w:rPr>
              <w:t xml:space="preserve"> weight; }</w:t>
            </w:r>
          </w:p>
          <w:p w14:paraId="132B423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set</w:t>
            </w:r>
            <w:r w:rsidRPr="002E34A0">
              <w:rPr>
                <w:rFonts w:ascii="Consolas" w:hAnsi="Consolas" w:cs="Courier New"/>
                <w:noProof/>
                <w:sz w:val="22"/>
              </w:rPr>
              <w:t xml:space="preserve"> { </w:t>
            </w:r>
            <w:r w:rsidRPr="002E34A0">
              <w:rPr>
                <w:rFonts w:ascii="Consolas" w:hAnsi="Consolas" w:cs="Courier New"/>
                <w:noProof/>
                <w:color w:val="0000FF"/>
                <w:sz w:val="22"/>
              </w:rPr>
              <w:t>this</w:t>
            </w:r>
            <w:r w:rsidRPr="002E34A0">
              <w:rPr>
                <w:rFonts w:ascii="Consolas" w:hAnsi="Consolas" w:cs="Courier New"/>
                <w:noProof/>
                <w:sz w:val="22"/>
              </w:rPr>
              <w:t xml:space="preserve">.weight = </w:t>
            </w:r>
            <w:r w:rsidRPr="002E34A0">
              <w:rPr>
                <w:rFonts w:ascii="Consolas" w:hAnsi="Consolas" w:cs="Courier New"/>
                <w:noProof/>
                <w:color w:val="0000FF"/>
                <w:sz w:val="22"/>
              </w:rPr>
              <w:t>value</w:t>
            </w:r>
            <w:r w:rsidRPr="002E34A0">
              <w:rPr>
                <w:rFonts w:ascii="Consolas" w:hAnsi="Consolas" w:cs="Courier New"/>
                <w:noProof/>
                <w:sz w:val="22"/>
              </w:rPr>
              <w:t>; }</w:t>
            </w:r>
          </w:p>
          <w:p w14:paraId="7D97C0A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41C7630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2C5338FA" w14:textId="77777777" w:rsidR="00857F03" w:rsidRPr="002E34A0" w:rsidRDefault="00857F03" w:rsidP="00857F03">
      <w:pPr>
        <w:pStyle w:val="Heading3"/>
      </w:pPr>
      <w:r w:rsidRPr="002E34A0">
        <w:lastRenderedPageBreak/>
        <w:t>The "base" Keyword</w:t>
      </w:r>
    </w:p>
    <w:p w14:paraId="0FBDA66A" w14:textId="494EC608" w:rsidR="00857F03" w:rsidRPr="002E34A0" w:rsidRDefault="00857F03" w:rsidP="00857F03">
      <w:r w:rsidRPr="002E34A0">
        <w:t>In the above example, we use</w:t>
      </w:r>
      <w:del w:id="87" w:author="Hans Zijlstra" w:date="2017-07-01T19:53:00Z">
        <w:r w:rsidRPr="002E34A0" w:rsidDel="002F3D06">
          <w:delText>d</w:delText>
        </w:r>
      </w:del>
      <w:r w:rsidRPr="002E34A0">
        <w:t xml:space="preserve"> the </w:t>
      </w:r>
      <w:r w:rsidRPr="002E34A0">
        <w:rPr>
          <w:b/>
        </w:rPr>
        <w:t>keyword</w:t>
      </w:r>
      <w:r w:rsidRPr="002E34A0">
        <w:t xml:space="preserve"> </w:t>
      </w:r>
      <w:r w:rsidRPr="002E34A0">
        <w:rPr>
          <w:rFonts w:ascii="Consolas" w:hAnsi="Consolas"/>
          <w:b/>
          <w:bCs/>
          <w:noProof/>
          <w:kern w:val="32"/>
          <w:sz w:val="22"/>
        </w:rPr>
        <w:t>base</w:t>
      </w:r>
      <w:r w:rsidRPr="002E34A0">
        <w:t xml:space="preserve"> in the constructor of the class </w:t>
      </w:r>
      <w:r w:rsidRPr="002E34A0">
        <w:rPr>
          <w:rFonts w:ascii="Consolas" w:hAnsi="Consolas"/>
          <w:b/>
          <w:bCs/>
          <w:noProof/>
          <w:kern w:val="32"/>
          <w:sz w:val="22"/>
        </w:rPr>
        <w:t>Lion</w:t>
      </w:r>
      <w:r w:rsidRPr="002E34A0">
        <w:t xml:space="preserve">. The keyword indicates that </w:t>
      </w:r>
      <w:r w:rsidRPr="002E34A0">
        <w:rPr>
          <w:b/>
        </w:rPr>
        <w:t>the base class</w:t>
      </w:r>
      <w:r w:rsidRPr="002E34A0">
        <w:t xml:space="preserve"> must be used and allows access to its methods, constructors and member variables. Using </w:t>
      </w:r>
      <w:r w:rsidRPr="002E34A0">
        <w:rPr>
          <w:rFonts w:ascii="Consolas" w:hAnsi="Consolas"/>
          <w:b/>
          <w:bCs/>
          <w:noProof/>
          <w:kern w:val="32"/>
          <w:sz w:val="22"/>
        </w:rPr>
        <w:t>base()</w:t>
      </w:r>
      <w:r w:rsidRPr="002E34A0">
        <w:t xml:space="preserve">, we can call the constructor of the base class. Using </w:t>
      </w:r>
      <w:r w:rsidRPr="002E34A0">
        <w:rPr>
          <w:rFonts w:ascii="Consolas" w:hAnsi="Consolas"/>
          <w:b/>
          <w:bCs/>
          <w:noProof/>
          <w:kern w:val="32"/>
          <w:sz w:val="22"/>
        </w:rPr>
        <w:t>base.Method(…)</w:t>
      </w:r>
      <w:r w:rsidRPr="002E34A0">
        <w:t xml:space="preserve"> we can invoke a method of the base class, pass parameters to it and use its results. Using </w:t>
      </w:r>
      <w:r w:rsidRPr="002E34A0">
        <w:rPr>
          <w:rFonts w:ascii="Consolas" w:hAnsi="Consolas"/>
          <w:b/>
          <w:bCs/>
          <w:noProof/>
          <w:kern w:val="32"/>
          <w:sz w:val="22"/>
        </w:rPr>
        <w:t>base.field</w:t>
      </w:r>
      <w:r w:rsidRPr="002E34A0">
        <w:t xml:space="preserve"> we can get the value of a member variable from the base class or assign a different one to it.</w:t>
      </w:r>
    </w:p>
    <w:p w14:paraId="79A5F0F1" w14:textId="5C73F833" w:rsidR="00857F03" w:rsidRPr="002E34A0" w:rsidRDefault="00857F03" w:rsidP="00857F03">
      <w:r w:rsidRPr="002E34A0">
        <w:t xml:space="preserve">In .NET, methods inherited from the base class and declared as </w:t>
      </w:r>
      <w:r w:rsidRPr="002E34A0">
        <w:rPr>
          <w:b/>
        </w:rPr>
        <w:t>virtual</w:t>
      </w:r>
      <w:r w:rsidRPr="002E34A0">
        <w:t xml:space="preserve"> can be </w:t>
      </w:r>
      <w:r w:rsidRPr="002E34A0">
        <w:rPr>
          <w:b/>
        </w:rPr>
        <w:t>overridden</w:t>
      </w:r>
      <w:r w:rsidRPr="002E34A0">
        <w:t xml:space="preserve">. </w:t>
      </w:r>
      <w:del w:id="88" w:author="Hans Zijlstra" w:date="2017-07-01T19:55:00Z">
        <w:r w:rsidRPr="002E34A0" w:rsidDel="002F3D06">
          <w:delText xml:space="preserve">This </w:delText>
        </w:r>
      </w:del>
      <w:ins w:id="89" w:author="Hans Zijlstra" w:date="2017-07-01T19:55:00Z">
        <w:r w:rsidR="002F3D06">
          <w:t>Overriding</w:t>
        </w:r>
        <w:r w:rsidR="002F3D06" w:rsidRPr="002F3D06">
          <w:t xml:space="preserve"> </w:t>
        </w:r>
      </w:ins>
      <w:r w:rsidRPr="002F3D06">
        <w:t xml:space="preserve">means </w:t>
      </w:r>
      <w:r w:rsidRPr="002F3D06">
        <w:rPr>
          <w:b/>
        </w:rPr>
        <w:t>changing</w:t>
      </w:r>
      <w:del w:id="90" w:author="Hans Zijlstra" w:date="2017-07-01T19:55:00Z">
        <w:r w:rsidRPr="002F3D06" w:rsidDel="002F3D06">
          <w:rPr>
            <w:b/>
          </w:rPr>
          <w:delText xml:space="preserve"> their</w:delText>
        </w:r>
      </w:del>
      <w:r w:rsidRPr="002F3D06">
        <w:rPr>
          <w:b/>
        </w:rPr>
        <w:t xml:space="preserve"> implementation</w:t>
      </w:r>
      <w:r w:rsidRPr="002F3D06">
        <w:t xml:space="preserve">; the original source code from the base class is ignored and new code takes its place. More on overriding methods </w:t>
      </w:r>
      <w:del w:id="91" w:author="Hans Zijlstra" w:date="2017-07-01T15:45:00Z">
        <w:r w:rsidRPr="002F3D06" w:rsidDel="00DD71ED">
          <w:delText xml:space="preserve">we will discuss </w:delText>
        </w:r>
      </w:del>
      <w:r w:rsidRPr="002F3D06">
        <w:t>in "</w:t>
      </w:r>
      <w:r w:rsidRPr="002E34A0">
        <w:fldChar w:fldCharType="begin"/>
      </w:r>
      <w:r w:rsidRPr="002E34A0">
        <w:instrText xml:space="preserve"> HYPERLINK \l "Virtual_Methods" </w:instrText>
      </w:r>
      <w:r w:rsidRPr="002E34A0">
        <w:rPr>
          <w:rPrChange w:id="92" w:author="Hans Zijlstra" w:date="2017-07-01T15:21:00Z">
            <w:rPr>
              <w:color w:val="0000FF"/>
              <w:u w:val="single"/>
            </w:rPr>
          </w:rPrChange>
        </w:rPr>
        <w:fldChar w:fldCharType="separate"/>
      </w:r>
      <w:r w:rsidRPr="002E34A0">
        <w:rPr>
          <w:color w:val="0000FF"/>
          <w:u w:val="single"/>
        </w:rPr>
        <w:t>Virtual Methods</w:t>
      </w:r>
      <w:r w:rsidRPr="002E34A0">
        <w:rPr>
          <w:color w:val="0000FF"/>
          <w:u w:val="single"/>
        </w:rPr>
        <w:fldChar w:fldCharType="end"/>
      </w:r>
      <w:r w:rsidRPr="002E34A0">
        <w:t>".</w:t>
      </w:r>
    </w:p>
    <w:p w14:paraId="6E1955D8" w14:textId="7C3D42E9" w:rsidR="00857F03" w:rsidRPr="00B72C4D" w:rsidRDefault="00857F03" w:rsidP="00857F03">
      <w:pPr>
        <w:spacing w:after="120"/>
      </w:pPr>
      <w:r w:rsidRPr="003745D4">
        <w:t xml:space="preserve">We can </w:t>
      </w:r>
      <w:commentRangeStart w:id="93"/>
      <w:del w:id="94" w:author="Hans Zijlstra" w:date="2017-07-01T19:57:00Z">
        <w:r w:rsidRPr="003745D4" w:rsidDel="002F3D06">
          <w:delText xml:space="preserve">invoke </w:delText>
        </w:r>
      </w:del>
      <w:ins w:id="95" w:author="Hans Zijlstra" w:date="2017-07-01T19:57:00Z">
        <w:r w:rsidR="002F3D06">
          <w:t>call</w:t>
        </w:r>
        <w:commentRangeEnd w:id="93"/>
        <w:r w:rsidR="002F3D06">
          <w:rPr>
            <w:rStyle w:val="CommentReference"/>
          </w:rPr>
          <w:commentReference w:id="93"/>
        </w:r>
        <w:r w:rsidR="002F3D06" w:rsidRPr="003745D4">
          <w:t xml:space="preserve"> </w:t>
        </w:r>
      </w:ins>
      <w:r w:rsidRPr="003745D4">
        <w:t>non-overridden methods from the base class without using the k</w:t>
      </w:r>
      <w:r w:rsidRPr="00B72C4D">
        <w:t xml:space="preserve">eyword </w:t>
      </w:r>
      <w:r w:rsidRPr="00B72C4D">
        <w:rPr>
          <w:rFonts w:ascii="Consolas" w:hAnsi="Consolas"/>
          <w:b/>
          <w:bCs/>
          <w:noProof/>
          <w:kern w:val="32"/>
          <w:sz w:val="22"/>
        </w:rPr>
        <w:t>base</w:t>
      </w:r>
      <w:r w:rsidRPr="00B72C4D">
        <w:t>. Using the keyword is required only if we have an overridden method or variable with the same name in the inheriting class.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12"/>
        <w:gridCol w:w="7158"/>
      </w:tblGrid>
      <w:tr w:rsidR="00857F03" w:rsidRPr="002E34A0" w14:paraId="1F530636" w14:textId="77777777" w:rsidTr="002E34A0">
        <w:tc>
          <w:tcPr>
            <w:tcW w:w="812" w:type="dxa"/>
            <w:tcBorders>
              <w:top w:val="single" w:sz="4" w:space="0" w:color="auto"/>
              <w:left w:val="single" w:sz="4" w:space="0" w:color="auto"/>
              <w:bottom w:val="single" w:sz="4" w:space="0" w:color="auto"/>
              <w:right w:val="single" w:sz="4" w:space="0" w:color="auto"/>
            </w:tcBorders>
            <w:vAlign w:val="center"/>
          </w:tcPr>
          <w:p w14:paraId="5CFF28E4" w14:textId="77777777" w:rsidR="00857F03" w:rsidRPr="002E34A0" w:rsidRDefault="00857F03" w:rsidP="002E34A0">
            <w:pPr>
              <w:adjustRightInd w:val="0"/>
              <w:snapToGrid w:val="0"/>
              <w:spacing w:before="0"/>
              <w:jc w:val="center"/>
            </w:pPr>
            <w:r w:rsidRPr="002E34A0">
              <w:rPr>
                <w:noProof/>
              </w:rPr>
              <w:drawing>
                <wp:inline distT="0" distB="0" distL="0" distR="0" wp14:anchorId="1454B5FD" wp14:editId="10D67504">
                  <wp:extent cx="330200" cy="330200"/>
                  <wp:effectExtent l="25400" t="0" r="0" b="0"/>
                  <wp:docPr id="5459" name="Picture 301"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idi_exc"/>
                          <pic:cNvPicPr>
                            <a:picLocks noChangeAspect="1" noChangeArrowheads="1"/>
                          </pic:cNvPicPr>
                        </pic:nvPicPr>
                        <pic:blipFill>
                          <a:blip r:embed="rId7" cstate="print">
                            <a:extLst>
                              <a:ext uri="{28A0092B-C50C-407E-A947-70E740481C1C}">
                                <a14:useLocalDpi xmlns:a14="http://schemas.microsoft.com/office/drawing/2010/main"/>
                              </a:ext>
                            </a:extLst>
                          </a:blip>
                          <a:srcRect/>
                          <a:stretch>
                            <a:fillRect/>
                          </a:stretch>
                        </pic:blipFill>
                        <pic:spPr bwMode="auto">
                          <a:xfrm>
                            <a:off x="0" y="0"/>
                            <a:ext cx="330200" cy="330200"/>
                          </a:xfrm>
                          <a:prstGeom prst="rect">
                            <a:avLst/>
                          </a:prstGeom>
                          <a:noFill/>
                          <a:ln w="9525">
                            <a:noFill/>
                            <a:miter lim="800000"/>
                            <a:headEnd/>
                            <a:tailEnd/>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43D0A28C" w14:textId="77777777" w:rsidR="00857F03" w:rsidRPr="002F3D06" w:rsidRDefault="00857F03" w:rsidP="002E34A0">
            <w:pPr>
              <w:pStyle w:val="WarningMessage"/>
            </w:pPr>
            <w:r w:rsidRPr="003745D4">
              <w:t xml:space="preserve">The keyword </w:t>
            </w:r>
            <w:r w:rsidRPr="00B72C4D">
              <w:rPr>
                <w:rStyle w:val="Code"/>
              </w:rPr>
              <w:t>base</w:t>
            </w:r>
            <w:r w:rsidRPr="00B72C4D">
              <w:t xml:space="preserve"> can be used explicitly for clarity. </w:t>
            </w:r>
            <w:r w:rsidRPr="00E97BEE">
              <w:rPr>
                <w:rStyle w:val="Code"/>
              </w:rPr>
              <w:t>base.method(…)</w:t>
            </w:r>
            <w:r w:rsidRPr="00E97BEE">
              <w:t xml:space="preserve"> calls a method, which is necessarily from the base</w:t>
            </w:r>
            <w:r w:rsidRPr="002F3D06">
              <w:t xml:space="preserve"> class. Such source code is easier to read, because we know where to look for the method in question.</w:t>
            </w:r>
          </w:p>
          <w:p w14:paraId="35F8A808" w14:textId="77777777" w:rsidR="00857F03" w:rsidRPr="00DD71ED" w:rsidRDefault="00857F03" w:rsidP="002E34A0">
            <w:pPr>
              <w:pStyle w:val="WarningMessage"/>
              <w:spacing w:before="60"/>
            </w:pPr>
            <w:r w:rsidRPr="002E34A0">
              <w:t xml:space="preserve">Bear in mind that using the keyword </w:t>
            </w:r>
            <w:r w:rsidRPr="002E34A0">
              <w:rPr>
                <w:rStyle w:val="Code"/>
              </w:rPr>
              <w:t>this</w:t>
            </w:r>
            <w:r w:rsidRPr="002E34A0">
              <w:t xml:space="preserve"> is not the same. It can mean accessing a method from the current</w:t>
            </w:r>
            <w:ins w:id="96" w:author="Hans Zijlstra" w:date="2017-07-01T15:47:00Z">
              <w:r w:rsidR="00DD71ED">
                <w:t>-</w:t>
              </w:r>
            </w:ins>
            <w:r w:rsidRPr="00DD71ED">
              <w:t xml:space="preserve">, as well as </w:t>
            </w:r>
            <w:ins w:id="97" w:author="Hans Zijlstra" w:date="2017-07-01T15:47:00Z">
              <w:r w:rsidR="00DD71ED">
                <w:t xml:space="preserve">from </w:t>
              </w:r>
            </w:ins>
            <w:r w:rsidRPr="00DD71ED">
              <w:t>the base class.</w:t>
            </w:r>
          </w:p>
        </w:tc>
      </w:tr>
    </w:tbl>
    <w:p w14:paraId="4F220E26" w14:textId="77777777" w:rsidR="00857F03" w:rsidRPr="00B72C4D" w:rsidRDefault="00857F03" w:rsidP="00857F03">
      <w:r w:rsidRPr="002E34A0">
        <w:t xml:space="preserve">You can take a look at the example in the section about </w:t>
      </w:r>
      <w:r w:rsidRPr="002E34A0">
        <w:fldChar w:fldCharType="begin"/>
      </w:r>
      <w:r w:rsidRPr="002E34A0">
        <w:instrText xml:space="preserve"> HYPERLINK \l "Access_Modifiers_and_Inheritance" </w:instrText>
      </w:r>
      <w:r w:rsidRPr="002E34A0">
        <w:rPr>
          <w:rPrChange w:id="98" w:author="Hans Zijlstra" w:date="2017-07-01T15:21:00Z">
            <w:rPr>
              <w:color w:val="0000FF"/>
              <w:u w:val="single"/>
            </w:rPr>
          </w:rPrChange>
        </w:rPr>
        <w:fldChar w:fldCharType="separate"/>
      </w:r>
      <w:r w:rsidRPr="002E34A0">
        <w:rPr>
          <w:color w:val="0000FF"/>
          <w:u w:val="single"/>
        </w:rPr>
        <w:t>access modifiers and inheritance</w:t>
      </w:r>
      <w:r w:rsidRPr="002E34A0">
        <w:rPr>
          <w:color w:val="0000FF"/>
          <w:u w:val="single"/>
        </w:rPr>
        <w:fldChar w:fldCharType="end"/>
      </w:r>
      <w:r w:rsidRPr="002E34A0">
        <w:t xml:space="preserve">. </w:t>
      </w:r>
      <w:r w:rsidRPr="003745D4">
        <w:t>There</w:t>
      </w:r>
      <w:ins w:id="99" w:author="Hans Zijlstra" w:date="2017-07-01T15:47:00Z">
        <w:r w:rsidR="00DD71ED">
          <w:t>,</w:t>
        </w:r>
      </w:ins>
      <w:r w:rsidRPr="003745D4">
        <w:t xml:space="preserve"> it is clearly explained which members of the base class (methods, constructors and member variables) are </w:t>
      </w:r>
      <w:r w:rsidRPr="00B72C4D">
        <w:rPr>
          <w:b/>
        </w:rPr>
        <w:t>accessible</w:t>
      </w:r>
      <w:r w:rsidRPr="00B72C4D">
        <w:t>.</w:t>
      </w:r>
    </w:p>
    <w:p w14:paraId="68859B0C" w14:textId="77777777" w:rsidR="00857F03" w:rsidRPr="00E97BEE" w:rsidRDefault="00857F03" w:rsidP="00857F03">
      <w:pPr>
        <w:pStyle w:val="Heading3"/>
      </w:pPr>
      <w:r w:rsidRPr="00E97BEE">
        <w:t>Constructors with Inheritance</w:t>
      </w:r>
    </w:p>
    <w:p w14:paraId="689A13FE" w14:textId="00A9E006" w:rsidR="00857F03" w:rsidRPr="002F3D06" w:rsidRDefault="00857F03" w:rsidP="00857F03">
      <w:pPr>
        <w:spacing w:after="120"/>
      </w:pPr>
      <w:r w:rsidRPr="002F3D06">
        <w:t xml:space="preserve">When inheriting </w:t>
      </w:r>
      <w:ins w:id="100" w:author="Hans Zijlstra" w:date="2017-07-01T20:02:00Z">
        <w:r w:rsidR="002F3D06">
          <w:t xml:space="preserve">from </w:t>
        </w:r>
      </w:ins>
      <w:r w:rsidRPr="002F3D06">
        <w:t xml:space="preserve">a class, our constructors must call the base class constructor, so that </w:t>
      </w:r>
      <w:commentRangeStart w:id="101"/>
      <w:del w:id="102" w:author="Hans Zijlstra" w:date="2017-07-01T20:01:00Z">
        <w:r w:rsidRPr="002F3D06" w:rsidDel="002F3D06">
          <w:delText xml:space="preserve">it </w:delText>
        </w:r>
      </w:del>
      <w:ins w:id="103" w:author="Hans Zijlstra" w:date="2017-07-01T20:01:00Z">
        <w:r w:rsidR="002F3D06">
          <w:t>the child class</w:t>
        </w:r>
      </w:ins>
      <w:commentRangeEnd w:id="101"/>
      <w:ins w:id="104" w:author="Hans Zijlstra" w:date="2017-07-01T20:02:00Z">
        <w:r w:rsidR="002F3D06">
          <w:rPr>
            <w:rStyle w:val="CommentReference"/>
          </w:rPr>
          <w:commentReference w:id="101"/>
        </w:r>
      </w:ins>
      <w:ins w:id="105" w:author="Hans Zijlstra" w:date="2017-07-01T20:01:00Z">
        <w:r w:rsidR="002F3D06" w:rsidRPr="002F3D06">
          <w:t xml:space="preserve"> </w:t>
        </w:r>
      </w:ins>
      <w:r w:rsidRPr="002F3D06">
        <w:t xml:space="preserve">can </w:t>
      </w:r>
      <w:r w:rsidRPr="002F3D06">
        <w:rPr>
          <w:b/>
        </w:rPr>
        <w:t>initialize its member variables</w:t>
      </w:r>
      <w:r w:rsidRPr="002F3D06">
        <w:t xml:space="preserve">. If we do not do this explicitly, the compiler will place a call to </w:t>
      </w:r>
      <w:del w:id="106" w:author="Hans Zijlstra" w:date="2017-07-01T20:03:00Z">
        <w:r w:rsidRPr="002F3D06" w:rsidDel="002F3D06">
          <w:delText xml:space="preserve">the </w:delText>
        </w:r>
      </w:del>
      <w:ins w:id="107" w:author="Hans Zijlstra" w:date="2017-07-01T20:03:00Z">
        <w:r w:rsidR="002F3D06">
          <w:t>a</w:t>
        </w:r>
        <w:r w:rsidR="002F3D06" w:rsidRPr="002F3D06">
          <w:t xml:space="preserve"> </w:t>
        </w:r>
      </w:ins>
      <w:proofErr w:type="spellStart"/>
      <w:r w:rsidRPr="002F3D06">
        <w:t>parameterless</w:t>
      </w:r>
      <w:proofErr w:type="spellEnd"/>
      <w:r w:rsidRPr="002F3D06">
        <w:t xml:space="preserve"> base class constructor, </w:t>
      </w:r>
      <w:proofErr w:type="gramStart"/>
      <w:r w:rsidRPr="002F3D06">
        <w:t>"</w:t>
      </w:r>
      <w:r w:rsidRPr="002F3D06">
        <w:rPr>
          <w:rFonts w:ascii="Consolas" w:hAnsi="Consolas"/>
          <w:b/>
          <w:bCs/>
          <w:noProof/>
          <w:kern w:val="32"/>
          <w:sz w:val="22"/>
        </w:rPr>
        <w:t>:base</w:t>
      </w:r>
      <w:proofErr w:type="gramEnd"/>
      <w:r w:rsidRPr="002F3D06">
        <w:rPr>
          <w:rFonts w:ascii="Consolas" w:hAnsi="Consolas"/>
          <w:b/>
          <w:bCs/>
          <w:noProof/>
          <w:kern w:val="32"/>
          <w:sz w:val="22"/>
        </w:rPr>
        <w:t>()</w:t>
      </w:r>
      <w:r w:rsidRPr="002F3D06">
        <w:t>", at the beginning of all our inheriting class' constructors. Here is an example:</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Change w:id="108" w:author="Hans Zijlstra" w:date="2017-07-01T20:03:00Z">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PrChange>
      </w:tblPr>
      <w:tblGrid>
        <w:gridCol w:w="7970"/>
        <w:tblGridChange w:id="109">
          <w:tblGrid>
            <w:gridCol w:w="7970"/>
          </w:tblGrid>
        </w:tblGridChange>
      </w:tblGrid>
      <w:tr w:rsidR="00857F03" w:rsidRPr="002E34A0" w14:paraId="1BCCD3EB" w14:textId="77777777" w:rsidTr="002F3D06">
        <w:tc>
          <w:tcPr>
            <w:tcW w:w="7970" w:type="dxa"/>
            <w:tcBorders>
              <w:top w:val="single" w:sz="4" w:space="0" w:color="auto"/>
              <w:left w:val="single" w:sz="4" w:space="0" w:color="auto"/>
              <w:bottom w:val="single" w:sz="4" w:space="0" w:color="auto"/>
              <w:right w:val="single" w:sz="4" w:space="0" w:color="auto"/>
            </w:tcBorders>
            <w:tcPrChange w:id="110" w:author="Hans Zijlstra" w:date="2017-07-01T20:03:00Z">
              <w:tcPr>
                <w:tcW w:w="7970" w:type="dxa"/>
                <w:tcBorders>
                  <w:top w:val="single" w:sz="4" w:space="0" w:color="auto"/>
                  <w:left w:val="single" w:sz="4" w:space="0" w:color="auto"/>
                  <w:bottom w:val="single" w:sz="4" w:space="0" w:color="auto"/>
                  <w:right w:val="single" w:sz="4" w:space="0" w:color="auto"/>
                </w:tcBorders>
              </w:tcPr>
            </w:tcPrChange>
          </w:tcPr>
          <w:p w14:paraId="79FDE20B" w14:textId="77777777" w:rsidR="00857F03" w:rsidRPr="002F3D06" w:rsidRDefault="00857F03">
            <w:pPr>
              <w:autoSpaceDE w:val="0"/>
              <w:autoSpaceDN w:val="0"/>
              <w:adjustRightInd w:val="0"/>
              <w:spacing w:before="0"/>
              <w:jc w:val="left"/>
              <w:rPr>
                <w:rFonts w:ascii="Consolas" w:hAnsi="Consolas" w:cs="Courier New"/>
                <w:noProof/>
                <w:sz w:val="22"/>
              </w:rPr>
            </w:pPr>
            <w:r w:rsidRPr="002F3D06">
              <w:rPr>
                <w:rFonts w:ascii="Consolas" w:hAnsi="Consolas" w:cs="Courier New"/>
                <w:noProof/>
                <w:color w:val="0000FF"/>
                <w:sz w:val="22"/>
              </w:rPr>
              <w:t>public</w:t>
            </w:r>
            <w:r w:rsidRPr="002F3D06">
              <w:rPr>
                <w:rFonts w:ascii="Consolas" w:hAnsi="Consolas" w:cs="Courier New"/>
                <w:noProof/>
                <w:sz w:val="22"/>
              </w:rPr>
              <w:t xml:space="preserve"> </w:t>
            </w:r>
            <w:r w:rsidRPr="002F3D06">
              <w:rPr>
                <w:rFonts w:ascii="Consolas" w:hAnsi="Consolas" w:cs="Courier New"/>
                <w:noProof/>
                <w:color w:val="0000FF"/>
                <w:sz w:val="22"/>
              </w:rPr>
              <w:t>class</w:t>
            </w:r>
            <w:r w:rsidRPr="002F3D06">
              <w:rPr>
                <w:rFonts w:ascii="Consolas" w:hAnsi="Consolas" w:cs="Courier New"/>
                <w:noProof/>
                <w:sz w:val="22"/>
              </w:rPr>
              <w:t xml:space="preserve"> </w:t>
            </w:r>
            <w:r w:rsidRPr="002F3D06">
              <w:rPr>
                <w:rFonts w:ascii="Consolas" w:hAnsi="Consolas"/>
                <w:noProof/>
                <w:color w:val="2B91AF"/>
                <w:sz w:val="22"/>
              </w:rPr>
              <w:t>ExtendingClass</w:t>
            </w:r>
            <w:r w:rsidRPr="002F3D06">
              <w:rPr>
                <w:rFonts w:ascii="Consolas" w:hAnsi="Consolas" w:cs="Courier New"/>
                <w:noProof/>
                <w:sz w:val="22"/>
              </w:rPr>
              <w:t xml:space="preserve"> : </w:t>
            </w:r>
            <w:r w:rsidRPr="002F3D06">
              <w:rPr>
                <w:rFonts w:ascii="Consolas" w:hAnsi="Consolas"/>
                <w:noProof/>
                <w:color w:val="2B91AF"/>
                <w:sz w:val="22"/>
              </w:rPr>
              <w:t>BaseClass</w:t>
            </w:r>
          </w:p>
          <w:p w14:paraId="1BD5B9FB" w14:textId="77777777" w:rsidR="00857F03" w:rsidRPr="002F3D06" w:rsidRDefault="00857F03">
            <w:pPr>
              <w:autoSpaceDE w:val="0"/>
              <w:autoSpaceDN w:val="0"/>
              <w:adjustRightInd w:val="0"/>
              <w:spacing w:before="0"/>
              <w:jc w:val="left"/>
              <w:rPr>
                <w:rFonts w:ascii="Consolas" w:hAnsi="Consolas" w:cs="Courier New"/>
                <w:noProof/>
                <w:sz w:val="22"/>
              </w:rPr>
            </w:pPr>
            <w:r w:rsidRPr="002F3D06">
              <w:rPr>
                <w:rFonts w:ascii="Consolas" w:hAnsi="Consolas" w:cs="Courier New"/>
                <w:noProof/>
                <w:sz w:val="22"/>
              </w:rPr>
              <w:t>{</w:t>
            </w:r>
          </w:p>
          <w:p w14:paraId="714CA0EE" w14:textId="77777777" w:rsidR="00857F03" w:rsidRPr="002E34A0" w:rsidRDefault="00857F03">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ExtendingClass() { … }</w:t>
            </w:r>
          </w:p>
          <w:p w14:paraId="23C6C6FE" w14:textId="77777777" w:rsidR="00857F03" w:rsidRPr="002E34A0" w:rsidRDefault="00857F03">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1BEAA974" w14:textId="043FABB1" w:rsidR="002F3D06" w:rsidRDefault="002F3D06" w:rsidP="00857F03">
      <w:pPr>
        <w:spacing w:after="120"/>
        <w:rPr>
          <w:ins w:id="111" w:author="Hans Zijlstra" w:date="2017-07-01T20:03:00Z"/>
        </w:rPr>
      </w:pPr>
    </w:p>
    <w:p w14:paraId="19AA4A81" w14:textId="34F9049A" w:rsidR="002F3D06" w:rsidRDefault="002F3D06" w:rsidP="00857F03">
      <w:pPr>
        <w:spacing w:after="120"/>
        <w:rPr>
          <w:ins w:id="112" w:author="Hans Zijlstra" w:date="2017-07-01T20:03:00Z"/>
        </w:rPr>
      </w:pPr>
    </w:p>
    <w:p w14:paraId="50325FF3" w14:textId="77777777" w:rsidR="00857F03" w:rsidRPr="002F3D06" w:rsidRDefault="002F3D06" w:rsidP="00857F03">
      <w:pPr>
        <w:spacing w:after="120"/>
      </w:pPr>
      <w:ins w:id="113" w:author="Hans Zijlstra" w:date="2017-07-01T20:03:00Z">
        <w:r>
          <w:br w:type="textWrapping" w:clear="all"/>
        </w:r>
      </w:ins>
      <w:r w:rsidR="00857F03" w:rsidRPr="002F3D06">
        <w:t>This actually looks like this (spot the differences):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48F2AA6E" w14:textId="77777777" w:rsidTr="002E34A0">
        <w:tc>
          <w:tcPr>
            <w:tcW w:w="7970" w:type="dxa"/>
            <w:tcBorders>
              <w:top w:val="single" w:sz="4" w:space="0" w:color="auto"/>
              <w:left w:val="single" w:sz="4" w:space="0" w:color="auto"/>
              <w:bottom w:val="single" w:sz="4" w:space="0" w:color="auto"/>
              <w:right w:val="single" w:sz="4" w:space="0" w:color="auto"/>
            </w:tcBorders>
          </w:tcPr>
          <w:p w14:paraId="14737AC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ExtendingClass</w:t>
            </w:r>
            <w:r w:rsidRPr="002E34A0">
              <w:rPr>
                <w:rFonts w:ascii="Consolas" w:hAnsi="Consolas" w:cs="Courier New"/>
                <w:noProof/>
                <w:sz w:val="22"/>
              </w:rPr>
              <w:t xml:space="preserve"> : </w:t>
            </w:r>
            <w:r w:rsidRPr="002E34A0">
              <w:rPr>
                <w:rFonts w:ascii="Consolas" w:hAnsi="Consolas"/>
                <w:noProof/>
                <w:color w:val="2B91AF"/>
                <w:sz w:val="22"/>
              </w:rPr>
              <w:t>BaseClass</w:t>
            </w:r>
          </w:p>
          <w:p w14:paraId="2D3990D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14754CB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ExtendingClass() : </w:t>
            </w:r>
            <w:r w:rsidRPr="002E34A0">
              <w:rPr>
                <w:rFonts w:ascii="Consolas" w:hAnsi="Consolas" w:cs="Courier New"/>
                <w:noProof/>
                <w:color w:val="0000FF"/>
                <w:sz w:val="22"/>
              </w:rPr>
              <w:t>base</w:t>
            </w:r>
            <w:r w:rsidRPr="002E34A0">
              <w:rPr>
                <w:rFonts w:ascii="Consolas" w:hAnsi="Consolas" w:cs="Courier New"/>
                <w:noProof/>
                <w:sz w:val="22"/>
              </w:rPr>
              <w:t>() { … }</w:t>
            </w:r>
          </w:p>
          <w:p w14:paraId="730CB11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lastRenderedPageBreak/>
              <w:t>}</w:t>
            </w:r>
          </w:p>
        </w:tc>
      </w:tr>
    </w:tbl>
    <w:p w14:paraId="2081072B" w14:textId="77777777" w:rsidR="00857F03" w:rsidRPr="002E34A0" w:rsidRDefault="00857F03" w:rsidP="00857F03">
      <w:pPr>
        <w:spacing w:after="120"/>
      </w:pPr>
      <w:r w:rsidRPr="002E34A0">
        <w:lastRenderedPageBreak/>
        <w:t>If the base class has no default constructor (one without parameters) or that constructor is hidden, our constructors need to explicitly call one of the other base class constructors. The omission of such a call will result in a compile-time error.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12"/>
        <w:gridCol w:w="7158"/>
      </w:tblGrid>
      <w:tr w:rsidR="00857F03" w:rsidRPr="002E34A0" w14:paraId="72F17424" w14:textId="77777777" w:rsidTr="002E34A0">
        <w:tc>
          <w:tcPr>
            <w:tcW w:w="812" w:type="dxa"/>
            <w:tcBorders>
              <w:top w:val="single" w:sz="4" w:space="0" w:color="auto"/>
              <w:left w:val="single" w:sz="4" w:space="0" w:color="auto"/>
              <w:bottom w:val="single" w:sz="4" w:space="0" w:color="auto"/>
              <w:right w:val="single" w:sz="4" w:space="0" w:color="auto"/>
            </w:tcBorders>
            <w:vAlign w:val="center"/>
          </w:tcPr>
          <w:p w14:paraId="10FCC1DC" w14:textId="77777777" w:rsidR="00857F03" w:rsidRPr="002E34A0" w:rsidRDefault="00857F03" w:rsidP="002E34A0">
            <w:pPr>
              <w:adjustRightInd w:val="0"/>
              <w:snapToGrid w:val="0"/>
              <w:spacing w:before="0"/>
              <w:jc w:val="center"/>
            </w:pPr>
            <w:r w:rsidRPr="002E34A0">
              <w:rPr>
                <w:noProof/>
              </w:rPr>
              <w:drawing>
                <wp:inline distT="0" distB="0" distL="0" distR="0" wp14:anchorId="0E53E695" wp14:editId="43C1AA96">
                  <wp:extent cx="330200" cy="330200"/>
                  <wp:effectExtent l="25400" t="0" r="0" b="0"/>
                  <wp:docPr id="5460" name="Picture 302"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idi_exc"/>
                          <pic:cNvPicPr>
                            <a:picLocks noChangeAspect="1" noChangeArrowheads="1"/>
                          </pic:cNvPicPr>
                        </pic:nvPicPr>
                        <pic:blipFill>
                          <a:blip r:embed="rId7" cstate="print">
                            <a:extLst>
                              <a:ext uri="{28A0092B-C50C-407E-A947-70E740481C1C}">
                                <a14:useLocalDpi xmlns:a14="http://schemas.microsoft.com/office/drawing/2010/main"/>
                              </a:ext>
                            </a:extLst>
                          </a:blip>
                          <a:srcRect/>
                          <a:stretch>
                            <a:fillRect/>
                          </a:stretch>
                        </pic:blipFill>
                        <pic:spPr bwMode="auto">
                          <a:xfrm>
                            <a:off x="0" y="0"/>
                            <a:ext cx="330200" cy="330200"/>
                          </a:xfrm>
                          <a:prstGeom prst="rect">
                            <a:avLst/>
                          </a:prstGeom>
                          <a:noFill/>
                          <a:ln w="9525">
                            <a:noFill/>
                            <a:miter lim="800000"/>
                            <a:headEnd/>
                            <a:tailEnd/>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4BA5C21A" w14:textId="77777777" w:rsidR="00857F03" w:rsidRPr="003745D4" w:rsidRDefault="00857F03" w:rsidP="002E34A0">
            <w:pPr>
              <w:pStyle w:val="WarningMessage"/>
            </w:pPr>
            <w:r w:rsidRPr="003745D4">
              <w:t>If a class has private constructors only, then it cannot be inherited.</w:t>
            </w:r>
          </w:p>
          <w:p w14:paraId="31144D97" w14:textId="77777777" w:rsidR="00857F03" w:rsidRPr="002F3D06" w:rsidRDefault="00857F03" w:rsidP="002E34A0">
            <w:pPr>
              <w:pStyle w:val="WarningMessage"/>
              <w:spacing w:before="60"/>
            </w:pPr>
            <w:r w:rsidRPr="00E97BEE">
              <w:t>If a class has private constructors only, then this could indicate many other things. For example, no-one (other than that class itself) ca</w:t>
            </w:r>
            <w:r w:rsidRPr="002F3D06">
              <w:t>n create instances of such a class. Actually, that’s how one of the most popular design patterns (Singleton) is implemented.</w:t>
            </w:r>
          </w:p>
        </w:tc>
      </w:tr>
    </w:tbl>
    <w:p w14:paraId="34018490" w14:textId="77777777" w:rsidR="00857F03" w:rsidRPr="002E34A0" w:rsidRDefault="00857F03" w:rsidP="00857F03">
      <w:r w:rsidRPr="002E34A0">
        <w:t xml:space="preserve">The Singleton design pattern is described in details at </w:t>
      </w:r>
      <w:r w:rsidRPr="002E34A0">
        <w:fldChar w:fldCharType="begin"/>
      </w:r>
      <w:r w:rsidRPr="002E34A0">
        <w:instrText xml:space="preserve"> HYPERLINK \l "Singleton_Design_Pattern" </w:instrText>
      </w:r>
      <w:r w:rsidRPr="002E34A0">
        <w:rPr>
          <w:rPrChange w:id="114" w:author="Hans Zijlstra" w:date="2017-07-01T15:21:00Z">
            <w:rPr>
              <w:rStyle w:val="Hyperlink"/>
            </w:rPr>
          </w:rPrChange>
        </w:rPr>
        <w:fldChar w:fldCharType="separate"/>
      </w:r>
      <w:r w:rsidRPr="002E34A0">
        <w:rPr>
          <w:rStyle w:val="Hyperlink"/>
        </w:rPr>
        <w:t>the end of this chapter</w:t>
      </w:r>
      <w:r w:rsidRPr="002E34A0">
        <w:rPr>
          <w:rStyle w:val="Hyperlink"/>
        </w:rPr>
        <w:fldChar w:fldCharType="end"/>
      </w:r>
      <w:r w:rsidRPr="002E34A0">
        <w:t>.</w:t>
      </w:r>
    </w:p>
    <w:p w14:paraId="394748FA" w14:textId="77777777" w:rsidR="00857F03" w:rsidRPr="00B72C4D" w:rsidRDefault="00857F03" w:rsidP="00857F03">
      <w:pPr>
        <w:pStyle w:val="Heading4"/>
      </w:pPr>
      <w:r w:rsidRPr="003745D4">
        <w:t>Const</w:t>
      </w:r>
      <w:r w:rsidRPr="00B72C4D">
        <w:t>ructors and the Keyword "base" – Example</w:t>
      </w:r>
    </w:p>
    <w:p w14:paraId="7EC76F4A" w14:textId="77777777" w:rsidR="00857F03" w:rsidRPr="002F3D06" w:rsidRDefault="00857F03" w:rsidP="00857F03">
      <w:pPr>
        <w:spacing w:after="120"/>
      </w:pPr>
      <w:r w:rsidRPr="00E97BEE">
        <w:t xml:space="preserve">Take a look at the </w:t>
      </w:r>
      <w:r w:rsidRPr="00E97BEE">
        <w:rPr>
          <w:rFonts w:ascii="Consolas" w:hAnsi="Consolas"/>
          <w:b/>
          <w:bCs/>
          <w:noProof/>
          <w:kern w:val="32"/>
          <w:sz w:val="22"/>
        </w:rPr>
        <w:t>Lion</w:t>
      </w:r>
      <w:r w:rsidRPr="002F3D06">
        <w:t xml:space="preserve"> class from our last example. It does not have a default constructor. Let’s examine a class inheriting from </w:t>
      </w:r>
      <w:r w:rsidRPr="002F3D06">
        <w:rPr>
          <w:rFonts w:ascii="Consolas" w:hAnsi="Consolas"/>
          <w:b/>
          <w:bCs/>
          <w:noProof/>
          <w:kern w:val="32"/>
          <w:sz w:val="22"/>
        </w:rPr>
        <w:t>Lion</w:t>
      </w:r>
      <w:r w:rsidRPr="002F3D06">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1F3C5A4F"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44056D3B" w14:textId="77777777" w:rsidR="00857F03" w:rsidRPr="002F3D06" w:rsidRDefault="00857F03" w:rsidP="002E34A0">
            <w:pPr>
              <w:spacing w:before="0"/>
              <w:jc w:val="center"/>
              <w:rPr>
                <w:rFonts w:ascii="Consolas" w:hAnsi="Consolas"/>
                <w:b/>
                <w:bCs/>
                <w:noProof/>
                <w:kern w:val="32"/>
                <w:sz w:val="22"/>
              </w:rPr>
            </w:pPr>
            <w:r w:rsidRPr="002F3D06">
              <w:rPr>
                <w:rFonts w:ascii="Consolas" w:hAnsi="Consolas"/>
                <w:b/>
                <w:bCs/>
                <w:noProof/>
                <w:kern w:val="32"/>
                <w:sz w:val="22"/>
              </w:rPr>
              <w:t>AfricanLion.cs</w:t>
            </w:r>
          </w:p>
        </w:tc>
      </w:tr>
      <w:tr w:rsidR="00857F03" w:rsidRPr="002E34A0" w14:paraId="3ABF7EE4" w14:textId="77777777" w:rsidTr="002E34A0">
        <w:tc>
          <w:tcPr>
            <w:tcW w:w="7970" w:type="dxa"/>
            <w:tcBorders>
              <w:top w:val="single" w:sz="4" w:space="0" w:color="auto"/>
              <w:left w:val="single" w:sz="4" w:space="0" w:color="auto"/>
              <w:bottom w:val="single" w:sz="4" w:space="0" w:color="auto"/>
              <w:right w:val="single" w:sz="4" w:space="0" w:color="auto"/>
            </w:tcBorders>
          </w:tcPr>
          <w:p w14:paraId="6961556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AfricanLion</w:t>
            </w:r>
            <w:r w:rsidRPr="002E34A0">
              <w:rPr>
                <w:rFonts w:ascii="Consolas" w:hAnsi="Consolas" w:cs="Courier New"/>
                <w:noProof/>
                <w:sz w:val="22"/>
              </w:rPr>
              <w:t xml:space="preserve"> : </w:t>
            </w:r>
            <w:r w:rsidRPr="002E34A0">
              <w:rPr>
                <w:rFonts w:ascii="Consolas" w:hAnsi="Consolas"/>
                <w:noProof/>
                <w:color w:val="2B91AF"/>
                <w:sz w:val="22"/>
              </w:rPr>
              <w:t>Lion</w:t>
            </w:r>
          </w:p>
          <w:p w14:paraId="5617107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4DDE6A5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w:t>
            </w:r>
          </w:p>
          <w:p w14:paraId="68A324CF"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55C80DC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If we comment out the ": base(male, weight)" line</w:t>
            </w:r>
          </w:p>
          <w:p w14:paraId="76C5CA2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the class will not compile. Try it.</w:t>
            </w:r>
          </w:p>
          <w:p w14:paraId="1CE86CB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AfricanLion(</w:t>
            </w:r>
            <w:r w:rsidRPr="002E34A0">
              <w:rPr>
                <w:rFonts w:ascii="Consolas" w:hAnsi="Consolas" w:cs="Courier New"/>
                <w:noProof/>
                <w:color w:val="0000FF"/>
                <w:sz w:val="22"/>
              </w:rPr>
              <w:t>bool</w:t>
            </w:r>
            <w:r w:rsidRPr="002E34A0">
              <w:rPr>
                <w:rFonts w:ascii="Consolas" w:hAnsi="Consolas" w:cs="Courier New"/>
                <w:noProof/>
                <w:sz w:val="22"/>
              </w:rPr>
              <w:t xml:space="preserve"> male, </w:t>
            </w:r>
            <w:r w:rsidRPr="002E34A0">
              <w:rPr>
                <w:rFonts w:ascii="Consolas" w:hAnsi="Consolas" w:cs="Courier New"/>
                <w:noProof/>
                <w:color w:val="0000FF"/>
                <w:sz w:val="22"/>
              </w:rPr>
              <w:t>int</w:t>
            </w:r>
            <w:r w:rsidRPr="002E34A0">
              <w:rPr>
                <w:rFonts w:ascii="Consolas" w:hAnsi="Consolas" w:cs="Courier New"/>
                <w:noProof/>
                <w:sz w:val="22"/>
              </w:rPr>
              <w:t xml:space="preserve"> weight)</w:t>
            </w:r>
          </w:p>
          <w:p w14:paraId="1B9EA35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 xml:space="preserve">: </w:t>
            </w:r>
            <w:r w:rsidRPr="002E34A0">
              <w:rPr>
                <w:rFonts w:ascii="Consolas" w:hAnsi="Consolas" w:cs="Courier New"/>
                <w:noProof/>
                <w:color w:val="0000FF"/>
                <w:sz w:val="22"/>
              </w:rPr>
              <w:t>base</w:t>
            </w:r>
            <w:r w:rsidRPr="002E34A0">
              <w:rPr>
                <w:rFonts w:ascii="Consolas" w:hAnsi="Consolas" w:cs="Courier New"/>
                <w:noProof/>
                <w:sz w:val="22"/>
              </w:rPr>
              <w:t>(male, weight)</w:t>
            </w:r>
          </w:p>
          <w:p w14:paraId="2FECD65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2BE76EA5"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688C7BC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override</w:t>
            </w:r>
            <w:r w:rsidRPr="002E34A0">
              <w:rPr>
                <w:rFonts w:ascii="Consolas" w:hAnsi="Consolas" w:cs="Courier New"/>
                <w:noProof/>
                <w:sz w:val="22"/>
              </w:rPr>
              <w:t xml:space="preserve"> </w:t>
            </w:r>
            <w:r w:rsidRPr="002E34A0">
              <w:rPr>
                <w:rFonts w:ascii="Consolas" w:hAnsi="Consolas" w:cs="Courier New"/>
                <w:noProof/>
                <w:color w:val="0000FF"/>
                <w:sz w:val="22"/>
              </w:rPr>
              <w:t>string</w:t>
            </w:r>
            <w:r w:rsidRPr="002E34A0">
              <w:rPr>
                <w:rFonts w:ascii="Consolas" w:hAnsi="Consolas" w:cs="Courier New"/>
                <w:noProof/>
                <w:sz w:val="22"/>
              </w:rPr>
              <w:t xml:space="preserve"> ToString()</w:t>
            </w:r>
          </w:p>
          <w:p w14:paraId="7075078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54AE095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return</w:t>
            </w:r>
            <w:r w:rsidRPr="002E34A0">
              <w:rPr>
                <w:rFonts w:ascii="Consolas" w:hAnsi="Consolas" w:cs="Courier New"/>
                <w:noProof/>
                <w:sz w:val="22"/>
              </w:rPr>
              <w:t xml:space="preserve"> </w:t>
            </w:r>
            <w:r w:rsidRPr="002E34A0">
              <w:rPr>
                <w:rFonts w:ascii="Consolas" w:hAnsi="Consolas" w:cs="Courier New"/>
                <w:noProof/>
                <w:color w:val="0000FF"/>
                <w:sz w:val="22"/>
              </w:rPr>
              <w:t>string</w:t>
            </w:r>
            <w:r w:rsidRPr="002E34A0">
              <w:rPr>
                <w:rFonts w:ascii="Consolas" w:hAnsi="Consolas" w:cs="Courier New"/>
                <w:noProof/>
                <w:sz w:val="22"/>
              </w:rPr>
              <w:t>.Format(</w:t>
            </w:r>
          </w:p>
          <w:p w14:paraId="33A996B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A31515"/>
                <w:sz w:val="22"/>
              </w:rPr>
              <w:t>"(AfricanLion, male: {0}, weight: {1})"</w:t>
            </w:r>
            <w:r w:rsidRPr="002E34A0">
              <w:rPr>
                <w:rFonts w:ascii="Consolas" w:hAnsi="Consolas" w:cs="Courier New"/>
                <w:noProof/>
                <w:sz w:val="22"/>
              </w:rPr>
              <w:t>,</w:t>
            </w:r>
          </w:p>
          <w:p w14:paraId="0C08B0B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this</w:t>
            </w:r>
            <w:r w:rsidRPr="002E34A0">
              <w:rPr>
                <w:rFonts w:ascii="Consolas" w:hAnsi="Consolas" w:cs="Courier New"/>
                <w:noProof/>
                <w:sz w:val="22"/>
              </w:rPr>
              <w:t xml:space="preserve">.Male, </w:t>
            </w:r>
            <w:r w:rsidRPr="002E34A0">
              <w:rPr>
                <w:rFonts w:ascii="Consolas" w:hAnsi="Consolas" w:cs="Courier New"/>
                <w:noProof/>
                <w:color w:val="0000FF"/>
                <w:sz w:val="22"/>
              </w:rPr>
              <w:t>this</w:t>
            </w:r>
            <w:r w:rsidRPr="002E34A0">
              <w:rPr>
                <w:rFonts w:ascii="Consolas" w:hAnsi="Consolas" w:cs="Courier New"/>
                <w:noProof/>
                <w:sz w:val="22"/>
              </w:rPr>
              <w:t>.Weight);</w:t>
            </w:r>
          </w:p>
          <w:p w14:paraId="4470577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24D7404D"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70CA90E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w:t>
            </w:r>
          </w:p>
          <w:p w14:paraId="2626D4D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5F73BB4E" w14:textId="77777777" w:rsidR="00857F03" w:rsidRPr="002E34A0" w:rsidRDefault="00857F03" w:rsidP="00857F03">
      <w:pPr>
        <w:spacing w:after="120"/>
      </w:pPr>
      <w:r w:rsidRPr="002E34A0">
        <w:t xml:space="preserve">If we comment out the line </w:t>
      </w:r>
      <w:r w:rsidRPr="002E34A0">
        <w:rPr>
          <w:noProof/>
        </w:rPr>
        <w:t>"</w:t>
      </w:r>
      <w:r w:rsidRPr="002E34A0">
        <w:rPr>
          <w:rFonts w:ascii="Consolas" w:hAnsi="Consolas"/>
          <w:b/>
          <w:bCs/>
          <w:noProof/>
          <w:kern w:val="32"/>
          <w:sz w:val="22"/>
        </w:rPr>
        <w:t>:base(male, weight);</w:t>
      </w:r>
      <w:r w:rsidRPr="002E34A0">
        <w:rPr>
          <w:noProof/>
        </w:rPr>
        <w:t>",</w:t>
      </w:r>
      <w:r w:rsidRPr="002E34A0">
        <w:t xml:space="preserve"> the class </w:t>
      </w:r>
      <w:r w:rsidRPr="002E34A0">
        <w:rPr>
          <w:rFonts w:ascii="Consolas" w:hAnsi="Consolas"/>
          <w:b/>
          <w:bCs/>
          <w:noProof/>
          <w:kern w:val="32"/>
          <w:sz w:val="22"/>
        </w:rPr>
        <w:t>AfricanLion</w:t>
      </w:r>
      <w:r w:rsidRPr="002E34A0">
        <w:t xml:space="preserve"> will not compile. Try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12"/>
        <w:gridCol w:w="7158"/>
      </w:tblGrid>
      <w:tr w:rsidR="00857F03" w:rsidRPr="002E34A0" w14:paraId="149A8F60" w14:textId="77777777" w:rsidTr="002E34A0">
        <w:tc>
          <w:tcPr>
            <w:tcW w:w="812" w:type="dxa"/>
            <w:tcBorders>
              <w:top w:val="single" w:sz="4" w:space="0" w:color="auto"/>
              <w:left w:val="single" w:sz="4" w:space="0" w:color="auto"/>
              <w:bottom w:val="single" w:sz="4" w:space="0" w:color="auto"/>
              <w:right w:val="single" w:sz="4" w:space="0" w:color="auto"/>
            </w:tcBorders>
            <w:vAlign w:val="center"/>
          </w:tcPr>
          <w:p w14:paraId="75E58E4D" w14:textId="77777777" w:rsidR="00857F03" w:rsidRPr="002E34A0" w:rsidRDefault="00857F03" w:rsidP="002E34A0">
            <w:pPr>
              <w:spacing w:before="0"/>
              <w:jc w:val="center"/>
            </w:pPr>
            <w:r w:rsidRPr="002E34A0">
              <w:rPr>
                <w:noProof/>
              </w:rPr>
              <w:drawing>
                <wp:inline distT="0" distB="0" distL="0" distR="0" wp14:anchorId="77BA08C4" wp14:editId="36EF43F6">
                  <wp:extent cx="330200" cy="330200"/>
                  <wp:effectExtent l="25400" t="0" r="0" b="0"/>
                  <wp:docPr id="5461" name="Picture 303"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idi_exc"/>
                          <pic:cNvPicPr>
                            <a:picLocks noChangeAspect="1" noChangeArrowheads="1"/>
                          </pic:cNvPicPr>
                        </pic:nvPicPr>
                        <pic:blipFill>
                          <a:blip r:embed="rId7" cstate="print">
                            <a:extLst>
                              <a:ext uri="{28A0092B-C50C-407E-A947-70E740481C1C}">
                                <a14:useLocalDpi xmlns:a14="http://schemas.microsoft.com/office/drawing/2010/main"/>
                              </a:ext>
                            </a:extLst>
                          </a:blip>
                          <a:srcRect/>
                          <a:stretch>
                            <a:fillRect/>
                          </a:stretch>
                        </pic:blipFill>
                        <pic:spPr bwMode="auto">
                          <a:xfrm>
                            <a:off x="0" y="0"/>
                            <a:ext cx="330200" cy="330200"/>
                          </a:xfrm>
                          <a:prstGeom prst="rect">
                            <a:avLst/>
                          </a:prstGeom>
                          <a:noFill/>
                          <a:ln w="9525">
                            <a:noFill/>
                            <a:miter lim="800000"/>
                            <a:headEnd/>
                            <a:tailEnd/>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0291208E" w14:textId="77777777" w:rsidR="00857F03" w:rsidRPr="00B72C4D" w:rsidRDefault="00857F03" w:rsidP="002E34A0">
            <w:pPr>
              <w:pStyle w:val="WarningMessage"/>
            </w:pPr>
            <w:r w:rsidRPr="003745D4">
              <w:t xml:space="preserve">Calling the constructor of a base class happens outside the body of the constructor. The idea is that the fields of the </w:t>
            </w:r>
            <w:r w:rsidRPr="00B72C4D">
              <w:t>base class should be initialized before we start initializing fields of the inheriting class, because they might depend on a base class field.</w:t>
            </w:r>
          </w:p>
        </w:tc>
      </w:tr>
    </w:tbl>
    <w:p w14:paraId="087B1AAA" w14:textId="77777777" w:rsidR="00857F03" w:rsidRPr="002E34A0" w:rsidRDefault="00857F03" w:rsidP="00857F03">
      <w:pPr>
        <w:pStyle w:val="Heading3"/>
      </w:pPr>
      <w:bookmarkStart w:id="115" w:name="Access_Modifiers_and_Inheritance"/>
      <w:bookmarkEnd w:id="115"/>
      <w:r w:rsidRPr="002E34A0">
        <w:lastRenderedPageBreak/>
        <w:t>Access Modifiers of Class Members and Inheritance</w:t>
      </w:r>
    </w:p>
    <w:p w14:paraId="75BAAC7E" w14:textId="05D1DB0A" w:rsidR="00857F03" w:rsidRPr="008E5C37" w:rsidRDefault="00857F03" w:rsidP="00857F03">
      <w:del w:id="116" w:author="Hans Zijlstra" w:date="2017-07-01T18:49:00Z">
        <w:r w:rsidRPr="002E34A0" w:rsidDel="00A56CE7">
          <w:delText>Let’s review: i</w:delText>
        </w:r>
      </w:del>
      <w:ins w:id="117" w:author="Hans Zijlstra" w:date="2017-07-01T18:49:00Z">
        <w:r w:rsidR="00A56CE7">
          <w:t>I</w:t>
        </w:r>
      </w:ins>
      <w:r w:rsidRPr="00A56CE7">
        <w:t>n the "</w:t>
      </w:r>
      <w:r w:rsidRPr="002E34A0">
        <w:fldChar w:fldCharType="begin"/>
      </w:r>
      <w:r w:rsidRPr="002E34A0">
        <w:instrText xml:space="preserve"> HYPERLINK \l "Chapter_14_Defining_Classes" </w:instrText>
      </w:r>
      <w:r w:rsidRPr="002E34A0">
        <w:rPr>
          <w:rPrChange w:id="118" w:author="Hans Zijlstra" w:date="2017-07-01T15:21:00Z">
            <w:rPr>
              <w:rStyle w:val="Hyperlink"/>
            </w:rPr>
          </w:rPrChange>
        </w:rPr>
        <w:fldChar w:fldCharType="separate"/>
      </w:r>
      <w:r w:rsidRPr="002E34A0">
        <w:rPr>
          <w:rStyle w:val="Hyperlink"/>
        </w:rPr>
        <w:t>Defining Classes</w:t>
      </w:r>
      <w:r w:rsidRPr="002E34A0">
        <w:rPr>
          <w:rStyle w:val="Hyperlink"/>
        </w:rPr>
        <w:fldChar w:fldCharType="end"/>
      </w:r>
      <w:r w:rsidRPr="002E34A0">
        <w:t xml:space="preserve">" chapter, we examined the basic </w:t>
      </w:r>
      <w:r w:rsidRPr="002E34A0">
        <w:rPr>
          <w:b/>
        </w:rPr>
        <w:t>access modifiers</w:t>
      </w:r>
      <w:r w:rsidRPr="003745D4">
        <w:t>. Regarding members of a class (methods, properties and member variables)</w:t>
      </w:r>
      <w:ins w:id="119" w:author="Hans Zijlstra" w:date="2017-07-08T09:45:00Z">
        <w:r w:rsidR="005D5857">
          <w:t>,</w:t>
        </w:r>
      </w:ins>
      <w:r w:rsidRPr="003745D4">
        <w:t xml:space="preserve"> we examined the </w:t>
      </w:r>
      <w:ins w:id="120" w:author="Hans Zijlstra" w:date="2017-07-01T20:49:00Z">
        <w:r w:rsidR="008E5C37">
          <w:t xml:space="preserve">access </w:t>
        </w:r>
      </w:ins>
      <w:r w:rsidRPr="003745D4">
        <w:t xml:space="preserve">modifiers </w:t>
      </w:r>
      <w:r w:rsidRPr="003745D4">
        <w:rPr>
          <w:rFonts w:ascii="Consolas" w:hAnsi="Consolas"/>
          <w:b/>
          <w:bCs/>
          <w:noProof/>
          <w:kern w:val="32"/>
          <w:sz w:val="22"/>
        </w:rPr>
        <w:t>public</w:t>
      </w:r>
      <w:r w:rsidRPr="00E97BEE">
        <w:t xml:space="preserve">, </w:t>
      </w:r>
      <w:r w:rsidRPr="00E97BEE">
        <w:rPr>
          <w:rFonts w:ascii="Consolas" w:hAnsi="Consolas"/>
          <w:b/>
          <w:bCs/>
          <w:noProof/>
          <w:kern w:val="32"/>
          <w:sz w:val="22"/>
        </w:rPr>
        <w:t>private</w:t>
      </w:r>
      <w:r w:rsidRPr="002F3D06">
        <w:t xml:space="preserve"> and </w:t>
      </w:r>
      <w:r w:rsidRPr="002F3D06">
        <w:rPr>
          <w:rFonts w:ascii="Consolas" w:hAnsi="Consolas"/>
          <w:b/>
          <w:bCs/>
          <w:noProof/>
          <w:kern w:val="32"/>
          <w:sz w:val="22"/>
        </w:rPr>
        <w:t>internal</w:t>
      </w:r>
      <w:r w:rsidRPr="002F3D06">
        <w:t xml:space="preserve">. Actually, there are two other </w:t>
      </w:r>
      <w:ins w:id="121" w:author="Hans Zijlstra" w:date="2017-07-08T09:45:00Z">
        <w:r w:rsidR="005D5857">
          <w:t xml:space="preserve">access </w:t>
        </w:r>
      </w:ins>
      <w:r w:rsidRPr="002F3D06">
        <w:t xml:space="preserve">modifiers: </w:t>
      </w:r>
      <w:r w:rsidRPr="002F3D06">
        <w:rPr>
          <w:rFonts w:ascii="Consolas" w:hAnsi="Consolas"/>
          <w:b/>
          <w:bCs/>
          <w:noProof/>
          <w:kern w:val="32"/>
          <w:sz w:val="22"/>
        </w:rPr>
        <w:t>protected</w:t>
      </w:r>
      <w:r w:rsidRPr="002F3D06">
        <w:t xml:space="preserve"> and</w:t>
      </w:r>
      <w:r w:rsidRPr="008E5C37">
        <w:t xml:space="preserve"> </w:t>
      </w:r>
      <w:r w:rsidRPr="008E5C37">
        <w:rPr>
          <w:rFonts w:ascii="Consolas" w:hAnsi="Consolas"/>
          <w:b/>
          <w:bCs/>
          <w:noProof/>
          <w:kern w:val="32"/>
          <w:sz w:val="22"/>
        </w:rPr>
        <w:t>protected</w:t>
      </w:r>
      <w:r w:rsidRPr="008E5C37">
        <w:t xml:space="preserve"> </w:t>
      </w:r>
      <w:r w:rsidRPr="008E5C37">
        <w:rPr>
          <w:rFonts w:ascii="Consolas" w:hAnsi="Consolas"/>
          <w:b/>
          <w:bCs/>
          <w:noProof/>
          <w:kern w:val="32"/>
          <w:sz w:val="22"/>
        </w:rPr>
        <w:t>internal</w:t>
      </w:r>
      <w:r w:rsidRPr="008E5C37">
        <w:t>. This is what they mean:</w:t>
      </w:r>
    </w:p>
    <w:p w14:paraId="15785B95" w14:textId="77777777" w:rsidR="00857F03" w:rsidRPr="002E34A0" w:rsidRDefault="00857F03" w:rsidP="005D5857">
      <w:pPr>
        <w:numPr>
          <w:ilvl w:val="0"/>
          <w:numId w:val="16"/>
        </w:numPr>
        <w:tabs>
          <w:tab w:val="num" w:pos="360"/>
        </w:tabs>
        <w:ind w:left="567" w:hanging="284"/>
      </w:pPr>
      <w:r w:rsidRPr="002E34A0">
        <w:rPr>
          <w:rFonts w:ascii="Consolas" w:hAnsi="Consolas"/>
          <w:b/>
          <w:bCs/>
          <w:noProof/>
          <w:kern w:val="32"/>
          <w:sz w:val="22"/>
        </w:rPr>
        <w:t>protected</w:t>
      </w:r>
      <w:r w:rsidRPr="002E34A0">
        <w:t xml:space="preserve"> defines class members which are not visible to users of the class (those who initialize and use it), but are </w:t>
      </w:r>
      <w:r w:rsidRPr="002E34A0">
        <w:rPr>
          <w:b/>
        </w:rPr>
        <w:t>visible to all inheriting classes</w:t>
      </w:r>
      <w:r w:rsidRPr="002E34A0">
        <w:t xml:space="preserve"> (descendants).</w:t>
      </w:r>
    </w:p>
    <w:p w14:paraId="455E15B5" w14:textId="13CD8611" w:rsidR="00857F03" w:rsidRPr="008E5C37" w:rsidRDefault="00857F03" w:rsidP="005D5857">
      <w:pPr>
        <w:numPr>
          <w:ilvl w:val="0"/>
          <w:numId w:val="16"/>
        </w:numPr>
        <w:tabs>
          <w:tab w:val="num" w:pos="360"/>
        </w:tabs>
        <w:ind w:left="567" w:hanging="284"/>
      </w:pPr>
      <w:r w:rsidRPr="002E34A0">
        <w:rPr>
          <w:rFonts w:ascii="Consolas" w:hAnsi="Consolas"/>
          <w:b/>
          <w:bCs/>
          <w:noProof/>
          <w:kern w:val="32"/>
          <w:sz w:val="22"/>
        </w:rPr>
        <w:t>protected internal</w:t>
      </w:r>
      <w:r w:rsidRPr="002E34A0">
        <w:t xml:space="preserve"> defines class members which are both </w:t>
      </w:r>
      <w:r w:rsidRPr="002E34A0">
        <w:rPr>
          <w:rFonts w:ascii="Consolas" w:hAnsi="Consolas"/>
          <w:b/>
          <w:bCs/>
          <w:noProof/>
          <w:kern w:val="32"/>
          <w:sz w:val="22"/>
        </w:rPr>
        <w:t>internal</w:t>
      </w:r>
      <w:r w:rsidRPr="002E34A0">
        <w:t xml:space="preserve">, i.e. visible within the entire assembly, and </w:t>
      </w:r>
      <w:r w:rsidRPr="002E34A0">
        <w:rPr>
          <w:rFonts w:ascii="Consolas" w:hAnsi="Consolas"/>
          <w:b/>
          <w:bCs/>
          <w:noProof/>
          <w:kern w:val="32"/>
          <w:sz w:val="22"/>
        </w:rPr>
        <w:t>protected</w:t>
      </w:r>
      <w:r w:rsidRPr="002E34A0">
        <w:t xml:space="preserve">, i.e. not visible outside the assembly, but visible to classes who inherit </w:t>
      </w:r>
      <w:r w:rsidRPr="008E5C37">
        <w:t>it (even outside the assembly).</w:t>
      </w:r>
    </w:p>
    <w:p w14:paraId="45738B88" w14:textId="4C16CD1D" w:rsidR="00857F03" w:rsidRPr="008E5C37" w:rsidRDefault="00857F03" w:rsidP="008E5C37">
      <w:r w:rsidRPr="008E5C37">
        <w:t>When a base class is inherited:</w:t>
      </w:r>
    </w:p>
    <w:p w14:paraId="7CBCC4E2" w14:textId="77777777" w:rsidR="00857F03" w:rsidRPr="002E34A0" w:rsidRDefault="00857F03" w:rsidP="005D5857">
      <w:pPr>
        <w:numPr>
          <w:ilvl w:val="0"/>
          <w:numId w:val="16"/>
        </w:numPr>
        <w:tabs>
          <w:tab w:val="num" w:pos="360"/>
        </w:tabs>
        <w:ind w:left="567" w:hanging="284"/>
      </w:pPr>
      <w:r w:rsidRPr="008E5C37">
        <w:t xml:space="preserve">All of its </w:t>
      </w:r>
      <w:r w:rsidRPr="008E5C37">
        <w:rPr>
          <w:rFonts w:ascii="Consolas" w:hAnsi="Consolas"/>
          <w:b/>
          <w:bCs/>
          <w:noProof/>
          <w:kern w:val="32"/>
          <w:sz w:val="22"/>
        </w:rPr>
        <w:t>public</w:t>
      </w:r>
      <w:r w:rsidRPr="008E5C37">
        <w:t xml:space="preserve">, </w:t>
      </w:r>
      <w:r w:rsidRPr="008E5C37">
        <w:rPr>
          <w:rFonts w:ascii="Consolas" w:hAnsi="Consolas"/>
          <w:b/>
          <w:bCs/>
          <w:noProof/>
          <w:kern w:val="32"/>
          <w:sz w:val="22"/>
        </w:rPr>
        <w:t>protected</w:t>
      </w:r>
      <w:r w:rsidRPr="008E5C37">
        <w:t xml:space="preserve"> and</w:t>
      </w:r>
      <w:r w:rsidRPr="008E5C37">
        <w:rPr>
          <w:rFonts w:ascii="Consolas" w:hAnsi="Consolas"/>
          <w:b/>
          <w:bCs/>
          <w:noProof/>
          <w:kern w:val="32"/>
          <w:sz w:val="22"/>
        </w:rPr>
        <w:t xml:space="preserve"> protected internal </w:t>
      </w:r>
      <w:r w:rsidRPr="008E5C37">
        <w:t xml:space="preserve">members (methods, properties, etc.) are </w:t>
      </w:r>
      <w:r w:rsidRPr="002E34A0">
        <w:rPr>
          <w:b/>
        </w:rPr>
        <w:t>visible</w:t>
      </w:r>
      <w:r w:rsidRPr="002E34A0">
        <w:t xml:space="preserve"> to the inheriting class.</w:t>
      </w:r>
    </w:p>
    <w:p w14:paraId="70DA0231" w14:textId="77777777" w:rsidR="00857F03" w:rsidRPr="002E34A0" w:rsidRDefault="00857F03" w:rsidP="005D5857">
      <w:pPr>
        <w:numPr>
          <w:ilvl w:val="0"/>
          <w:numId w:val="16"/>
        </w:numPr>
        <w:tabs>
          <w:tab w:val="num" w:pos="360"/>
        </w:tabs>
        <w:ind w:left="567" w:hanging="284"/>
      </w:pPr>
      <w:r w:rsidRPr="002E34A0">
        <w:t xml:space="preserve">All of its </w:t>
      </w:r>
      <w:r w:rsidRPr="002E34A0">
        <w:rPr>
          <w:rFonts w:ascii="Consolas" w:hAnsi="Consolas"/>
          <w:b/>
          <w:bCs/>
          <w:noProof/>
          <w:kern w:val="32"/>
          <w:sz w:val="22"/>
        </w:rPr>
        <w:t xml:space="preserve">private </w:t>
      </w:r>
      <w:r w:rsidRPr="002E34A0">
        <w:t xml:space="preserve">methods, properties and member-variables are </w:t>
      </w:r>
      <w:r w:rsidRPr="002E34A0">
        <w:rPr>
          <w:b/>
        </w:rPr>
        <w:t>not visible</w:t>
      </w:r>
      <w:r w:rsidRPr="002E34A0">
        <w:t xml:space="preserve"> to the inheriting class.</w:t>
      </w:r>
    </w:p>
    <w:p w14:paraId="769307CF" w14:textId="77777777" w:rsidR="00857F03" w:rsidRPr="002E34A0" w:rsidRDefault="00857F03" w:rsidP="005D5857">
      <w:pPr>
        <w:numPr>
          <w:ilvl w:val="0"/>
          <w:numId w:val="16"/>
        </w:numPr>
        <w:tabs>
          <w:tab w:val="num" w:pos="360"/>
        </w:tabs>
        <w:spacing w:after="120"/>
        <w:ind w:left="567" w:hanging="284"/>
      </w:pPr>
      <w:r w:rsidRPr="002E34A0">
        <w:t xml:space="preserve">All of its </w:t>
      </w:r>
      <w:r w:rsidRPr="002E34A0">
        <w:rPr>
          <w:rFonts w:ascii="Consolas" w:hAnsi="Consolas"/>
          <w:b/>
          <w:bCs/>
          <w:noProof/>
          <w:kern w:val="32"/>
          <w:sz w:val="22"/>
        </w:rPr>
        <w:t>internal</w:t>
      </w:r>
      <w:r w:rsidRPr="002E34A0">
        <w:t xml:space="preserve"> members are visible to the inheriting class, only if the base class and the inheriting class are </w:t>
      </w:r>
      <w:r w:rsidRPr="002E34A0">
        <w:rPr>
          <w:b/>
        </w:rPr>
        <w:t>in the same assembly</w:t>
      </w:r>
      <w:r w:rsidRPr="002E34A0">
        <w:t xml:space="preserve"> (the same Visual Studio project).</w:t>
      </w:r>
    </w:p>
    <w:p w14:paraId="019F93B4" w14:textId="77777777" w:rsidR="00857F03" w:rsidRPr="002E34A0" w:rsidRDefault="00857F03" w:rsidP="00857F03">
      <w:pPr>
        <w:spacing w:after="120"/>
      </w:pPr>
      <w:r w:rsidRPr="002E34A0">
        <w:t xml:space="preserve">Here is an example, which demonstrates the </w:t>
      </w:r>
      <w:r w:rsidRPr="002E34A0">
        <w:rPr>
          <w:b/>
        </w:rPr>
        <w:t>levels of visibility</w:t>
      </w:r>
      <w:r w:rsidRPr="002E34A0">
        <w:t xml:space="preserve"> with inheritance: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1DAF0BCF"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61F20B79"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Felidae.cs</w:t>
            </w:r>
          </w:p>
        </w:tc>
      </w:tr>
      <w:tr w:rsidR="00857F03" w:rsidRPr="002E34A0" w14:paraId="180DC288" w14:textId="77777777" w:rsidTr="002E34A0">
        <w:tc>
          <w:tcPr>
            <w:tcW w:w="7970" w:type="dxa"/>
            <w:tcBorders>
              <w:top w:val="single" w:sz="4" w:space="0" w:color="auto"/>
              <w:left w:val="single" w:sz="4" w:space="0" w:color="auto"/>
              <w:bottom w:val="single" w:sz="4" w:space="0" w:color="auto"/>
              <w:right w:val="single" w:sz="4" w:space="0" w:color="auto"/>
            </w:tcBorders>
          </w:tcPr>
          <w:p w14:paraId="5F64C3E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808080"/>
                <w:sz w:val="22"/>
              </w:rPr>
              <w:t>///</w:t>
            </w:r>
            <w:r w:rsidRPr="002E34A0">
              <w:rPr>
                <w:rFonts w:ascii="Consolas" w:hAnsi="Consolas" w:cs="Courier New"/>
                <w:noProof/>
                <w:color w:val="008000"/>
                <w:sz w:val="22"/>
              </w:rPr>
              <w:t xml:space="preserve"> </w:t>
            </w:r>
            <w:r w:rsidRPr="002E34A0">
              <w:rPr>
                <w:rFonts w:ascii="Consolas" w:hAnsi="Consolas" w:cs="Courier New"/>
                <w:noProof/>
                <w:color w:val="808080"/>
                <w:sz w:val="22"/>
              </w:rPr>
              <w:t>&lt;summary&gt;</w:t>
            </w:r>
            <w:r w:rsidRPr="002E34A0">
              <w:rPr>
                <w:rFonts w:ascii="Consolas" w:hAnsi="Consolas" w:cs="Courier New"/>
                <w:noProof/>
                <w:color w:val="008000"/>
                <w:sz w:val="22"/>
              </w:rPr>
              <w:t>Latin for "cats"</w:t>
            </w:r>
            <w:r w:rsidRPr="002E34A0">
              <w:rPr>
                <w:rFonts w:ascii="Consolas" w:hAnsi="Consolas" w:cs="Courier New"/>
                <w:noProof/>
                <w:color w:val="808080"/>
                <w:sz w:val="22"/>
              </w:rPr>
              <w:t>&lt;/summary&gt;</w:t>
            </w:r>
          </w:p>
          <w:p w14:paraId="37BBC47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Felidae</w:t>
            </w:r>
          </w:p>
          <w:p w14:paraId="396BE8E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7BD20B0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private</w:t>
            </w:r>
            <w:r w:rsidRPr="002E34A0">
              <w:rPr>
                <w:rFonts w:ascii="Consolas" w:hAnsi="Consolas" w:cs="Courier New"/>
                <w:noProof/>
                <w:sz w:val="22"/>
              </w:rPr>
              <w:t xml:space="preserve"> </w:t>
            </w:r>
            <w:r w:rsidRPr="002E34A0">
              <w:rPr>
                <w:rFonts w:ascii="Consolas" w:hAnsi="Consolas" w:cs="Courier New"/>
                <w:noProof/>
                <w:color w:val="0000FF"/>
                <w:sz w:val="22"/>
              </w:rPr>
              <w:t>bool</w:t>
            </w:r>
            <w:r w:rsidRPr="002E34A0">
              <w:rPr>
                <w:rFonts w:ascii="Consolas" w:hAnsi="Consolas" w:cs="Courier New"/>
                <w:noProof/>
                <w:sz w:val="22"/>
              </w:rPr>
              <w:t xml:space="preserve"> male;</w:t>
            </w:r>
          </w:p>
          <w:p w14:paraId="43FDFF15"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022FA61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Felidae() : </w:t>
            </w:r>
            <w:r w:rsidRPr="002E34A0">
              <w:rPr>
                <w:rFonts w:ascii="Consolas" w:hAnsi="Consolas" w:cs="Courier New"/>
                <w:noProof/>
                <w:color w:val="0000FF"/>
                <w:sz w:val="22"/>
              </w:rPr>
              <w:t>this</w:t>
            </w:r>
            <w:r w:rsidRPr="002E34A0">
              <w:rPr>
                <w:rFonts w:ascii="Consolas" w:hAnsi="Consolas" w:cs="Courier New"/>
                <w:noProof/>
                <w:sz w:val="22"/>
              </w:rPr>
              <w:t>(</w:t>
            </w:r>
            <w:r w:rsidRPr="002E34A0">
              <w:rPr>
                <w:rFonts w:ascii="Consolas" w:hAnsi="Consolas" w:cs="Courier New"/>
                <w:noProof/>
                <w:color w:val="0000FF"/>
                <w:sz w:val="22"/>
              </w:rPr>
              <w:t>true</w:t>
            </w:r>
            <w:r w:rsidRPr="002E34A0">
              <w:rPr>
                <w:rFonts w:ascii="Consolas" w:hAnsi="Consolas" w:cs="Courier New"/>
                <w:noProof/>
                <w:sz w:val="22"/>
              </w:rPr>
              <w:t>) {}</w:t>
            </w:r>
          </w:p>
          <w:p w14:paraId="7902A10E"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74E98FD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Felidae(</w:t>
            </w:r>
            <w:r w:rsidRPr="002E34A0">
              <w:rPr>
                <w:rFonts w:ascii="Consolas" w:hAnsi="Consolas" w:cs="Courier New"/>
                <w:noProof/>
                <w:color w:val="0000FF"/>
                <w:sz w:val="22"/>
              </w:rPr>
              <w:t>bool</w:t>
            </w:r>
            <w:r w:rsidRPr="002E34A0">
              <w:rPr>
                <w:rFonts w:ascii="Consolas" w:hAnsi="Consolas" w:cs="Courier New"/>
                <w:noProof/>
                <w:sz w:val="22"/>
              </w:rPr>
              <w:t xml:space="preserve"> male)</w:t>
            </w:r>
          </w:p>
          <w:p w14:paraId="3F4048A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203114C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this</w:t>
            </w:r>
            <w:r w:rsidRPr="002E34A0">
              <w:rPr>
                <w:rFonts w:ascii="Consolas" w:hAnsi="Consolas" w:cs="Courier New"/>
                <w:noProof/>
                <w:sz w:val="22"/>
              </w:rPr>
              <w:t>.male = male;</w:t>
            </w:r>
          </w:p>
          <w:p w14:paraId="15F5E5E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15820585"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381A8C0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bool</w:t>
            </w:r>
            <w:r w:rsidRPr="002E34A0">
              <w:rPr>
                <w:rFonts w:ascii="Consolas" w:hAnsi="Consolas" w:cs="Courier New"/>
                <w:noProof/>
                <w:sz w:val="22"/>
              </w:rPr>
              <w:t xml:space="preserve"> Male</w:t>
            </w:r>
          </w:p>
          <w:p w14:paraId="6D7B5BD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307EF26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get</w:t>
            </w:r>
            <w:r w:rsidRPr="002E34A0">
              <w:rPr>
                <w:rFonts w:ascii="Consolas" w:hAnsi="Consolas" w:cs="Courier New"/>
                <w:noProof/>
                <w:sz w:val="22"/>
              </w:rPr>
              <w:t xml:space="preserve"> { </w:t>
            </w:r>
            <w:r w:rsidRPr="002E34A0">
              <w:rPr>
                <w:rFonts w:ascii="Consolas" w:hAnsi="Consolas" w:cs="Courier New"/>
                <w:noProof/>
                <w:color w:val="0000FF"/>
                <w:sz w:val="22"/>
              </w:rPr>
              <w:t>return</w:t>
            </w:r>
            <w:r w:rsidRPr="002E34A0">
              <w:rPr>
                <w:rFonts w:ascii="Consolas" w:hAnsi="Consolas" w:cs="Courier New"/>
                <w:noProof/>
                <w:sz w:val="22"/>
              </w:rPr>
              <w:t xml:space="preserve"> male; }</w:t>
            </w:r>
          </w:p>
          <w:p w14:paraId="1126A60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set</w:t>
            </w:r>
            <w:r w:rsidRPr="002E34A0">
              <w:rPr>
                <w:rFonts w:ascii="Consolas" w:hAnsi="Consolas" w:cs="Courier New"/>
                <w:noProof/>
                <w:sz w:val="22"/>
              </w:rPr>
              <w:t xml:space="preserve"> { </w:t>
            </w:r>
            <w:r w:rsidRPr="002E34A0">
              <w:rPr>
                <w:rFonts w:ascii="Consolas" w:hAnsi="Consolas" w:cs="Courier New"/>
                <w:noProof/>
                <w:color w:val="0000FF"/>
                <w:sz w:val="22"/>
              </w:rPr>
              <w:t>this</w:t>
            </w:r>
            <w:r w:rsidRPr="002E34A0">
              <w:rPr>
                <w:rFonts w:ascii="Consolas" w:hAnsi="Consolas" w:cs="Courier New"/>
                <w:noProof/>
                <w:sz w:val="22"/>
              </w:rPr>
              <w:t xml:space="preserve">.male = </w:t>
            </w:r>
            <w:r w:rsidRPr="002E34A0">
              <w:rPr>
                <w:rFonts w:ascii="Consolas" w:hAnsi="Consolas" w:cs="Courier New"/>
                <w:noProof/>
                <w:color w:val="0000FF"/>
                <w:sz w:val="22"/>
              </w:rPr>
              <w:t>value</w:t>
            </w:r>
            <w:r w:rsidRPr="002E34A0">
              <w:rPr>
                <w:rFonts w:ascii="Consolas" w:hAnsi="Consolas" w:cs="Courier New"/>
                <w:noProof/>
                <w:sz w:val="22"/>
              </w:rPr>
              <w:t>; }</w:t>
            </w:r>
          </w:p>
          <w:p w14:paraId="12BCF68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764A363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62EC8EE1" w14:textId="77777777" w:rsidR="00857F03" w:rsidRPr="002E34A0" w:rsidRDefault="00857F03" w:rsidP="00857F03">
      <w:pPr>
        <w:spacing w:after="120"/>
      </w:pPr>
      <w:r w:rsidRPr="002E34A0">
        <w:t xml:space="preserve">And this is how the class </w:t>
      </w:r>
      <w:r w:rsidRPr="002E34A0">
        <w:rPr>
          <w:rFonts w:ascii="Consolas" w:hAnsi="Consolas"/>
          <w:b/>
          <w:bCs/>
          <w:noProof/>
          <w:kern w:val="32"/>
          <w:sz w:val="22"/>
        </w:rPr>
        <w:t>Lion</w:t>
      </w:r>
      <w:r w:rsidRPr="002E34A0">
        <w:t xml:space="preserve"> looks like: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2BAB9652"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283245C6"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Lion.cs</w:t>
            </w:r>
          </w:p>
        </w:tc>
      </w:tr>
      <w:tr w:rsidR="00857F03" w:rsidRPr="002E34A0" w14:paraId="0F4D6D30" w14:textId="77777777" w:rsidTr="002E34A0">
        <w:tc>
          <w:tcPr>
            <w:tcW w:w="7970" w:type="dxa"/>
            <w:tcBorders>
              <w:top w:val="single" w:sz="4" w:space="0" w:color="auto"/>
              <w:left w:val="single" w:sz="4" w:space="0" w:color="auto"/>
              <w:bottom w:val="single" w:sz="4" w:space="0" w:color="auto"/>
              <w:right w:val="single" w:sz="4" w:space="0" w:color="auto"/>
            </w:tcBorders>
          </w:tcPr>
          <w:p w14:paraId="70B2960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Lion</w:t>
            </w:r>
            <w:r w:rsidRPr="002E34A0">
              <w:rPr>
                <w:rFonts w:ascii="Consolas" w:hAnsi="Consolas" w:cs="Courier New"/>
                <w:noProof/>
                <w:sz w:val="22"/>
              </w:rPr>
              <w:t xml:space="preserve"> : </w:t>
            </w:r>
            <w:r w:rsidRPr="002E34A0">
              <w:rPr>
                <w:rFonts w:ascii="Consolas" w:hAnsi="Consolas"/>
                <w:noProof/>
                <w:color w:val="2B91AF"/>
                <w:sz w:val="22"/>
              </w:rPr>
              <w:t>Felidae</w:t>
            </w:r>
          </w:p>
          <w:p w14:paraId="0E31E33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2AE6344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lastRenderedPageBreak/>
              <w:tab/>
            </w:r>
            <w:r w:rsidRPr="002E34A0">
              <w:rPr>
                <w:rFonts w:ascii="Consolas" w:hAnsi="Consolas" w:cs="Courier New"/>
                <w:noProof/>
                <w:color w:val="0000FF"/>
                <w:sz w:val="22"/>
              </w:rPr>
              <w:t>private</w:t>
            </w:r>
            <w:r w:rsidRPr="002E34A0">
              <w:rPr>
                <w:rFonts w:ascii="Consolas" w:hAnsi="Consolas" w:cs="Courier New"/>
                <w:noProof/>
                <w:sz w:val="22"/>
              </w:rPr>
              <w:t xml:space="preserve"> </w:t>
            </w:r>
            <w:r w:rsidRPr="002E34A0">
              <w:rPr>
                <w:rFonts w:ascii="Consolas" w:hAnsi="Consolas" w:cs="Courier New"/>
                <w:noProof/>
                <w:color w:val="0000FF"/>
                <w:sz w:val="22"/>
              </w:rPr>
              <w:t>int</w:t>
            </w:r>
            <w:r w:rsidRPr="002E34A0">
              <w:rPr>
                <w:rFonts w:ascii="Consolas" w:hAnsi="Consolas" w:cs="Courier New"/>
                <w:noProof/>
                <w:sz w:val="22"/>
              </w:rPr>
              <w:t xml:space="preserve"> weight;</w:t>
            </w:r>
          </w:p>
          <w:p w14:paraId="5C717C2F"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08B60DD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Lion(</w:t>
            </w:r>
            <w:r w:rsidRPr="002E34A0">
              <w:rPr>
                <w:rFonts w:ascii="Consolas" w:hAnsi="Consolas" w:cs="Courier New"/>
                <w:noProof/>
                <w:color w:val="0000FF"/>
                <w:sz w:val="22"/>
              </w:rPr>
              <w:t>bool</w:t>
            </w:r>
            <w:r w:rsidRPr="002E34A0">
              <w:rPr>
                <w:rFonts w:ascii="Consolas" w:hAnsi="Consolas" w:cs="Courier New"/>
                <w:noProof/>
                <w:sz w:val="22"/>
              </w:rPr>
              <w:t xml:space="preserve"> male, </w:t>
            </w:r>
            <w:r w:rsidRPr="002E34A0">
              <w:rPr>
                <w:rFonts w:ascii="Consolas" w:hAnsi="Consolas" w:cs="Courier New"/>
                <w:noProof/>
                <w:color w:val="0000FF"/>
                <w:sz w:val="22"/>
              </w:rPr>
              <w:t>int</w:t>
            </w:r>
            <w:r w:rsidRPr="002E34A0">
              <w:rPr>
                <w:rFonts w:ascii="Consolas" w:hAnsi="Consolas" w:cs="Courier New"/>
                <w:noProof/>
                <w:sz w:val="22"/>
              </w:rPr>
              <w:t xml:space="preserve"> weight)</w:t>
            </w:r>
          </w:p>
          <w:p w14:paraId="4B3DA0C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 xml:space="preserve">: </w:t>
            </w:r>
            <w:r w:rsidRPr="002E34A0">
              <w:rPr>
                <w:rFonts w:ascii="Consolas" w:hAnsi="Consolas" w:cs="Courier New"/>
                <w:noProof/>
                <w:color w:val="0000FF"/>
                <w:sz w:val="22"/>
              </w:rPr>
              <w:t>base</w:t>
            </w:r>
            <w:r w:rsidRPr="002E34A0">
              <w:rPr>
                <w:rFonts w:ascii="Consolas" w:hAnsi="Consolas" w:cs="Courier New"/>
                <w:noProof/>
                <w:sz w:val="22"/>
              </w:rPr>
              <w:t>(male)</w:t>
            </w:r>
          </w:p>
          <w:p w14:paraId="164D206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27E0AE7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8000"/>
                <w:sz w:val="22"/>
              </w:rPr>
              <w:t>// Compiler error – base.male is not visible in Lion</w:t>
            </w:r>
          </w:p>
          <w:p w14:paraId="7190E02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base</w:t>
            </w:r>
            <w:r w:rsidRPr="002E34A0">
              <w:rPr>
                <w:rFonts w:ascii="Consolas" w:hAnsi="Consolas" w:cs="Courier New"/>
                <w:noProof/>
                <w:sz w:val="22"/>
              </w:rPr>
              <w:t>.male = male;</w:t>
            </w:r>
          </w:p>
          <w:p w14:paraId="5DF4B78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this</w:t>
            </w:r>
            <w:r w:rsidRPr="002E34A0">
              <w:rPr>
                <w:rFonts w:ascii="Consolas" w:hAnsi="Consolas" w:cs="Courier New"/>
                <w:noProof/>
                <w:sz w:val="22"/>
              </w:rPr>
              <w:t>.weight = weight;</w:t>
            </w:r>
          </w:p>
          <w:p w14:paraId="10316AB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52D7E2EB"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3F29358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w:t>
            </w:r>
          </w:p>
          <w:p w14:paraId="2AF8367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28627FA3" w14:textId="77777777" w:rsidR="00857F03" w:rsidRPr="002E34A0" w:rsidRDefault="00857F03" w:rsidP="00857F03">
      <w:pPr>
        <w:spacing w:after="120"/>
      </w:pPr>
      <w:r w:rsidRPr="002E34A0">
        <w:lastRenderedPageBreak/>
        <w:t xml:space="preserve">If we try to compile this example, we will get an </w:t>
      </w:r>
      <w:r w:rsidRPr="002E34A0">
        <w:rPr>
          <w:b/>
        </w:rPr>
        <w:t>error message</w:t>
      </w:r>
      <w:r w:rsidRPr="002E34A0">
        <w:t xml:space="preserve">, because the </w:t>
      </w:r>
      <w:r w:rsidRPr="002E34A0">
        <w:rPr>
          <w:rFonts w:ascii="Consolas" w:hAnsi="Consolas"/>
          <w:b/>
          <w:bCs/>
          <w:noProof/>
          <w:kern w:val="32"/>
          <w:sz w:val="22"/>
        </w:rPr>
        <w:t>private</w:t>
      </w:r>
      <w:r w:rsidRPr="002E34A0">
        <w:t xml:space="preserve"> variable </w:t>
      </w:r>
      <w:r w:rsidRPr="002E34A0">
        <w:rPr>
          <w:rFonts w:ascii="Consolas" w:hAnsi="Consolas"/>
          <w:b/>
          <w:bCs/>
          <w:noProof/>
          <w:kern w:val="32"/>
          <w:sz w:val="22"/>
        </w:rPr>
        <w:t>male</w:t>
      </w:r>
      <w:r w:rsidRPr="002E34A0">
        <w:t xml:space="preserve"> in the class </w:t>
      </w:r>
      <w:r w:rsidRPr="002E34A0">
        <w:rPr>
          <w:rFonts w:ascii="Consolas" w:hAnsi="Consolas"/>
          <w:b/>
          <w:bCs/>
          <w:noProof/>
          <w:kern w:val="32"/>
          <w:sz w:val="22"/>
        </w:rPr>
        <w:t>Felidae</w:t>
      </w:r>
      <w:r w:rsidRPr="002E34A0">
        <w:t xml:space="preserve"> is not accessible to the class </w:t>
      </w:r>
      <w:r w:rsidRPr="002E34A0">
        <w:rPr>
          <w:rFonts w:ascii="Consolas" w:hAnsi="Consolas"/>
          <w:b/>
          <w:bCs/>
          <w:noProof/>
          <w:kern w:val="32"/>
          <w:sz w:val="22"/>
        </w:rPr>
        <w:t>Lion</w:t>
      </w:r>
      <w:r w:rsidRPr="002E34A0">
        <w:t>:</w:t>
      </w:r>
    </w:p>
    <w:p w14:paraId="65C768B4" w14:textId="77777777" w:rsidR="00857F03" w:rsidRPr="002E34A0" w:rsidRDefault="00857F03" w:rsidP="00857F03">
      <w:pPr>
        <w:spacing w:after="120"/>
        <w:jc w:val="center"/>
      </w:pPr>
      <w:r w:rsidRPr="002E34A0">
        <w:rPr>
          <w:noProof/>
        </w:rPr>
        <w:drawing>
          <wp:inline distT="0" distB="0" distL="0" distR="0" wp14:anchorId="140EF87B" wp14:editId="1D5F3E6F">
            <wp:extent cx="4726800" cy="2505600"/>
            <wp:effectExtent l="19050" t="19050" r="17145" b="28575"/>
            <wp:docPr id="87" name="Picture 87" descr="Inaccessible field in a class - due to its protection level - an error message shown by Visual Studio 2012" title="Inaccessible Field Due to Its Protection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a:ext>
                      </a:extLst>
                    </a:blip>
                    <a:stretch>
                      <a:fillRect/>
                    </a:stretch>
                  </pic:blipFill>
                  <pic:spPr>
                    <a:xfrm>
                      <a:off x="0" y="0"/>
                      <a:ext cx="4726800" cy="2505600"/>
                    </a:xfrm>
                    <a:prstGeom prst="rect">
                      <a:avLst/>
                    </a:prstGeom>
                    <a:ln>
                      <a:solidFill>
                        <a:schemeClr val="bg1">
                          <a:lumMod val="50000"/>
                        </a:schemeClr>
                      </a:solidFill>
                    </a:ln>
                  </pic:spPr>
                </pic:pic>
              </a:graphicData>
            </a:graphic>
          </wp:inline>
        </w:drawing>
      </w:r>
    </w:p>
    <w:p w14:paraId="2E08AF16" w14:textId="77777777" w:rsidR="00857F03" w:rsidRPr="00B72C4D" w:rsidRDefault="00857F03" w:rsidP="00857F03">
      <w:pPr>
        <w:pStyle w:val="Heading3"/>
      </w:pPr>
      <w:r w:rsidRPr="003745D4">
        <w:t xml:space="preserve">The </w:t>
      </w:r>
      <w:r w:rsidRPr="00B72C4D">
        <w:rPr>
          <w:noProof/>
        </w:rPr>
        <w:t>System.Object</w:t>
      </w:r>
      <w:r w:rsidRPr="00B72C4D">
        <w:t xml:space="preserve"> Class</w:t>
      </w:r>
    </w:p>
    <w:p w14:paraId="1E31B5D6" w14:textId="77777777" w:rsidR="00857F03" w:rsidRPr="002E34A0" w:rsidRDefault="00857F03" w:rsidP="00857F03">
      <w:r w:rsidRPr="00E97BEE">
        <w:t xml:space="preserve">Object-oriented programming practically became popular with </w:t>
      </w:r>
      <w:r w:rsidRPr="00E97BEE">
        <w:rPr>
          <w:b/>
        </w:rPr>
        <w:t>C++</w:t>
      </w:r>
      <w:r w:rsidRPr="002F3D06">
        <w:t xml:space="preserve">. In this language, it often becomes necessary to code classes, which must work with objects of any type. C++ solves this problem in a way that is not considered strictly object-oriented (by using </w:t>
      </w:r>
      <w:r w:rsidRPr="002E34A0">
        <w:rPr>
          <w:rFonts w:ascii="Consolas" w:hAnsi="Consolas"/>
          <w:b/>
          <w:bCs/>
          <w:noProof/>
          <w:kern w:val="32"/>
          <w:sz w:val="22"/>
        </w:rPr>
        <w:t>void</w:t>
      </w:r>
      <w:r w:rsidRPr="002E34A0">
        <w:t xml:space="preserve"> pointers).</w:t>
      </w:r>
    </w:p>
    <w:p w14:paraId="74199A39" w14:textId="40C88814" w:rsidR="00857F03" w:rsidRPr="002E34A0" w:rsidRDefault="00857F03" w:rsidP="00857F03">
      <w:r w:rsidRPr="002E34A0">
        <w:t xml:space="preserve">The architects of .NET take a different approach. They create a class, which </w:t>
      </w:r>
      <w:r w:rsidRPr="002E34A0">
        <w:rPr>
          <w:b/>
        </w:rPr>
        <w:t>all other classes inherit</w:t>
      </w:r>
      <w:ins w:id="122" w:author="Hans Zijlstra" w:date="2017-07-08T09:48:00Z">
        <w:r w:rsidR="005D5857">
          <w:rPr>
            <w:b/>
          </w:rPr>
          <w:t xml:space="preserve"> from</w:t>
        </w:r>
      </w:ins>
      <w:r w:rsidRPr="002E34A0">
        <w:rPr>
          <w:b/>
        </w:rPr>
        <w:t xml:space="preserve"> </w:t>
      </w:r>
      <w:r w:rsidRPr="002E34A0">
        <w:t xml:space="preserve">(directly or indirectly). All objects can be perceived as instances of this class. It is convenient that this class contains important methods and their default implementation. This class is called </w:t>
      </w:r>
      <w:r w:rsidRPr="002E34A0">
        <w:rPr>
          <w:rFonts w:ascii="Consolas" w:hAnsi="Consolas"/>
          <w:b/>
          <w:bCs/>
          <w:noProof/>
          <w:kern w:val="32"/>
          <w:sz w:val="22"/>
        </w:rPr>
        <w:t>Object</w:t>
      </w:r>
      <w:r w:rsidRPr="002E34A0">
        <w:t xml:space="preserve"> (which is the same as </w:t>
      </w:r>
      <w:r w:rsidRPr="002E34A0">
        <w:rPr>
          <w:rFonts w:ascii="Consolas" w:hAnsi="Consolas"/>
          <w:b/>
          <w:bCs/>
          <w:noProof/>
          <w:kern w:val="32"/>
          <w:sz w:val="22"/>
        </w:rPr>
        <w:t>object</w:t>
      </w:r>
      <w:r w:rsidRPr="002E34A0">
        <w:t xml:space="preserve"> and </w:t>
      </w:r>
      <w:r w:rsidRPr="002E34A0">
        <w:rPr>
          <w:rFonts w:ascii="Consolas" w:hAnsi="Consolas"/>
          <w:b/>
          <w:bCs/>
          <w:noProof/>
          <w:kern w:val="32"/>
          <w:sz w:val="22"/>
        </w:rPr>
        <w:t>System.Object</w:t>
      </w:r>
      <w:r w:rsidRPr="002E34A0">
        <w:t>).</w:t>
      </w:r>
    </w:p>
    <w:p w14:paraId="153E617D" w14:textId="4BCC9338" w:rsidR="00857F03" w:rsidRPr="002E34A0" w:rsidRDefault="00857F03" w:rsidP="00857F03">
      <w:r w:rsidRPr="002E34A0">
        <w:t>In .NET</w:t>
      </w:r>
      <w:ins w:id="123" w:author="Hans Zijlstra" w:date="2017-07-08T09:48:00Z">
        <w:r w:rsidR="005D5857">
          <w:t>,</w:t>
        </w:r>
      </w:ins>
      <w:r w:rsidRPr="002E34A0">
        <w:t xml:space="preserve"> </w:t>
      </w:r>
      <w:r w:rsidRPr="002E34A0">
        <w:rPr>
          <w:b/>
        </w:rPr>
        <w:t>every class</w:t>
      </w:r>
      <w:r w:rsidRPr="002E34A0">
        <w:t xml:space="preserve">, which does not inherit a class explicitly, </w:t>
      </w:r>
      <w:r w:rsidRPr="002E34A0">
        <w:rPr>
          <w:b/>
        </w:rPr>
        <w:t xml:space="preserve">inherits </w:t>
      </w:r>
      <w:ins w:id="124" w:author="Hans Zijlstra" w:date="2017-07-08T09:49:00Z">
        <w:r w:rsidR="00F552A5">
          <w:rPr>
            <w:b/>
          </w:rPr>
          <w:t xml:space="preserve">from </w:t>
        </w:r>
      </w:ins>
      <w:r w:rsidRPr="002E34A0">
        <w:rPr>
          <w:b/>
        </w:rPr>
        <w:t xml:space="preserve">the system class </w:t>
      </w:r>
      <w:r w:rsidRPr="002E34A0">
        <w:rPr>
          <w:rFonts w:ascii="Consolas" w:hAnsi="Consolas"/>
          <w:b/>
          <w:bCs/>
          <w:noProof/>
          <w:kern w:val="32"/>
          <w:sz w:val="22"/>
        </w:rPr>
        <w:t>System.Object</w:t>
      </w:r>
      <w:r w:rsidRPr="002E34A0">
        <w:t xml:space="preserve"> by default. The compiler takes care of that. Every class, which inherits from another class indirectly, inherits </w:t>
      </w:r>
      <w:r w:rsidRPr="002E34A0">
        <w:rPr>
          <w:rFonts w:ascii="Consolas" w:hAnsi="Consolas"/>
          <w:b/>
          <w:bCs/>
          <w:noProof/>
          <w:kern w:val="32"/>
          <w:sz w:val="22"/>
        </w:rPr>
        <w:t xml:space="preserve">Object </w:t>
      </w:r>
      <w:r w:rsidRPr="002E34A0">
        <w:t xml:space="preserve">from it. This way every class inherits explicitly or implicitly from </w:t>
      </w:r>
      <w:r w:rsidRPr="002E34A0">
        <w:rPr>
          <w:rFonts w:ascii="Consolas" w:hAnsi="Consolas"/>
          <w:b/>
          <w:bCs/>
          <w:noProof/>
          <w:kern w:val="32"/>
          <w:sz w:val="22"/>
        </w:rPr>
        <w:t>Object</w:t>
      </w:r>
      <w:r w:rsidRPr="002E34A0">
        <w:t xml:space="preserve"> and contains all of its fields and methods.</w:t>
      </w:r>
    </w:p>
    <w:p w14:paraId="152EB7BA" w14:textId="77777777" w:rsidR="00857F03" w:rsidRPr="002E34A0" w:rsidRDefault="00857F03" w:rsidP="00857F03">
      <w:pPr>
        <w:spacing w:after="120"/>
      </w:pPr>
      <w:r w:rsidRPr="002E34A0">
        <w:t xml:space="preserve">Because of this property, </w:t>
      </w:r>
      <w:r w:rsidRPr="002E34A0">
        <w:rPr>
          <w:b/>
        </w:rPr>
        <w:t>every class instance can be cast to</w:t>
      </w:r>
      <w:r w:rsidRPr="002E34A0">
        <w:t xml:space="preserve"> </w:t>
      </w:r>
      <w:r w:rsidRPr="002E34A0">
        <w:rPr>
          <w:rFonts w:ascii="Consolas" w:hAnsi="Consolas"/>
          <w:b/>
          <w:bCs/>
          <w:noProof/>
          <w:kern w:val="32"/>
          <w:sz w:val="22"/>
        </w:rPr>
        <w:t>Object</w:t>
      </w:r>
      <w:r w:rsidRPr="002E34A0">
        <w:t xml:space="preserve">. A typical example of the advantages of implicit inheritance is its use with data structures, which we saw in the chapters on data structures. </w:t>
      </w:r>
      <w:r w:rsidRPr="002E34A0">
        <w:rPr>
          <w:noProof/>
        </w:rPr>
        <w:t>Untyped</w:t>
      </w:r>
      <w:r w:rsidRPr="002E34A0">
        <w:t xml:space="preserve"> list structures (like </w:t>
      </w:r>
      <w:r w:rsidRPr="002E34A0">
        <w:rPr>
          <w:rFonts w:ascii="Consolas" w:hAnsi="Consolas"/>
          <w:b/>
          <w:bCs/>
          <w:noProof/>
          <w:kern w:val="32"/>
          <w:sz w:val="22"/>
        </w:rPr>
        <w:t>System.Collections.ArrayList</w:t>
      </w:r>
      <w:r w:rsidRPr="002E34A0">
        <w:t xml:space="preserve">) can hold all kinds of objects, because they treat them as instances of the class </w:t>
      </w:r>
      <w:r w:rsidRPr="002E34A0">
        <w:rPr>
          <w:rFonts w:ascii="Consolas" w:hAnsi="Consolas"/>
          <w:b/>
          <w:bCs/>
          <w:noProof/>
          <w:kern w:val="32"/>
          <w:sz w:val="22"/>
        </w:rPr>
        <w:t>Object</w:t>
      </w:r>
      <w:r w:rsidRPr="002E34A0">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12"/>
        <w:gridCol w:w="7158"/>
      </w:tblGrid>
      <w:tr w:rsidR="00857F03" w:rsidRPr="002E34A0" w14:paraId="0F926F13" w14:textId="77777777" w:rsidTr="002E34A0">
        <w:tc>
          <w:tcPr>
            <w:tcW w:w="812" w:type="dxa"/>
            <w:tcBorders>
              <w:top w:val="single" w:sz="4" w:space="0" w:color="auto"/>
              <w:left w:val="single" w:sz="4" w:space="0" w:color="auto"/>
              <w:bottom w:val="single" w:sz="4" w:space="0" w:color="auto"/>
              <w:right w:val="single" w:sz="4" w:space="0" w:color="auto"/>
            </w:tcBorders>
            <w:vAlign w:val="center"/>
          </w:tcPr>
          <w:p w14:paraId="3C4B20B4" w14:textId="77777777" w:rsidR="00857F03" w:rsidRPr="002E34A0" w:rsidRDefault="00857F03" w:rsidP="002E34A0">
            <w:pPr>
              <w:spacing w:before="0"/>
              <w:jc w:val="center"/>
            </w:pPr>
            <w:r w:rsidRPr="002E34A0">
              <w:rPr>
                <w:noProof/>
              </w:rPr>
              <w:lastRenderedPageBreak/>
              <w:drawing>
                <wp:inline distT="0" distB="0" distL="0" distR="0" wp14:anchorId="69EAE131" wp14:editId="72CE0FD5">
                  <wp:extent cx="330200" cy="330200"/>
                  <wp:effectExtent l="25400" t="0" r="0" b="0"/>
                  <wp:docPr id="5463" name="Picture 305"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idi_exc"/>
                          <pic:cNvPicPr>
                            <a:picLocks noChangeAspect="1" noChangeArrowheads="1"/>
                          </pic:cNvPicPr>
                        </pic:nvPicPr>
                        <pic:blipFill>
                          <a:blip r:embed="rId7" cstate="print">
                            <a:extLst>
                              <a:ext uri="{28A0092B-C50C-407E-A947-70E740481C1C}">
                                <a14:useLocalDpi xmlns:a14="http://schemas.microsoft.com/office/drawing/2010/main"/>
                              </a:ext>
                            </a:extLst>
                          </a:blip>
                          <a:srcRect/>
                          <a:stretch>
                            <a:fillRect/>
                          </a:stretch>
                        </pic:blipFill>
                        <pic:spPr bwMode="auto">
                          <a:xfrm>
                            <a:off x="0" y="0"/>
                            <a:ext cx="330200" cy="330200"/>
                          </a:xfrm>
                          <a:prstGeom prst="rect">
                            <a:avLst/>
                          </a:prstGeom>
                          <a:noFill/>
                          <a:ln w="9525">
                            <a:noFill/>
                            <a:miter lim="800000"/>
                            <a:headEnd/>
                            <a:tailEnd/>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293273D5" w14:textId="77777777" w:rsidR="00857F03" w:rsidRPr="00A56CE7" w:rsidRDefault="00857F03" w:rsidP="002E34A0">
            <w:pPr>
              <w:pStyle w:val="WarningMessage"/>
            </w:pPr>
            <w:r w:rsidRPr="003745D4">
              <w:t>The generic types (generics) have been provided specifically f</w:t>
            </w:r>
            <w:r w:rsidRPr="00B72C4D">
              <w:t>or working with collections and objects of different types (generics are further discussed in the chapter "</w:t>
            </w:r>
            <w:r w:rsidRPr="002E34A0">
              <w:fldChar w:fldCharType="begin"/>
            </w:r>
            <w:r w:rsidRPr="002E34A0">
              <w:instrText xml:space="preserve"> HYPERLINK \l "Chapter_14_Defining_Classes" </w:instrText>
            </w:r>
            <w:r w:rsidRPr="002E34A0">
              <w:rPr>
                <w:rPrChange w:id="125" w:author="Hans Zijlstra" w:date="2017-07-01T15:21:00Z">
                  <w:rPr>
                    <w:rStyle w:val="Hyperlink"/>
                  </w:rPr>
                </w:rPrChange>
              </w:rPr>
              <w:fldChar w:fldCharType="separate"/>
            </w:r>
            <w:r w:rsidRPr="002E34A0">
              <w:rPr>
                <w:rStyle w:val="Hyperlink"/>
              </w:rPr>
              <w:t>Defining Classes</w:t>
            </w:r>
            <w:r w:rsidRPr="002E34A0">
              <w:rPr>
                <w:rStyle w:val="Hyperlink"/>
              </w:rPr>
              <w:fldChar w:fldCharType="end"/>
            </w:r>
            <w:r w:rsidRPr="002E34A0">
              <w:t>"). They allow creating typified classes, e.g. a col</w:t>
            </w:r>
            <w:r w:rsidRPr="003745D4">
              <w:t>lection which works only with obje</w:t>
            </w:r>
            <w:r w:rsidRPr="00B72C4D">
              <w:t xml:space="preserve">cts of type </w:t>
            </w:r>
            <w:r w:rsidRPr="00B72C4D">
              <w:rPr>
                <w:rStyle w:val="Code"/>
              </w:rPr>
              <w:t>Lion</w:t>
            </w:r>
            <w:r w:rsidRPr="00A56CE7">
              <w:t>.</w:t>
            </w:r>
          </w:p>
        </w:tc>
      </w:tr>
    </w:tbl>
    <w:p w14:paraId="7FBBE452" w14:textId="77777777" w:rsidR="00857F03" w:rsidRPr="002E34A0" w:rsidRDefault="00857F03" w:rsidP="00857F03">
      <w:pPr>
        <w:pStyle w:val="Heading4"/>
      </w:pPr>
      <w:r w:rsidRPr="002E34A0">
        <w:t>.NET, Standard Libraries and Object</w:t>
      </w:r>
    </w:p>
    <w:p w14:paraId="6633155F" w14:textId="7C2AAD9E" w:rsidR="00857F03" w:rsidRPr="00E97BEE" w:rsidRDefault="00857F03" w:rsidP="00857F03">
      <w:r w:rsidRPr="002E34A0">
        <w:t xml:space="preserve">In .NET, there are </w:t>
      </w:r>
      <w:del w:id="126" w:author="Hans Zijlstra" w:date="2017-07-01T20:59:00Z">
        <w:r w:rsidRPr="002E34A0" w:rsidDel="008E5C37">
          <w:delText>a lot of</w:delText>
        </w:r>
      </w:del>
      <w:ins w:id="127" w:author="Hans Zijlstra" w:date="2017-07-01T20:59:00Z">
        <w:r w:rsidR="008E5C37">
          <w:t xml:space="preserve">many </w:t>
        </w:r>
      </w:ins>
      <w:del w:id="128" w:author="Hans Zijlstra" w:date="2017-07-01T21:02:00Z">
        <w:r w:rsidRPr="008E5C37" w:rsidDel="00957BAD">
          <w:delText xml:space="preserve"> </w:delText>
        </w:r>
      </w:del>
      <w:r w:rsidRPr="008E5C37">
        <w:t xml:space="preserve">predefined classes (we already covered a lot of them in the chapters on </w:t>
      </w:r>
      <w:r w:rsidRPr="002E34A0">
        <w:fldChar w:fldCharType="begin"/>
      </w:r>
      <w:r w:rsidRPr="002E34A0">
        <w:instrText xml:space="preserve"> HYPERLINK \l "Chapter_16_Linear_Data_Structures" </w:instrText>
      </w:r>
      <w:r w:rsidRPr="002E34A0">
        <w:rPr>
          <w:rPrChange w:id="129" w:author="Hans Zijlstra" w:date="2017-07-01T15:21:00Z">
            <w:rPr>
              <w:rStyle w:val="Hyperlink"/>
            </w:rPr>
          </w:rPrChange>
        </w:rPr>
        <w:fldChar w:fldCharType="separate"/>
      </w:r>
      <w:r w:rsidRPr="002E34A0">
        <w:rPr>
          <w:rStyle w:val="Hyperlink"/>
        </w:rPr>
        <w:t>collections</w:t>
      </w:r>
      <w:r w:rsidRPr="002E34A0">
        <w:rPr>
          <w:rStyle w:val="Hyperlink"/>
        </w:rPr>
        <w:fldChar w:fldCharType="end"/>
      </w:r>
      <w:r w:rsidRPr="002E34A0">
        <w:rPr>
          <w:noProof/>
        </w:rPr>
        <w:t>,</w:t>
      </w:r>
      <w:r w:rsidRPr="002E34A0">
        <w:t xml:space="preserve"> </w:t>
      </w:r>
      <w:r w:rsidRPr="002E34A0">
        <w:fldChar w:fldCharType="begin"/>
      </w:r>
      <w:r w:rsidRPr="002E34A0">
        <w:instrText xml:space="preserve"> HYPERLINK \l "Chapter_15_Text_Files" </w:instrText>
      </w:r>
      <w:r w:rsidRPr="002E34A0">
        <w:rPr>
          <w:rPrChange w:id="130" w:author="Hans Zijlstra" w:date="2017-07-01T15:21:00Z">
            <w:rPr>
              <w:color w:val="0000FF"/>
              <w:u w:val="single"/>
            </w:rPr>
          </w:rPrChange>
        </w:rPr>
        <w:fldChar w:fldCharType="separate"/>
      </w:r>
      <w:r w:rsidRPr="002E34A0">
        <w:rPr>
          <w:color w:val="0000FF"/>
          <w:u w:val="single"/>
        </w:rPr>
        <w:t>text files</w:t>
      </w:r>
      <w:r w:rsidRPr="002E34A0">
        <w:rPr>
          <w:color w:val="0000FF"/>
          <w:u w:val="single"/>
        </w:rPr>
        <w:fldChar w:fldCharType="end"/>
      </w:r>
      <w:r w:rsidRPr="002E34A0">
        <w:t xml:space="preserve"> and </w:t>
      </w:r>
      <w:r w:rsidRPr="002E34A0">
        <w:fldChar w:fldCharType="begin"/>
      </w:r>
      <w:r w:rsidRPr="002E34A0">
        <w:instrText xml:space="preserve"> HYPERLINK \l "Chapter_13_Strings_and_Text_Processing" </w:instrText>
      </w:r>
      <w:r w:rsidRPr="002E34A0">
        <w:rPr>
          <w:rPrChange w:id="131" w:author="Hans Zijlstra" w:date="2017-07-01T15:21:00Z">
            <w:rPr>
              <w:rStyle w:val="Hyperlink"/>
            </w:rPr>
          </w:rPrChange>
        </w:rPr>
        <w:fldChar w:fldCharType="separate"/>
      </w:r>
      <w:r w:rsidRPr="002E34A0">
        <w:rPr>
          <w:rStyle w:val="Hyperlink"/>
        </w:rPr>
        <w:t>strings</w:t>
      </w:r>
      <w:r w:rsidRPr="002E34A0">
        <w:rPr>
          <w:rStyle w:val="Hyperlink"/>
        </w:rPr>
        <w:fldChar w:fldCharType="end"/>
      </w:r>
      <w:r w:rsidRPr="002E34A0">
        <w:t xml:space="preserve">). These classes are part of the .NET framework; they are available wherever .NET is supported. These classes are referred to as </w:t>
      </w:r>
      <w:r w:rsidRPr="003745D4">
        <w:rPr>
          <w:b/>
          <w:bCs/>
        </w:rPr>
        <w:t>Common Type System (CTS)</w:t>
      </w:r>
      <w:r w:rsidRPr="00E97BEE">
        <w:t>.</w:t>
      </w:r>
    </w:p>
    <w:p w14:paraId="50C7D9D1" w14:textId="03D15307" w:rsidR="00857F03" w:rsidRPr="002F3D06" w:rsidRDefault="00857F03" w:rsidP="00857F03">
      <w:r w:rsidRPr="002F3D06">
        <w:t xml:space="preserve">.NET is one of the first frameworks, which provide such an extensive set of predefined classes. A lot of them work with </w:t>
      </w:r>
      <w:r w:rsidRPr="002F3D06">
        <w:rPr>
          <w:rFonts w:ascii="Consolas" w:hAnsi="Consolas"/>
          <w:b/>
          <w:bCs/>
          <w:noProof/>
          <w:kern w:val="32"/>
          <w:sz w:val="22"/>
        </w:rPr>
        <w:t>Object</w:t>
      </w:r>
      <w:del w:id="132" w:author="Hans Zijlstra" w:date="2017-07-08T09:51:00Z">
        <w:r w:rsidRPr="002F3D06" w:rsidDel="00F552A5">
          <w:delText xml:space="preserve"> </w:delText>
        </w:r>
      </w:del>
      <w:ins w:id="133" w:author="Hans Zijlstra" w:date="2017-07-08T09:51:00Z">
        <w:r w:rsidR="00F552A5">
          <w:t xml:space="preserve">, </w:t>
        </w:r>
      </w:ins>
      <w:r w:rsidRPr="002F3D06">
        <w:t>so that they can be used in as many situations as possible.</w:t>
      </w:r>
    </w:p>
    <w:p w14:paraId="1DFC0DE1" w14:textId="6EDDB3E8" w:rsidR="00857F03" w:rsidRPr="00957BAD" w:rsidRDefault="00857F03" w:rsidP="00857F03">
      <w:r w:rsidRPr="00957BAD">
        <w:t>.NET also provides a lot of libraries, which can be referenced additionally</w:t>
      </w:r>
      <w:del w:id="134" w:author="Hans Zijlstra" w:date="2017-07-01T21:02:00Z">
        <w:r w:rsidRPr="00957BAD" w:rsidDel="00957BAD">
          <w:delText>,</w:delText>
        </w:r>
      </w:del>
      <w:r w:rsidRPr="00957BAD">
        <w:t xml:space="preserve"> and </w:t>
      </w:r>
      <w:del w:id="135" w:author="Hans Zijlstra" w:date="2017-07-01T21:03:00Z">
        <w:r w:rsidRPr="00957BAD" w:rsidDel="00957BAD">
          <w:delText xml:space="preserve">it stands to reason that they </w:delText>
        </w:r>
      </w:del>
      <w:r w:rsidRPr="00957BAD">
        <w:t>are called class libraries or external libraries.</w:t>
      </w:r>
    </w:p>
    <w:p w14:paraId="69AD3A3E" w14:textId="77777777" w:rsidR="00857F03" w:rsidRPr="002E34A0" w:rsidRDefault="00857F03" w:rsidP="00857F03">
      <w:pPr>
        <w:pStyle w:val="Heading4"/>
      </w:pPr>
      <w:r w:rsidRPr="002E34A0">
        <w:t xml:space="preserve">The Base Type Object </w:t>
      </w:r>
      <w:r w:rsidRPr="002E34A0">
        <w:rPr>
          <w:noProof/>
        </w:rPr>
        <w:t>Upcasting</w:t>
      </w:r>
      <w:r w:rsidRPr="002E34A0">
        <w:t xml:space="preserve"> and </w:t>
      </w:r>
      <w:r w:rsidRPr="002E34A0">
        <w:rPr>
          <w:noProof/>
        </w:rPr>
        <w:t>Downcasting</w:t>
      </w:r>
      <w:r w:rsidRPr="002E34A0">
        <w:t xml:space="preserve"> – Example</w:t>
      </w:r>
    </w:p>
    <w:p w14:paraId="35A03DA2" w14:textId="77777777" w:rsidR="00857F03" w:rsidRPr="002E34A0" w:rsidRDefault="00857F03" w:rsidP="00857F03">
      <w:pPr>
        <w:spacing w:after="120"/>
      </w:pPr>
      <w:r w:rsidRPr="002E34A0">
        <w:t xml:space="preserve">Let’s take a closer look at the </w:t>
      </w:r>
      <w:r w:rsidRPr="002E34A0">
        <w:rPr>
          <w:rStyle w:val="Code"/>
        </w:rPr>
        <w:t>Object</w:t>
      </w:r>
      <w:r w:rsidRPr="002E34A0">
        <w:rPr>
          <w:b/>
        </w:rPr>
        <w:t xml:space="preserve"> class</w:t>
      </w:r>
      <w:r w:rsidRPr="002E34A0">
        <w:t xml:space="preserve"> using an example: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61D30449"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5F6932E9"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ObjectExample.cs</w:t>
            </w:r>
          </w:p>
        </w:tc>
      </w:tr>
      <w:tr w:rsidR="00857F03" w:rsidRPr="002E34A0" w14:paraId="0184FC7D" w14:textId="77777777" w:rsidTr="002E34A0">
        <w:tc>
          <w:tcPr>
            <w:tcW w:w="7970" w:type="dxa"/>
            <w:tcBorders>
              <w:top w:val="single" w:sz="4" w:space="0" w:color="auto"/>
              <w:left w:val="single" w:sz="4" w:space="0" w:color="auto"/>
              <w:bottom w:val="single" w:sz="4" w:space="0" w:color="auto"/>
              <w:right w:val="single" w:sz="4" w:space="0" w:color="auto"/>
            </w:tcBorders>
          </w:tcPr>
          <w:p w14:paraId="7758571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ObjectExample</w:t>
            </w:r>
          </w:p>
          <w:p w14:paraId="1311B66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298FEF0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static</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Main()</w:t>
            </w:r>
          </w:p>
          <w:p w14:paraId="11D1B65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354BDB9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AfricanLion</w:t>
            </w:r>
            <w:r w:rsidRPr="002E34A0">
              <w:rPr>
                <w:rFonts w:ascii="Consolas" w:hAnsi="Consolas" w:cs="Courier New"/>
                <w:noProof/>
                <w:sz w:val="22"/>
              </w:rPr>
              <w:t xml:space="preserve"> africanLion = </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AfricanLion</w:t>
            </w:r>
            <w:r w:rsidRPr="002E34A0">
              <w:rPr>
                <w:rFonts w:ascii="Consolas" w:hAnsi="Consolas" w:cs="Courier New"/>
                <w:noProof/>
                <w:sz w:val="22"/>
              </w:rPr>
              <w:t>(</w:t>
            </w:r>
            <w:r w:rsidRPr="002E34A0">
              <w:rPr>
                <w:rFonts w:ascii="Consolas" w:hAnsi="Consolas" w:cs="Courier New"/>
                <w:noProof/>
                <w:color w:val="0000FF"/>
                <w:sz w:val="22"/>
              </w:rPr>
              <w:t>true</w:t>
            </w:r>
            <w:r w:rsidRPr="002E34A0">
              <w:rPr>
                <w:rFonts w:ascii="Consolas" w:hAnsi="Consolas" w:cs="Courier New"/>
                <w:noProof/>
                <w:sz w:val="22"/>
              </w:rPr>
              <w:t xml:space="preserve">, </w:t>
            </w:r>
            <w:r w:rsidRPr="002E34A0">
              <w:rPr>
                <w:rFonts w:ascii="Consolas" w:hAnsi="Consolas" w:cs="Courier New"/>
                <w:noProof/>
                <w:color w:val="A31515"/>
                <w:sz w:val="22"/>
              </w:rPr>
              <w:t>80</w:t>
            </w:r>
            <w:r w:rsidRPr="002E34A0">
              <w:rPr>
                <w:rFonts w:ascii="Consolas" w:hAnsi="Consolas" w:cs="Courier New"/>
                <w:noProof/>
                <w:sz w:val="22"/>
              </w:rPr>
              <w:t>);</w:t>
            </w:r>
          </w:p>
          <w:p w14:paraId="3A337F4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8000"/>
                <w:sz w:val="22"/>
              </w:rPr>
              <w:t>// Implicit casting</w:t>
            </w:r>
          </w:p>
          <w:p w14:paraId="64A7923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object</w:t>
            </w:r>
            <w:r w:rsidRPr="002E34A0">
              <w:rPr>
                <w:rFonts w:ascii="Consolas" w:hAnsi="Consolas" w:cs="Courier New"/>
                <w:noProof/>
                <w:sz w:val="22"/>
              </w:rPr>
              <w:t xml:space="preserve"> obj = africanLion;</w:t>
            </w:r>
          </w:p>
          <w:p w14:paraId="0BA0979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2AE3D592" w14:textId="77777777" w:rsidR="00857F03" w:rsidRPr="002E34A0" w:rsidRDefault="00857F03" w:rsidP="002E34A0">
            <w:pPr>
              <w:autoSpaceDE w:val="0"/>
              <w:autoSpaceDN w:val="0"/>
              <w:adjustRightInd w:val="0"/>
              <w:spacing w:before="0"/>
              <w:jc w:val="left"/>
              <w:rPr>
                <w:rFonts w:ascii="Consolas" w:hAnsi="Consolas" w:cs="Courier New"/>
                <w:noProof/>
                <w:color w:val="000000"/>
                <w:sz w:val="22"/>
              </w:rPr>
            </w:pPr>
            <w:r w:rsidRPr="002E34A0">
              <w:rPr>
                <w:rFonts w:ascii="Consolas" w:hAnsi="Consolas" w:cs="Courier New"/>
                <w:noProof/>
                <w:sz w:val="22"/>
              </w:rPr>
              <w:t>}</w:t>
            </w:r>
          </w:p>
        </w:tc>
      </w:tr>
    </w:tbl>
    <w:p w14:paraId="65D6EE98" w14:textId="77777777" w:rsidR="00857F03" w:rsidRPr="002E34A0" w:rsidRDefault="00857F03" w:rsidP="00857F03">
      <w:pPr>
        <w:spacing w:after="120"/>
      </w:pPr>
      <w:r w:rsidRPr="002E34A0">
        <w:t xml:space="preserve">In this example, we cast an </w:t>
      </w:r>
      <w:r w:rsidRPr="002E34A0">
        <w:rPr>
          <w:rFonts w:ascii="Consolas" w:hAnsi="Consolas"/>
          <w:b/>
          <w:bCs/>
          <w:noProof/>
          <w:kern w:val="32"/>
          <w:sz w:val="22"/>
        </w:rPr>
        <w:t>AfricanLion</w:t>
      </w:r>
      <w:r w:rsidRPr="002E34A0">
        <w:t xml:space="preserve"> to </w:t>
      </w:r>
      <w:r w:rsidRPr="002E34A0">
        <w:rPr>
          <w:rFonts w:ascii="Consolas" w:hAnsi="Consolas"/>
          <w:b/>
          <w:bCs/>
          <w:noProof/>
          <w:kern w:val="32"/>
          <w:sz w:val="22"/>
        </w:rPr>
        <w:t>Object</w:t>
      </w:r>
      <w:r w:rsidRPr="002E34A0">
        <w:t xml:space="preserve">. This operation is called </w:t>
      </w:r>
      <w:r w:rsidRPr="002E34A0">
        <w:rPr>
          <w:b/>
          <w:bCs/>
          <w:noProof/>
        </w:rPr>
        <w:t>upcasting</w:t>
      </w:r>
      <w:r w:rsidRPr="002E34A0">
        <w:t xml:space="preserve"> and is permitted because </w:t>
      </w:r>
      <w:r w:rsidRPr="002E34A0">
        <w:rPr>
          <w:rFonts w:ascii="Consolas" w:hAnsi="Consolas"/>
          <w:b/>
          <w:bCs/>
          <w:noProof/>
          <w:kern w:val="32"/>
          <w:sz w:val="22"/>
        </w:rPr>
        <w:t>AfricanLion</w:t>
      </w:r>
      <w:r w:rsidRPr="002E34A0">
        <w:t xml:space="preserve"> is an indirect child of the </w:t>
      </w:r>
      <w:r w:rsidRPr="002E34A0">
        <w:rPr>
          <w:rFonts w:ascii="Consolas" w:hAnsi="Consolas"/>
          <w:b/>
          <w:bCs/>
          <w:noProof/>
          <w:kern w:val="32"/>
          <w:sz w:val="22"/>
        </w:rPr>
        <w:t>Object</w:t>
      </w:r>
      <w:r w:rsidRPr="002E34A0">
        <w:t xml:space="preserve"> class.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12"/>
        <w:gridCol w:w="7158"/>
      </w:tblGrid>
      <w:tr w:rsidR="00857F03" w:rsidRPr="002E34A0" w14:paraId="194EE4FF" w14:textId="77777777" w:rsidTr="002E34A0">
        <w:tc>
          <w:tcPr>
            <w:tcW w:w="812" w:type="dxa"/>
            <w:tcBorders>
              <w:top w:val="single" w:sz="4" w:space="0" w:color="auto"/>
              <w:left w:val="single" w:sz="4" w:space="0" w:color="auto"/>
              <w:bottom w:val="single" w:sz="4" w:space="0" w:color="auto"/>
              <w:right w:val="single" w:sz="4" w:space="0" w:color="auto"/>
            </w:tcBorders>
            <w:vAlign w:val="center"/>
          </w:tcPr>
          <w:p w14:paraId="018C3D5A" w14:textId="77777777" w:rsidR="00857F03" w:rsidRPr="002E34A0" w:rsidRDefault="00857F03" w:rsidP="002E34A0">
            <w:pPr>
              <w:spacing w:before="0"/>
              <w:jc w:val="center"/>
            </w:pPr>
            <w:r w:rsidRPr="002E34A0">
              <w:rPr>
                <w:noProof/>
              </w:rPr>
              <w:drawing>
                <wp:inline distT="0" distB="0" distL="0" distR="0" wp14:anchorId="664241F5" wp14:editId="16E93D48">
                  <wp:extent cx="330200" cy="330200"/>
                  <wp:effectExtent l="25400" t="0" r="0" b="0"/>
                  <wp:docPr id="5464" name="Picture 306"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idi_exc"/>
                          <pic:cNvPicPr>
                            <a:picLocks noChangeAspect="1" noChangeArrowheads="1"/>
                          </pic:cNvPicPr>
                        </pic:nvPicPr>
                        <pic:blipFill>
                          <a:blip r:embed="rId7" cstate="print">
                            <a:extLst>
                              <a:ext uri="{28A0092B-C50C-407E-A947-70E740481C1C}">
                                <a14:useLocalDpi xmlns:a14="http://schemas.microsoft.com/office/drawing/2010/main"/>
                              </a:ext>
                            </a:extLst>
                          </a:blip>
                          <a:srcRect/>
                          <a:stretch>
                            <a:fillRect/>
                          </a:stretch>
                        </pic:blipFill>
                        <pic:spPr bwMode="auto">
                          <a:xfrm>
                            <a:off x="0" y="0"/>
                            <a:ext cx="330200" cy="330200"/>
                          </a:xfrm>
                          <a:prstGeom prst="rect">
                            <a:avLst/>
                          </a:prstGeom>
                          <a:noFill/>
                          <a:ln w="9525">
                            <a:noFill/>
                            <a:miter lim="800000"/>
                            <a:headEnd/>
                            <a:tailEnd/>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7C1A557F" w14:textId="77777777" w:rsidR="00857F03" w:rsidRPr="002F3D06" w:rsidRDefault="00857F03" w:rsidP="002E34A0">
            <w:pPr>
              <w:pStyle w:val="WarningMessage"/>
            </w:pPr>
            <w:r w:rsidRPr="003745D4">
              <w:t xml:space="preserve">Now it is the time to mention that the keywords </w:t>
            </w:r>
            <w:r w:rsidRPr="00B72C4D">
              <w:rPr>
                <w:rStyle w:val="Code"/>
              </w:rPr>
              <w:t>string</w:t>
            </w:r>
            <w:r w:rsidRPr="00B72C4D">
              <w:t xml:space="preserve"> and </w:t>
            </w:r>
            <w:r w:rsidRPr="00E97BEE">
              <w:rPr>
                <w:rStyle w:val="Code"/>
              </w:rPr>
              <w:t>object</w:t>
            </w:r>
            <w:r w:rsidRPr="00E97BEE">
              <w:t xml:space="preserve"> are simply compiler tricks and are substituted with </w:t>
            </w:r>
            <w:r w:rsidRPr="002F3D06">
              <w:rPr>
                <w:rStyle w:val="Code"/>
              </w:rPr>
              <w:t>System.String</w:t>
            </w:r>
            <w:r w:rsidRPr="002F3D06">
              <w:t xml:space="preserve"> and </w:t>
            </w:r>
            <w:r w:rsidRPr="002F3D06">
              <w:rPr>
                <w:rStyle w:val="Code"/>
              </w:rPr>
              <w:t>System.Object</w:t>
            </w:r>
            <w:r w:rsidRPr="002F3D06">
              <w:t xml:space="preserve"> during compilation.</w:t>
            </w:r>
          </w:p>
        </w:tc>
      </w:tr>
    </w:tbl>
    <w:p w14:paraId="02B3D365" w14:textId="77777777" w:rsidR="00857F03" w:rsidRPr="002E34A0" w:rsidRDefault="00857F03" w:rsidP="00857F03">
      <w:pPr>
        <w:spacing w:after="120"/>
      </w:pPr>
      <w:r w:rsidRPr="002E34A0">
        <w:t>Let’s continue with the example: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6710B398"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47C18B7A"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ObjectExample.cs</w:t>
            </w:r>
          </w:p>
        </w:tc>
      </w:tr>
      <w:tr w:rsidR="00857F03" w:rsidRPr="002E34A0" w14:paraId="61D2DE2A" w14:textId="77777777" w:rsidTr="002E34A0">
        <w:tc>
          <w:tcPr>
            <w:tcW w:w="7970" w:type="dxa"/>
            <w:tcBorders>
              <w:top w:val="single" w:sz="4" w:space="0" w:color="auto"/>
              <w:left w:val="single" w:sz="4" w:space="0" w:color="auto"/>
              <w:bottom w:val="single" w:sz="4" w:space="0" w:color="auto"/>
              <w:right w:val="single" w:sz="4" w:space="0" w:color="auto"/>
            </w:tcBorders>
          </w:tcPr>
          <w:p w14:paraId="06C6AAC2" w14:textId="77777777" w:rsidR="00857F03" w:rsidRPr="002E34A0" w:rsidRDefault="00857F03" w:rsidP="002E34A0">
            <w:pPr>
              <w:autoSpaceDE w:val="0"/>
              <w:autoSpaceDN w:val="0"/>
              <w:adjustRightInd w:val="0"/>
              <w:spacing w:before="0"/>
              <w:jc w:val="left"/>
              <w:rPr>
                <w:rFonts w:ascii="Consolas" w:hAnsi="Consolas" w:cs="Courier New"/>
                <w:noProof/>
                <w:color w:val="008000"/>
                <w:sz w:val="22"/>
              </w:rPr>
            </w:pPr>
            <w:r w:rsidRPr="002E34A0">
              <w:rPr>
                <w:rFonts w:ascii="Consolas" w:hAnsi="Consolas" w:cs="Courier New"/>
                <w:noProof/>
                <w:color w:val="008000"/>
                <w:sz w:val="22"/>
              </w:rPr>
              <w:t>// …</w:t>
            </w:r>
          </w:p>
          <w:p w14:paraId="0E919478" w14:textId="77777777" w:rsidR="00857F03" w:rsidRPr="002E34A0" w:rsidRDefault="00857F03" w:rsidP="002E34A0">
            <w:pPr>
              <w:autoSpaceDE w:val="0"/>
              <w:autoSpaceDN w:val="0"/>
              <w:adjustRightInd w:val="0"/>
              <w:spacing w:before="0"/>
              <w:jc w:val="left"/>
              <w:rPr>
                <w:rFonts w:ascii="Consolas" w:hAnsi="Consolas" w:cs="Courier New"/>
                <w:noProof/>
                <w:color w:val="008000"/>
                <w:sz w:val="22"/>
              </w:rPr>
            </w:pPr>
          </w:p>
          <w:p w14:paraId="01F977B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noProof/>
                <w:color w:val="2B91AF"/>
                <w:sz w:val="22"/>
              </w:rPr>
              <w:t>AfricanLion</w:t>
            </w:r>
            <w:r w:rsidRPr="002E34A0">
              <w:rPr>
                <w:rFonts w:ascii="Consolas" w:hAnsi="Consolas" w:cs="Courier New"/>
                <w:noProof/>
                <w:sz w:val="22"/>
              </w:rPr>
              <w:t xml:space="preserve"> africanLion = </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AfricanLion</w:t>
            </w:r>
            <w:r w:rsidRPr="002E34A0">
              <w:rPr>
                <w:rFonts w:ascii="Consolas" w:hAnsi="Consolas" w:cs="Courier New"/>
                <w:noProof/>
                <w:sz w:val="22"/>
              </w:rPr>
              <w:t>(</w:t>
            </w:r>
            <w:r w:rsidRPr="002E34A0">
              <w:rPr>
                <w:rFonts w:ascii="Consolas" w:hAnsi="Consolas" w:cs="Courier New"/>
                <w:noProof/>
                <w:color w:val="0000FF"/>
                <w:sz w:val="22"/>
              </w:rPr>
              <w:t>true</w:t>
            </w:r>
            <w:r w:rsidRPr="002E34A0">
              <w:rPr>
                <w:rFonts w:ascii="Consolas" w:hAnsi="Consolas" w:cs="Courier New"/>
                <w:noProof/>
                <w:sz w:val="22"/>
              </w:rPr>
              <w:t xml:space="preserve">, </w:t>
            </w:r>
            <w:r w:rsidRPr="002E34A0">
              <w:rPr>
                <w:rFonts w:ascii="Consolas" w:hAnsi="Consolas" w:cs="Courier New"/>
                <w:noProof/>
                <w:color w:val="A31515"/>
                <w:sz w:val="22"/>
              </w:rPr>
              <w:t>80</w:t>
            </w:r>
            <w:r w:rsidRPr="002E34A0">
              <w:rPr>
                <w:rFonts w:ascii="Consolas" w:hAnsi="Consolas" w:cs="Courier New"/>
                <w:noProof/>
                <w:sz w:val="22"/>
              </w:rPr>
              <w:t>);</w:t>
            </w:r>
          </w:p>
          <w:p w14:paraId="5A72833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8000"/>
                <w:sz w:val="22"/>
              </w:rPr>
              <w:t>// Implicit casting</w:t>
            </w:r>
          </w:p>
          <w:p w14:paraId="761FD53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object</w:t>
            </w:r>
            <w:r w:rsidRPr="002E34A0">
              <w:rPr>
                <w:rFonts w:ascii="Consolas" w:hAnsi="Consolas" w:cs="Courier New"/>
                <w:noProof/>
                <w:sz w:val="22"/>
              </w:rPr>
              <w:t xml:space="preserve"> obj = africanLion;</w:t>
            </w:r>
          </w:p>
          <w:p w14:paraId="3E440E87" w14:textId="77777777" w:rsidR="00857F03" w:rsidRPr="002E34A0" w:rsidRDefault="00857F03" w:rsidP="002E34A0">
            <w:pPr>
              <w:autoSpaceDE w:val="0"/>
              <w:autoSpaceDN w:val="0"/>
              <w:adjustRightInd w:val="0"/>
              <w:spacing w:before="0"/>
              <w:jc w:val="left"/>
              <w:rPr>
                <w:rFonts w:ascii="Consolas" w:hAnsi="Consolas" w:cs="Courier New"/>
                <w:noProof/>
                <w:color w:val="0000FF"/>
                <w:sz w:val="22"/>
              </w:rPr>
            </w:pPr>
          </w:p>
          <w:p w14:paraId="53EE1FA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lastRenderedPageBreak/>
              <w:t>try</w:t>
            </w:r>
          </w:p>
          <w:p w14:paraId="7140C52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5CD906B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Explicit casting</w:t>
            </w:r>
          </w:p>
          <w:p w14:paraId="0CE3A3A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noProof/>
                <w:color w:val="2B91AF"/>
                <w:sz w:val="22"/>
              </w:rPr>
              <w:t>AfricanLion</w:t>
            </w:r>
            <w:r w:rsidRPr="002E34A0">
              <w:rPr>
                <w:rFonts w:ascii="Consolas" w:hAnsi="Consolas" w:cs="Courier New"/>
                <w:noProof/>
                <w:sz w:val="22"/>
              </w:rPr>
              <w:t xml:space="preserve"> castedLion = (</w:t>
            </w:r>
            <w:r w:rsidRPr="002E34A0">
              <w:rPr>
                <w:rFonts w:ascii="Consolas" w:hAnsi="Consolas"/>
                <w:noProof/>
                <w:color w:val="2B91AF"/>
                <w:sz w:val="22"/>
              </w:rPr>
              <w:t>AfricanLion</w:t>
            </w:r>
            <w:r w:rsidRPr="002E34A0">
              <w:rPr>
                <w:rFonts w:ascii="Consolas" w:hAnsi="Consolas" w:cs="Courier New"/>
                <w:noProof/>
                <w:sz w:val="22"/>
              </w:rPr>
              <w:t>) obj;</w:t>
            </w:r>
          </w:p>
          <w:p w14:paraId="140AEDB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024ED62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catch</w:t>
            </w:r>
            <w:r w:rsidRPr="002E34A0">
              <w:rPr>
                <w:rFonts w:ascii="Consolas" w:hAnsi="Consolas" w:cs="Courier New"/>
                <w:noProof/>
                <w:sz w:val="22"/>
              </w:rPr>
              <w:t xml:space="preserve"> (</w:t>
            </w:r>
            <w:r w:rsidRPr="002E34A0">
              <w:rPr>
                <w:rFonts w:ascii="Consolas" w:hAnsi="Consolas"/>
                <w:noProof/>
                <w:color w:val="2B91AF"/>
                <w:sz w:val="22"/>
              </w:rPr>
              <w:t>InvalidCastException</w:t>
            </w:r>
            <w:r w:rsidRPr="002E34A0">
              <w:rPr>
                <w:rFonts w:ascii="Consolas" w:hAnsi="Consolas" w:cs="Courier New"/>
                <w:noProof/>
                <w:sz w:val="22"/>
              </w:rPr>
              <w:t xml:space="preserve"> ice)</w:t>
            </w:r>
          </w:p>
          <w:p w14:paraId="257A915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6A26F4D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noProof/>
                <w:color w:val="2B91AF"/>
                <w:sz w:val="22"/>
              </w:rPr>
              <w:t>Console</w:t>
            </w:r>
            <w:r w:rsidRPr="002E34A0">
              <w:rPr>
                <w:rFonts w:ascii="Consolas" w:hAnsi="Consolas" w:cs="Courier New"/>
                <w:noProof/>
                <w:sz w:val="22"/>
              </w:rPr>
              <w:t>.WriteLine(</w:t>
            </w:r>
            <w:r w:rsidRPr="002E34A0">
              <w:rPr>
                <w:rFonts w:ascii="Consolas" w:hAnsi="Consolas" w:cs="Courier New"/>
                <w:noProof/>
                <w:color w:val="A31515"/>
                <w:sz w:val="22"/>
              </w:rPr>
              <w:t>"obj cannot be downcasted to AfricanLion"</w:t>
            </w:r>
            <w:r w:rsidRPr="002E34A0">
              <w:rPr>
                <w:rFonts w:ascii="Consolas" w:hAnsi="Consolas" w:cs="Courier New"/>
                <w:noProof/>
                <w:sz w:val="22"/>
              </w:rPr>
              <w:t>);</w:t>
            </w:r>
          </w:p>
          <w:p w14:paraId="738C20CA" w14:textId="77777777" w:rsidR="00857F03" w:rsidRPr="002E34A0" w:rsidRDefault="00857F03" w:rsidP="002E34A0">
            <w:pPr>
              <w:autoSpaceDE w:val="0"/>
              <w:autoSpaceDN w:val="0"/>
              <w:adjustRightInd w:val="0"/>
              <w:spacing w:before="0"/>
              <w:jc w:val="left"/>
              <w:rPr>
                <w:rFonts w:ascii="Consolas" w:hAnsi="Consolas" w:cs="Courier New"/>
                <w:noProof/>
                <w:color w:val="000000"/>
                <w:sz w:val="22"/>
              </w:rPr>
            </w:pPr>
            <w:r w:rsidRPr="002E34A0">
              <w:rPr>
                <w:rFonts w:ascii="Consolas" w:hAnsi="Consolas" w:cs="Courier New"/>
                <w:noProof/>
                <w:sz w:val="22"/>
              </w:rPr>
              <w:t>}</w:t>
            </w:r>
          </w:p>
        </w:tc>
      </w:tr>
    </w:tbl>
    <w:p w14:paraId="71A1E9F7" w14:textId="739A9F47" w:rsidR="00857F03" w:rsidRPr="002E34A0" w:rsidRDefault="00857F03" w:rsidP="00857F03">
      <w:r w:rsidRPr="002E34A0">
        <w:lastRenderedPageBreak/>
        <w:t xml:space="preserve">In this example, we </w:t>
      </w:r>
      <w:r w:rsidRPr="002E34A0">
        <w:rPr>
          <w:b/>
        </w:rPr>
        <w:t xml:space="preserve">cast an </w:t>
      </w:r>
      <w:r w:rsidRPr="002E34A0">
        <w:rPr>
          <w:rFonts w:ascii="Consolas" w:hAnsi="Consolas"/>
          <w:b/>
          <w:bCs/>
          <w:noProof/>
          <w:kern w:val="32"/>
          <w:sz w:val="22"/>
        </w:rPr>
        <w:t xml:space="preserve">Object </w:t>
      </w:r>
      <w:r w:rsidRPr="002E34A0">
        <w:rPr>
          <w:b/>
        </w:rPr>
        <w:t xml:space="preserve">to </w:t>
      </w:r>
      <w:r w:rsidRPr="002E34A0">
        <w:rPr>
          <w:rFonts w:ascii="Consolas" w:hAnsi="Consolas"/>
          <w:b/>
          <w:bCs/>
          <w:noProof/>
          <w:kern w:val="32"/>
          <w:sz w:val="22"/>
        </w:rPr>
        <w:t>AfricanLion</w:t>
      </w:r>
      <w:r w:rsidRPr="002E34A0">
        <w:t xml:space="preserve">. This operation is called </w:t>
      </w:r>
      <w:r w:rsidRPr="002E34A0">
        <w:rPr>
          <w:b/>
          <w:bCs/>
          <w:noProof/>
        </w:rPr>
        <w:t>downcasting</w:t>
      </w:r>
      <w:r w:rsidRPr="002E34A0">
        <w:t xml:space="preserve"> and is permitted only if we indicate the type we want to cast to</w:t>
      </w:r>
      <w:ins w:id="136" w:author="Hans Zijlstra" w:date="2017-07-01T21:07:00Z">
        <w:r w:rsidR="00957BAD">
          <w:t>.</w:t>
        </w:r>
      </w:ins>
      <w:del w:id="137" w:author="Hans Zijlstra" w:date="2017-07-01T21:07:00Z">
        <w:r w:rsidRPr="00957BAD" w:rsidDel="00957BAD">
          <w:delText>,</w:delText>
        </w:r>
      </w:del>
      <w:r w:rsidRPr="00957BAD">
        <w:t xml:space="preserve"> </w:t>
      </w:r>
      <w:ins w:id="138" w:author="Hans Zijlstra" w:date="2017-07-01T21:07:00Z">
        <w:r w:rsidR="00957BAD">
          <w:t>B</w:t>
        </w:r>
      </w:ins>
      <w:del w:id="139" w:author="Hans Zijlstra" w:date="2017-07-01T21:07:00Z">
        <w:r w:rsidRPr="00957BAD" w:rsidDel="00957BAD">
          <w:delText>b</w:delText>
        </w:r>
      </w:del>
      <w:r w:rsidRPr="00957BAD">
        <w:t xml:space="preserve">ecause </w:t>
      </w:r>
      <w:r w:rsidRPr="00957BAD">
        <w:rPr>
          <w:rFonts w:ascii="Consolas" w:hAnsi="Consolas"/>
          <w:b/>
          <w:bCs/>
          <w:noProof/>
          <w:kern w:val="32"/>
          <w:sz w:val="22"/>
        </w:rPr>
        <w:t>Object</w:t>
      </w:r>
      <w:r w:rsidRPr="00957BAD">
        <w:t xml:space="preserve"> is a parent class of </w:t>
      </w:r>
      <w:r w:rsidRPr="00957BAD">
        <w:rPr>
          <w:rFonts w:ascii="Consolas" w:hAnsi="Consolas"/>
          <w:b/>
          <w:bCs/>
          <w:noProof/>
          <w:kern w:val="32"/>
          <w:sz w:val="22"/>
        </w:rPr>
        <w:t>AfricanLion</w:t>
      </w:r>
      <w:r w:rsidRPr="00957BAD">
        <w:t xml:space="preserve"> and it is not clear if the variable </w:t>
      </w:r>
      <w:r w:rsidRPr="00957BAD">
        <w:rPr>
          <w:rFonts w:ascii="Consolas" w:hAnsi="Consolas"/>
          <w:b/>
          <w:bCs/>
          <w:noProof/>
          <w:kern w:val="32"/>
          <w:sz w:val="22"/>
        </w:rPr>
        <w:t>obj</w:t>
      </w:r>
      <w:r w:rsidRPr="00957BAD">
        <w:t xml:space="preserve"> is of type </w:t>
      </w:r>
      <w:r w:rsidRPr="00957BAD">
        <w:rPr>
          <w:rFonts w:ascii="Consolas" w:hAnsi="Consolas"/>
          <w:b/>
          <w:bCs/>
          <w:noProof/>
          <w:kern w:val="32"/>
          <w:sz w:val="22"/>
        </w:rPr>
        <w:t>AfricanLion</w:t>
      </w:r>
      <w:del w:id="140" w:author="Hans Zijlstra" w:date="2017-07-01T21:07:00Z">
        <w:r w:rsidRPr="00957BAD" w:rsidDel="00957BAD">
          <w:delText>. If it is not,</w:delText>
        </w:r>
      </w:del>
      <w:ins w:id="141" w:author="Hans Zijlstra" w:date="2017-07-01T21:07:00Z">
        <w:r w:rsidR="00957BAD">
          <w:t>,</w:t>
        </w:r>
      </w:ins>
      <w:r w:rsidRPr="00957BAD">
        <w:t xml:space="preserve"> an </w:t>
      </w:r>
      <w:r w:rsidRPr="002E34A0">
        <w:rPr>
          <w:rFonts w:ascii="Consolas" w:hAnsi="Consolas"/>
          <w:b/>
          <w:bCs/>
          <w:noProof/>
          <w:kern w:val="32"/>
          <w:sz w:val="22"/>
        </w:rPr>
        <w:t xml:space="preserve">InvalidCastException </w:t>
      </w:r>
      <w:r w:rsidRPr="002E34A0">
        <w:t>will be thrown.</w:t>
      </w:r>
    </w:p>
    <w:p w14:paraId="6B999A78" w14:textId="77777777" w:rsidR="00857F03" w:rsidRPr="002E34A0" w:rsidRDefault="00857F03" w:rsidP="00857F03">
      <w:pPr>
        <w:pStyle w:val="Heading4"/>
      </w:pPr>
      <w:r w:rsidRPr="002E34A0">
        <w:t xml:space="preserve">The </w:t>
      </w:r>
      <w:r w:rsidRPr="002E34A0">
        <w:rPr>
          <w:noProof/>
        </w:rPr>
        <w:t>Object.ToString()</w:t>
      </w:r>
      <w:r w:rsidRPr="002E34A0">
        <w:t xml:space="preserve"> Method</w:t>
      </w:r>
    </w:p>
    <w:p w14:paraId="7EC7E39A" w14:textId="4EB346E2" w:rsidR="00857F03" w:rsidRPr="002E34A0" w:rsidRDefault="00857F03" w:rsidP="00857F03">
      <w:r w:rsidRPr="002E34A0">
        <w:t xml:space="preserve">One of the most commonly used methods, originating from the class </w:t>
      </w:r>
      <w:r w:rsidRPr="002E34A0">
        <w:rPr>
          <w:rFonts w:ascii="Consolas" w:hAnsi="Consolas"/>
          <w:b/>
          <w:bCs/>
          <w:noProof/>
          <w:kern w:val="32"/>
          <w:sz w:val="22"/>
        </w:rPr>
        <w:t>Object</w:t>
      </w:r>
      <w:del w:id="142" w:author="Hans Zijlstra" w:date="2017-07-08T09:53:00Z">
        <w:r w:rsidRPr="002E34A0" w:rsidDel="00F552A5">
          <w:delText xml:space="preserve"> </w:delText>
        </w:r>
      </w:del>
      <w:ins w:id="143" w:author="Hans Zijlstra" w:date="2017-07-08T09:53:00Z">
        <w:r w:rsidR="00F552A5">
          <w:t xml:space="preserve">, </w:t>
        </w:r>
      </w:ins>
      <w:r w:rsidRPr="002E34A0">
        <w:t xml:space="preserve">is </w:t>
      </w:r>
      <w:r w:rsidRPr="002E34A0">
        <w:rPr>
          <w:rFonts w:ascii="Consolas" w:hAnsi="Consolas"/>
          <w:b/>
          <w:bCs/>
          <w:noProof/>
          <w:kern w:val="32"/>
          <w:sz w:val="22"/>
        </w:rPr>
        <w:t>ToString()</w:t>
      </w:r>
      <w:r w:rsidRPr="002E34A0">
        <w:t xml:space="preserve">. It returns a </w:t>
      </w:r>
      <w:r w:rsidRPr="002E34A0">
        <w:rPr>
          <w:b/>
        </w:rPr>
        <w:t>textual representation of an object</w:t>
      </w:r>
      <w:r w:rsidRPr="002E34A0">
        <w:t xml:space="preserve">. Every object includes this method and therefore has a textual representation. This method is used when we print the object using </w:t>
      </w:r>
      <w:r w:rsidRPr="002E34A0">
        <w:rPr>
          <w:rFonts w:ascii="Consolas" w:hAnsi="Consolas"/>
          <w:b/>
          <w:bCs/>
          <w:noProof/>
          <w:kern w:val="32"/>
          <w:sz w:val="22"/>
        </w:rPr>
        <w:t>Console.WriteLine(…)</w:t>
      </w:r>
      <w:r w:rsidRPr="002E34A0">
        <w:t>.</w:t>
      </w:r>
    </w:p>
    <w:p w14:paraId="55738E72" w14:textId="77777777" w:rsidR="00857F03" w:rsidRPr="002E34A0" w:rsidRDefault="00857F03" w:rsidP="00857F03">
      <w:pPr>
        <w:pStyle w:val="Heading4"/>
      </w:pPr>
      <w:r w:rsidRPr="002E34A0">
        <w:rPr>
          <w:noProof/>
        </w:rPr>
        <w:t>Object.ToString()</w:t>
      </w:r>
      <w:r w:rsidRPr="002E34A0">
        <w:t xml:space="preserve"> – Example</w:t>
      </w:r>
    </w:p>
    <w:p w14:paraId="4D2C7CDC" w14:textId="77777777" w:rsidR="00857F03" w:rsidRPr="002E34A0" w:rsidRDefault="00857F03" w:rsidP="00857F03">
      <w:pPr>
        <w:spacing w:after="120"/>
      </w:pPr>
      <w:r w:rsidRPr="002E34A0">
        <w:t xml:space="preserve">Here is an example in which we call the </w:t>
      </w:r>
      <w:r w:rsidRPr="002E34A0">
        <w:rPr>
          <w:rFonts w:ascii="Consolas" w:hAnsi="Consolas"/>
          <w:b/>
          <w:bCs/>
          <w:noProof/>
          <w:kern w:val="32"/>
          <w:sz w:val="22"/>
        </w:rPr>
        <w:t>ToString()</w:t>
      </w:r>
      <w:r w:rsidRPr="002E34A0">
        <w:t xml:space="preserve"> method: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3DDAD628"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3EBEEEC5"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ToStringExample.cs</w:t>
            </w:r>
          </w:p>
        </w:tc>
      </w:tr>
      <w:tr w:rsidR="00857F03" w:rsidRPr="002E34A0" w14:paraId="09B8048F" w14:textId="77777777" w:rsidTr="002E34A0">
        <w:tc>
          <w:tcPr>
            <w:tcW w:w="7970" w:type="dxa"/>
            <w:tcBorders>
              <w:top w:val="single" w:sz="4" w:space="0" w:color="auto"/>
              <w:left w:val="single" w:sz="4" w:space="0" w:color="auto"/>
              <w:bottom w:val="single" w:sz="4" w:space="0" w:color="auto"/>
              <w:right w:val="single" w:sz="4" w:space="0" w:color="auto"/>
            </w:tcBorders>
          </w:tcPr>
          <w:p w14:paraId="0F56872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cs="Courier New"/>
                <w:b/>
                <w:bCs/>
                <w:noProof/>
                <w:color w:val="2B91AF"/>
                <w:sz w:val="22"/>
              </w:rPr>
              <w:t>ToStringExample</w:t>
            </w:r>
          </w:p>
          <w:p w14:paraId="058C067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67DFC8A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static</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Main()</w:t>
            </w:r>
          </w:p>
          <w:p w14:paraId="0F21CA4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1E5A835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Console</w:t>
            </w:r>
            <w:r w:rsidRPr="002E34A0">
              <w:rPr>
                <w:rFonts w:ascii="Consolas" w:hAnsi="Consolas" w:cs="Courier New"/>
                <w:noProof/>
                <w:sz w:val="22"/>
              </w:rPr>
              <w:t>.WriteLine(</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cs="Courier New"/>
                <w:noProof/>
                <w:color w:val="0000FF"/>
                <w:sz w:val="22"/>
              </w:rPr>
              <w:t>object</w:t>
            </w:r>
            <w:r w:rsidRPr="002E34A0">
              <w:rPr>
                <w:rFonts w:ascii="Consolas" w:hAnsi="Consolas" w:cs="Courier New"/>
                <w:noProof/>
                <w:sz w:val="22"/>
              </w:rPr>
              <w:t>());</w:t>
            </w:r>
          </w:p>
          <w:p w14:paraId="116DE0F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Console</w:t>
            </w:r>
            <w:r w:rsidRPr="002E34A0">
              <w:rPr>
                <w:rFonts w:ascii="Consolas" w:hAnsi="Consolas" w:cs="Courier New"/>
                <w:noProof/>
                <w:sz w:val="22"/>
              </w:rPr>
              <w:t>.WriteLine(</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Felidae</w:t>
            </w:r>
            <w:r w:rsidRPr="002E34A0">
              <w:rPr>
                <w:rFonts w:ascii="Consolas" w:hAnsi="Consolas" w:cs="Courier New"/>
                <w:noProof/>
                <w:sz w:val="22"/>
              </w:rPr>
              <w:t>(</w:t>
            </w:r>
            <w:r w:rsidRPr="002E34A0">
              <w:rPr>
                <w:rFonts w:ascii="Consolas" w:hAnsi="Consolas" w:cs="Courier New"/>
                <w:noProof/>
                <w:color w:val="0000FF"/>
                <w:sz w:val="22"/>
              </w:rPr>
              <w:t>true</w:t>
            </w:r>
            <w:r w:rsidRPr="002E34A0">
              <w:rPr>
                <w:rFonts w:ascii="Consolas" w:hAnsi="Consolas" w:cs="Courier New"/>
                <w:noProof/>
                <w:sz w:val="22"/>
              </w:rPr>
              <w:t>));</w:t>
            </w:r>
          </w:p>
          <w:p w14:paraId="3F5B882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Console</w:t>
            </w:r>
            <w:r w:rsidRPr="002E34A0">
              <w:rPr>
                <w:rFonts w:ascii="Consolas" w:hAnsi="Consolas" w:cs="Courier New"/>
                <w:noProof/>
                <w:sz w:val="22"/>
              </w:rPr>
              <w:t>.WriteLine(</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Lion</w:t>
            </w:r>
            <w:r w:rsidRPr="002E34A0">
              <w:rPr>
                <w:rFonts w:ascii="Consolas" w:hAnsi="Consolas" w:cs="Courier New"/>
                <w:noProof/>
                <w:sz w:val="22"/>
              </w:rPr>
              <w:t>(</w:t>
            </w:r>
            <w:r w:rsidRPr="002E34A0">
              <w:rPr>
                <w:rFonts w:ascii="Consolas" w:hAnsi="Consolas" w:cs="Courier New"/>
                <w:noProof/>
                <w:color w:val="0000FF"/>
                <w:sz w:val="22"/>
              </w:rPr>
              <w:t>true</w:t>
            </w:r>
            <w:r w:rsidRPr="002E34A0">
              <w:rPr>
                <w:rFonts w:ascii="Consolas" w:hAnsi="Consolas" w:cs="Courier New"/>
                <w:noProof/>
                <w:sz w:val="22"/>
              </w:rPr>
              <w:t xml:space="preserve">, </w:t>
            </w:r>
            <w:r w:rsidRPr="002E34A0">
              <w:rPr>
                <w:rFonts w:ascii="Consolas" w:hAnsi="Consolas" w:cs="Courier New"/>
                <w:noProof/>
                <w:color w:val="A31515"/>
                <w:sz w:val="22"/>
              </w:rPr>
              <w:t>80</w:t>
            </w:r>
            <w:r w:rsidRPr="002E34A0">
              <w:rPr>
                <w:rFonts w:ascii="Consolas" w:hAnsi="Consolas" w:cs="Courier New"/>
                <w:noProof/>
                <w:sz w:val="22"/>
              </w:rPr>
              <w:t>));</w:t>
            </w:r>
          </w:p>
          <w:p w14:paraId="3583B4C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18BC4537" w14:textId="77777777" w:rsidR="00857F03" w:rsidRPr="002E34A0" w:rsidRDefault="00857F03" w:rsidP="002E34A0">
            <w:pPr>
              <w:autoSpaceDE w:val="0"/>
              <w:autoSpaceDN w:val="0"/>
              <w:adjustRightInd w:val="0"/>
              <w:spacing w:before="0"/>
              <w:jc w:val="left"/>
              <w:rPr>
                <w:rFonts w:ascii="Consolas" w:hAnsi="Consolas" w:cs="Courier New"/>
                <w:noProof/>
                <w:color w:val="000000"/>
                <w:sz w:val="22"/>
              </w:rPr>
            </w:pPr>
            <w:r w:rsidRPr="002E34A0">
              <w:rPr>
                <w:rFonts w:ascii="Consolas" w:hAnsi="Consolas" w:cs="Courier New"/>
                <w:noProof/>
                <w:sz w:val="22"/>
              </w:rPr>
              <w:t>}</w:t>
            </w:r>
          </w:p>
        </w:tc>
      </w:tr>
    </w:tbl>
    <w:p w14:paraId="7393908D" w14:textId="77777777" w:rsidR="00857F03" w:rsidRPr="002E34A0" w:rsidRDefault="00857F03" w:rsidP="00857F03">
      <w:pPr>
        <w:spacing w:after="120"/>
      </w:pPr>
      <w:r w:rsidRPr="002E34A0">
        <w:t>The result is: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3882C277" w14:textId="77777777" w:rsidTr="002E34A0">
        <w:tc>
          <w:tcPr>
            <w:tcW w:w="7970" w:type="dxa"/>
            <w:tcBorders>
              <w:top w:val="single" w:sz="4" w:space="0" w:color="auto"/>
              <w:left w:val="single" w:sz="4" w:space="0" w:color="auto"/>
              <w:bottom w:val="single" w:sz="4" w:space="0" w:color="auto"/>
              <w:right w:val="single" w:sz="4" w:space="0" w:color="auto"/>
            </w:tcBorders>
          </w:tcPr>
          <w:p w14:paraId="7F1D70A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System.Object</w:t>
            </w:r>
          </w:p>
          <w:p w14:paraId="277875A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Chapter_20_OOP.Felidae</w:t>
            </w:r>
          </w:p>
          <w:p w14:paraId="5345D17E" w14:textId="77777777" w:rsidR="00857F03" w:rsidRPr="002E34A0" w:rsidRDefault="00857F03" w:rsidP="002E34A0">
            <w:pPr>
              <w:autoSpaceDE w:val="0"/>
              <w:autoSpaceDN w:val="0"/>
              <w:adjustRightInd w:val="0"/>
              <w:spacing w:before="0"/>
              <w:jc w:val="left"/>
              <w:rPr>
                <w:rFonts w:ascii="Consolas" w:hAnsi="Consolas"/>
                <w:b/>
                <w:bCs/>
                <w:noProof/>
                <w:kern w:val="32"/>
                <w:sz w:val="22"/>
              </w:rPr>
            </w:pPr>
            <w:r w:rsidRPr="002E34A0">
              <w:rPr>
                <w:rFonts w:ascii="Consolas" w:hAnsi="Consolas" w:cs="Courier New"/>
                <w:noProof/>
                <w:sz w:val="22"/>
              </w:rPr>
              <w:t>Chapter_20_OOP.Lion</w:t>
            </w:r>
          </w:p>
        </w:tc>
      </w:tr>
    </w:tbl>
    <w:p w14:paraId="0B6B1418" w14:textId="77777777" w:rsidR="00857F03" w:rsidRPr="002E34A0" w:rsidRDefault="00857F03" w:rsidP="00857F03">
      <w:pPr>
        <w:spacing w:after="120"/>
      </w:pPr>
      <w:r w:rsidRPr="002E34A0">
        <w:t xml:space="preserve">In this case, the base class implementation is called, because </w:t>
      </w:r>
      <w:r w:rsidRPr="002E34A0">
        <w:rPr>
          <w:rFonts w:ascii="Consolas" w:hAnsi="Consolas"/>
          <w:b/>
          <w:bCs/>
          <w:noProof/>
          <w:kern w:val="32"/>
          <w:sz w:val="22"/>
        </w:rPr>
        <w:t>Lion</w:t>
      </w:r>
      <w:r w:rsidRPr="002E34A0">
        <w:t xml:space="preserve"> </w:t>
      </w:r>
      <w:r w:rsidRPr="002E34A0">
        <w:rPr>
          <w:b/>
        </w:rPr>
        <w:t>doesn’t override</w:t>
      </w:r>
      <w:r w:rsidRPr="002E34A0">
        <w:t xml:space="preserve"> </w:t>
      </w:r>
      <w:r w:rsidRPr="002E34A0">
        <w:rPr>
          <w:rFonts w:ascii="Consolas" w:hAnsi="Consolas"/>
          <w:b/>
          <w:bCs/>
          <w:noProof/>
          <w:kern w:val="32"/>
          <w:sz w:val="22"/>
        </w:rPr>
        <w:t>ToString()</w:t>
      </w:r>
      <w:r w:rsidRPr="002E34A0">
        <w:t xml:space="preserve">. </w:t>
      </w:r>
      <w:r w:rsidRPr="002E34A0">
        <w:rPr>
          <w:rFonts w:ascii="Consolas" w:hAnsi="Consolas"/>
          <w:b/>
          <w:bCs/>
          <w:noProof/>
          <w:kern w:val="32"/>
          <w:sz w:val="22"/>
        </w:rPr>
        <w:t>Felidae</w:t>
      </w:r>
      <w:r w:rsidRPr="002E34A0">
        <w:t xml:space="preserve"> also doesn’t override the method; therefore, we actually call the implementation </w:t>
      </w:r>
      <w:r w:rsidRPr="002E34A0">
        <w:rPr>
          <w:b/>
        </w:rPr>
        <w:t>inherited from</w:t>
      </w:r>
      <w:r w:rsidRPr="002E34A0">
        <w:t xml:space="preserve"> </w:t>
      </w:r>
      <w:r w:rsidRPr="002E34A0">
        <w:rPr>
          <w:rFonts w:ascii="Consolas" w:hAnsi="Consolas"/>
          <w:b/>
          <w:bCs/>
          <w:noProof/>
          <w:kern w:val="32"/>
          <w:sz w:val="22"/>
        </w:rPr>
        <w:t>System.Object</w:t>
      </w:r>
      <w:r w:rsidRPr="002E34A0">
        <w:t>. The result above contains the namespace of the object and the name of the class.</w:t>
      </w:r>
    </w:p>
    <w:p w14:paraId="25EE8D6D" w14:textId="77777777" w:rsidR="00857F03" w:rsidRPr="002E34A0" w:rsidRDefault="00857F03" w:rsidP="00857F03">
      <w:pPr>
        <w:pStyle w:val="Heading4"/>
      </w:pPr>
      <w:r w:rsidRPr="002E34A0">
        <w:lastRenderedPageBreak/>
        <w:t xml:space="preserve">Overriding </w:t>
      </w:r>
      <w:r w:rsidRPr="002E34A0">
        <w:rPr>
          <w:noProof/>
        </w:rPr>
        <w:t>ToString()</w:t>
      </w:r>
      <w:r w:rsidRPr="002E34A0">
        <w:t xml:space="preserve"> – Example</w:t>
      </w:r>
    </w:p>
    <w:p w14:paraId="4BB4449F" w14:textId="2FE78890" w:rsidR="00857F03" w:rsidRPr="00957BAD" w:rsidRDefault="00857F03" w:rsidP="00857F03">
      <w:pPr>
        <w:spacing w:after="120"/>
      </w:pPr>
      <w:r w:rsidRPr="002E34A0">
        <w:t xml:space="preserve">We will now demonstrate how useful overriding </w:t>
      </w:r>
      <w:r w:rsidRPr="002E34A0">
        <w:rPr>
          <w:rFonts w:ascii="Consolas" w:hAnsi="Consolas"/>
          <w:b/>
          <w:bCs/>
          <w:noProof/>
          <w:kern w:val="32"/>
          <w:sz w:val="22"/>
        </w:rPr>
        <w:t>ToString()</w:t>
      </w:r>
      <w:del w:id="144" w:author="Hans Zijlstra" w:date="2017-07-08T09:54:00Z">
        <w:r w:rsidRPr="00957BAD" w:rsidDel="00F552A5">
          <w:delText xml:space="preserve"> </w:delText>
        </w:r>
      </w:del>
      <w:ins w:id="145" w:author="Hans Zijlstra" w:date="2017-07-08T09:54:00Z">
        <w:r w:rsidR="00F552A5">
          <w:t xml:space="preserve">, </w:t>
        </w:r>
      </w:ins>
      <w:r w:rsidRPr="00957BAD">
        <w:t xml:space="preserve">inherited from </w:t>
      </w:r>
      <w:r w:rsidRPr="00957BAD">
        <w:rPr>
          <w:rFonts w:ascii="Consolas" w:hAnsi="Consolas"/>
          <w:b/>
          <w:bCs/>
          <w:noProof/>
          <w:kern w:val="32"/>
          <w:sz w:val="22"/>
        </w:rPr>
        <w:t>System.Object</w:t>
      </w:r>
      <w:del w:id="146" w:author="Hans Zijlstra" w:date="2017-07-08T09:54:00Z">
        <w:r w:rsidRPr="00957BAD" w:rsidDel="00F552A5">
          <w:delText xml:space="preserve"> </w:delText>
        </w:r>
      </w:del>
      <w:ins w:id="147" w:author="Hans Zijlstra" w:date="2017-07-08T09:54:00Z">
        <w:r w:rsidR="00F552A5">
          <w:t xml:space="preserve">, </w:t>
        </w:r>
      </w:ins>
      <w:r w:rsidRPr="00957BAD">
        <w:t>can be: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2BAB8513"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5DB9602D"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AfricanLion.cs</w:t>
            </w:r>
          </w:p>
        </w:tc>
      </w:tr>
      <w:tr w:rsidR="00857F03" w:rsidRPr="002E34A0" w14:paraId="614C888D" w14:textId="77777777" w:rsidTr="002E34A0">
        <w:tc>
          <w:tcPr>
            <w:tcW w:w="7970" w:type="dxa"/>
            <w:tcBorders>
              <w:top w:val="single" w:sz="4" w:space="0" w:color="auto"/>
              <w:left w:val="single" w:sz="4" w:space="0" w:color="auto"/>
              <w:bottom w:val="single" w:sz="4" w:space="0" w:color="auto"/>
              <w:right w:val="single" w:sz="4" w:space="0" w:color="auto"/>
            </w:tcBorders>
          </w:tcPr>
          <w:p w14:paraId="6E1D04D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AfricanLion</w:t>
            </w:r>
            <w:r w:rsidRPr="002E34A0">
              <w:rPr>
                <w:rFonts w:ascii="Consolas" w:hAnsi="Consolas" w:cs="Courier New"/>
                <w:noProof/>
                <w:sz w:val="22"/>
              </w:rPr>
              <w:t xml:space="preserve"> : </w:t>
            </w:r>
            <w:r w:rsidRPr="002E34A0">
              <w:rPr>
                <w:rFonts w:ascii="Consolas" w:hAnsi="Consolas"/>
                <w:noProof/>
                <w:color w:val="2B91AF"/>
                <w:sz w:val="22"/>
              </w:rPr>
              <w:t>Lion</w:t>
            </w:r>
          </w:p>
          <w:p w14:paraId="6A507FC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2D41F77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w:t>
            </w:r>
          </w:p>
          <w:p w14:paraId="56C05139"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2AF8D73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override</w:t>
            </w:r>
            <w:r w:rsidRPr="002E34A0">
              <w:rPr>
                <w:rFonts w:ascii="Consolas" w:hAnsi="Consolas" w:cs="Courier New"/>
                <w:noProof/>
                <w:sz w:val="22"/>
              </w:rPr>
              <w:t xml:space="preserve"> </w:t>
            </w:r>
            <w:r w:rsidRPr="002E34A0">
              <w:rPr>
                <w:rFonts w:ascii="Consolas" w:hAnsi="Consolas" w:cs="Courier New"/>
                <w:noProof/>
                <w:color w:val="0000FF"/>
                <w:sz w:val="22"/>
              </w:rPr>
              <w:t>string</w:t>
            </w:r>
            <w:r w:rsidRPr="002E34A0">
              <w:rPr>
                <w:rFonts w:ascii="Consolas" w:hAnsi="Consolas" w:cs="Courier New"/>
                <w:noProof/>
                <w:sz w:val="22"/>
              </w:rPr>
              <w:t xml:space="preserve"> ToString()</w:t>
            </w:r>
          </w:p>
          <w:p w14:paraId="27662FB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1640DF7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return</w:t>
            </w:r>
            <w:r w:rsidRPr="002E34A0">
              <w:rPr>
                <w:rFonts w:ascii="Consolas" w:hAnsi="Consolas" w:cs="Courier New"/>
                <w:noProof/>
                <w:sz w:val="22"/>
              </w:rPr>
              <w:t xml:space="preserve"> </w:t>
            </w:r>
            <w:r w:rsidRPr="002E34A0">
              <w:rPr>
                <w:rFonts w:ascii="Consolas" w:hAnsi="Consolas" w:cs="Courier New"/>
                <w:noProof/>
                <w:color w:val="0000FF"/>
                <w:sz w:val="22"/>
              </w:rPr>
              <w:t>string</w:t>
            </w:r>
            <w:r w:rsidRPr="002E34A0">
              <w:rPr>
                <w:rFonts w:ascii="Consolas" w:hAnsi="Consolas" w:cs="Courier New"/>
                <w:noProof/>
                <w:sz w:val="22"/>
              </w:rPr>
              <w:t>.Format(</w:t>
            </w:r>
          </w:p>
          <w:p w14:paraId="51CA82B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A31515"/>
                <w:sz w:val="22"/>
              </w:rPr>
              <w:t>"(AfricanLion, male: {0}, weight: {1})"</w:t>
            </w:r>
            <w:r w:rsidRPr="002E34A0">
              <w:rPr>
                <w:rFonts w:ascii="Consolas" w:hAnsi="Consolas" w:cs="Courier New"/>
                <w:noProof/>
                <w:sz w:val="22"/>
              </w:rPr>
              <w:t>,</w:t>
            </w:r>
          </w:p>
          <w:p w14:paraId="6106A60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this</w:t>
            </w:r>
            <w:r w:rsidRPr="002E34A0">
              <w:rPr>
                <w:rFonts w:ascii="Consolas" w:hAnsi="Consolas" w:cs="Courier New"/>
                <w:noProof/>
                <w:sz w:val="22"/>
              </w:rPr>
              <w:t xml:space="preserve">.Male, </w:t>
            </w:r>
            <w:r w:rsidRPr="002E34A0">
              <w:rPr>
                <w:rFonts w:ascii="Consolas" w:hAnsi="Consolas" w:cs="Courier New"/>
                <w:noProof/>
                <w:color w:val="0000FF"/>
                <w:sz w:val="22"/>
              </w:rPr>
              <w:t>this</w:t>
            </w:r>
            <w:r w:rsidRPr="002E34A0">
              <w:rPr>
                <w:rFonts w:ascii="Consolas" w:hAnsi="Consolas" w:cs="Courier New"/>
                <w:noProof/>
                <w:sz w:val="22"/>
              </w:rPr>
              <w:t>.Weight);</w:t>
            </w:r>
          </w:p>
          <w:p w14:paraId="571CA08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00464AA9"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23AAE80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w:t>
            </w:r>
          </w:p>
          <w:p w14:paraId="6E94E61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501F750B" w14:textId="77777777" w:rsidR="00857F03" w:rsidRPr="002E34A0" w:rsidRDefault="00857F03" w:rsidP="00857F03">
      <w:pPr>
        <w:spacing w:after="120"/>
      </w:pPr>
      <w:r w:rsidRPr="002E34A0">
        <w:t>In the</w:t>
      </w:r>
      <w:del w:id="148" w:author="Hans Zijlstra" w:date="2017-07-08T09:54:00Z">
        <w:r w:rsidRPr="002E34A0" w:rsidDel="00F552A5">
          <w:delText xml:space="preserve"> source</w:delText>
        </w:r>
      </w:del>
      <w:r w:rsidRPr="002E34A0">
        <w:t xml:space="preserve"> code above, we use the method </w:t>
      </w:r>
      <w:r w:rsidRPr="002E34A0">
        <w:rPr>
          <w:rFonts w:ascii="Consolas" w:hAnsi="Consolas"/>
          <w:b/>
          <w:bCs/>
          <w:noProof/>
          <w:kern w:val="32"/>
          <w:sz w:val="22"/>
        </w:rPr>
        <w:t>String.Format(…)</w:t>
      </w:r>
      <w:r w:rsidRPr="002E34A0">
        <w:t xml:space="preserve">, in order to format the result appropriately. This is how we can then invoke the overridden method </w:t>
      </w:r>
      <w:r w:rsidRPr="002E34A0">
        <w:rPr>
          <w:rFonts w:ascii="Consolas" w:hAnsi="Consolas"/>
          <w:b/>
          <w:bCs/>
          <w:noProof/>
          <w:kern w:val="32"/>
          <w:sz w:val="22"/>
        </w:rPr>
        <w:t>ToString()</w:t>
      </w:r>
      <w:r w:rsidRPr="002E34A0">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058F6A33"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61DA0F72"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OverrideExample.cs</w:t>
            </w:r>
          </w:p>
        </w:tc>
      </w:tr>
      <w:tr w:rsidR="00857F03" w:rsidRPr="002E34A0" w14:paraId="264AF561" w14:textId="77777777" w:rsidTr="002E34A0">
        <w:tc>
          <w:tcPr>
            <w:tcW w:w="7970" w:type="dxa"/>
            <w:tcBorders>
              <w:top w:val="single" w:sz="4" w:space="0" w:color="auto"/>
              <w:left w:val="single" w:sz="4" w:space="0" w:color="auto"/>
              <w:bottom w:val="single" w:sz="4" w:space="0" w:color="auto"/>
              <w:right w:val="single" w:sz="4" w:space="0" w:color="auto"/>
            </w:tcBorders>
          </w:tcPr>
          <w:p w14:paraId="69E9DB9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cs="Courier New"/>
                <w:b/>
                <w:bCs/>
                <w:noProof/>
                <w:color w:val="2B91AF"/>
                <w:sz w:val="22"/>
              </w:rPr>
              <w:t>OverrideExample</w:t>
            </w:r>
          </w:p>
          <w:p w14:paraId="4B99875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5BE9245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static</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Main()</w:t>
            </w:r>
          </w:p>
          <w:p w14:paraId="1A24D9E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12C75B4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Console</w:t>
            </w:r>
            <w:r w:rsidRPr="002E34A0">
              <w:rPr>
                <w:rFonts w:ascii="Consolas" w:hAnsi="Consolas" w:cs="Courier New"/>
                <w:noProof/>
                <w:sz w:val="22"/>
              </w:rPr>
              <w:t>.WriteLine(</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cs="Courier New"/>
                <w:noProof/>
                <w:color w:val="0000FF"/>
                <w:sz w:val="22"/>
              </w:rPr>
              <w:t>object</w:t>
            </w:r>
            <w:r w:rsidRPr="002E34A0">
              <w:rPr>
                <w:rFonts w:ascii="Consolas" w:hAnsi="Consolas" w:cs="Courier New"/>
                <w:noProof/>
                <w:sz w:val="22"/>
              </w:rPr>
              <w:t>());</w:t>
            </w:r>
          </w:p>
          <w:p w14:paraId="050500F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Console</w:t>
            </w:r>
            <w:r w:rsidRPr="002E34A0">
              <w:rPr>
                <w:rFonts w:ascii="Consolas" w:hAnsi="Consolas" w:cs="Courier New"/>
                <w:noProof/>
                <w:sz w:val="22"/>
              </w:rPr>
              <w:t>.WriteLine(</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Felidae</w:t>
            </w:r>
            <w:r w:rsidRPr="002E34A0">
              <w:rPr>
                <w:rFonts w:ascii="Consolas" w:hAnsi="Consolas" w:cs="Courier New"/>
                <w:noProof/>
                <w:sz w:val="22"/>
              </w:rPr>
              <w:t>(</w:t>
            </w:r>
            <w:r w:rsidRPr="002E34A0">
              <w:rPr>
                <w:rFonts w:ascii="Consolas" w:hAnsi="Consolas" w:cs="Courier New"/>
                <w:noProof/>
                <w:color w:val="0000FF"/>
                <w:sz w:val="22"/>
              </w:rPr>
              <w:t>true</w:t>
            </w:r>
            <w:r w:rsidRPr="002E34A0">
              <w:rPr>
                <w:rFonts w:ascii="Consolas" w:hAnsi="Consolas" w:cs="Courier New"/>
                <w:noProof/>
                <w:sz w:val="22"/>
              </w:rPr>
              <w:t>));</w:t>
            </w:r>
          </w:p>
          <w:p w14:paraId="2C02E59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Console</w:t>
            </w:r>
            <w:r w:rsidRPr="002E34A0">
              <w:rPr>
                <w:rFonts w:ascii="Consolas" w:hAnsi="Consolas" w:cs="Courier New"/>
                <w:noProof/>
                <w:sz w:val="22"/>
              </w:rPr>
              <w:t>.WriteLine(</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Lion</w:t>
            </w:r>
            <w:r w:rsidRPr="002E34A0">
              <w:rPr>
                <w:rFonts w:ascii="Consolas" w:hAnsi="Consolas" w:cs="Courier New"/>
                <w:noProof/>
                <w:sz w:val="22"/>
              </w:rPr>
              <w:t>(</w:t>
            </w:r>
            <w:r w:rsidRPr="002E34A0">
              <w:rPr>
                <w:rFonts w:ascii="Consolas" w:hAnsi="Consolas" w:cs="Courier New"/>
                <w:noProof/>
                <w:color w:val="0000FF"/>
                <w:sz w:val="22"/>
              </w:rPr>
              <w:t>true</w:t>
            </w:r>
            <w:r w:rsidRPr="002E34A0">
              <w:rPr>
                <w:rFonts w:ascii="Consolas" w:hAnsi="Consolas" w:cs="Courier New"/>
                <w:noProof/>
                <w:sz w:val="22"/>
              </w:rPr>
              <w:t xml:space="preserve">, </w:t>
            </w:r>
            <w:r w:rsidRPr="002E34A0">
              <w:rPr>
                <w:rFonts w:ascii="Consolas" w:hAnsi="Consolas" w:cs="Courier New"/>
                <w:noProof/>
                <w:color w:val="A31515"/>
                <w:sz w:val="22"/>
              </w:rPr>
              <w:t>80</w:t>
            </w:r>
            <w:r w:rsidRPr="002E34A0">
              <w:rPr>
                <w:rFonts w:ascii="Consolas" w:hAnsi="Consolas" w:cs="Courier New"/>
                <w:noProof/>
                <w:sz w:val="22"/>
              </w:rPr>
              <w:t>));</w:t>
            </w:r>
          </w:p>
          <w:p w14:paraId="062E8DE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Console</w:t>
            </w:r>
            <w:r w:rsidRPr="002E34A0">
              <w:rPr>
                <w:rFonts w:ascii="Consolas" w:hAnsi="Consolas" w:cs="Courier New"/>
                <w:noProof/>
                <w:sz w:val="22"/>
              </w:rPr>
              <w:t>.WriteLine(</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AfricanLion</w:t>
            </w:r>
            <w:r w:rsidRPr="002E34A0">
              <w:rPr>
                <w:rFonts w:ascii="Consolas" w:hAnsi="Consolas" w:cs="Courier New"/>
                <w:noProof/>
                <w:sz w:val="22"/>
              </w:rPr>
              <w:t>(</w:t>
            </w:r>
            <w:r w:rsidRPr="002E34A0">
              <w:rPr>
                <w:rFonts w:ascii="Consolas" w:hAnsi="Consolas" w:cs="Courier New"/>
                <w:noProof/>
                <w:color w:val="0000FF"/>
                <w:sz w:val="22"/>
              </w:rPr>
              <w:t>true</w:t>
            </w:r>
            <w:r w:rsidRPr="002E34A0">
              <w:rPr>
                <w:rFonts w:ascii="Consolas" w:hAnsi="Consolas" w:cs="Courier New"/>
                <w:noProof/>
                <w:sz w:val="22"/>
              </w:rPr>
              <w:t xml:space="preserve">, </w:t>
            </w:r>
            <w:r w:rsidRPr="002E34A0">
              <w:rPr>
                <w:rFonts w:ascii="Consolas" w:hAnsi="Consolas" w:cs="Courier New"/>
                <w:noProof/>
                <w:color w:val="A31515"/>
                <w:sz w:val="22"/>
              </w:rPr>
              <w:t>80</w:t>
            </w:r>
            <w:r w:rsidRPr="002E34A0">
              <w:rPr>
                <w:rFonts w:ascii="Consolas" w:hAnsi="Consolas" w:cs="Courier New"/>
                <w:noProof/>
                <w:sz w:val="22"/>
              </w:rPr>
              <w:t>));</w:t>
            </w:r>
          </w:p>
          <w:p w14:paraId="430590C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4791252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24B44429" w14:textId="77777777" w:rsidR="00857F03" w:rsidRPr="002E34A0" w:rsidRDefault="00857F03" w:rsidP="00857F03">
      <w:pPr>
        <w:spacing w:after="120"/>
      </w:pPr>
      <w:r w:rsidRPr="002E34A0">
        <w:t>The result is: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7147F573" w14:textId="77777777" w:rsidTr="002E34A0">
        <w:tc>
          <w:tcPr>
            <w:tcW w:w="7970" w:type="dxa"/>
            <w:tcBorders>
              <w:top w:val="single" w:sz="4" w:space="0" w:color="auto"/>
              <w:left w:val="single" w:sz="4" w:space="0" w:color="auto"/>
              <w:bottom w:val="single" w:sz="4" w:space="0" w:color="auto"/>
              <w:right w:val="single" w:sz="4" w:space="0" w:color="auto"/>
            </w:tcBorders>
          </w:tcPr>
          <w:p w14:paraId="32A79C0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System.Object</w:t>
            </w:r>
          </w:p>
          <w:p w14:paraId="6319AF2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Chapter_20_OOP.Felidae</w:t>
            </w:r>
          </w:p>
          <w:p w14:paraId="6B61599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Chapter_20_OOP.Lion</w:t>
            </w:r>
          </w:p>
          <w:p w14:paraId="10B7ABD6" w14:textId="77777777" w:rsidR="00857F03" w:rsidRPr="002E34A0" w:rsidRDefault="00857F03" w:rsidP="002E34A0">
            <w:pPr>
              <w:autoSpaceDE w:val="0"/>
              <w:autoSpaceDN w:val="0"/>
              <w:adjustRightInd w:val="0"/>
              <w:spacing w:before="0"/>
              <w:jc w:val="left"/>
              <w:rPr>
                <w:rFonts w:ascii="Consolas" w:hAnsi="Consolas"/>
                <w:b/>
                <w:bCs/>
                <w:noProof/>
                <w:kern w:val="32"/>
                <w:sz w:val="22"/>
              </w:rPr>
            </w:pPr>
            <w:r w:rsidRPr="002E34A0">
              <w:rPr>
                <w:rFonts w:ascii="Consolas" w:hAnsi="Consolas" w:cs="Courier New"/>
                <w:noProof/>
                <w:sz w:val="22"/>
              </w:rPr>
              <w:t>(AfricanLion, male: True, weight: 80)</w:t>
            </w:r>
          </w:p>
        </w:tc>
      </w:tr>
    </w:tbl>
    <w:p w14:paraId="70A02C45" w14:textId="606ED6F9" w:rsidR="00857F03" w:rsidRPr="00F52D6A" w:rsidRDefault="00857F03" w:rsidP="00857F03">
      <w:pPr>
        <w:spacing w:after="120"/>
      </w:pPr>
      <w:r w:rsidRPr="002E34A0">
        <w:t>Not</w:t>
      </w:r>
      <w:ins w:id="149" w:author="Hans Zijlstra" w:date="2017-07-08T09:55:00Z">
        <w:r w:rsidR="00F552A5">
          <w:t>e</w:t>
        </w:r>
      </w:ins>
      <w:del w:id="150" w:author="Hans Zijlstra" w:date="2017-07-08T09:55:00Z">
        <w:r w:rsidRPr="002E34A0" w:rsidDel="00F552A5">
          <w:delText>ice</w:delText>
        </w:r>
      </w:del>
      <w:r w:rsidRPr="002E34A0">
        <w:t xml:space="preserve"> that </w:t>
      </w:r>
      <w:r w:rsidRPr="002E34A0">
        <w:rPr>
          <w:rFonts w:ascii="Consolas" w:hAnsi="Consolas"/>
          <w:b/>
          <w:bCs/>
          <w:noProof/>
          <w:kern w:val="32"/>
          <w:sz w:val="22"/>
        </w:rPr>
        <w:t>ToString()</w:t>
      </w:r>
      <w:r w:rsidRPr="002E34A0">
        <w:t xml:space="preserve"> is invoked implicitly. When we pass an object to the </w:t>
      </w:r>
      <w:r w:rsidRPr="002E34A0">
        <w:rPr>
          <w:rFonts w:ascii="Consolas" w:hAnsi="Consolas"/>
          <w:b/>
          <w:bCs/>
          <w:noProof/>
          <w:kern w:val="32"/>
          <w:sz w:val="22"/>
        </w:rPr>
        <w:t>WriteLine()</w:t>
      </w:r>
      <w:r w:rsidRPr="002E34A0">
        <w:t xml:space="preserve"> method, that object provides its string representation using </w:t>
      </w:r>
      <w:r w:rsidRPr="002E34A0">
        <w:rPr>
          <w:rFonts w:ascii="Consolas" w:hAnsi="Consolas"/>
          <w:b/>
          <w:bCs/>
          <w:noProof/>
          <w:kern w:val="32"/>
          <w:sz w:val="22"/>
        </w:rPr>
        <w:t xml:space="preserve">ToString() </w:t>
      </w:r>
      <w:r w:rsidRPr="002E34A0">
        <w:t xml:space="preserve">and only then it is printed to the output stream. </w:t>
      </w:r>
      <w:ins w:id="151" w:author="Hans Zijlstra" w:date="2017-07-01T21:10:00Z">
        <w:r w:rsidR="00F52D6A">
          <w:t>In t</w:t>
        </w:r>
      </w:ins>
      <w:del w:id="152" w:author="Hans Zijlstra" w:date="2017-07-01T21:10:00Z">
        <w:r w:rsidRPr="00F52D6A" w:rsidDel="00F52D6A">
          <w:delText>T</w:delText>
        </w:r>
      </w:del>
      <w:r w:rsidRPr="00F52D6A">
        <w:t>hat way, there’s no need to explicitly get string representations of objects when printing them.</w:t>
      </w:r>
    </w:p>
    <w:p w14:paraId="4BCF37B2" w14:textId="77777777" w:rsidR="00857F03" w:rsidRPr="002E34A0" w:rsidRDefault="00857F03" w:rsidP="00857F03">
      <w:pPr>
        <w:pStyle w:val="Heading3"/>
      </w:pPr>
      <w:r w:rsidRPr="002E34A0">
        <w:lastRenderedPageBreak/>
        <w:t>Virtual Methods: the "override" and "new" Keywords</w:t>
      </w:r>
    </w:p>
    <w:p w14:paraId="67987F67" w14:textId="47EA437D" w:rsidR="00857F03" w:rsidRPr="00F52D6A" w:rsidRDefault="00857F03" w:rsidP="00857F03">
      <w:pPr>
        <w:spacing w:after="120"/>
      </w:pPr>
      <w:r w:rsidRPr="002E34A0">
        <w:t xml:space="preserve">We need to explicitly instruct the compiler that we want our method to </w:t>
      </w:r>
      <w:r w:rsidRPr="002E34A0">
        <w:rPr>
          <w:b/>
        </w:rPr>
        <w:t>override</w:t>
      </w:r>
      <w:r w:rsidRPr="002E34A0">
        <w:t xml:space="preserve"> another. In order to do this, we use the </w:t>
      </w:r>
      <w:r w:rsidRPr="002E34A0">
        <w:rPr>
          <w:rFonts w:ascii="Consolas" w:hAnsi="Consolas"/>
          <w:b/>
          <w:bCs/>
          <w:noProof/>
          <w:kern w:val="32"/>
          <w:sz w:val="22"/>
        </w:rPr>
        <w:t>override</w:t>
      </w:r>
      <w:r w:rsidRPr="002E34A0">
        <w:t xml:space="preserve"> </w:t>
      </w:r>
      <w:r w:rsidRPr="002E34A0">
        <w:rPr>
          <w:b/>
        </w:rPr>
        <w:t>keyword</w:t>
      </w:r>
      <w:r w:rsidRPr="002E34A0">
        <w:t>. Not</w:t>
      </w:r>
      <w:ins w:id="153" w:author="Hans Zijlstra" w:date="2017-07-01T21:11:00Z">
        <w:r w:rsidR="00F52D6A">
          <w:t>e</w:t>
        </w:r>
      </w:ins>
      <w:del w:id="154" w:author="Hans Zijlstra" w:date="2017-07-01T21:11:00Z">
        <w:r w:rsidRPr="00F52D6A" w:rsidDel="00F52D6A">
          <w:delText>ice</w:delText>
        </w:r>
      </w:del>
      <w:r w:rsidRPr="00F52D6A">
        <w:t xml:space="preserve"> what happens if we remove it:</w:t>
      </w:r>
    </w:p>
    <w:p w14:paraId="605C8728" w14:textId="77777777" w:rsidR="00857F03" w:rsidRPr="002E34A0" w:rsidRDefault="00857F03" w:rsidP="00857F03">
      <w:pPr>
        <w:spacing w:after="120"/>
        <w:jc w:val="center"/>
      </w:pPr>
      <w:r w:rsidRPr="002E34A0">
        <w:rPr>
          <w:noProof/>
        </w:rPr>
        <w:drawing>
          <wp:inline distT="0" distB="0" distL="0" distR="0" wp14:anchorId="0CE0AE81" wp14:editId="229338F2">
            <wp:extent cx="4142857" cy="1085714"/>
            <wp:effectExtent l="19050" t="19050" r="10160" b="19685"/>
            <wp:docPr id="91" name="Picture 91" descr="Missing &quot;override&quot; keyword for a method - a warning message shown by Visual Studio 2012" title="Missing &quot;override&quot;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a:ext>
                      </a:extLst>
                    </a:blip>
                    <a:stretch>
                      <a:fillRect/>
                    </a:stretch>
                  </pic:blipFill>
                  <pic:spPr>
                    <a:xfrm>
                      <a:off x="0" y="0"/>
                      <a:ext cx="4142857" cy="1085714"/>
                    </a:xfrm>
                    <a:prstGeom prst="rect">
                      <a:avLst/>
                    </a:prstGeom>
                    <a:ln>
                      <a:solidFill>
                        <a:schemeClr val="bg1">
                          <a:lumMod val="50000"/>
                        </a:schemeClr>
                      </a:solidFill>
                    </a:ln>
                  </pic:spPr>
                </pic:pic>
              </a:graphicData>
            </a:graphic>
          </wp:inline>
        </w:drawing>
      </w:r>
    </w:p>
    <w:p w14:paraId="58B9E338" w14:textId="77777777" w:rsidR="00857F03" w:rsidRPr="00E97BEE" w:rsidRDefault="00857F03" w:rsidP="00857F03">
      <w:pPr>
        <w:spacing w:after="120"/>
      </w:pPr>
      <w:r w:rsidRPr="003745D4">
        <w:t xml:space="preserve">Let’s experiment and use the </w:t>
      </w:r>
      <w:r w:rsidRPr="00B72C4D">
        <w:rPr>
          <w:b/>
        </w:rPr>
        <w:t>keyword</w:t>
      </w:r>
      <w:r w:rsidRPr="00B72C4D">
        <w:t xml:space="preserve"> </w:t>
      </w:r>
      <w:r w:rsidRPr="00A56CE7">
        <w:rPr>
          <w:rFonts w:ascii="Consolas" w:hAnsi="Consolas"/>
          <w:b/>
          <w:bCs/>
          <w:noProof/>
          <w:kern w:val="32"/>
          <w:sz w:val="22"/>
        </w:rPr>
        <w:t>new</w:t>
      </w:r>
      <w:r w:rsidRPr="00A56CE7">
        <w:t xml:space="preserve"> instead of </w:t>
      </w:r>
      <w:r w:rsidRPr="00E97BEE">
        <w:rPr>
          <w:rFonts w:ascii="Consolas" w:hAnsi="Consolas"/>
          <w:b/>
          <w:bCs/>
          <w:noProof/>
          <w:kern w:val="32"/>
          <w:sz w:val="22"/>
        </w:rPr>
        <w:t>override</w:t>
      </w:r>
      <w:r w:rsidRPr="00E97BEE">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2B05392E" w14:textId="77777777" w:rsidTr="002E34A0">
        <w:tc>
          <w:tcPr>
            <w:tcW w:w="7970" w:type="dxa"/>
            <w:tcBorders>
              <w:top w:val="single" w:sz="4" w:space="0" w:color="auto"/>
              <w:left w:val="single" w:sz="4" w:space="0" w:color="auto"/>
              <w:bottom w:val="single" w:sz="4" w:space="0" w:color="auto"/>
              <w:right w:val="single" w:sz="4" w:space="0" w:color="auto"/>
            </w:tcBorders>
          </w:tcPr>
          <w:p w14:paraId="6E4EC571" w14:textId="77777777" w:rsidR="00857F03" w:rsidRPr="00F52D6A" w:rsidRDefault="00857F03" w:rsidP="002E34A0">
            <w:pPr>
              <w:autoSpaceDE w:val="0"/>
              <w:autoSpaceDN w:val="0"/>
              <w:adjustRightInd w:val="0"/>
              <w:spacing w:before="0"/>
              <w:jc w:val="left"/>
              <w:rPr>
                <w:rFonts w:ascii="Consolas" w:hAnsi="Consolas" w:cs="Courier New"/>
                <w:noProof/>
                <w:sz w:val="22"/>
              </w:rPr>
            </w:pPr>
            <w:r w:rsidRPr="002F3D06">
              <w:rPr>
                <w:rFonts w:ascii="Consolas" w:hAnsi="Consolas" w:cs="Courier New"/>
                <w:noProof/>
                <w:color w:val="0000FF"/>
                <w:sz w:val="22"/>
              </w:rPr>
              <w:t>public</w:t>
            </w:r>
            <w:r w:rsidRPr="002F3D06">
              <w:rPr>
                <w:rFonts w:ascii="Consolas" w:hAnsi="Consolas" w:cs="Courier New"/>
                <w:noProof/>
                <w:sz w:val="22"/>
              </w:rPr>
              <w:t xml:space="preserve"> </w:t>
            </w:r>
            <w:r w:rsidRPr="002F3D06">
              <w:rPr>
                <w:rFonts w:ascii="Consolas" w:hAnsi="Consolas" w:cs="Courier New"/>
                <w:noProof/>
                <w:color w:val="0000FF"/>
                <w:sz w:val="22"/>
              </w:rPr>
              <w:t>class</w:t>
            </w:r>
            <w:r w:rsidRPr="002F3D06">
              <w:rPr>
                <w:rFonts w:ascii="Consolas" w:hAnsi="Consolas" w:cs="Courier New"/>
                <w:noProof/>
                <w:sz w:val="22"/>
              </w:rPr>
              <w:t xml:space="preserve"> </w:t>
            </w:r>
            <w:r w:rsidRPr="002F3D06">
              <w:rPr>
                <w:rFonts w:ascii="Consolas" w:hAnsi="Consolas"/>
                <w:noProof/>
                <w:color w:val="2B91AF"/>
                <w:sz w:val="22"/>
              </w:rPr>
              <w:t>AfricanLion</w:t>
            </w:r>
            <w:r w:rsidRPr="002F3D06">
              <w:rPr>
                <w:rFonts w:ascii="Consolas" w:hAnsi="Consolas" w:cs="Courier New"/>
                <w:noProof/>
                <w:sz w:val="22"/>
              </w:rPr>
              <w:t xml:space="preserve"> : </w:t>
            </w:r>
            <w:r w:rsidRPr="002F3D06">
              <w:rPr>
                <w:rFonts w:ascii="Consolas" w:hAnsi="Consolas"/>
                <w:noProof/>
                <w:color w:val="2B91AF"/>
                <w:sz w:val="22"/>
              </w:rPr>
              <w:t>Lion</w:t>
            </w:r>
          </w:p>
          <w:p w14:paraId="5EF961A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2025442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w:t>
            </w:r>
          </w:p>
          <w:p w14:paraId="50B35963"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0B791C0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cs="Courier New"/>
                <w:noProof/>
                <w:color w:val="0000FF"/>
                <w:sz w:val="22"/>
              </w:rPr>
              <w:t>string</w:t>
            </w:r>
            <w:r w:rsidRPr="002E34A0">
              <w:rPr>
                <w:rFonts w:ascii="Consolas" w:hAnsi="Consolas" w:cs="Courier New"/>
                <w:noProof/>
                <w:sz w:val="22"/>
              </w:rPr>
              <w:t xml:space="preserve"> ToString()</w:t>
            </w:r>
          </w:p>
          <w:p w14:paraId="40353C6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555BA2B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return</w:t>
            </w:r>
            <w:r w:rsidRPr="002E34A0">
              <w:rPr>
                <w:rFonts w:ascii="Consolas" w:hAnsi="Consolas" w:cs="Courier New"/>
                <w:noProof/>
                <w:sz w:val="22"/>
              </w:rPr>
              <w:t xml:space="preserve"> </w:t>
            </w:r>
            <w:r w:rsidRPr="002E34A0">
              <w:rPr>
                <w:rFonts w:ascii="Consolas" w:hAnsi="Consolas" w:cs="Courier New"/>
                <w:noProof/>
                <w:color w:val="0000FF"/>
                <w:sz w:val="22"/>
              </w:rPr>
              <w:t>string</w:t>
            </w:r>
            <w:r w:rsidRPr="002E34A0">
              <w:rPr>
                <w:rFonts w:ascii="Consolas" w:hAnsi="Consolas" w:cs="Courier New"/>
                <w:noProof/>
                <w:sz w:val="22"/>
              </w:rPr>
              <w:t>.Format(</w:t>
            </w:r>
          </w:p>
          <w:p w14:paraId="377E627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A31515"/>
                <w:sz w:val="22"/>
              </w:rPr>
              <w:t>"(AfricanLion, male: {0}, weight: {1})"</w:t>
            </w:r>
            <w:r w:rsidRPr="002E34A0">
              <w:rPr>
                <w:rFonts w:ascii="Consolas" w:hAnsi="Consolas" w:cs="Courier New"/>
                <w:noProof/>
                <w:sz w:val="22"/>
              </w:rPr>
              <w:t>,</w:t>
            </w:r>
          </w:p>
          <w:p w14:paraId="0694E94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this</w:t>
            </w:r>
            <w:r w:rsidRPr="002E34A0">
              <w:rPr>
                <w:rFonts w:ascii="Consolas" w:hAnsi="Consolas" w:cs="Courier New"/>
                <w:noProof/>
                <w:sz w:val="22"/>
              </w:rPr>
              <w:t xml:space="preserve">.Male, </w:t>
            </w:r>
            <w:r w:rsidRPr="002E34A0">
              <w:rPr>
                <w:rFonts w:ascii="Consolas" w:hAnsi="Consolas" w:cs="Courier New"/>
                <w:noProof/>
                <w:color w:val="0000FF"/>
                <w:sz w:val="22"/>
              </w:rPr>
              <w:t>this</w:t>
            </w:r>
            <w:r w:rsidRPr="002E34A0">
              <w:rPr>
                <w:rFonts w:ascii="Consolas" w:hAnsi="Consolas" w:cs="Courier New"/>
                <w:noProof/>
                <w:sz w:val="22"/>
              </w:rPr>
              <w:t>.Weight);</w:t>
            </w:r>
          </w:p>
          <w:p w14:paraId="19C5B4B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50B2903E"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6D548A7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w:t>
            </w:r>
          </w:p>
          <w:p w14:paraId="5F50DF4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3C9398B7"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0556751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OverrideExample</w:t>
            </w:r>
          </w:p>
          <w:p w14:paraId="60D7515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3F5964B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static</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Main()</w:t>
            </w:r>
          </w:p>
          <w:p w14:paraId="63793A4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3CBCF34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AfricanLion</w:t>
            </w:r>
            <w:r w:rsidRPr="002E34A0">
              <w:rPr>
                <w:rFonts w:ascii="Consolas" w:hAnsi="Consolas" w:cs="Courier New"/>
                <w:noProof/>
                <w:sz w:val="22"/>
              </w:rPr>
              <w:t xml:space="preserve"> africanLion = </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AfricanLion</w:t>
            </w:r>
            <w:r w:rsidRPr="002E34A0">
              <w:rPr>
                <w:rFonts w:ascii="Consolas" w:hAnsi="Consolas" w:cs="Courier New"/>
                <w:noProof/>
                <w:sz w:val="22"/>
              </w:rPr>
              <w:t>(</w:t>
            </w:r>
            <w:r w:rsidRPr="002E34A0">
              <w:rPr>
                <w:rFonts w:ascii="Consolas" w:hAnsi="Consolas" w:cs="Courier New"/>
                <w:noProof/>
                <w:color w:val="0000FF"/>
                <w:sz w:val="22"/>
              </w:rPr>
              <w:t>true</w:t>
            </w:r>
            <w:r w:rsidRPr="002E34A0">
              <w:rPr>
                <w:rFonts w:ascii="Consolas" w:hAnsi="Consolas" w:cs="Courier New"/>
                <w:noProof/>
                <w:sz w:val="22"/>
              </w:rPr>
              <w:t xml:space="preserve">, </w:t>
            </w:r>
            <w:r w:rsidRPr="002E34A0">
              <w:rPr>
                <w:rFonts w:ascii="Consolas" w:hAnsi="Consolas" w:cs="Courier New"/>
                <w:noProof/>
                <w:color w:val="A31515"/>
                <w:sz w:val="22"/>
              </w:rPr>
              <w:t>80</w:t>
            </w:r>
            <w:r w:rsidRPr="002E34A0">
              <w:rPr>
                <w:rFonts w:ascii="Consolas" w:hAnsi="Consolas" w:cs="Courier New"/>
                <w:noProof/>
                <w:sz w:val="22"/>
              </w:rPr>
              <w:t>);</w:t>
            </w:r>
          </w:p>
          <w:p w14:paraId="37CCF96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string</w:t>
            </w:r>
            <w:r w:rsidRPr="002E34A0">
              <w:rPr>
                <w:rFonts w:ascii="Consolas" w:hAnsi="Consolas" w:cs="Courier New"/>
                <w:noProof/>
                <w:sz w:val="22"/>
              </w:rPr>
              <w:t xml:space="preserve"> asAfricanLion = africanLion.ToString();</w:t>
            </w:r>
          </w:p>
          <w:p w14:paraId="4D89AB4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string</w:t>
            </w:r>
            <w:r w:rsidRPr="002E34A0">
              <w:rPr>
                <w:rFonts w:ascii="Consolas" w:hAnsi="Consolas" w:cs="Courier New"/>
                <w:noProof/>
                <w:sz w:val="22"/>
              </w:rPr>
              <w:t xml:space="preserve"> asObject = ((</w:t>
            </w:r>
            <w:r w:rsidRPr="002E34A0">
              <w:rPr>
                <w:rFonts w:ascii="Consolas" w:hAnsi="Consolas" w:cs="Courier New"/>
                <w:noProof/>
                <w:color w:val="0000FF"/>
                <w:sz w:val="22"/>
              </w:rPr>
              <w:t>object</w:t>
            </w:r>
            <w:r w:rsidRPr="002E34A0">
              <w:rPr>
                <w:rFonts w:ascii="Consolas" w:hAnsi="Consolas" w:cs="Courier New"/>
                <w:noProof/>
                <w:sz w:val="22"/>
              </w:rPr>
              <w:t>)africanLion).ToString();</w:t>
            </w:r>
          </w:p>
          <w:p w14:paraId="357BC29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Console</w:t>
            </w:r>
            <w:r w:rsidRPr="002E34A0">
              <w:rPr>
                <w:rFonts w:ascii="Consolas" w:hAnsi="Consolas" w:cs="Courier New"/>
                <w:noProof/>
                <w:sz w:val="22"/>
              </w:rPr>
              <w:t>.WriteLine(asAfricanLion);</w:t>
            </w:r>
          </w:p>
          <w:p w14:paraId="67E4FCD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Console</w:t>
            </w:r>
            <w:r w:rsidRPr="002E34A0">
              <w:rPr>
                <w:rFonts w:ascii="Consolas" w:hAnsi="Consolas" w:cs="Courier New"/>
                <w:noProof/>
                <w:sz w:val="22"/>
              </w:rPr>
              <w:t>.WriteLine(asObject);</w:t>
            </w:r>
          </w:p>
          <w:p w14:paraId="56C5743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70092CB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026F6551" w14:textId="77777777" w:rsidR="00857F03" w:rsidRPr="002E34A0" w:rsidRDefault="00857F03" w:rsidP="00857F03">
      <w:pPr>
        <w:spacing w:after="120"/>
      </w:pPr>
      <w:r w:rsidRPr="002E34A0">
        <w:t>This is the result: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5B3435D2" w14:textId="77777777" w:rsidTr="002E34A0">
        <w:tc>
          <w:tcPr>
            <w:tcW w:w="7970" w:type="dxa"/>
            <w:tcBorders>
              <w:top w:val="single" w:sz="4" w:space="0" w:color="auto"/>
              <w:left w:val="single" w:sz="4" w:space="0" w:color="auto"/>
              <w:bottom w:val="single" w:sz="4" w:space="0" w:color="auto"/>
              <w:right w:val="single" w:sz="4" w:space="0" w:color="auto"/>
            </w:tcBorders>
          </w:tcPr>
          <w:p w14:paraId="068E927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(AfricanLion, male: True, weight: 80)</w:t>
            </w:r>
          </w:p>
          <w:p w14:paraId="2695C85C" w14:textId="77777777" w:rsidR="00857F03" w:rsidRPr="002E34A0" w:rsidRDefault="00857F03" w:rsidP="002E34A0">
            <w:pPr>
              <w:autoSpaceDE w:val="0"/>
              <w:autoSpaceDN w:val="0"/>
              <w:adjustRightInd w:val="0"/>
              <w:spacing w:before="0"/>
              <w:jc w:val="left"/>
              <w:rPr>
                <w:rFonts w:ascii="Consolas" w:hAnsi="Consolas"/>
                <w:b/>
                <w:bCs/>
                <w:noProof/>
                <w:kern w:val="32"/>
                <w:sz w:val="22"/>
              </w:rPr>
            </w:pPr>
            <w:r w:rsidRPr="002E34A0">
              <w:rPr>
                <w:rFonts w:ascii="Consolas" w:hAnsi="Consolas" w:cs="Courier New"/>
                <w:noProof/>
                <w:sz w:val="22"/>
              </w:rPr>
              <w:t>Chapter_20_OOP.AfricanLion</w:t>
            </w:r>
          </w:p>
        </w:tc>
      </w:tr>
    </w:tbl>
    <w:p w14:paraId="7D01A405" w14:textId="77777777" w:rsidR="00857F03" w:rsidRPr="002E34A0" w:rsidRDefault="00857F03" w:rsidP="00857F03">
      <w:pPr>
        <w:spacing w:after="120"/>
      </w:pPr>
      <w:r w:rsidRPr="002E34A0">
        <w:t xml:space="preserve">We notice that the implementation of </w:t>
      </w:r>
      <w:r w:rsidRPr="002E34A0">
        <w:rPr>
          <w:rFonts w:ascii="Consolas" w:hAnsi="Consolas"/>
          <w:b/>
          <w:bCs/>
          <w:noProof/>
          <w:kern w:val="32"/>
          <w:sz w:val="22"/>
        </w:rPr>
        <w:t>Object.ToString()</w:t>
      </w:r>
      <w:r w:rsidRPr="002E34A0">
        <w:t xml:space="preserve"> is invoked when we </w:t>
      </w:r>
      <w:r w:rsidRPr="002E34A0">
        <w:rPr>
          <w:noProof/>
        </w:rPr>
        <w:t>upcast</w:t>
      </w:r>
      <w:r w:rsidRPr="002E34A0">
        <w:t xml:space="preserve"> </w:t>
      </w:r>
      <w:r w:rsidRPr="002E34A0">
        <w:rPr>
          <w:rFonts w:ascii="Consolas" w:hAnsi="Consolas"/>
          <w:b/>
          <w:bCs/>
          <w:noProof/>
          <w:kern w:val="32"/>
          <w:sz w:val="22"/>
        </w:rPr>
        <w:t>AfricanLion</w:t>
      </w:r>
      <w:r w:rsidRPr="002E34A0">
        <w:t xml:space="preserve"> to </w:t>
      </w:r>
      <w:r w:rsidRPr="002E34A0">
        <w:rPr>
          <w:rFonts w:ascii="Consolas" w:hAnsi="Consolas"/>
          <w:b/>
          <w:bCs/>
          <w:noProof/>
          <w:kern w:val="32"/>
          <w:sz w:val="22"/>
        </w:rPr>
        <w:t>object</w:t>
      </w:r>
      <w:r w:rsidRPr="002E34A0">
        <w:t xml:space="preserve">. In other words, when we use the keyword </w:t>
      </w:r>
      <w:r w:rsidRPr="002E34A0">
        <w:rPr>
          <w:rFonts w:ascii="Consolas" w:hAnsi="Consolas"/>
          <w:b/>
          <w:bCs/>
          <w:noProof/>
          <w:kern w:val="32"/>
          <w:sz w:val="22"/>
        </w:rPr>
        <w:t>new</w:t>
      </w:r>
      <w:r w:rsidRPr="002E34A0">
        <w:t xml:space="preserve">, we create a new method, which hides the old one. The old method can then only be called with an </w:t>
      </w:r>
      <w:r w:rsidRPr="002E34A0">
        <w:rPr>
          <w:noProof/>
        </w:rPr>
        <w:t>upcast</w:t>
      </w:r>
      <w:r w:rsidRPr="002E34A0">
        <w:t>.</w:t>
      </w:r>
    </w:p>
    <w:p w14:paraId="42FE5D89" w14:textId="3C441699" w:rsidR="00857F03" w:rsidRPr="002E34A0" w:rsidRDefault="00857F03" w:rsidP="00857F03">
      <w:pPr>
        <w:spacing w:after="120"/>
      </w:pPr>
      <w:r w:rsidRPr="002E34A0">
        <w:t xml:space="preserve">What would happen, if we reverted to using the keyword </w:t>
      </w:r>
      <w:r w:rsidRPr="002E34A0">
        <w:rPr>
          <w:rFonts w:ascii="Consolas" w:hAnsi="Consolas"/>
          <w:b/>
          <w:bCs/>
          <w:noProof/>
          <w:kern w:val="32"/>
          <w:sz w:val="22"/>
        </w:rPr>
        <w:t>override</w:t>
      </w:r>
      <w:r w:rsidRPr="002E34A0">
        <w:t xml:space="preserve"> in the previous example? </w:t>
      </w:r>
      <w:ins w:id="155" w:author="Hans Zijlstra" w:date="2017-07-08T09:57:00Z">
        <w:r w:rsidR="00F552A5">
          <w:t>Have</w:t>
        </w:r>
      </w:ins>
      <w:del w:id="156" w:author="Hans Zijlstra" w:date="2017-07-08T09:57:00Z">
        <w:r w:rsidRPr="002E34A0" w:rsidDel="00F552A5">
          <w:delText>Take</w:delText>
        </w:r>
      </w:del>
      <w:r w:rsidRPr="002E34A0">
        <w:t xml:space="preserve"> a look for yourself: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5250653B" w14:textId="77777777" w:rsidTr="002E34A0">
        <w:tc>
          <w:tcPr>
            <w:tcW w:w="7970" w:type="dxa"/>
            <w:tcBorders>
              <w:top w:val="single" w:sz="4" w:space="0" w:color="auto"/>
              <w:left w:val="single" w:sz="4" w:space="0" w:color="auto"/>
              <w:bottom w:val="single" w:sz="4" w:space="0" w:color="auto"/>
              <w:right w:val="single" w:sz="4" w:space="0" w:color="auto"/>
            </w:tcBorders>
          </w:tcPr>
          <w:p w14:paraId="3357253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lastRenderedPageBreak/>
              <w:t>(AfricanLion, male: True, weight: 80)</w:t>
            </w:r>
          </w:p>
          <w:p w14:paraId="313B7DA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(AfricanLion, male: True, weight: 80)</w:t>
            </w:r>
          </w:p>
        </w:tc>
      </w:tr>
    </w:tbl>
    <w:p w14:paraId="7148620C" w14:textId="77777777" w:rsidR="00857F03" w:rsidRPr="002E34A0" w:rsidRDefault="00857F03" w:rsidP="00857F03">
      <w:pPr>
        <w:spacing w:after="120"/>
      </w:pPr>
      <w:r w:rsidRPr="002E34A0">
        <w:t xml:space="preserve">Surprising, isn’t it? It turns out that when we override a method, we cannot access the old implementation even if we use </w:t>
      </w:r>
      <w:r w:rsidRPr="002E34A0">
        <w:rPr>
          <w:noProof/>
        </w:rPr>
        <w:t>upcasting</w:t>
      </w:r>
      <w:r w:rsidRPr="002E34A0">
        <w:t xml:space="preserve">. This is because there are no longer two </w:t>
      </w:r>
      <w:r w:rsidRPr="002E34A0">
        <w:rPr>
          <w:rFonts w:ascii="Consolas" w:hAnsi="Consolas"/>
          <w:b/>
          <w:bCs/>
          <w:noProof/>
          <w:kern w:val="32"/>
          <w:sz w:val="22"/>
        </w:rPr>
        <w:t>ToString()</w:t>
      </w:r>
      <w:r w:rsidRPr="002E34A0">
        <w:t xml:space="preserve"> methods, but rather only the one we overrode.</w:t>
      </w:r>
    </w:p>
    <w:p w14:paraId="00E6497E" w14:textId="77777777" w:rsidR="00857F03" w:rsidRPr="002E34A0" w:rsidRDefault="00857F03" w:rsidP="00857F03">
      <w:pPr>
        <w:spacing w:after="120"/>
      </w:pPr>
      <w:r w:rsidRPr="002E34A0">
        <w:t xml:space="preserve">A method, which can be overridden, is called </w:t>
      </w:r>
      <w:r w:rsidRPr="002E34A0">
        <w:rPr>
          <w:b/>
        </w:rPr>
        <w:t>virtual</w:t>
      </w:r>
      <w:r w:rsidRPr="002E34A0">
        <w:t xml:space="preserve">. In .NET, methods are not </w:t>
      </w:r>
      <w:r w:rsidRPr="002E34A0">
        <w:rPr>
          <w:rFonts w:ascii="Consolas" w:hAnsi="Consolas"/>
          <w:b/>
          <w:bCs/>
          <w:noProof/>
          <w:kern w:val="32"/>
          <w:sz w:val="22"/>
        </w:rPr>
        <w:t>virtual</w:t>
      </w:r>
      <w:r w:rsidRPr="002E34A0">
        <w:t xml:space="preserve"> by default. If we want a method to be </w:t>
      </w:r>
      <w:r w:rsidRPr="002E34A0">
        <w:rPr>
          <w:noProof/>
        </w:rPr>
        <w:t>overridable</w:t>
      </w:r>
      <w:r w:rsidRPr="002E34A0">
        <w:t xml:space="preserve">, we can do so by including the keyword </w:t>
      </w:r>
      <w:r w:rsidRPr="002E34A0">
        <w:rPr>
          <w:rFonts w:ascii="Consolas" w:hAnsi="Consolas"/>
          <w:b/>
          <w:bCs/>
          <w:noProof/>
          <w:kern w:val="32"/>
          <w:sz w:val="22"/>
        </w:rPr>
        <w:t>virtual</w:t>
      </w:r>
      <w:r w:rsidRPr="002E34A0">
        <w:t xml:space="preserve"> in the declaration of the method.</w:t>
      </w:r>
    </w:p>
    <w:p w14:paraId="1D9E263D" w14:textId="0D1E52E7" w:rsidR="00857F03" w:rsidRPr="00F52D6A" w:rsidRDefault="00857F03" w:rsidP="00857F03">
      <w:pPr>
        <w:spacing w:after="120"/>
      </w:pPr>
      <w:r w:rsidRPr="002E34A0">
        <w:t xml:space="preserve">The explicit instructions to the compiler that we want to override a method (by using </w:t>
      </w:r>
      <w:r w:rsidRPr="002E34A0">
        <w:rPr>
          <w:rFonts w:ascii="Consolas" w:hAnsi="Consolas"/>
          <w:b/>
          <w:bCs/>
          <w:noProof/>
          <w:kern w:val="32"/>
          <w:sz w:val="22"/>
        </w:rPr>
        <w:t>override</w:t>
      </w:r>
      <w:r w:rsidRPr="002E34A0">
        <w:t>), is a protection against mistakes. If there’s a typo in the method’s name or the types of its parameters, the compiler will inform us immediately of this mistake. It will know something is not right</w:t>
      </w:r>
      <w:ins w:id="157" w:author="Hans Zijlstra" w:date="2017-07-01T21:15:00Z">
        <w:r w:rsidR="00F52D6A">
          <w:t>,</w:t>
        </w:r>
      </w:ins>
      <w:r w:rsidRPr="00F52D6A">
        <w:t xml:space="preserve"> when it cannot find a method with the same signature in any of the base classes.</w:t>
      </w:r>
    </w:p>
    <w:p w14:paraId="572DC63B" w14:textId="77777777" w:rsidR="00857F03" w:rsidRPr="002E34A0" w:rsidRDefault="00857F03" w:rsidP="00857F03">
      <w:r w:rsidRPr="002E34A0">
        <w:fldChar w:fldCharType="begin"/>
      </w:r>
      <w:r w:rsidRPr="002E34A0">
        <w:instrText xml:space="preserve"> HYPERLINK \l "Virtual_Methods" </w:instrText>
      </w:r>
      <w:r w:rsidRPr="002E34A0">
        <w:rPr>
          <w:rPrChange w:id="158" w:author="Hans Zijlstra" w:date="2017-07-01T15:21:00Z">
            <w:rPr>
              <w:color w:val="0000FF"/>
              <w:u w:val="single"/>
            </w:rPr>
          </w:rPrChange>
        </w:rPr>
        <w:fldChar w:fldCharType="separate"/>
      </w:r>
      <w:r w:rsidRPr="002E34A0">
        <w:rPr>
          <w:color w:val="0000FF"/>
          <w:u w:val="single"/>
        </w:rPr>
        <w:t>Virtual M</w:t>
      </w:r>
      <w:r w:rsidRPr="003745D4">
        <w:rPr>
          <w:color w:val="0000FF"/>
          <w:u w:val="single"/>
        </w:rPr>
        <w:t>ethods</w:t>
      </w:r>
      <w:r w:rsidRPr="002E34A0">
        <w:rPr>
          <w:color w:val="0000FF"/>
          <w:u w:val="single"/>
        </w:rPr>
        <w:fldChar w:fldCharType="end"/>
      </w:r>
      <w:r w:rsidRPr="002E34A0">
        <w:t xml:space="preserve"> are explained in detail</w:t>
      </w:r>
      <w:del w:id="159" w:author="Hans Zijlstra" w:date="2017-07-08T09:58:00Z">
        <w:r w:rsidRPr="002E34A0" w:rsidDel="00F552A5">
          <w:delText>s</w:delText>
        </w:r>
      </w:del>
      <w:r w:rsidRPr="002E34A0">
        <w:t xml:space="preserve"> in the </w:t>
      </w:r>
      <w:r w:rsidRPr="002E34A0">
        <w:fldChar w:fldCharType="begin"/>
      </w:r>
      <w:r w:rsidRPr="002E34A0">
        <w:instrText xml:space="preserve"> HYPERLINK \l "OOP_Polymorphism" </w:instrText>
      </w:r>
      <w:r w:rsidRPr="002E34A0">
        <w:rPr>
          <w:rPrChange w:id="160" w:author="Hans Zijlstra" w:date="2017-07-01T15:21:00Z">
            <w:rPr>
              <w:rStyle w:val="Hyperlink"/>
            </w:rPr>
          </w:rPrChange>
        </w:rPr>
        <w:fldChar w:fldCharType="separate"/>
      </w:r>
      <w:r w:rsidRPr="002E34A0">
        <w:rPr>
          <w:rStyle w:val="Hyperlink"/>
        </w:rPr>
        <w:t>section about polymorphism</w:t>
      </w:r>
      <w:r w:rsidRPr="002E34A0">
        <w:rPr>
          <w:rStyle w:val="Hyperlink"/>
        </w:rPr>
        <w:fldChar w:fldCharType="end"/>
      </w:r>
      <w:r w:rsidRPr="002E34A0">
        <w:t>.</w:t>
      </w:r>
    </w:p>
    <w:p w14:paraId="121AA322" w14:textId="77777777" w:rsidR="00857F03" w:rsidRPr="003745D4" w:rsidRDefault="00857F03" w:rsidP="00857F03">
      <w:pPr>
        <w:pStyle w:val="Heading3"/>
      </w:pPr>
      <w:r w:rsidRPr="003745D4">
        <w:t>Transitive Properties of Inheritance</w:t>
      </w:r>
    </w:p>
    <w:p w14:paraId="22F11B7B" w14:textId="77777777" w:rsidR="00857F03" w:rsidRPr="002F3D06" w:rsidRDefault="00857F03" w:rsidP="00857F03">
      <w:r w:rsidRPr="00E97BEE">
        <w:t xml:space="preserve">In mathematics, </w:t>
      </w:r>
      <w:r w:rsidRPr="00E97BEE">
        <w:rPr>
          <w:b/>
        </w:rPr>
        <w:t>transitivity</w:t>
      </w:r>
      <w:r w:rsidRPr="002F3D06">
        <w:t xml:space="preserve"> indicates transferability of relationships. Let’s take the indicator "larger than" (&gt;) as an example. If A&gt;B and B&gt;C, we can </w:t>
      </w:r>
      <w:r w:rsidRPr="002F3D06">
        <w:rPr>
          <w:b/>
        </w:rPr>
        <w:t>conclude</w:t>
      </w:r>
      <w:r w:rsidRPr="002F3D06">
        <w:t xml:space="preserve"> that A&gt;C. This means that the relation "larger than" (&gt;) is transitive, because we can unequivocally determine whether A is larger or smaller than C and vice versa.</w:t>
      </w:r>
    </w:p>
    <w:p w14:paraId="16B80624" w14:textId="74EB6A6F" w:rsidR="00857F03" w:rsidRPr="002E34A0" w:rsidRDefault="00857F03" w:rsidP="00857F03">
      <w:pPr>
        <w:spacing w:after="120"/>
      </w:pPr>
      <w:r w:rsidRPr="002E34A0">
        <w:t xml:space="preserve">If the class </w:t>
      </w:r>
      <w:r w:rsidRPr="002E34A0">
        <w:rPr>
          <w:rFonts w:ascii="Consolas" w:hAnsi="Consolas"/>
          <w:b/>
          <w:bCs/>
          <w:noProof/>
          <w:kern w:val="32"/>
          <w:sz w:val="22"/>
        </w:rPr>
        <w:t>Lion</w:t>
      </w:r>
      <w:r w:rsidRPr="002E34A0">
        <w:rPr>
          <w:rFonts w:ascii="Consolas" w:hAnsi="Consolas" w:cs="Courier New"/>
          <w:color w:val="000000"/>
          <w:sz w:val="22"/>
        </w:rPr>
        <w:t xml:space="preserve"> </w:t>
      </w:r>
      <w:r w:rsidRPr="002E34A0">
        <w:t xml:space="preserve">inherits </w:t>
      </w:r>
      <w:ins w:id="161" w:author="Hans Zijlstra" w:date="2017-07-08T09:59:00Z">
        <w:r w:rsidR="00FC1DC2">
          <w:t xml:space="preserve">from </w:t>
        </w:r>
      </w:ins>
      <w:r w:rsidRPr="002E34A0">
        <w:t xml:space="preserve">the class </w:t>
      </w:r>
      <w:r w:rsidRPr="002E34A0">
        <w:rPr>
          <w:rFonts w:ascii="Consolas" w:hAnsi="Consolas"/>
          <w:b/>
          <w:bCs/>
          <w:noProof/>
          <w:kern w:val="32"/>
          <w:sz w:val="22"/>
        </w:rPr>
        <w:t>Felidae</w:t>
      </w:r>
      <w:r w:rsidRPr="002E34A0">
        <w:t xml:space="preserve"> and the class </w:t>
      </w:r>
      <w:r w:rsidRPr="002E34A0">
        <w:rPr>
          <w:rFonts w:ascii="Consolas" w:hAnsi="Consolas"/>
          <w:b/>
          <w:bCs/>
          <w:noProof/>
          <w:kern w:val="32"/>
          <w:sz w:val="22"/>
        </w:rPr>
        <w:t>AfricanLion</w:t>
      </w:r>
      <w:r w:rsidRPr="002E34A0">
        <w:t xml:space="preserve"> inherits</w:t>
      </w:r>
      <w:ins w:id="162" w:author="Hans Zijlstra" w:date="2017-07-08T09:59:00Z">
        <w:r w:rsidR="00FC1DC2">
          <w:t xml:space="preserve"> from</w:t>
        </w:r>
      </w:ins>
      <w:r w:rsidRPr="002E34A0">
        <w:t> </w:t>
      </w:r>
      <w:r w:rsidRPr="002E34A0">
        <w:rPr>
          <w:rFonts w:ascii="Consolas" w:hAnsi="Consolas"/>
          <w:b/>
          <w:bCs/>
          <w:noProof/>
          <w:kern w:val="32"/>
          <w:sz w:val="22"/>
        </w:rPr>
        <w:t>Lion</w:t>
      </w:r>
      <w:r w:rsidRPr="002E34A0">
        <w:t xml:space="preserve">, then this implies that </w:t>
      </w:r>
      <w:r w:rsidRPr="002E34A0">
        <w:rPr>
          <w:rFonts w:ascii="Consolas" w:hAnsi="Consolas"/>
          <w:b/>
          <w:bCs/>
          <w:noProof/>
          <w:kern w:val="32"/>
          <w:sz w:val="22"/>
        </w:rPr>
        <w:t>AfricanLion</w:t>
      </w:r>
      <w:r w:rsidRPr="002E34A0">
        <w:t xml:space="preserve"> inherits</w:t>
      </w:r>
      <w:ins w:id="163" w:author="Hans Zijlstra" w:date="2017-07-08T09:59:00Z">
        <w:r w:rsidR="00FC1DC2">
          <w:t xml:space="preserve"> from</w:t>
        </w:r>
      </w:ins>
      <w:r w:rsidRPr="002E34A0">
        <w:t xml:space="preserve"> </w:t>
      </w:r>
      <w:r w:rsidRPr="002E34A0">
        <w:rPr>
          <w:rFonts w:ascii="Consolas" w:hAnsi="Consolas"/>
          <w:b/>
          <w:bCs/>
          <w:noProof/>
          <w:kern w:val="32"/>
          <w:sz w:val="22"/>
        </w:rPr>
        <w:t>Felidae</w:t>
      </w:r>
      <w:r w:rsidRPr="002E34A0">
        <w:t xml:space="preserve">. Therefore, </w:t>
      </w:r>
      <w:r w:rsidRPr="002E34A0">
        <w:rPr>
          <w:rFonts w:ascii="Consolas" w:hAnsi="Consolas"/>
          <w:b/>
          <w:bCs/>
          <w:noProof/>
          <w:kern w:val="32"/>
          <w:sz w:val="22"/>
        </w:rPr>
        <w:t>AfricanLion</w:t>
      </w:r>
      <w:r w:rsidRPr="002E34A0">
        <w:t xml:space="preserve"> also has the property </w:t>
      </w:r>
      <w:r w:rsidRPr="002E34A0">
        <w:rPr>
          <w:rFonts w:ascii="Consolas" w:hAnsi="Consolas"/>
          <w:b/>
          <w:bCs/>
          <w:noProof/>
          <w:kern w:val="32"/>
          <w:sz w:val="22"/>
        </w:rPr>
        <w:t>Male</w:t>
      </w:r>
      <w:r w:rsidRPr="002E34A0">
        <w:t xml:space="preserve">, which is defined in </w:t>
      </w:r>
      <w:r w:rsidRPr="002E34A0">
        <w:rPr>
          <w:rFonts w:ascii="Consolas" w:hAnsi="Consolas"/>
          <w:b/>
          <w:bCs/>
          <w:noProof/>
          <w:kern w:val="32"/>
          <w:sz w:val="22"/>
        </w:rPr>
        <w:t>Felidae</w:t>
      </w:r>
      <w:r w:rsidRPr="002E34A0">
        <w:t>. This useful property allows a particular functionality to be defined in the most appropriate class.</w:t>
      </w:r>
    </w:p>
    <w:p w14:paraId="2CD05F5B" w14:textId="77777777" w:rsidR="00857F03" w:rsidRPr="002E34A0" w:rsidRDefault="00857F03" w:rsidP="00857F03">
      <w:pPr>
        <w:pStyle w:val="Heading4"/>
      </w:pPr>
      <w:r w:rsidRPr="002E34A0">
        <w:t>Transitiveness – Example</w:t>
      </w:r>
    </w:p>
    <w:p w14:paraId="50E6FC73" w14:textId="77777777" w:rsidR="00857F03" w:rsidRPr="002E34A0" w:rsidRDefault="00857F03" w:rsidP="00857F03">
      <w:pPr>
        <w:spacing w:after="120"/>
      </w:pPr>
      <w:r w:rsidRPr="002E34A0">
        <w:t xml:space="preserve">Here is an example, which </w:t>
      </w:r>
      <w:r w:rsidRPr="002E34A0">
        <w:rPr>
          <w:b/>
        </w:rPr>
        <w:t>demonstrates the transitive property of inheritance</w:t>
      </w:r>
      <w:r w:rsidRPr="002E34A0">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00133F7E"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486FB22D"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TransitivenesExample.cs</w:t>
            </w:r>
          </w:p>
        </w:tc>
      </w:tr>
      <w:tr w:rsidR="00857F03" w:rsidRPr="002E34A0" w14:paraId="07B976CC" w14:textId="77777777" w:rsidTr="002E34A0">
        <w:tc>
          <w:tcPr>
            <w:tcW w:w="7970" w:type="dxa"/>
            <w:tcBorders>
              <w:top w:val="single" w:sz="4" w:space="0" w:color="auto"/>
              <w:left w:val="single" w:sz="4" w:space="0" w:color="auto"/>
              <w:bottom w:val="single" w:sz="4" w:space="0" w:color="auto"/>
              <w:right w:val="single" w:sz="4" w:space="0" w:color="auto"/>
            </w:tcBorders>
          </w:tcPr>
          <w:p w14:paraId="7D7781C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cs="Courier New"/>
                <w:b/>
                <w:bCs/>
                <w:noProof/>
                <w:color w:val="2B91AF"/>
                <w:sz w:val="22"/>
              </w:rPr>
              <w:t>TransitivityExample</w:t>
            </w:r>
          </w:p>
          <w:p w14:paraId="6CBA107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3917CCF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static</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Main()</w:t>
            </w:r>
          </w:p>
          <w:p w14:paraId="611E670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6662A4A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AfricanLion</w:t>
            </w:r>
            <w:r w:rsidRPr="002E34A0">
              <w:rPr>
                <w:rFonts w:ascii="Consolas" w:hAnsi="Consolas" w:cs="Courier New"/>
                <w:noProof/>
                <w:sz w:val="22"/>
              </w:rPr>
              <w:t xml:space="preserve"> africanLion = </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AfricanLion</w:t>
            </w:r>
            <w:r w:rsidRPr="002E34A0">
              <w:rPr>
                <w:rFonts w:ascii="Consolas" w:hAnsi="Consolas" w:cs="Courier New"/>
                <w:noProof/>
                <w:sz w:val="22"/>
              </w:rPr>
              <w:t>(</w:t>
            </w:r>
            <w:r w:rsidRPr="002E34A0">
              <w:rPr>
                <w:rFonts w:ascii="Consolas" w:hAnsi="Consolas" w:cs="Courier New"/>
                <w:noProof/>
                <w:color w:val="0000FF"/>
                <w:sz w:val="22"/>
              </w:rPr>
              <w:t>true</w:t>
            </w:r>
            <w:r w:rsidRPr="002E34A0">
              <w:rPr>
                <w:rFonts w:ascii="Consolas" w:hAnsi="Consolas" w:cs="Courier New"/>
                <w:noProof/>
                <w:sz w:val="22"/>
              </w:rPr>
              <w:t xml:space="preserve">, </w:t>
            </w:r>
            <w:r w:rsidRPr="002E34A0">
              <w:rPr>
                <w:rFonts w:ascii="Consolas" w:hAnsi="Consolas" w:cs="Courier New"/>
                <w:noProof/>
                <w:color w:val="A31515"/>
                <w:sz w:val="22"/>
              </w:rPr>
              <w:t>15</w:t>
            </w:r>
            <w:r w:rsidRPr="002E34A0">
              <w:rPr>
                <w:rFonts w:ascii="Consolas" w:hAnsi="Consolas" w:cs="Courier New"/>
                <w:noProof/>
                <w:sz w:val="22"/>
              </w:rPr>
              <w:t>);</w:t>
            </w:r>
          </w:p>
          <w:p w14:paraId="7154385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8000"/>
                <w:sz w:val="22"/>
              </w:rPr>
              <w:t>// Property defined in Felidae</w:t>
            </w:r>
          </w:p>
          <w:p w14:paraId="47035ED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bool</w:t>
            </w:r>
            <w:r w:rsidRPr="002E34A0">
              <w:rPr>
                <w:rFonts w:ascii="Consolas" w:hAnsi="Consolas" w:cs="Courier New"/>
                <w:noProof/>
                <w:sz w:val="22"/>
              </w:rPr>
              <w:t xml:space="preserve"> male = africanLion.Male;</w:t>
            </w:r>
          </w:p>
          <w:p w14:paraId="675A3F2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 xml:space="preserve">africanLion.Male = </w:t>
            </w:r>
            <w:r w:rsidRPr="002E34A0">
              <w:rPr>
                <w:rFonts w:ascii="Consolas" w:hAnsi="Consolas" w:cs="Courier New"/>
                <w:noProof/>
                <w:color w:val="0000FF"/>
                <w:sz w:val="22"/>
              </w:rPr>
              <w:t>true</w:t>
            </w:r>
            <w:r w:rsidRPr="002E34A0">
              <w:rPr>
                <w:rFonts w:ascii="Consolas" w:hAnsi="Consolas" w:cs="Courier New"/>
                <w:noProof/>
                <w:sz w:val="22"/>
              </w:rPr>
              <w:t>;</w:t>
            </w:r>
          </w:p>
          <w:p w14:paraId="0C35042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68EDD96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710F1CB0" w14:textId="0B261159" w:rsidR="00857F03" w:rsidRPr="002E34A0" w:rsidRDefault="00857F03" w:rsidP="00857F03">
      <w:r w:rsidRPr="002E34A0">
        <w:t xml:space="preserve">It is because of the transitive property of inheritance that we can be sure that all classes include the method </w:t>
      </w:r>
      <w:r w:rsidRPr="002E34A0">
        <w:rPr>
          <w:rFonts w:ascii="Consolas" w:hAnsi="Consolas"/>
          <w:b/>
          <w:bCs/>
          <w:noProof/>
          <w:kern w:val="32"/>
          <w:sz w:val="22"/>
        </w:rPr>
        <w:t>ToString()</w:t>
      </w:r>
      <w:del w:id="164" w:author="Hans Zijlstra" w:date="2017-07-08T10:00:00Z">
        <w:r w:rsidRPr="002E34A0" w:rsidDel="00FC1DC2">
          <w:delText xml:space="preserve"> </w:delText>
        </w:r>
      </w:del>
      <w:ins w:id="165" w:author="Hans Zijlstra" w:date="2017-07-08T10:00:00Z">
        <w:r w:rsidR="00FC1DC2">
          <w:t>,-as</w:t>
        </w:r>
      </w:ins>
      <w:del w:id="166" w:author="Hans Zijlstra" w:date="2017-07-08T10:00:00Z">
        <w:r w:rsidRPr="002E34A0" w:rsidDel="00FC1DC2">
          <w:delText>and</w:delText>
        </w:r>
      </w:del>
      <w:r w:rsidRPr="002E34A0">
        <w:t xml:space="preserve"> all other methods of </w:t>
      </w:r>
      <w:r w:rsidRPr="002E34A0">
        <w:rPr>
          <w:rFonts w:ascii="Consolas" w:hAnsi="Consolas"/>
          <w:b/>
          <w:bCs/>
          <w:noProof/>
          <w:kern w:val="32"/>
          <w:sz w:val="22"/>
        </w:rPr>
        <w:t>Object</w:t>
      </w:r>
      <w:del w:id="167" w:author="Hans Zijlstra" w:date="2017-07-08T10:00:00Z">
        <w:r w:rsidRPr="002E34A0" w:rsidDel="00FC1DC2">
          <w:delText xml:space="preserve"> </w:delText>
        </w:r>
      </w:del>
      <w:ins w:id="168" w:author="Hans Zijlstra" w:date="2017-07-08T10:00:00Z">
        <w:r w:rsidR="00FC1DC2">
          <w:t xml:space="preserve">, </w:t>
        </w:r>
      </w:ins>
      <w:r w:rsidRPr="002E34A0">
        <w:t xml:space="preserve">regardless </w:t>
      </w:r>
      <w:ins w:id="169" w:author="Hans Zijlstra" w:date="2017-07-04T09:41:00Z">
        <w:r w:rsidR="00D23A79">
          <w:t>from</w:t>
        </w:r>
      </w:ins>
      <w:del w:id="170" w:author="Hans Zijlstra" w:date="2017-07-04T09:41:00Z">
        <w:r w:rsidRPr="002E34A0" w:rsidDel="00D23A79">
          <w:delText>of</w:delText>
        </w:r>
      </w:del>
      <w:r w:rsidRPr="002E34A0">
        <w:t xml:space="preserve"> which class they inherit.</w:t>
      </w:r>
    </w:p>
    <w:p w14:paraId="6BCC8F0F" w14:textId="77777777" w:rsidR="00857F03" w:rsidRPr="002E34A0" w:rsidRDefault="00857F03" w:rsidP="00857F03">
      <w:pPr>
        <w:pStyle w:val="Heading4"/>
      </w:pPr>
      <w:r w:rsidRPr="002E34A0">
        <w:lastRenderedPageBreak/>
        <w:t>Inheritance Hierarchy</w:t>
      </w:r>
    </w:p>
    <w:p w14:paraId="21992DDC" w14:textId="7FE9370D" w:rsidR="00857F03" w:rsidRPr="002E34A0" w:rsidRDefault="00857F03" w:rsidP="00857F03">
      <w:r w:rsidRPr="002E34A0">
        <w:t xml:space="preserve">If we try to describe all big cats, then, sooner or later, we will end up with a relatively large group of classes, which inherit </w:t>
      </w:r>
      <w:ins w:id="171" w:author="Hans Zijlstra" w:date="2017-07-08T10:01:00Z">
        <w:r w:rsidR="00FC1DC2">
          <w:t xml:space="preserve">one from the </w:t>
        </w:r>
      </w:ins>
      <w:del w:id="172" w:author="Hans Zijlstra" w:date="2017-07-08T10:01:00Z">
        <w:r w:rsidRPr="002E34A0" w:rsidDel="00FC1DC2">
          <w:delText>one an</w:delText>
        </w:r>
      </w:del>
      <w:r w:rsidRPr="002E34A0">
        <w:t xml:space="preserve">other. All these classes, combined with the base classes, form a </w:t>
      </w:r>
      <w:r w:rsidRPr="002E34A0">
        <w:rPr>
          <w:b/>
        </w:rPr>
        <w:t>hierarchy</w:t>
      </w:r>
      <w:r w:rsidRPr="002E34A0">
        <w:t xml:space="preserve"> of big cat classes. The easiest way to describe such hierarchies is by using </w:t>
      </w:r>
      <w:r w:rsidRPr="002E34A0">
        <w:rPr>
          <w:b/>
        </w:rPr>
        <w:t>class diagrams</w:t>
      </w:r>
      <w:r w:rsidRPr="002E34A0">
        <w:t>. Let’s take a look at what a "class-diagram" is.</w:t>
      </w:r>
    </w:p>
    <w:p w14:paraId="0C810AB2" w14:textId="77777777" w:rsidR="00857F03" w:rsidRPr="002E34A0" w:rsidRDefault="00857F03" w:rsidP="00857F03">
      <w:pPr>
        <w:pStyle w:val="Heading3"/>
      </w:pPr>
      <w:bookmarkStart w:id="173" w:name="UML_Class_Diagrams"/>
      <w:bookmarkEnd w:id="173"/>
      <w:r w:rsidRPr="002E34A0">
        <w:t>Class Diagrams</w:t>
      </w:r>
    </w:p>
    <w:p w14:paraId="4D8403DD" w14:textId="4E46D791" w:rsidR="00857F03" w:rsidRPr="00E97BEE" w:rsidRDefault="00857F03" w:rsidP="00857F03">
      <w:r w:rsidRPr="002E34A0">
        <w:t>A</w:t>
      </w:r>
      <w:r w:rsidRPr="002E34A0">
        <w:rPr>
          <w:b/>
          <w:bCs/>
        </w:rPr>
        <w:t xml:space="preserve"> Class Diagram </w:t>
      </w:r>
      <w:r w:rsidRPr="002E34A0">
        <w:t xml:space="preserve">is one of several types of diagrams defined in </w:t>
      </w:r>
      <w:del w:id="174" w:author="Hans Zijlstra" w:date="2017-07-04T09:43:00Z">
        <w:r w:rsidRPr="002E34A0" w:rsidDel="00D23A79">
          <w:delText xml:space="preserve">UML. </w:delText>
        </w:r>
      </w:del>
      <w:r w:rsidRPr="002E34A0">
        <w:rPr>
          <w:b/>
          <w:bCs/>
        </w:rPr>
        <w:t>UML (Unified Modeling Language)</w:t>
      </w:r>
      <w:ins w:id="175" w:author="Hans Zijlstra" w:date="2017-07-04T09:43:00Z">
        <w:r w:rsidR="00D23A79">
          <w:t>. UML</w:t>
        </w:r>
      </w:ins>
      <w:ins w:id="176" w:author="Hans Zijlstra" w:date="2017-07-08T10:02:00Z">
        <w:r w:rsidR="00FC1DC2">
          <w:t xml:space="preserve"> </w:t>
        </w:r>
      </w:ins>
      <w:del w:id="177" w:author="Hans Zijlstra" w:date="2017-07-04T09:43:00Z">
        <w:r w:rsidRPr="002E34A0" w:rsidDel="00D23A79">
          <w:delText xml:space="preserve"> </w:delText>
        </w:r>
      </w:del>
      <w:r w:rsidRPr="002E34A0">
        <w:t xml:space="preserve">is a notation for visualizing different processes and objects related to software development. We will talk about this further in the section on </w:t>
      </w:r>
      <w:r w:rsidRPr="002E34A0">
        <w:fldChar w:fldCharType="begin"/>
      </w:r>
      <w:r w:rsidRPr="002E34A0">
        <w:instrText xml:space="preserve"> HYPERLINK \l "UML_Notation" </w:instrText>
      </w:r>
      <w:r w:rsidRPr="002E34A0">
        <w:rPr>
          <w:rPrChange w:id="178" w:author="Hans Zijlstra" w:date="2017-07-01T15:21:00Z">
            <w:rPr>
              <w:color w:val="0000FF"/>
              <w:u w:val="single"/>
            </w:rPr>
          </w:rPrChange>
        </w:rPr>
        <w:fldChar w:fldCharType="separate"/>
      </w:r>
      <w:r w:rsidRPr="002E34A0">
        <w:rPr>
          <w:color w:val="0000FF"/>
          <w:u w:val="single"/>
        </w:rPr>
        <w:t>UML notation</w:t>
      </w:r>
      <w:r w:rsidRPr="002E34A0">
        <w:rPr>
          <w:color w:val="0000FF"/>
          <w:u w:val="single"/>
        </w:rPr>
        <w:fldChar w:fldCharType="end"/>
      </w:r>
      <w:r w:rsidRPr="002E34A0">
        <w:t xml:space="preserve">. </w:t>
      </w:r>
      <w:ins w:id="179" w:author="Hans Zijlstra" w:date="2017-07-04T09:43:00Z">
        <w:r w:rsidR="00D23A79">
          <w:t>For n</w:t>
        </w:r>
      </w:ins>
      <w:del w:id="180" w:author="Hans Zijlstra" w:date="2017-07-04T09:43:00Z">
        <w:r w:rsidRPr="002E34A0" w:rsidDel="00D23A79">
          <w:delText>N</w:delText>
        </w:r>
      </w:del>
      <w:r w:rsidRPr="002E34A0">
        <w:t>ow</w:t>
      </w:r>
      <w:ins w:id="181" w:author="Hans Zijlstra" w:date="2017-07-08T10:02:00Z">
        <w:r w:rsidR="00FC1DC2">
          <w:t>,</w:t>
        </w:r>
      </w:ins>
      <w:r w:rsidRPr="002E34A0">
        <w:t xml:space="preserve"> let</w:t>
      </w:r>
      <w:r w:rsidRPr="003745D4">
        <w:t>’s discus</w:t>
      </w:r>
      <w:r w:rsidRPr="00B72C4D">
        <w:t xml:space="preserve">s </w:t>
      </w:r>
      <w:r w:rsidRPr="00B72C4D">
        <w:rPr>
          <w:b/>
        </w:rPr>
        <w:t>class diagrams</w:t>
      </w:r>
      <w:r w:rsidRPr="00E97BEE">
        <w:t xml:space="preserve">, because they are used to </w:t>
      </w:r>
      <w:ins w:id="182" w:author="Hans Zijlstra" w:date="2017-07-04T09:44:00Z">
        <w:r w:rsidR="00D23A79">
          <w:t xml:space="preserve">visually </w:t>
        </w:r>
      </w:ins>
      <w:r w:rsidRPr="00E97BEE">
        <w:t xml:space="preserve">describe </w:t>
      </w:r>
      <w:del w:id="183" w:author="Hans Zijlstra" w:date="2017-07-04T09:44:00Z">
        <w:r w:rsidRPr="00E97BEE" w:rsidDel="00D23A79">
          <w:delText xml:space="preserve">visually </w:delText>
        </w:r>
      </w:del>
      <w:r w:rsidRPr="00E97BEE">
        <w:t>class hierarchies, inheritance and the structure of the classes themselves.</w:t>
      </w:r>
    </w:p>
    <w:p w14:paraId="5C950DC6" w14:textId="0515A6D0" w:rsidR="00857F03" w:rsidRPr="002F3D06" w:rsidRDefault="00857F03" w:rsidP="00857F03">
      <w:pPr>
        <w:pStyle w:val="Heading4"/>
      </w:pPr>
      <w:r w:rsidRPr="002F3D06">
        <w:t>What is</w:t>
      </w:r>
      <w:ins w:id="184" w:author="Hans Zijlstra" w:date="2017-07-08T10:03:00Z">
        <w:r w:rsidR="00FC1DC2">
          <w:t xml:space="preserve"> an</w:t>
        </w:r>
      </w:ins>
      <w:r w:rsidRPr="002F3D06">
        <w:t xml:space="preserve"> UML Class Diagram?</w:t>
      </w:r>
    </w:p>
    <w:p w14:paraId="5D3E52A0" w14:textId="64E03220" w:rsidR="00857F03" w:rsidRPr="002E34A0" w:rsidRDefault="00857F03" w:rsidP="00857F03">
      <w:r w:rsidRPr="002F3D06">
        <w:t xml:space="preserve">It is commonly accepted to draw </w:t>
      </w:r>
      <w:del w:id="185" w:author="Hans Zijlstra" w:date="2017-07-08T10:07:00Z">
        <w:r w:rsidRPr="002F3D06" w:rsidDel="00FC1DC2">
          <w:delText>class</w:delText>
        </w:r>
      </w:del>
      <w:del w:id="186" w:author="Hans Zijlstra" w:date="2017-07-08T10:03:00Z">
        <w:r w:rsidRPr="002F3D06" w:rsidDel="00FC1DC2">
          <w:delText xml:space="preserve"> </w:delText>
        </w:r>
      </w:del>
      <w:del w:id="187" w:author="Hans Zijlstra" w:date="2017-07-08T10:07:00Z">
        <w:r w:rsidRPr="002F3D06" w:rsidDel="00FC1DC2">
          <w:delText>diagrams</w:delText>
        </w:r>
      </w:del>
      <w:ins w:id="188" w:author="Hans Zijlstra" w:date="2017-07-08T10:07:00Z">
        <w:r w:rsidR="00FC1DC2" w:rsidRPr="002F3D06">
          <w:t>class diagrams</w:t>
        </w:r>
      </w:ins>
      <w:r w:rsidRPr="002F3D06">
        <w:t xml:space="preserve"> as </w:t>
      </w:r>
      <w:r w:rsidRPr="002F3D06">
        <w:rPr>
          <w:b/>
        </w:rPr>
        <w:t>rectangles</w:t>
      </w:r>
      <w:r w:rsidRPr="002F3D06">
        <w:t xml:space="preserve"> with </w:t>
      </w:r>
      <w:r w:rsidRPr="002F3D06">
        <w:rPr>
          <w:b/>
        </w:rPr>
        <w:t>name</w:t>
      </w:r>
      <w:r w:rsidRPr="00F52D6A">
        <w:t xml:space="preserve">, </w:t>
      </w:r>
      <w:r w:rsidRPr="00F52D6A">
        <w:rPr>
          <w:b/>
        </w:rPr>
        <w:t>attributes</w:t>
      </w:r>
      <w:r w:rsidRPr="002E34A0">
        <w:t xml:space="preserve"> (member variables) and </w:t>
      </w:r>
      <w:r w:rsidRPr="002E34A0">
        <w:rPr>
          <w:b/>
        </w:rPr>
        <w:t>operations</w:t>
      </w:r>
      <w:r w:rsidRPr="002E34A0">
        <w:t xml:space="preserve"> (methods). The connections between them are denoted with various types of arrows.</w:t>
      </w:r>
    </w:p>
    <w:p w14:paraId="3AF49AF8" w14:textId="05255AF0" w:rsidR="00857F03" w:rsidRPr="003745D4" w:rsidRDefault="00857F03" w:rsidP="00857F03">
      <w:pPr>
        <w:spacing w:after="120"/>
      </w:pPr>
      <w:r w:rsidRPr="002E34A0">
        <w:t xml:space="preserve">Briefly, we will explain two </w:t>
      </w:r>
      <w:del w:id="189" w:author="Hans Zijlstra" w:date="2017-07-04T09:45:00Z">
        <w:r w:rsidRPr="002E34A0" w:rsidDel="00D23A79">
          <w:delText>pieces</w:delText>
        </w:r>
      </w:del>
      <w:ins w:id="190" w:author="Hans Zijlstra" w:date="2017-07-04T09:48:00Z">
        <w:r w:rsidR="00D23A79">
          <w:t>terms</w:t>
        </w:r>
      </w:ins>
      <w:r w:rsidRPr="002E34A0">
        <w:t xml:space="preserve"> of UML</w:t>
      </w:r>
      <w:del w:id="191" w:author="Hans Zijlstra" w:date="2017-07-08T10:03:00Z">
        <w:r w:rsidRPr="002E34A0" w:rsidDel="00FC1DC2">
          <w:delText xml:space="preserve"> terminology</w:delText>
        </w:r>
      </w:del>
      <w:r w:rsidRPr="002E34A0">
        <w:t>, so we can understand the examples more easily. The first one is</w:t>
      </w:r>
      <w:r w:rsidRPr="002E34A0">
        <w:rPr>
          <w:b/>
          <w:bCs/>
        </w:rPr>
        <w:t xml:space="preserve"> generalization</w:t>
      </w:r>
      <w:r w:rsidRPr="002E34A0">
        <w:t xml:space="preserve">. Generalization is a term signifying the </w:t>
      </w:r>
      <w:r w:rsidRPr="002E34A0">
        <w:rPr>
          <w:b/>
        </w:rPr>
        <w:t>inheritance of a class</w:t>
      </w:r>
      <w:r w:rsidRPr="002E34A0">
        <w:t xml:space="preserve"> or the </w:t>
      </w:r>
      <w:r w:rsidRPr="002E34A0">
        <w:rPr>
          <w:b/>
        </w:rPr>
        <w:t>implementation of an interface</w:t>
      </w:r>
      <w:r w:rsidRPr="002E34A0">
        <w:t xml:space="preserve"> (we will explain </w:t>
      </w:r>
      <w:r w:rsidRPr="002E34A0">
        <w:fldChar w:fldCharType="begin"/>
      </w:r>
      <w:r w:rsidRPr="002E34A0">
        <w:instrText xml:space="preserve"> HYPERLINK \l "OOP_Interfaces" </w:instrText>
      </w:r>
      <w:r w:rsidRPr="002E34A0">
        <w:rPr>
          <w:rPrChange w:id="192" w:author="Hans Zijlstra" w:date="2017-07-01T15:21:00Z">
            <w:rPr>
              <w:color w:val="0000FF"/>
              <w:u w:val="single"/>
            </w:rPr>
          </w:rPrChange>
        </w:rPr>
        <w:fldChar w:fldCharType="separate"/>
      </w:r>
      <w:r w:rsidRPr="002E34A0">
        <w:rPr>
          <w:color w:val="0000FF"/>
          <w:u w:val="single"/>
        </w:rPr>
        <w:t>interfaces</w:t>
      </w:r>
      <w:r w:rsidRPr="002E34A0">
        <w:rPr>
          <w:color w:val="0000FF"/>
          <w:u w:val="single"/>
        </w:rPr>
        <w:fldChar w:fldCharType="end"/>
      </w:r>
      <w:r w:rsidRPr="002E34A0">
        <w:t xml:space="preserve"> </w:t>
      </w:r>
      <w:r w:rsidRPr="003745D4">
        <w:t>shortly).</w:t>
      </w:r>
    </w:p>
    <w:p w14:paraId="54E9E393" w14:textId="77777777" w:rsidR="00857F03" w:rsidRPr="00F52D6A" w:rsidRDefault="00857F03" w:rsidP="00857F03">
      <w:pPr>
        <w:spacing w:after="120"/>
      </w:pPr>
      <w:r w:rsidRPr="00E97BEE">
        <w:t xml:space="preserve">The other term is </w:t>
      </w:r>
      <w:r w:rsidRPr="00E97BEE">
        <w:rPr>
          <w:b/>
          <w:bCs/>
        </w:rPr>
        <w:t>association</w:t>
      </w:r>
      <w:r w:rsidRPr="002F3D06">
        <w:t xml:space="preserve">. An association, would be, e.g. "The Lion has paws", where </w:t>
      </w:r>
      <w:r w:rsidRPr="002F3D06">
        <w:rPr>
          <w:rFonts w:ascii="Consolas" w:hAnsi="Consolas"/>
          <w:b/>
          <w:bCs/>
          <w:noProof/>
          <w:kern w:val="32"/>
          <w:sz w:val="22"/>
        </w:rPr>
        <w:t>Paw</w:t>
      </w:r>
      <w:r w:rsidRPr="002F3D06">
        <w:t xml:space="preserve"> is another class. Association is </w:t>
      </w:r>
      <w:r w:rsidRPr="002F3D06">
        <w:rPr>
          <w:b/>
        </w:rPr>
        <w:t>has-a relationship</w:t>
      </w:r>
      <w:r w:rsidRPr="00F52D6A">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12"/>
        <w:gridCol w:w="7158"/>
      </w:tblGrid>
      <w:tr w:rsidR="00857F03" w:rsidRPr="002E34A0" w14:paraId="06D5FF98" w14:textId="77777777" w:rsidTr="002E34A0">
        <w:tc>
          <w:tcPr>
            <w:tcW w:w="812" w:type="dxa"/>
            <w:tcBorders>
              <w:top w:val="single" w:sz="4" w:space="0" w:color="auto"/>
              <w:left w:val="single" w:sz="4" w:space="0" w:color="auto"/>
              <w:bottom w:val="single" w:sz="4" w:space="0" w:color="auto"/>
              <w:right w:val="single" w:sz="4" w:space="0" w:color="auto"/>
            </w:tcBorders>
            <w:vAlign w:val="center"/>
          </w:tcPr>
          <w:p w14:paraId="2BCC632F" w14:textId="77777777" w:rsidR="00857F03" w:rsidRPr="002E34A0" w:rsidRDefault="00857F03" w:rsidP="002E34A0">
            <w:pPr>
              <w:spacing w:before="0"/>
              <w:jc w:val="center"/>
            </w:pPr>
            <w:r w:rsidRPr="002E34A0">
              <w:rPr>
                <w:noProof/>
              </w:rPr>
              <w:drawing>
                <wp:inline distT="0" distB="0" distL="0" distR="0" wp14:anchorId="04FC6A98" wp14:editId="6291F20E">
                  <wp:extent cx="330200" cy="330200"/>
                  <wp:effectExtent l="25400" t="0" r="0" b="0"/>
                  <wp:docPr id="5466" name="Picture 308"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idi_exc"/>
                          <pic:cNvPicPr>
                            <a:picLocks noChangeAspect="1" noChangeArrowheads="1"/>
                          </pic:cNvPicPr>
                        </pic:nvPicPr>
                        <pic:blipFill>
                          <a:blip r:embed="rId7" cstate="print">
                            <a:extLst>
                              <a:ext uri="{28A0092B-C50C-407E-A947-70E740481C1C}">
                                <a14:useLocalDpi xmlns:a14="http://schemas.microsoft.com/office/drawing/2010/main"/>
                              </a:ext>
                            </a:extLst>
                          </a:blip>
                          <a:srcRect/>
                          <a:stretch>
                            <a:fillRect/>
                          </a:stretch>
                        </pic:blipFill>
                        <pic:spPr bwMode="auto">
                          <a:xfrm>
                            <a:off x="0" y="0"/>
                            <a:ext cx="330200" cy="330200"/>
                          </a:xfrm>
                          <a:prstGeom prst="rect">
                            <a:avLst/>
                          </a:prstGeom>
                          <a:noFill/>
                          <a:ln w="9525">
                            <a:noFill/>
                            <a:miter lim="800000"/>
                            <a:headEnd/>
                            <a:tailEnd/>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5B05C150" w14:textId="77777777" w:rsidR="00857F03" w:rsidRPr="003745D4" w:rsidRDefault="00857F03" w:rsidP="002E34A0">
            <w:pPr>
              <w:pStyle w:val="WarningMessage"/>
            </w:pPr>
            <w:r w:rsidRPr="003745D4">
              <w:t>Generalization and association are the two main ways to reuse code.</w:t>
            </w:r>
          </w:p>
        </w:tc>
      </w:tr>
    </w:tbl>
    <w:p w14:paraId="5ABB226A" w14:textId="77777777" w:rsidR="00857F03" w:rsidRPr="002E34A0" w:rsidRDefault="00857F03" w:rsidP="00857F03">
      <w:pPr>
        <w:pStyle w:val="Heading4"/>
      </w:pPr>
      <w:r w:rsidRPr="002E34A0">
        <w:t>A Class Based on a Class Diagram – Example</w:t>
      </w:r>
    </w:p>
    <w:p w14:paraId="58241F30" w14:textId="77777777" w:rsidR="00857F03" w:rsidRPr="002E34A0" w:rsidRDefault="00857F03" w:rsidP="00857F03">
      <w:r w:rsidRPr="002E34A0">
        <w:t>This is what a sample class diagram looks like:</w:t>
      </w:r>
    </w:p>
    <w:p w14:paraId="7CCD56BD" w14:textId="77777777" w:rsidR="00857F03" w:rsidRPr="002E34A0" w:rsidRDefault="00857F03" w:rsidP="00857F03">
      <w:pPr>
        <w:jc w:val="center"/>
      </w:pPr>
      <w:r w:rsidRPr="002E34A0">
        <w:rPr>
          <w:noProof/>
        </w:rPr>
        <w:drawing>
          <wp:inline distT="0" distB="0" distL="0" distR="0" wp14:anchorId="13FFDCB4" wp14:editId="59C2A228">
            <wp:extent cx="1295400" cy="753745"/>
            <wp:effectExtent l="0" t="0" r="0" b="8255"/>
            <wp:docPr id="5467" name="Picture 309" descr="Felidae class - UML diagram" title="Felida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Diagram1"/>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1295400" cy="753745"/>
                    </a:xfrm>
                    <a:prstGeom prst="rect">
                      <a:avLst/>
                    </a:prstGeom>
                    <a:noFill/>
                    <a:ln w="9525">
                      <a:noFill/>
                      <a:miter lim="800000"/>
                      <a:headEnd/>
                      <a:tailEnd/>
                    </a:ln>
                  </pic:spPr>
                </pic:pic>
              </a:graphicData>
            </a:graphic>
          </wp:inline>
        </w:drawing>
      </w:r>
    </w:p>
    <w:p w14:paraId="6C859CD9" w14:textId="5809959B" w:rsidR="00857F03" w:rsidRPr="002E34A0" w:rsidRDefault="00857F03" w:rsidP="00857F03">
      <w:r w:rsidRPr="003745D4">
        <w:t xml:space="preserve">The class is represented </w:t>
      </w:r>
      <w:ins w:id="193" w:author="Hans Zijlstra" w:date="2017-07-04T09:50:00Z">
        <w:r w:rsidR="00D23A79">
          <w:t>by</w:t>
        </w:r>
      </w:ins>
      <w:del w:id="194" w:author="Hans Zijlstra" w:date="2017-07-04T09:50:00Z">
        <w:r w:rsidRPr="003745D4" w:rsidDel="00D23A79">
          <w:delText>as</w:delText>
        </w:r>
      </w:del>
      <w:r w:rsidRPr="003745D4">
        <w:t xml:space="preserve"> a </w:t>
      </w:r>
      <w:r w:rsidRPr="00B72C4D">
        <w:rPr>
          <w:b/>
        </w:rPr>
        <w:t>rectangle</w:t>
      </w:r>
      <w:r w:rsidRPr="00B72C4D">
        <w:t>, d</w:t>
      </w:r>
      <w:r w:rsidRPr="00E97BEE">
        <w:t xml:space="preserve">ivided in 3 boxes </w:t>
      </w:r>
      <w:ins w:id="195" w:author="Hans Zijlstra" w:date="2017-07-04T09:50:00Z">
        <w:r w:rsidR="00196181">
          <w:t>undern</w:t>
        </w:r>
      </w:ins>
      <w:ins w:id="196" w:author="Hans Zijlstra" w:date="2017-07-04T09:51:00Z">
        <w:r w:rsidR="00196181">
          <w:t>eath each other</w:t>
        </w:r>
      </w:ins>
      <w:del w:id="197" w:author="Hans Zijlstra" w:date="2017-07-04T09:50:00Z">
        <w:r w:rsidRPr="00E97BEE" w:rsidDel="00196181">
          <w:delText>one under another</w:delText>
        </w:r>
      </w:del>
      <w:r w:rsidRPr="00E97BEE">
        <w:t xml:space="preserve">. The </w:t>
      </w:r>
      <w:r w:rsidRPr="00E97BEE">
        <w:rPr>
          <w:b/>
        </w:rPr>
        <w:t>name</w:t>
      </w:r>
      <w:r w:rsidRPr="002F3D06">
        <w:t xml:space="preserve"> of the class is at the top. Next, there are the </w:t>
      </w:r>
      <w:r w:rsidRPr="002F3D06">
        <w:rPr>
          <w:b/>
        </w:rPr>
        <w:t>attributes</w:t>
      </w:r>
      <w:r w:rsidRPr="002F3D06">
        <w:t xml:space="preserve"> (UML term) of the class (in .NET they are called member variables and properties). At the very bottom are the </w:t>
      </w:r>
      <w:r w:rsidRPr="002E34A0">
        <w:rPr>
          <w:b/>
        </w:rPr>
        <w:t>operations</w:t>
      </w:r>
      <w:r w:rsidRPr="002E34A0">
        <w:t xml:space="preserve"> (UML term) or methods (in .NET jargon). The plus/minus signs indicate whether an attribute / operation is visible (</w:t>
      </w:r>
      <w:r w:rsidRPr="002E34A0">
        <w:rPr>
          <w:rStyle w:val="Code"/>
        </w:rPr>
        <w:t>+</w:t>
      </w:r>
      <w:r w:rsidRPr="002E34A0">
        <w:t xml:space="preserve"> means </w:t>
      </w:r>
      <w:r w:rsidRPr="002E34A0">
        <w:rPr>
          <w:rFonts w:ascii="Consolas" w:hAnsi="Consolas"/>
          <w:b/>
          <w:bCs/>
          <w:noProof/>
          <w:kern w:val="32"/>
          <w:sz w:val="22"/>
        </w:rPr>
        <w:t>public</w:t>
      </w:r>
      <w:r w:rsidRPr="002E34A0">
        <w:t>) or not visible (</w:t>
      </w:r>
      <w:r w:rsidRPr="002E34A0">
        <w:rPr>
          <w:rStyle w:val="Code"/>
        </w:rPr>
        <w:t>-</w:t>
      </w:r>
      <w:r w:rsidRPr="002E34A0">
        <w:t xml:space="preserve"> means </w:t>
      </w:r>
      <w:r w:rsidRPr="002E34A0">
        <w:rPr>
          <w:rFonts w:ascii="Consolas" w:hAnsi="Consolas"/>
          <w:b/>
          <w:bCs/>
          <w:noProof/>
          <w:kern w:val="32"/>
          <w:sz w:val="22"/>
        </w:rPr>
        <w:t>private</w:t>
      </w:r>
      <w:r w:rsidRPr="002E34A0">
        <w:t xml:space="preserve">). </w:t>
      </w:r>
      <w:r w:rsidRPr="002E34A0">
        <w:rPr>
          <w:rFonts w:ascii="Consolas" w:hAnsi="Consolas"/>
          <w:b/>
          <w:bCs/>
          <w:noProof/>
          <w:kern w:val="32"/>
          <w:sz w:val="22"/>
        </w:rPr>
        <w:t>Protected</w:t>
      </w:r>
      <w:r w:rsidRPr="002E34A0">
        <w:t xml:space="preserve"> members are marked with </w:t>
      </w:r>
      <w:r w:rsidRPr="002E34A0">
        <w:rPr>
          <w:b/>
        </w:rPr>
        <w:t>#</w:t>
      </w:r>
      <w:r w:rsidRPr="002E34A0">
        <w:t>.</w:t>
      </w:r>
    </w:p>
    <w:p w14:paraId="5CDF2B57" w14:textId="77777777" w:rsidR="00857F03" w:rsidRPr="002E34A0" w:rsidRDefault="00857F03" w:rsidP="00857F03">
      <w:pPr>
        <w:pStyle w:val="Heading4"/>
      </w:pPr>
      <w:r w:rsidRPr="002E34A0">
        <w:t>Class Diagram – Example of Generalization</w:t>
      </w:r>
    </w:p>
    <w:p w14:paraId="788E81D8" w14:textId="77777777" w:rsidR="00857F03" w:rsidRPr="002E34A0" w:rsidRDefault="00857F03" w:rsidP="00857F03">
      <w:r w:rsidRPr="002E34A0">
        <w:t xml:space="preserve">Here is a class diagram that visually illustrates generalization </w:t>
      </w:r>
      <w:r w:rsidRPr="002E34A0">
        <w:rPr>
          <w:noProof/>
        </w:rPr>
        <w:t>(</w:t>
      </w:r>
      <w:r w:rsidRPr="002E34A0">
        <w:rPr>
          <w:rStyle w:val="Code"/>
        </w:rPr>
        <w:t>Felidae</w:t>
      </w:r>
      <w:r w:rsidRPr="002E34A0">
        <w:t xml:space="preserve"> inherited by </w:t>
      </w:r>
      <w:r w:rsidRPr="002E34A0">
        <w:rPr>
          <w:rStyle w:val="Code"/>
        </w:rPr>
        <w:t>Lion</w:t>
      </w:r>
      <w:r w:rsidRPr="002E34A0">
        <w:t xml:space="preserve"> inherited by </w:t>
      </w:r>
      <w:r w:rsidRPr="002E34A0">
        <w:rPr>
          <w:rStyle w:val="Code"/>
        </w:rPr>
        <w:t>AfricanLion</w:t>
      </w:r>
      <w:r w:rsidRPr="002E34A0">
        <w:t>):</w:t>
      </w:r>
    </w:p>
    <w:p w14:paraId="0E182220" w14:textId="77777777" w:rsidR="00857F03" w:rsidRPr="002E34A0" w:rsidRDefault="00857F03" w:rsidP="00857F03">
      <w:pPr>
        <w:jc w:val="center"/>
      </w:pPr>
      <w:r w:rsidRPr="002E34A0">
        <w:rPr>
          <w:noProof/>
        </w:rPr>
        <w:lastRenderedPageBreak/>
        <w:drawing>
          <wp:inline distT="0" distB="0" distL="0" distR="0" wp14:anchorId="1AD3BE49" wp14:editId="4837C39F">
            <wp:extent cx="1270800" cy="3139200"/>
            <wp:effectExtent l="0" t="0" r="5715" b="4445"/>
            <wp:docPr id="5468" name="Picture 310" descr="UML class diagram showing an class inheritance: AfricanLion inherits Lion which inherits Felidae" title="UML Class Diagram: Felidae, Lion and AFrical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Diagram2"/>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1270800" cy="3139200"/>
                    </a:xfrm>
                    <a:prstGeom prst="rect">
                      <a:avLst/>
                    </a:prstGeom>
                    <a:noFill/>
                    <a:ln w="9525">
                      <a:noFill/>
                      <a:miter lim="800000"/>
                      <a:headEnd/>
                      <a:tailEnd/>
                    </a:ln>
                  </pic:spPr>
                </pic:pic>
              </a:graphicData>
            </a:graphic>
          </wp:inline>
        </w:drawing>
      </w:r>
    </w:p>
    <w:p w14:paraId="4EE1D368" w14:textId="77777777" w:rsidR="00857F03" w:rsidRPr="00E97BEE" w:rsidRDefault="00857F03" w:rsidP="00857F03">
      <w:r w:rsidRPr="003745D4">
        <w:t xml:space="preserve">In this example, the </w:t>
      </w:r>
      <w:r w:rsidRPr="00E97BEE">
        <w:rPr>
          <w:b/>
        </w:rPr>
        <w:t>arrows indicate generalization</w:t>
      </w:r>
      <w:r w:rsidRPr="00E97BEE">
        <w:t xml:space="preserve"> (inheritance).</w:t>
      </w:r>
    </w:p>
    <w:p w14:paraId="487815F2" w14:textId="77777777" w:rsidR="00857F03" w:rsidRPr="002F3D06" w:rsidRDefault="00857F03" w:rsidP="00857F03">
      <w:pPr>
        <w:pStyle w:val="Heading4"/>
      </w:pPr>
      <w:r w:rsidRPr="002F3D06">
        <w:t>Associations</w:t>
      </w:r>
    </w:p>
    <w:p w14:paraId="41EEC499" w14:textId="77777777" w:rsidR="00857F03" w:rsidRPr="002E34A0" w:rsidRDefault="00857F03" w:rsidP="00857F03">
      <w:r w:rsidRPr="002F3D06">
        <w:t xml:space="preserve">Associations denote </w:t>
      </w:r>
      <w:r w:rsidRPr="002F3D06">
        <w:rPr>
          <w:b/>
        </w:rPr>
        <w:t>connections between classes</w:t>
      </w:r>
      <w:r w:rsidRPr="002F3D06">
        <w:t xml:space="preserve">. They model mutual relations. They can define </w:t>
      </w:r>
      <w:r w:rsidRPr="002E34A0">
        <w:rPr>
          <w:b/>
        </w:rPr>
        <w:t>multiplicity</w:t>
      </w:r>
      <w:r w:rsidRPr="002E34A0">
        <w:t xml:space="preserve"> (1 to 1, 1 to many, many to 1, 1 to </w:t>
      </w:r>
      <w:r w:rsidRPr="002E34A0">
        <w:rPr>
          <w:noProof/>
        </w:rPr>
        <w:t xml:space="preserve">2, …, </w:t>
      </w:r>
      <w:r w:rsidRPr="002E34A0">
        <w:t>and many to many).</w:t>
      </w:r>
    </w:p>
    <w:p w14:paraId="7FF8F9B2" w14:textId="77777777" w:rsidR="00857F03" w:rsidRPr="002E34A0" w:rsidRDefault="00857F03" w:rsidP="00857F03">
      <w:r w:rsidRPr="002E34A0">
        <w:t xml:space="preserve">A </w:t>
      </w:r>
      <w:r w:rsidRPr="002E34A0">
        <w:rPr>
          <w:b/>
          <w:bCs/>
        </w:rPr>
        <w:t>many-to-many</w:t>
      </w:r>
      <w:r w:rsidRPr="002E34A0">
        <w:t xml:space="preserve"> association is depicted in the following way:</w:t>
      </w:r>
    </w:p>
    <w:p w14:paraId="0D9012E2" w14:textId="77777777" w:rsidR="00857F03" w:rsidRPr="002E34A0" w:rsidRDefault="00857F03" w:rsidP="00857F03">
      <w:pPr>
        <w:jc w:val="center"/>
      </w:pPr>
      <w:r w:rsidRPr="002E34A0">
        <w:rPr>
          <w:noProof/>
        </w:rPr>
        <w:drawing>
          <wp:inline distT="0" distB="0" distL="0" distR="0" wp14:anchorId="1E588115" wp14:editId="445CBFB2">
            <wp:extent cx="4356000" cy="738000"/>
            <wp:effectExtent l="0" t="0" r="6985" b="5080"/>
            <wp:docPr id="5469" name="Picture 311" descr="Many-to-many association between clases: a student has many courses and in the same time a course has many students" title="Many-to-Many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Diagram3"/>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4356000" cy="738000"/>
                    </a:xfrm>
                    <a:prstGeom prst="rect">
                      <a:avLst/>
                    </a:prstGeom>
                    <a:noFill/>
                    <a:ln w="9525">
                      <a:noFill/>
                      <a:miter lim="800000"/>
                      <a:headEnd/>
                      <a:tailEnd/>
                    </a:ln>
                  </pic:spPr>
                </pic:pic>
              </a:graphicData>
            </a:graphic>
          </wp:inline>
        </w:drawing>
      </w:r>
    </w:p>
    <w:p w14:paraId="6B312D42" w14:textId="77777777" w:rsidR="00857F03" w:rsidRPr="00E97BEE" w:rsidRDefault="00857F03" w:rsidP="00857F03">
      <w:pPr>
        <w:spacing w:after="120"/>
      </w:pPr>
      <w:r w:rsidRPr="003745D4">
        <w:t xml:space="preserve">A </w:t>
      </w:r>
      <w:r w:rsidRPr="00E97BEE">
        <w:rPr>
          <w:b/>
          <w:bCs/>
        </w:rPr>
        <w:t>many-to-many association by attribute</w:t>
      </w:r>
      <w:r w:rsidRPr="00E97BEE">
        <w:t xml:space="preserve"> is depicted in the following way:</w:t>
      </w:r>
    </w:p>
    <w:p w14:paraId="58A22FEA" w14:textId="77777777" w:rsidR="00857F03" w:rsidRPr="002E34A0" w:rsidRDefault="00857F03" w:rsidP="00857F03">
      <w:pPr>
        <w:jc w:val="center"/>
      </w:pPr>
      <w:r w:rsidRPr="002E34A0">
        <w:rPr>
          <w:noProof/>
        </w:rPr>
        <w:drawing>
          <wp:inline distT="0" distB="0" distL="0" distR="0" wp14:anchorId="3532EAED" wp14:editId="7D6B6913">
            <wp:extent cx="4356000" cy="738000"/>
            <wp:effectExtent l="0" t="0" r="6985" b="5080"/>
            <wp:docPr id="5470" name="Picture 312" descr="Many-to-many association by attribute between the classes Student and Course" title="Many-to-Many Association by Attribu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Diagram4"/>
                    <pic:cNvPicPr>
                      <a:picLocks noChangeAspect="1" noChangeArrowheads="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0" y="0"/>
                      <a:ext cx="4356000" cy="738000"/>
                    </a:xfrm>
                    <a:prstGeom prst="rect">
                      <a:avLst/>
                    </a:prstGeom>
                    <a:noFill/>
                    <a:ln w="9525">
                      <a:noFill/>
                      <a:miter lim="800000"/>
                      <a:headEnd/>
                      <a:tailEnd/>
                    </a:ln>
                  </pic:spPr>
                </pic:pic>
              </a:graphicData>
            </a:graphic>
          </wp:inline>
        </w:drawing>
      </w:r>
    </w:p>
    <w:p w14:paraId="6115166C" w14:textId="77777777" w:rsidR="00857F03" w:rsidRPr="00E97BEE" w:rsidRDefault="00857F03" w:rsidP="00857F03">
      <w:r w:rsidRPr="003745D4">
        <w:t>In this case, there are connecting attributes,</w:t>
      </w:r>
      <w:r w:rsidRPr="00E97BEE">
        <w:t xml:space="preserve"> which indicate the variables holding the connection between classes.</w:t>
      </w:r>
    </w:p>
    <w:p w14:paraId="010A1517" w14:textId="77777777" w:rsidR="00857F03" w:rsidRPr="002F3D06" w:rsidRDefault="00857F03" w:rsidP="00857F03">
      <w:r w:rsidRPr="00E97BEE">
        <w:t xml:space="preserve">A </w:t>
      </w:r>
      <w:r w:rsidRPr="002F3D06">
        <w:rPr>
          <w:b/>
          <w:bCs/>
        </w:rPr>
        <w:t>one-to-many</w:t>
      </w:r>
      <w:r w:rsidRPr="002F3D06">
        <w:t xml:space="preserve"> association is depicted like this:</w:t>
      </w:r>
    </w:p>
    <w:p w14:paraId="7AD7BD63" w14:textId="77777777" w:rsidR="00857F03" w:rsidRPr="002E34A0" w:rsidRDefault="00857F03" w:rsidP="00857F03">
      <w:pPr>
        <w:jc w:val="center"/>
      </w:pPr>
      <w:r w:rsidRPr="002E34A0">
        <w:rPr>
          <w:noProof/>
        </w:rPr>
        <w:drawing>
          <wp:inline distT="0" distB="0" distL="0" distR="0" wp14:anchorId="1CAAFC16" wp14:editId="669586F8">
            <wp:extent cx="4356000" cy="738000"/>
            <wp:effectExtent l="0" t="0" r="6985" b="5080"/>
            <wp:docPr id="5471" name="Picture 313" descr="One-to-many association between Student and Exam: a single student has many exams" title="One-to-Many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Diagram5"/>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4356000" cy="738000"/>
                    </a:xfrm>
                    <a:prstGeom prst="rect">
                      <a:avLst/>
                    </a:prstGeom>
                    <a:noFill/>
                    <a:ln w="9525">
                      <a:noFill/>
                      <a:miter lim="800000"/>
                      <a:headEnd/>
                      <a:tailEnd/>
                    </a:ln>
                  </pic:spPr>
                </pic:pic>
              </a:graphicData>
            </a:graphic>
          </wp:inline>
        </w:drawing>
      </w:r>
    </w:p>
    <w:p w14:paraId="41897B59" w14:textId="77777777" w:rsidR="00857F03" w:rsidRPr="00E97BEE" w:rsidRDefault="00857F03" w:rsidP="00857F03">
      <w:r w:rsidRPr="002E34A0">
        <w:t xml:space="preserve">A </w:t>
      </w:r>
      <w:r w:rsidRPr="003745D4">
        <w:rPr>
          <w:b/>
          <w:bCs/>
        </w:rPr>
        <w:t>one-to-one</w:t>
      </w:r>
      <w:r w:rsidRPr="00E97BEE">
        <w:t xml:space="preserve"> association is depicted like this:</w:t>
      </w:r>
    </w:p>
    <w:p w14:paraId="524DD86D" w14:textId="77777777" w:rsidR="00857F03" w:rsidRPr="002E34A0" w:rsidRDefault="00857F03" w:rsidP="00857F03">
      <w:pPr>
        <w:jc w:val="center"/>
      </w:pPr>
      <w:r w:rsidRPr="002E34A0">
        <w:rPr>
          <w:noProof/>
        </w:rPr>
        <w:lastRenderedPageBreak/>
        <w:drawing>
          <wp:inline distT="0" distB="0" distL="0" distR="0" wp14:anchorId="1167D407" wp14:editId="573DD4A7">
            <wp:extent cx="4356000" cy="738000"/>
            <wp:effectExtent l="0" t="0" r="6985" b="5080"/>
            <wp:docPr id="5472" name="Picture 314" descr="One-to-one association between Country and Capital" title="One-to-One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Diagram6"/>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4356000" cy="738000"/>
                    </a:xfrm>
                    <a:prstGeom prst="rect">
                      <a:avLst/>
                    </a:prstGeom>
                    <a:noFill/>
                    <a:ln w="9525">
                      <a:noFill/>
                      <a:miter lim="800000"/>
                      <a:headEnd/>
                      <a:tailEnd/>
                    </a:ln>
                  </pic:spPr>
                </pic:pic>
              </a:graphicData>
            </a:graphic>
          </wp:inline>
        </w:drawing>
      </w:r>
    </w:p>
    <w:p w14:paraId="0F74B84D" w14:textId="77777777" w:rsidR="00857F03" w:rsidRPr="003745D4" w:rsidRDefault="00857F03" w:rsidP="00857F03">
      <w:pPr>
        <w:pStyle w:val="Heading4"/>
      </w:pPr>
      <w:r w:rsidRPr="003745D4">
        <w:t>From Diagrams to Classes</w:t>
      </w:r>
    </w:p>
    <w:p w14:paraId="0BCF0844" w14:textId="77777777" w:rsidR="00857F03" w:rsidRPr="002F3D06" w:rsidRDefault="00857F03" w:rsidP="00857F03">
      <w:r w:rsidRPr="00E97BEE">
        <w:t>Class diagrams are</w:t>
      </w:r>
      <w:del w:id="198" w:author="Hans Zijlstra" w:date="2017-07-08T10:09:00Z">
        <w:r w:rsidRPr="00E97BEE" w:rsidDel="00750654">
          <w:delText xml:space="preserve"> most</w:delText>
        </w:r>
      </w:del>
      <w:r w:rsidRPr="00E97BEE">
        <w:t xml:space="preserve"> often used for creating classes. Diagrams facilitate and speed up the </w:t>
      </w:r>
      <w:r w:rsidRPr="002F3D06">
        <w:rPr>
          <w:b/>
        </w:rPr>
        <w:t>design of classes in a software project</w:t>
      </w:r>
      <w:r w:rsidRPr="002F3D06">
        <w:t>.</w:t>
      </w:r>
    </w:p>
    <w:p w14:paraId="207CC536" w14:textId="77777777" w:rsidR="00857F03" w:rsidRPr="002F3D06" w:rsidRDefault="00857F03" w:rsidP="00857F03">
      <w:pPr>
        <w:spacing w:after="120"/>
      </w:pPr>
      <w:r w:rsidRPr="002F3D06">
        <w:t xml:space="preserve">We can create classes directly following the diagram above. Here is the </w:t>
      </w:r>
      <w:r w:rsidRPr="002F3D06">
        <w:rPr>
          <w:rFonts w:ascii="Consolas" w:hAnsi="Consolas"/>
          <w:b/>
          <w:bCs/>
          <w:noProof/>
          <w:kern w:val="32"/>
          <w:sz w:val="22"/>
        </w:rPr>
        <w:t>Capital</w:t>
      </w:r>
      <w:r w:rsidRPr="002F3D06">
        <w:t xml:space="preserve"> class: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274C5B29"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6DA67E68"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Capital.cs</w:t>
            </w:r>
          </w:p>
        </w:tc>
      </w:tr>
      <w:tr w:rsidR="00857F03" w:rsidRPr="002E34A0" w14:paraId="60AF44EF" w14:textId="77777777" w:rsidTr="002E34A0">
        <w:tc>
          <w:tcPr>
            <w:tcW w:w="7970" w:type="dxa"/>
            <w:tcBorders>
              <w:top w:val="single" w:sz="4" w:space="0" w:color="auto"/>
              <w:left w:val="single" w:sz="4" w:space="0" w:color="auto"/>
              <w:bottom w:val="single" w:sz="4" w:space="0" w:color="auto"/>
              <w:right w:val="single" w:sz="4" w:space="0" w:color="auto"/>
            </w:tcBorders>
          </w:tcPr>
          <w:p w14:paraId="375205A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color w:val="2B91AF"/>
                <w:sz w:val="22"/>
              </w:rPr>
              <w:t>Capital</w:t>
            </w:r>
            <w:r w:rsidRPr="002E34A0">
              <w:rPr>
                <w:rFonts w:ascii="Consolas" w:hAnsi="Consolas" w:cs="Courier New"/>
                <w:noProof/>
                <w:sz w:val="22"/>
              </w:rPr>
              <w:t xml:space="preserve"> { }</w:t>
            </w:r>
          </w:p>
        </w:tc>
      </w:tr>
    </w:tbl>
    <w:p w14:paraId="3EF4754B" w14:textId="77777777" w:rsidR="00857F03" w:rsidRPr="002E34A0" w:rsidRDefault="00857F03" w:rsidP="00857F03">
      <w:pPr>
        <w:spacing w:after="120"/>
      </w:pPr>
      <w:r w:rsidRPr="002E34A0">
        <w:t xml:space="preserve">And the </w:t>
      </w:r>
      <w:r w:rsidRPr="002E34A0">
        <w:rPr>
          <w:rFonts w:ascii="Consolas" w:hAnsi="Consolas"/>
          <w:b/>
          <w:bCs/>
          <w:noProof/>
          <w:kern w:val="32"/>
          <w:sz w:val="22"/>
        </w:rPr>
        <w:t>Country</w:t>
      </w:r>
      <w:r w:rsidRPr="002E34A0">
        <w:t xml:space="preserve"> class: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377D4D55"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43448A60"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Country.cs</w:t>
            </w:r>
          </w:p>
        </w:tc>
      </w:tr>
      <w:tr w:rsidR="00857F03" w:rsidRPr="002E34A0" w14:paraId="57260434" w14:textId="77777777" w:rsidTr="002E34A0">
        <w:tc>
          <w:tcPr>
            <w:tcW w:w="7970" w:type="dxa"/>
            <w:tcBorders>
              <w:top w:val="single" w:sz="4" w:space="0" w:color="auto"/>
              <w:left w:val="single" w:sz="4" w:space="0" w:color="auto"/>
              <w:bottom w:val="single" w:sz="4" w:space="0" w:color="auto"/>
              <w:right w:val="single" w:sz="4" w:space="0" w:color="auto"/>
            </w:tcBorders>
          </w:tcPr>
          <w:p w14:paraId="5D0C822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color w:val="2B91AF"/>
                <w:sz w:val="22"/>
              </w:rPr>
              <w:t>Country</w:t>
            </w:r>
          </w:p>
          <w:p w14:paraId="43EA0EE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054B5E2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808080"/>
                <w:sz w:val="22"/>
              </w:rPr>
              <w:t>///</w:t>
            </w:r>
            <w:r w:rsidRPr="002E34A0">
              <w:rPr>
                <w:rFonts w:ascii="Consolas" w:hAnsi="Consolas" w:cs="Courier New"/>
                <w:noProof/>
                <w:color w:val="008000"/>
                <w:sz w:val="22"/>
              </w:rPr>
              <w:t xml:space="preserve"> </w:t>
            </w:r>
            <w:r w:rsidRPr="002E34A0">
              <w:rPr>
                <w:rFonts w:ascii="Consolas" w:hAnsi="Consolas" w:cs="Courier New"/>
                <w:noProof/>
                <w:color w:val="808080"/>
                <w:sz w:val="22"/>
              </w:rPr>
              <w:t>&lt;summary&gt;</w:t>
            </w:r>
            <w:r w:rsidRPr="002E34A0">
              <w:rPr>
                <w:rFonts w:ascii="Consolas" w:hAnsi="Consolas" w:cs="Courier New"/>
                <w:noProof/>
                <w:color w:val="008000"/>
                <w:sz w:val="22"/>
              </w:rPr>
              <w:t>Country's capital - association</w:t>
            </w:r>
            <w:r w:rsidRPr="002E34A0">
              <w:rPr>
                <w:rFonts w:ascii="Consolas" w:hAnsi="Consolas" w:cs="Courier New"/>
                <w:noProof/>
                <w:color w:val="808080"/>
                <w:sz w:val="22"/>
              </w:rPr>
              <w:t>&lt;/summary&gt;</w:t>
            </w:r>
          </w:p>
          <w:p w14:paraId="3767157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private</w:t>
            </w:r>
            <w:r w:rsidRPr="002E34A0">
              <w:rPr>
                <w:rFonts w:ascii="Consolas" w:hAnsi="Consolas" w:cs="Courier New"/>
                <w:noProof/>
                <w:sz w:val="22"/>
              </w:rPr>
              <w:t xml:space="preserve"> </w:t>
            </w:r>
            <w:r w:rsidRPr="002E34A0">
              <w:rPr>
                <w:rFonts w:ascii="Consolas" w:hAnsi="Consolas"/>
                <w:color w:val="2B91AF"/>
                <w:sz w:val="22"/>
              </w:rPr>
              <w:t>Capital</w:t>
            </w:r>
            <w:r w:rsidRPr="002E34A0">
              <w:rPr>
                <w:rFonts w:ascii="Consolas" w:hAnsi="Consolas" w:cs="Courier New"/>
                <w:noProof/>
                <w:sz w:val="22"/>
              </w:rPr>
              <w:t xml:space="preserve"> capital;</w:t>
            </w:r>
          </w:p>
          <w:p w14:paraId="08B06622"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724AD44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w:t>
            </w:r>
          </w:p>
          <w:p w14:paraId="3BBEB542"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1E3C7C6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olor w:val="2B91AF"/>
                <w:sz w:val="22"/>
              </w:rPr>
              <w:t>Capital</w:t>
            </w:r>
            <w:r w:rsidRPr="002E34A0">
              <w:rPr>
                <w:rFonts w:ascii="Consolas" w:hAnsi="Consolas" w:cs="Courier New"/>
                <w:noProof/>
                <w:sz w:val="22"/>
              </w:rPr>
              <w:t xml:space="preserve"> Capital</w:t>
            </w:r>
          </w:p>
          <w:p w14:paraId="117DEDB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27162F7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get</w:t>
            </w:r>
            <w:r w:rsidRPr="002E34A0">
              <w:rPr>
                <w:rFonts w:ascii="Consolas" w:hAnsi="Consolas" w:cs="Courier New"/>
                <w:noProof/>
                <w:sz w:val="22"/>
              </w:rPr>
              <w:t xml:space="preserve"> { </w:t>
            </w:r>
            <w:r w:rsidRPr="002E34A0">
              <w:rPr>
                <w:rFonts w:ascii="Consolas" w:hAnsi="Consolas" w:cs="Courier New"/>
                <w:noProof/>
                <w:color w:val="0000FF"/>
                <w:sz w:val="22"/>
              </w:rPr>
              <w:t>return</w:t>
            </w:r>
            <w:r w:rsidRPr="002E34A0">
              <w:rPr>
                <w:rFonts w:ascii="Consolas" w:hAnsi="Consolas" w:cs="Courier New"/>
                <w:noProof/>
                <w:sz w:val="22"/>
              </w:rPr>
              <w:t xml:space="preserve"> capital; }</w:t>
            </w:r>
          </w:p>
          <w:p w14:paraId="1927F73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set</w:t>
            </w:r>
            <w:r w:rsidRPr="002E34A0">
              <w:rPr>
                <w:rFonts w:ascii="Consolas" w:hAnsi="Consolas" w:cs="Courier New"/>
                <w:noProof/>
                <w:sz w:val="22"/>
              </w:rPr>
              <w:t xml:space="preserve"> { </w:t>
            </w:r>
            <w:r w:rsidRPr="002E34A0">
              <w:rPr>
                <w:rFonts w:ascii="Consolas" w:hAnsi="Consolas" w:cs="Courier New"/>
                <w:noProof/>
                <w:color w:val="0000FF"/>
                <w:sz w:val="22"/>
              </w:rPr>
              <w:t>this</w:t>
            </w:r>
            <w:r w:rsidRPr="002E34A0">
              <w:rPr>
                <w:rFonts w:ascii="Consolas" w:hAnsi="Consolas" w:cs="Courier New"/>
                <w:noProof/>
                <w:sz w:val="22"/>
              </w:rPr>
              <w:t xml:space="preserve">.capital = </w:t>
            </w:r>
            <w:r w:rsidRPr="002E34A0">
              <w:rPr>
                <w:rFonts w:ascii="Consolas" w:hAnsi="Consolas" w:cs="Courier New"/>
                <w:noProof/>
                <w:color w:val="0000FF"/>
                <w:sz w:val="22"/>
              </w:rPr>
              <w:t>value</w:t>
            </w:r>
            <w:r w:rsidRPr="002E34A0">
              <w:rPr>
                <w:rFonts w:ascii="Consolas" w:hAnsi="Consolas" w:cs="Courier New"/>
                <w:noProof/>
                <w:sz w:val="22"/>
              </w:rPr>
              <w:t>; }</w:t>
            </w:r>
          </w:p>
          <w:p w14:paraId="2D43028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7EC47B7C"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52C235B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w:t>
            </w:r>
          </w:p>
          <w:p w14:paraId="7F93761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687C3367" w14:textId="77777777" w:rsidR="00857F03" w:rsidRPr="002E34A0" w:rsidRDefault="00857F03" w:rsidP="00857F03">
      <w:pPr>
        <w:pStyle w:val="Heading4"/>
      </w:pPr>
      <w:r w:rsidRPr="002E34A0">
        <w:t>Aggregation</w:t>
      </w:r>
    </w:p>
    <w:p w14:paraId="7FCCE190" w14:textId="77777777" w:rsidR="00857F03" w:rsidRPr="002E34A0" w:rsidRDefault="00857F03" w:rsidP="00857F03">
      <w:pPr>
        <w:spacing w:after="120"/>
      </w:pPr>
      <w:r w:rsidRPr="002E34A0">
        <w:t xml:space="preserve">Aggregation is a special type of association. It models the </w:t>
      </w:r>
      <w:r w:rsidRPr="002E34A0">
        <w:rPr>
          <w:b/>
        </w:rPr>
        <w:t>relationship of kind "whole / part"</w:t>
      </w:r>
      <w:r w:rsidRPr="002E34A0">
        <w:t xml:space="preserve">. We refer to the parent class as an </w:t>
      </w:r>
      <w:r w:rsidRPr="002E34A0">
        <w:rPr>
          <w:b/>
          <w:bCs/>
        </w:rPr>
        <w:t>aggregate.</w:t>
      </w:r>
      <w:r w:rsidRPr="002E34A0">
        <w:t xml:space="preserve"> The aggregated classes are called </w:t>
      </w:r>
      <w:r w:rsidRPr="002E34A0">
        <w:rPr>
          <w:b/>
          <w:bCs/>
        </w:rPr>
        <w:t>components</w:t>
      </w:r>
      <w:r w:rsidRPr="002E34A0">
        <w:t>. There is an empty rhombus at one end of the aggregation:</w:t>
      </w:r>
    </w:p>
    <w:p w14:paraId="71F647C5" w14:textId="77777777" w:rsidR="00857F03" w:rsidRPr="002E34A0" w:rsidRDefault="00857F03" w:rsidP="00857F03">
      <w:pPr>
        <w:jc w:val="center"/>
      </w:pPr>
      <w:r w:rsidRPr="002E34A0">
        <w:rPr>
          <w:noProof/>
        </w:rPr>
        <w:drawing>
          <wp:inline distT="0" distB="0" distL="0" distR="0" wp14:anchorId="7A13E8C6" wp14:editId="68D5F986">
            <wp:extent cx="4266000" cy="878400"/>
            <wp:effectExtent l="0" t="0" r="1270" b="0"/>
            <wp:docPr id="5473" name="Picture 315" descr="Aggregation between classes Zoo and Lion: in a certain zoo many lions live (one-to-many)" title="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Diagram7"/>
                    <pic:cNvPicPr>
                      <a:picLocks noChangeAspect="1" noChangeArrowheads="1"/>
                    </pic:cNvPicPr>
                  </pic:nvPicPr>
                  <pic:blipFill>
                    <a:blip r:embed="rId16" cstate="print">
                      <a:extLst>
                        <a:ext uri="{28A0092B-C50C-407E-A947-70E740481C1C}">
                          <a14:useLocalDpi xmlns:a14="http://schemas.microsoft.com/office/drawing/2010/main"/>
                        </a:ext>
                      </a:extLst>
                    </a:blip>
                    <a:srcRect/>
                    <a:stretch>
                      <a:fillRect/>
                    </a:stretch>
                  </pic:blipFill>
                  <pic:spPr bwMode="auto">
                    <a:xfrm>
                      <a:off x="0" y="0"/>
                      <a:ext cx="4266000" cy="878400"/>
                    </a:xfrm>
                    <a:prstGeom prst="rect">
                      <a:avLst/>
                    </a:prstGeom>
                    <a:noFill/>
                    <a:ln w="9525">
                      <a:noFill/>
                      <a:miter lim="800000"/>
                      <a:headEnd/>
                      <a:tailEnd/>
                    </a:ln>
                  </pic:spPr>
                </pic:pic>
              </a:graphicData>
            </a:graphic>
          </wp:inline>
        </w:drawing>
      </w:r>
    </w:p>
    <w:p w14:paraId="102C5784" w14:textId="77777777" w:rsidR="00857F03" w:rsidRPr="003745D4" w:rsidRDefault="00857F03" w:rsidP="00857F03">
      <w:pPr>
        <w:pStyle w:val="Heading4"/>
      </w:pPr>
      <w:bookmarkStart w:id="199" w:name="Class_Diagrams_Composition"/>
      <w:bookmarkEnd w:id="199"/>
      <w:r w:rsidRPr="003745D4">
        <w:t>Composition</w:t>
      </w:r>
    </w:p>
    <w:p w14:paraId="10261BAD" w14:textId="77777777" w:rsidR="00857F03" w:rsidRPr="002F3D06" w:rsidRDefault="00857F03" w:rsidP="00857F03">
      <w:r w:rsidRPr="00E97BEE">
        <w:t xml:space="preserve">A filled rhombus represents composition. Composition is an aggregation where the </w:t>
      </w:r>
      <w:r w:rsidRPr="002F3D06">
        <w:rPr>
          <w:b/>
        </w:rPr>
        <w:t>components cannot exist without the aggregate</w:t>
      </w:r>
      <w:r w:rsidRPr="002F3D06">
        <w:t>:</w:t>
      </w:r>
    </w:p>
    <w:p w14:paraId="21008295" w14:textId="77777777" w:rsidR="00857F03" w:rsidRPr="002E34A0" w:rsidRDefault="00857F03" w:rsidP="00857F03">
      <w:pPr>
        <w:jc w:val="center"/>
      </w:pPr>
      <w:r w:rsidRPr="002E34A0">
        <w:rPr>
          <w:noProof/>
        </w:rPr>
        <w:lastRenderedPageBreak/>
        <w:drawing>
          <wp:inline distT="0" distB="0" distL="0" distR="0" wp14:anchorId="73D284C9" wp14:editId="6E3CFD91">
            <wp:extent cx="4266000" cy="738000"/>
            <wp:effectExtent l="0" t="0" r="1270" b="5080"/>
            <wp:docPr id="5474" name="Picture 316" descr="Composition: Human has a Brain and the brain cannot live alone outside of the human" title="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Diagram8"/>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a:off x="0" y="0"/>
                      <a:ext cx="4266000" cy="738000"/>
                    </a:xfrm>
                    <a:prstGeom prst="rect">
                      <a:avLst/>
                    </a:prstGeom>
                    <a:noFill/>
                    <a:ln w="9525">
                      <a:noFill/>
                      <a:miter lim="800000"/>
                      <a:headEnd/>
                      <a:tailEnd/>
                    </a:ln>
                  </pic:spPr>
                </pic:pic>
              </a:graphicData>
            </a:graphic>
          </wp:inline>
        </w:drawing>
      </w:r>
    </w:p>
    <w:p w14:paraId="2B9E5397" w14:textId="77777777" w:rsidR="00857F03" w:rsidRPr="003745D4" w:rsidRDefault="00857F03" w:rsidP="00857F03">
      <w:pPr>
        <w:pStyle w:val="Heading2"/>
      </w:pPr>
      <w:bookmarkStart w:id="200" w:name="OOP_Abstraction"/>
      <w:bookmarkStart w:id="201" w:name="_Toc370673224"/>
      <w:bookmarkEnd w:id="200"/>
      <w:r w:rsidRPr="003745D4">
        <w:t>Abstraction</w:t>
      </w:r>
      <w:bookmarkEnd w:id="201"/>
    </w:p>
    <w:p w14:paraId="73F989F0" w14:textId="77777777" w:rsidR="00857F03" w:rsidRPr="002E34A0" w:rsidRDefault="00857F03" w:rsidP="00857F03">
      <w:r w:rsidRPr="00E97BEE">
        <w:t>The next core principle of object-oriented programming</w:t>
      </w:r>
      <w:del w:id="202" w:author="Hans Zijlstra" w:date="2017-07-04T09:57:00Z">
        <w:r w:rsidRPr="00E97BEE" w:rsidDel="00196181">
          <w:delText xml:space="preserve"> we are about to examine</w:delText>
        </w:r>
      </w:del>
      <w:r w:rsidRPr="00E97BEE">
        <w:t xml:space="preserve"> is "abstraction". </w:t>
      </w:r>
      <w:r w:rsidRPr="002F3D06">
        <w:rPr>
          <w:b/>
          <w:bCs/>
        </w:rPr>
        <w:t>Abstraction</w:t>
      </w:r>
      <w:r w:rsidRPr="002F3D06">
        <w:rPr>
          <w:b/>
        </w:rPr>
        <w:t xml:space="preserve"> means working with something we know how to use without knowing how it works internally</w:t>
      </w:r>
      <w:r w:rsidRPr="002F3D06">
        <w:t>. A good example is a television set. We don’t need to know the inner workings of a TV, in order to use it. All we need is a remote control with a small set of buttons (the interface of the remote) and we will be able to wat</w:t>
      </w:r>
      <w:r w:rsidRPr="002E34A0">
        <w:t>ch TV.</w:t>
      </w:r>
    </w:p>
    <w:p w14:paraId="472DC455" w14:textId="77777777" w:rsidR="00857F03" w:rsidRPr="002E34A0" w:rsidRDefault="00857F03" w:rsidP="00857F03">
      <w:r w:rsidRPr="002E34A0">
        <w:t xml:space="preserve">The same goes for objects in OOP. If we have an object </w:t>
      </w:r>
      <w:r w:rsidRPr="002E34A0">
        <w:rPr>
          <w:rFonts w:ascii="Consolas" w:hAnsi="Consolas"/>
          <w:b/>
          <w:bCs/>
          <w:noProof/>
          <w:kern w:val="32"/>
          <w:sz w:val="22"/>
        </w:rPr>
        <w:t>Laptop</w:t>
      </w:r>
      <w:r w:rsidRPr="002E34A0">
        <w:t xml:space="preserve"> and it needs a processor, we use the object </w:t>
      </w:r>
      <w:r w:rsidRPr="002E34A0">
        <w:rPr>
          <w:rFonts w:ascii="Consolas" w:hAnsi="Consolas"/>
          <w:b/>
          <w:bCs/>
          <w:noProof/>
          <w:kern w:val="32"/>
          <w:sz w:val="22"/>
        </w:rPr>
        <w:t>Processor</w:t>
      </w:r>
      <w:r w:rsidRPr="002E34A0">
        <w:t xml:space="preserve">. We do not know (or rather it is of no concern to us) how it calculates. In order to use it, it’s sufficient to call the method </w:t>
      </w:r>
      <w:r w:rsidRPr="002E34A0">
        <w:rPr>
          <w:rFonts w:ascii="Consolas" w:hAnsi="Consolas"/>
          <w:b/>
          <w:bCs/>
          <w:noProof/>
          <w:kern w:val="32"/>
          <w:sz w:val="22"/>
        </w:rPr>
        <w:t>Calculate()</w:t>
      </w:r>
      <w:r w:rsidRPr="002E34A0">
        <w:t xml:space="preserve"> with appropriate parameters.</w:t>
      </w:r>
    </w:p>
    <w:p w14:paraId="41D1CC5E" w14:textId="34D8D42E" w:rsidR="00857F03" w:rsidRPr="002E34A0" w:rsidRDefault="00857F03" w:rsidP="00857F03">
      <w:r w:rsidRPr="002E34A0">
        <w:rPr>
          <w:b/>
        </w:rPr>
        <w:t>Abstraction</w:t>
      </w:r>
      <w:r w:rsidRPr="002E34A0">
        <w:t xml:space="preserve"> is something we do every day. This is an action, which obscures all details of a certain object that do not concern us and only uses the details, which are relevant to the problem we are solving. For example, in hardware configurations, there is an </w:t>
      </w:r>
      <w:r w:rsidRPr="002E34A0">
        <w:rPr>
          <w:b/>
        </w:rPr>
        <w:t>abstraction called "data storage device"</w:t>
      </w:r>
      <w:del w:id="203" w:author="Hans Zijlstra" w:date="2017-07-08T10:12:00Z">
        <w:r w:rsidRPr="002E34A0" w:rsidDel="00750654">
          <w:delText xml:space="preserve"> </w:delText>
        </w:r>
      </w:del>
      <w:ins w:id="204" w:author="Hans Zijlstra" w:date="2017-07-08T10:12:00Z">
        <w:r w:rsidR="00750654">
          <w:t xml:space="preserve">, </w:t>
        </w:r>
      </w:ins>
      <w:r w:rsidRPr="002E34A0">
        <w:t xml:space="preserve">which can be a </w:t>
      </w:r>
      <w:r w:rsidRPr="002E34A0">
        <w:rPr>
          <w:b/>
        </w:rPr>
        <w:t>hard disk</w:t>
      </w:r>
      <w:r w:rsidRPr="002E34A0">
        <w:t xml:space="preserve">, </w:t>
      </w:r>
      <w:r w:rsidRPr="002E34A0">
        <w:rPr>
          <w:b/>
        </w:rPr>
        <w:t>USB memory stick</w:t>
      </w:r>
      <w:r w:rsidRPr="002E34A0">
        <w:t xml:space="preserve"> or </w:t>
      </w:r>
      <w:r w:rsidRPr="002E34A0">
        <w:rPr>
          <w:b/>
        </w:rPr>
        <w:t>CD-ROM drive</w:t>
      </w:r>
      <w:r w:rsidRPr="002E34A0">
        <w:t>. Each of these work</w:t>
      </w:r>
      <w:del w:id="205" w:author="Hans Zijlstra" w:date="2017-07-04T10:00:00Z">
        <w:r w:rsidRPr="002E34A0" w:rsidDel="00ED163E">
          <w:delText>s</w:delText>
        </w:r>
      </w:del>
      <w:r w:rsidRPr="002E34A0">
        <w:t xml:space="preserve"> in a different way internally</w:t>
      </w:r>
      <w:ins w:id="206" w:author="Hans Zijlstra" w:date="2017-07-04T10:00:00Z">
        <w:r w:rsidR="00ED163E">
          <w:t>,</w:t>
        </w:r>
      </w:ins>
      <w:r w:rsidRPr="002E34A0">
        <w:t xml:space="preserve"> but</w:t>
      </w:r>
      <w:del w:id="207" w:author="Hans Zijlstra" w:date="2017-07-04T10:00:00Z">
        <w:r w:rsidRPr="002E34A0" w:rsidDel="00ED163E">
          <w:delText>,</w:delText>
        </w:r>
      </w:del>
      <w:r w:rsidRPr="002E34A0">
        <w:t xml:space="preserve"> from the point of view of the operating system and its applications</w:t>
      </w:r>
      <w:del w:id="208" w:author="Hans Zijlstra" w:date="2017-07-04T10:00:00Z">
        <w:r w:rsidRPr="002E34A0" w:rsidDel="00ED163E">
          <w:delText>,</w:delText>
        </w:r>
      </w:del>
      <w:r w:rsidRPr="002E34A0">
        <w:t xml:space="preserve"> it is used in the same way – it </w:t>
      </w:r>
      <w:r w:rsidRPr="002E34A0">
        <w:rPr>
          <w:b/>
        </w:rPr>
        <w:t>stores files and folders</w:t>
      </w:r>
      <w:r w:rsidRPr="002E34A0">
        <w:t xml:space="preserve">. In Windows we have Windows Explorer </w:t>
      </w:r>
      <w:ins w:id="209" w:author="Hans Zijlstra" w:date="2017-07-08T10:13:00Z">
        <w:r w:rsidR="00750654">
          <w:t>that</w:t>
        </w:r>
      </w:ins>
      <w:del w:id="210" w:author="Hans Zijlstra" w:date="2017-07-08T10:12:00Z">
        <w:r w:rsidRPr="002E34A0" w:rsidDel="00750654">
          <w:delText>and it</w:delText>
        </w:r>
      </w:del>
      <w:r w:rsidRPr="002E34A0">
        <w:t xml:space="preserve"> can work with all </w:t>
      </w:r>
      <w:ins w:id="211" w:author="Hans Zijlstra" w:date="2017-07-08T10:13:00Z">
        <w:r w:rsidR="00750654">
          <w:t xml:space="preserve">such </w:t>
        </w:r>
      </w:ins>
      <w:r w:rsidRPr="002E34A0">
        <w:t xml:space="preserve">devices in the same way, regardless of whether </w:t>
      </w:r>
      <w:proofErr w:type="gramStart"/>
      <w:r w:rsidRPr="002E34A0">
        <w:t>a</w:t>
      </w:r>
      <w:proofErr w:type="gramEnd"/>
      <w:r w:rsidRPr="002E34A0">
        <w:t xml:space="preserve"> </w:t>
      </w:r>
      <w:ins w:id="212" w:author="Hans Zijlstra" w:date="2017-07-08T10:13:00Z">
        <w:r w:rsidR="00750654">
          <w:t>it</w:t>
        </w:r>
      </w:ins>
      <w:del w:id="213" w:author="Hans Zijlstra" w:date="2017-07-08T10:13:00Z">
        <w:r w:rsidRPr="002E34A0" w:rsidDel="00750654">
          <w:delText>device</w:delText>
        </w:r>
      </w:del>
      <w:r w:rsidRPr="002E34A0">
        <w:t xml:space="preserve"> is a hard drive or a</w:t>
      </w:r>
      <w:ins w:id="214" w:author="Hans Zijlstra" w:date="2017-07-04T10:01:00Z">
        <w:r w:rsidR="00ED163E">
          <w:t>n</w:t>
        </w:r>
      </w:ins>
      <w:r w:rsidRPr="002E34A0">
        <w:t xml:space="preserve"> USB stick. It works with the </w:t>
      </w:r>
      <w:r w:rsidRPr="002E34A0">
        <w:rPr>
          <w:b/>
        </w:rPr>
        <w:t>abstraction</w:t>
      </w:r>
      <w:r w:rsidRPr="002E34A0">
        <w:t xml:space="preserve"> "storage device" and is not involved with how data is read or written. The drivers of the particular device take care of that. They are implementations of the interface "data storage device".</w:t>
      </w:r>
    </w:p>
    <w:p w14:paraId="289A03AC" w14:textId="21AADF8A" w:rsidR="00857F03" w:rsidRPr="002E34A0" w:rsidRDefault="00857F03" w:rsidP="00857F03">
      <w:r w:rsidRPr="002E34A0">
        <w:t xml:space="preserve">Abstraction is one of the </w:t>
      </w:r>
      <w:r w:rsidRPr="002E34A0">
        <w:rPr>
          <w:b/>
        </w:rPr>
        <w:t>most important concepts</w:t>
      </w:r>
      <w:r w:rsidRPr="002E34A0">
        <w:t xml:space="preserve"> in programming and OOP. It allows us to write </w:t>
      </w:r>
      <w:r w:rsidRPr="002E34A0">
        <w:rPr>
          <w:b/>
        </w:rPr>
        <w:t>code, which works with abstract data structures</w:t>
      </w:r>
      <w:r w:rsidRPr="002E34A0">
        <w:t xml:space="preserve"> (like dictionaries, lists, arrays and others). We can work with an abstract data type by using its interface without concerning ourselves with its implementation. For instance, we can save to a file all elements from a list without </w:t>
      </w:r>
      <w:ins w:id="215" w:author="Hans Zijlstra" w:date="2017-07-04T10:06:00Z">
        <w:r w:rsidR="00ED163E">
          <w:t xml:space="preserve">concern </w:t>
        </w:r>
      </w:ins>
      <w:ins w:id="216" w:author="Hans Zijlstra" w:date="2017-07-04T10:08:00Z">
        <w:r w:rsidR="00ED163E">
          <w:t>for</w:t>
        </w:r>
      </w:ins>
      <w:ins w:id="217" w:author="Hans Zijlstra" w:date="2017-07-04T10:07:00Z">
        <w:r w:rsidR="00ED163E">
          <w:t xml:space="preserve"> its implementation as</w:t>
        </w:r>
      </w:ins>
      <w:del w:id="218" w:author="Hans Zijlstra" w:date="2017-07-04T10:06:00Z">
        <w:r w:rsidRPr="002E34A0" w:rsidDel="00ED163E">
          <w:delText>bothering if it is implemented with</w:delText>
        </w:r>
      </w:del>
      <w:r w:rsidRPr="002E34A0">
        <w:t xml:space="preserve"> an array, a linked list, etc. The code remains unchanged</w:t>
      </w:r>
      <w:del w:id="219" w:author="Hans Zijlstra" w:date="2017-07-04T10:08:00Z">
        <w:r w:rsidRPr="002E34A0" w:rsidDel="00ED163E">
          <w:delText>,</w:delText>
        </w:r>
      </w:del>
      <w:r w:rsidRPr="002E34A0">
        <w:t xml:space="preserve"> when we work with </w:t>
      </w:r>
      <w:ins w:id="220" w:author="Hans Zijlstra" w:date="2017-07-04T10:09:00Z">
        <w:r w:rsidR="00ED163E">
          <w:t>different</w:t>
        </w:r>
      </w:ins>
      <w:del w:id="221" w:author="Hans Zijlstra" w:date="2017-07-04T10:08:00Z">
        <w:r w:rsidRPr="002E34A0" w:rsidDel="00ED163E">
          <w:delText>other</w:delText>
        </w:r>
      </w:del>
      <w:r w:rsidRPr="002E34A0">
        <w:t xml:space="preserve"> data types. We can even write new data types (we will discuss this later) and make them work with our program without changing it.</w:t>
      </w:r>
    </w:p>
    <w:p w14:paraId="378BA8F0" w14:textId="67828521" w:rsidR="00857F03" w:rsidRPr="002E34A0" w:rsidRDefault="00857F03" w:rsidP="00857F03">
      <w:commentRangeStart w:id="222"/>
      <w:r w:rsidRPr="002E34A0">
        <w:t xml:space="preserve">Abstraction allows us to do something very important – </w:t>
      </w:r>
      <w:r w:rsidRPr="002E34A0">
        <w:rPr>
          <w:b/>
        </w:rPr>
        <w:t>define an interface for our applications</w:t>
      </w:r>
      <w:r w:rsidRPr="002E34A0">
        <w:t xml:space="preserve">, i.e. to define </w:t>
      </w:r>
      <w:ins w:id="223" w:author="Hans Zijlstra" w:date="2017-07-04T10:10:00Z">
        <w:r w:rsidR="00ED163E">
          <w:rPr>
            <w:b/>
          </w:rPr>
          <w:t>all</w:t>
        </w:r>
      </w:ins>
      <w:del w:id="224" w:author="Hans Zijlstra" w:date="2017-07-04T10:09:00Z">
        <w:r w:rsidRPr="002E34A0" w:rsidDel="00ED163E">
          <w:delText>a</w:delText>
        </w:r>
        <w:r w:rsidRPr="002E34A0" w:rsidDel="00ED163E">
          <w:rPr>
            <w:b/>
          </w:rPr>
          <w:delText>ll</w:delText>
        </w:r>
      </w:del>
      <w:r w:rsidRPr="002E34A0">
        <w:rPr>
          <w:b/>
        </w:rPr>
        <w:t xml:space="preserve"> tasks the program is capable </w:t>
      </w:r>
      <w:ins w:id="225" w:author="Hans Zijlstra" w:date="2017-07-04T10:09:00Z">
        <w:r w:rsidR="00ED163E">
          <w:rPr>
            <w:b/>
          </w:rPr>
          <w:t>of</w:t>
        </w:r>
      </w:ins>
      <w:del w:id="226" w:author="Hans Zijlstra" w:date="2017-07-04T10:09:00Z">
        <w:r w:rsidRPr="002E34A0" w:rsidDel="00ED163E">
          <w:rPr>
            <w:b/>
          </w:rPr>
          <w:delText>to</w:delText>
        </w:r>
      </w:del>
      <w:r w:rsidRPr="002E34A0">
        <w:rPr>
          <w:b/>
        </w:rPr>
        <w:t xml:space="preserve"> execut</w:t>
      </w:r>
      <w:ins w:id="227" w:author="Hans Zijlstra" w:date="2017-07-04T10:09:00Z">
        <w:r w:rsidR="00ED163E">
          <w:rPr>
            <w:b/>
          </w:rPr>
          <w:t>ing</w:t>
        </w:r>
      </w:ins>
      <w:del w:id="228" w:author="Hans Zijlstra" w:date="2017-07-04T10:09:00Z">
        <w:r w:rsidRPr="002E34A0" w:rsidDel="00ED163E">
          <w:rPr>
            <w:b/>
          </w:rPr>
          <w:delText>e</w:delText>
        </w:r>
      </w:del>
      <w:r w:rsidRPr="002E34A0">
        <w:rPr>
          <w:b/>
        </w:rPr>
        <w:t xml:space="preserve"> </w:t>
      </w:r>
      <w:r w:rsidRPr="002E34A0">
        <w:t>and their respective input and output data.</w:t>
      </w:r>
      <w:commentRangeEnd w:id="222"/>
      <w:r w:rsidR="00CE1F7C">
        <w:rPr>
          <w:rStyle w:val="CommentReference"/>
        </w:rPr>
        <w:commentReference w:id="222"/>
      </w:r>
      <w:r w:rsidRPr="002E34A0">
        <w:t xml:space="preserve"> That way we can make a couple of small programs, each handling a </w:t>
      </w:r>
      <w:ins w:id="229" w:author="Hans Zijlstra" w:date="2017-07-08T10:15:00Z">
        <w:r w:rsidR="00750654">
          <w:t>partial</w:t>
        </w:r>
      </w:ins>
      <w:del w:id="230" w:author="Hans Zijlstra" w:date="2017-07-08T10:15:00Z">
        <w:r w:rsidRPr="002E34A0" w:rsidDel="00750654">
          <w:delText>smaller</w:delText>
        </w:r>
      </w:del>
      <w:r w:rsidRPr="002E34A0">
        <w:t xml:space="preserve"> task. When we combine this with the ability to work with </w:t>
      </w:r>
      <w:r w:rsidRPr="002E34A0">
        <w:rPr>
          <w:b/>
        </w:rPr>
        <w:t>abstract data</w:t>
      </w:r>
      <w:r w:rsidRPr="002E34A0">
        <w:t xml:space="preserve">, we achieve great flexibility in integrating these small programs and </w:t>
      </w:r>
      <w:ins w:id="231" w:author="Hans Zijlstra" w:date="2017-07-04T10:15:00Z">
        <w:r w:rsidR="00CE1F7C">
          <w:t xml:space="preserve">create </w:t>
        </w:r>
      </w:ins>
      <w:r w:rsidRPr="002E34A0">
        <w:t xml:space="preserve">much more opportunities for code reuse. These small subprograms are referred to as </w:t>
      </w:r>
      <w:r w:rsidRPr="002E34A0">
        <w:rPr>
          <w:b/>
        </w:rPr>
        <w:t>components</w:t>
      </w:r>
      <w:r w:rsidRPr="002E34A0">
        <w:t>. This approach for writing programs is widely adopted</w:t>
      </w:r>
      <w:ins w:id="232" w:author="Hans Zijlstra" w:date="2017-07-08T10:16:00Z">
        <w:r w:rsidR="00750654">
          <w:t>,</w:t>
        </w:r>
      </w:ins>
      <w:r w:rsidRPr="002E34A0">
        <w:t xml:space="preserve"> since it allows </w:t>
      </w:r>
      <w:del w:id="233" w:author="Hans Zijlstra" w:date="2017-07-08T10:16:00Z">
        <w:r w:rsidRPr="002E34A0" w:rsidDel="00750654">
          <w:delText>us to</w:delText>
        </w:r>
      </w:del>
      <w:r w:rsidRPr="002E34A0">
        <w:t xml:space="preserve"> reuse </w:t>
      </w:r>
      <w:ins w:id="234" w:author="Hans Zijlstra" w:date="2017-07-08T10:16:00Z">
        <w:r w:rsidR="00750654">
          <w:t>of</w:t>
        </w:r>
      </w:ins>
      <w:del w:id="235" w:author="Hans Zijlstra" w:date="2017-07-08T10:16:00Z">
        <w:r w:rsidRPr="002E34A0" w:rsidDel="00750654">
          <w:delText>not only</w:delText>
        </w:r>
      </w:del>
      <w:r w:rsidRPr="002E34A0">
        <w:t xml:space="preserve"> objects, but </w:t>
      </w:r>
      <w:ins w:id="236" w:author="Hans Zijlstra" w:date="2017-07-08T10:16:00Z">
        <w:r w:rsidR="00750654">
          <w:t xml:space="preserve">also of </w:t>
        </w:r>
      </w:ins>
      <w:r w:rsidRPr="002E34A0">
        <w:t>entire subprograms as well.</w:t>
      </w:r>
    </w:p>
    <w:p w14:paraId="03DCD5A9" w14:textId="77777777" w:rsidR="00857F03" w:rsidRPr="002E34A0" w:rsidRDefault="00857F03" w:rsidP="00857F03">
      <w:pPr>
        <w:pStyle w:val="Heading3"/>
      </w:pPr>
      <w:r w:rsidRPr="002E34A0">
        <w:t>Abstraction – Abstract Data Example</w:t>
      </w:r>
    </w:p>
    <w:p w14:paraId="49FD5909" w14:textId="65877EE8" w:rsidR="00857F03" w:rsidRPr="002E34A0" w:rsidRDefault="00857F03" w:rsidP="00857F03">
      <w:pPr>
        <w:spacing w:after="120"/>
      </w:pPr>
      <w:r w:rsidRPr="002E34A0">
        <w:t>Here is an example</w:t>
      </w:r>
      <w:del w:id="237" w:author="Hans Zijlstra" w:date="2017-07-08T10:17:00Z">
        <w:r w:rsidRPr="002E34A0" w:rsidDel="00750654">
          <w:delText>, where we define</w:delText>
        </w:r>
      </w:del>
      <w:ins w:id="238" w:author="Hans Zijlstra" w:date="2017-07-08T10:17:00Z">
        <w:r w:rsidR="00750654">
          <w:t xml:space="preserve"> of</w:t>
        </w:r>
      </w:ins>
      <w:r w:rsidRPr="002E34A0">
        <w:t xml:space="preserve"> a specific data type "African lion"</w:t>
      </w:r>
      <w:ins w:id="239" w:author="Hans Zijlstra" w:date="2017-07-08T10:18:00Z">
        <w:r w:rsidR="00750654">
          <w:t xml:space="preserve"> that we use</w:t>
        </w:r>
      </w:ins>
      <w:del w:id="240" w:author="Hans Zijlstra" w:date="2017-07-08T10:18:00Z">
        <w:r w:rsidRPr="002E34A0" w:rsidDel="00750654">
          <w:delText>, but use it</w:delText>
        </w:r>
      </w:del>
      <w:r w:rsidRPr="002E34A0">
        <w:t xml:space="preserve"> later</w:t>
      </w:r>
      <w:del w:id="241" w:author="Hans Zijlstra" w:date="2017-07-08T10:18:00Z">
        <w:r w:rsidRPr="002E34A0" w:rsidDel="00750654">
          <w:delText xml:space="preserve"> on</w:delText>
        </w:r>
      </w:del>
      <w:r w:rsidRPr="002E34A0">
        <w:t xml:space="preserve"> in an abstract manner through the </w:t>
      </w:r>
      <w:r w:rsidRPr="002E34A0">
        <w:rPr>
          <w:noProof/>
        </w:rPr>
        <w:t>"Felidae"</w:t>
      </w:r>
      <w:r w:rsidRPr="002E34A0">
        <w:t xml:space="preserve"> abstraction. This </w:t>
      </w:r>
      <w:r w:rsidRPr="002E34A0">
        <w:rPr>
          <w:b/>
        </w:rPr>
        <w:t>abstraction</w:t>
      </w:r>
      <w:r w:rsidRPr="002E34A0">
        <w:t xml:space="preserve"> does not concern itself with the details of all types of lions.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1365D79E"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174D814B"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lastRenderedPageBreak/>
              <w:t>AbstractionExample.cs</w:t>
            </w:r>
          </w:p>
        </w:tc>
      </w:tr>
      <w:tr w:rsidR="00857F03" w:rsidRPr="002E34A0" w14:paraId="235A23A3" w14:textId="77777777" w:rsidTr="002E34A0">
        <w:tc>
          <w:tcPr>
            <w:tcW w:w="7970" w:type="dxa"/>
            <w:tcBorders>
              <w:top w:val="single" w:sz="4" w:space="0" w:color="auto"/>
              <w:left w:val="single" w:sz="4" w:space="0" w:color="auto"/>
              <w:bottom w:val="single" w:sz="4" w:space="0" w:color="auto"/>
              <w:right w:val="single" w:sz="4" w:space="0" w:color="auto"/>
            </w:tcBorders>
          </w:tcPr>
          <w:p w14:paraId="450D72C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cs="Courier New"/>
                <w:b/>
                <w:bCs/>
                <w:noProof/>
                <w:color w:val="2B91AF"/>
                <w:sz w:val="22"/>
              </w:rPr>
              <w:t>AbstractionExample</w:t>
            </w:r>
          </w:p>
          <w:p w14:paraId="2FFA41B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2EB722F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static</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Main()</w:t>
            </w:r>
          </w:p>
          <w:p w14:paraId="42C5BE7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3727C4E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Lion</w:t>
            </w:r>
            <w:r w:rsidRPr="002E34A0">
              <w:rPr>
                <w:rFonts w:ascii="Consolas" w:hAnsi="Consolas" w:cs="Courier New"/>
                <w:noProof/>
                <w:sz w:val="22"/>
              </w:rPr>
              <w:t xml:space="preserve"> lion = </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Lion</w:t>
            </w:r>
            <w:r w:rsidRPr="002E34A0">
              <w:rPr>
                <w:rFonts w:ascii="Consolas" w:hAnsi="Consolas" w:cs="Courier New"/>
                <w:noProof/>
                <w:sz w:val="22"/>
              </w:rPr>
              <w:t>(</w:t>
            </w:r>
            <w:r w:rsidRPr="002E34A0">
              <w:rPr>
                <w:rFonts w:ascii="Consolas" w:hAnsi="Consolas" w:cs="Courier New"/>
                <w:noProof/>
                <w:color w:val="0000FF"/>
                <w:sz w:val="22"/>
              </w:rPr>
              <w:t>true</w:t>
            </w:r>
            <w:r w:rsidRPr="002E34A0">
              <w:rPr>
                <w:rFonts w:ascii="Consolas" w:hAnsi="Consolas" w:cs="Courier New"/>
                <w:noProof/>
                <w:sz w:val="22"/>
              </w:rPr>
              <w:t xml:space="preserve">, </w:t>
            </w:r>
            <w:r w:rsidRPr="002E34A0">
              <w:rPr>
                <w:rFonts w:ascii="Consolas" w:hAnsi="Consolas" w:cs="Courier New"/>
                <w:noProof/>
                <w:color w:val="A31515"/>
                <w:sz w:val="22"/>
              </w:rPr>
              <w:t>150</w:t>
            </w:r>
            <w:r w:rsidRPr="002E34A0">
              <w:rPr>
                <w:rFonts w:ascii="Consolas" w:hAnsi="Consolas" w:cs="Courier New"/>
                <w:noProof/>
                <w:sz w:val="22"/>
              </w:rPr>
              <w:t>);</w:t>
            </w:r>
          </w:p>
          <w:p w14:paraId="0BBA83B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Felidae</w:t>
            </w:r>
            <w:r w:rsidRPr="002E34A0">
              <w:rPr>
                <w:rFonts w:ascii="Consolas" w:hAnsi="Consolas" w:cs="Courier New"/>
                <w:noProof/>
                <w:sz w:val="22"/>
              </w:rPr>
              <w:t xml:space="preserve"> bigCat1 = lion;</w:t>
            </w:r>
          </w:p>
          <w:p w14:paraId="0D5B4E6F"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02DCBB1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AfricanLion</w:t>
            </w:r>
            <w:r w:rsidRPr="002E34A0">
              <w:rPr>
                <w:rFonts w:ascii="Consolas" w:hAnsi="Consolas" w:cs="Courier New"/>
                <w:noProof/>
                <w:sz w:val="22"/>
              </w:rPr>
              <w:t xml:space="preserve"> africanLion = </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AfricanLion</w:t>
            </w:r>
            <w:r w:rsidRPr="002E34A0">
              <w:rPr>
                <w:rFonts w:ascii="Consolas" w:hAnsi="Consolas" w:cs="Courier New"/>
                <w:noProof/>
                <w:sz w:val="22"/>
              </w:rPr>
              <w:t>(</w:t>
            </w:r>
            <w:r w:rsidRPr="002E34A0">
              <w:rPr>
                <w:rFonts w:ascii="Consolas" w:hAnsi="Consolas" w:cs="Courier New"/>
                <w:noProof/>
                <w:color w:val="0000FF"/>
                <w:sz w:val="22"/>
              </w:rPr>
              <w:t>true</w:t>
            </w:r>
            <w:r w:rsidRPr="002E34A0">
              <w:rPr>
                <w:rFonts w:ascii="Consolas" w:hAnsi="Consolas" w:cs="Courier New"/>
                <w:noProof/>
                <w:sz w:val="22"/>
              </w:rPr>
              <w:t xml:space="preserve">, </w:t>
            </w:r>
            <w:r w:rsidRPr="002E34A0">
              <w:rPr>
                <w:rFonts w:ascii="Consolas" w:hAnsi="Consolas" w:cs="Courier New"/>
                <w:noProof/>
                <w:color w:val="A31515"/>
                <w:sz w:val="22"/>
              </w:rPr>
              <w:t>80</w:t>
            </w:r>
            <w:r w:rsidRPr="002E34A0">
              <w:rPr>
                <w:rFonts w:ascii="Consolas" w:hAnsi="Consolas" w:cs="Courier New"/>
                <w:noProof/>
                <w:sz w:val="22"/>
              </w:rPr>
              <w:t>);</w:t>
            </w:r>
          </w:p>
          <w:p w14:paraId="69020EC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Felidae</w:t>
            </w:r>
            <w:r w:rsidRPr="002E34A0">
              <w:rPr>
                <w:rFonts w:ascii="Consolas" w:hAnsi="Consolas" w:cs="Courier New"/>
                <w:noProof/>
                <w:sz w:val="22"/>
              </w:rPr>
              <w:t xml:space="preserve"> bigCat2 = africanLion;</w:t>
            </w:r>
          </w:p>
          <w:p w14:paraId="0EFD2B8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217BBEF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5415DB23" w14:textId="77777777" w:rsidR="00857F03" w:rsidRPr="002E34A0" w:rsidRDefault="00857F03" w:rsidP="00857F03">
      <w:pPr>
        <w:pStyle w:val="Heading3"/>
      </w:pPr>
      <w:bookmarkStart w:id="242" w:name="OOP_Interfaces"/>
      <w:bookmarkEnd w:id="242"/>
      <w:r w:rsidRPr="002E34A0">
        <w:t>Interfaces</w:t>
      </w:r>
    </w:p>
    <w:p w14:paraId="6584AD06" w14:textId="1A1C7B20" w:rsidR="00857F03" w:rsidRPr="002E34A0" w:rsidRDefault="00857F03" w:rsidP="00857F03">
      <w:r w:rsidRPr="002E34A0">
        <w:t>In the C# language</w:t>
      </w:r>
      <w:ins w:id="243" w:author="Hans Zijlstra" w:date="2017-07-08T10:19:00Z">
        <w:r w:rsidR="00750654">
          <w:t>,</w:t>
        </w:r>
      </w:ins>
      <w:r w:rsidRPr="002E34A0">
        <w:t xml:space="preserve"> the</w:t>
      </w:r>
      <w:r w:rsidRPr="002E34A0">
        <w:rPr>
          <w:b/>
          <w:bCs/>
        </w:rPr>
        <w:t xml:space="preserve"> interface</w:t>
      </w:r>
      <w:r w:rsidRPr="002E34A0">
        <w:t xml:space="preserve"> is a definition of a </w:t>
      </w:r>
      <w:r w:rsidRPr="002E34A0">
        <w:rPr>
          <w:b/>
        </w:rPr>
        <w:t>role</w:t>
      </w:r>
      <w:r w:rsidRPr="002E34A0">
        <w:t xml:space="preserve"> (a group of abstract actions). It </w:t>
      </w:r>
      <w:ins w:id="244" w:author="Hans Zijlstra" w:date="2017-07-04T10:20:00Z">
        <w:r w:rsidR="00CE1F7C">
          <w:t>specifies</w:t>
        </w:r>
      </w:ins>
      <w:del w:id="245" w:author="Hans Zijlstra" w:date="2017-07-04T10:20:00Z">
        <w:r w:rsidRPr="002E34A0" w:rsidDel="00CE1F7C">
          <w:delText>defines</w:delText>
        </w:r>
      </w:del>
      <w:r w:rsidRPr="002E34A0">
        <w:t xml:space="preserve"> what sort of behavior a certain object must exhibit, without specifying how this behavior should be implemented. Interfaces are also known as </w:t>
      </w:r>
      <w:r w:rsidRPr="002E34A0">
        <w:rPr>
          <w:b/>
        </w:rPr>
        <w:t>contracts</w:t>
      </w:r>
      <w:r w:rsidRPr="002E34A0">
        <w:t xml:space="preserve"> or </w:t>
      </w:r>
      <w:r w:rsidRPr="002E34A0">
        <w:rPr>
          <w:b/>
        </w:rPr>
        <w:t>specifications</w:t>
      </w:r>
      <w:r w:rsidRPr="002E34A0">
        <w:t xml:space="preserve"> of behavior.</w:t>
      </w:r>
    </w:p>
    <w:p w14:paraId="2DEE9AD2" w14:textId="77777777" w:rsidR="00857F03" w:rsidRPr="002E34A0" w:rsidRDefault="00857F03" w:rsidP="00857F03">
      <w:r w:rsidRPr="002E34A0">
        <w:t xml:space="preserve">An object can have </w:t>
      </w:r>
      <w:r w:rsidRPr="002E34A0">
        <w:rPr>
          <w:b/>
        </w:rPr>
        <w:t>multiple roles</w:t>
      </w:r>
      <w:r w:rsidRPr="002E34A0">
        <w:t xml:space="preserve"> (or </w:t>
      </w:r>
      <w:r w:rsidRPr="002E34A0">
        <w:rPr>
          <w:b/>
        </w:rPr>
        <w:t>implement multiple interfaces</w:t>
      </w:r>
      <w:r w:rsidRPr="002E34A0">
        <w:t xml:space="preserve"> / contracts) and its users can utilize it from different points of view.</w:t>
      </w:r>
    </w:p>
    <w:p w14:paraId="35B62363" w14:textId="77777777" w:rsidR="00857F03" w:rsidRPr="002E34A0" w:rsidRDefault="00857F03" w:rsidP="00857F03">
      <w:r w:rsidRPr="002E34A0">
        <w:t xml:space="preserve">For example, an object of type </w:t>
      </w:r>
      <w:r w:rsidRPr="002E34A0">
        <w:rPr>
          <w:rFonts w:ascii="Consolas" w:hAnsi="Consolas"/>
          <w:b/>
          <w:bCs/>
          <w:noProof/>
          <w:kern w:val="32"/>
          <w:sz w:val="22"/>
        </w:rPr>
        <w:t>Person</w:t>
      </w:r>
      <w:r w:rsidRPr="002E34A0">
        <w:t xml:space="preserve"> can have the roles of </w:t>
      </w:r>
      <w:r w:rsidRPr="002E34A0">
        <w:rPr>
          <w:rFonts w:ascii="Consolas" w:hAnsi="Consolas"/>
          <w:b/>
          <w:bCs/>
          <w:noProof/>
          <w:kern w:val="32"/>
          <w:sz w:val="22"/>
        </w:rPr>
        <w:t>Soldier</w:t>
      </w:r>
      <w:r w:rsidRPr="002E34A0">
        <w:t xml:space="preserve"> (with behavior "shoot your enemy"), </w:t>
      </w:r>
      <w:r w:rsidRPr="002E34A0">
        <w:rPr>
          <w:rFonts w:ascii="Consolas" w:hAnsi="Consolas"/>
          <w:b/>
          <w:bCs/>
          <w:noProof/>
          <w:kern w:val="32"/>
          <w:sz w:val="22"/>
        </w:rPr>
        <w:t>Husband</w:t>
      </w:r>
      <w:r w:rsidRPr="002E34A0">
        <w:t xml:space="preserve"> (with behavior "love your wife") and </w:t>
      </w:r>
      <w:r w:rsidRPr="002E34A0">
        <w:rPr>
          <w:rFonts w:ascii="Consolas" w:hAnsi="Consolas"/>
          <w:b/>
          <w:bCs/>
          <w:noProof/>
          <w:kern w:val="32"/>
          <w:sz w:val="22"/>
        </w:rPr>
        <w:t>Taxpayer</w:t>
      </w:r>
      <w:r w:rsidRPr="002E34A0">
        <w:t xml:space="preserve"> (with behavior "pay your taxes"). However, every person implements its behavior in a different way; </w:t>
      </w:r>
      <w:r w:rsidRPr="002E34A0">
        <w:rPr>
          <w:rFonts w:ascii="Consolas" w:hAnsi="Consolas"/>
          <w:b/>
          <w:bCs/>
          <w:noProof/>
          <w:kern w:val="32"/>
          <w:sz w:val="22"/>
        </w:rPr>
        <w:t>John</w:t>
      </w:r>
      <w:r w:rsidRPr="002E34A0">
        <w:t xml:space="preserve"> pays his taxes on time, </w:t>
      </w:r>
      <w:r w:rsidRPr="002E34A0">
        <w:rPr>
          <w:rFonts w:ascii="Consolas" w:hAnsi="Consolas"/>
          <w:b/>
          <w:bCs/>
          <w:noProof/>
          <w:kern w:val="32"/>
          <w:sz w:val="22"/>
        </w:rPr>
        <w:t>George</w:t>
      </w:r>
      <w:r w:rsidRPr="002E34A0">
        <w:t xml:space="preserve"> pays them overdue and </w:t>
      </w:r>
      <w:r w:rsidRPr="002E34A0">
        <w:rPr>
          <w:rFonts w:ascii="Consolas" w:hAnsi="Consolas"/>
          <w:b/>
          <w:bCs/>
          <w:noProof/>
          <w:kern w:val="32"/>
          <w:sz w:val="22"/>
        </w:rPr>
        <w:t>Peter</w:t>
      </w:r>
      <w:r w:rsidRPr="002E34A0">
        <w:t xml:space="preserve"> doesn’t pay them at all.</w:t>
      </w:r>
    </w:p>
    <w:p w14:paraId="2778502D" w14:textId="662E6D8A" w:rsidR="00857F03" w:rsidRPr="002E34A0" w:rsidRDefault="00857F03" w:rsidP="00857F03">
      <w:r w:rsidRPr="002E34A0">
        <w:t xml:space="preserve">Some may ask why the base class of all objects (the class </w:t>
      </w:r>
      <w:r w:rsidRPr="002E34A0">
        <w:rPr>
          <w:rFonts w:ascii="Consolas" w:hAnsi="Consolas"/>
          <w:b/>
          <w:bCs/>
          <w:noProof/>
          <w:kern w:val="32"/>
          <w:sz w:val="22"/>
        </w:rPr>
        <w:t>Object</w:t>
      </w:r>
      <w:r w:rsidRPr="002E34A0">
        <w:t xml:space="preserve">) is not an interface. The reason is because in such case, every class would have to implement a small, but very important group of methods and this would take an unnecessary amount of time. It turns out that not all classes need a specific implementation of </w:t>
      </w:r>
      <w:r w:rsidRPr="002E34A0">
        <w:rPr>
          <w:rFonts w:ascii="Consolas" w:hAnsi="Consolas"/>
          <w:b/>
          <w:bCs/>
          <w:noProof/>
          <w:kern w:val="32"/>
          <w:sz w:val="22"/>
        </w:rPr>
        <w:t>Object.GetHashCode()</w:t>
      </w:r>
      <w:r w:rsidRPr="002E34A0">
        <w:t xml:space="preserve">, </w:t>
      </w:r>
      <w:r w:rsidRPr="002E34A0">
        <w:rPr>
          <w:rFonts w:ascii="Consolas" w:hAnsi="Consolas"/>
          <w:b/>
          <w:bCs/>
          <w:noProof/>
          <w:kern w:val="32"/>
          <w:sz w:val="22"/>
        </w:rPr>
        <w:t>Object.Equals(…)</w:t>
      </w:r>
      <w:r w:rsidRPr="002E34A0">
        <w:t xml:space="preserve"> and </w:t>
      </w:r>
      <w:r w:rsidRPr="002E34A0">
        <w:rPr>
          <w:rFonts w:ascii="Consolas" w:hAnsi="Consolas"/>
          <w:b/>
          <w:bCs/>
          <w:noProof/>
          <w:kern w:val="32"/>
          <w:sz w:val="22"/>
        </w:rPr>
        <w:t>Object.ToString()</w:t>
      </w:r>
      <w:r w:rsidRPr="002E34A0">
        <w:t xml:space="preserve">, i.e. the default implementation suffices in most cases. It’s not necessary to override any of the methods in the </w:t>
      </w:r>
      <w:r w:rsidRPr="002E34A0">
        <w:rPr>
          <w:rFonts w:ascii="Consolas" w:hAnsi="Consolas"/>
          <w:b/>
          <w:bCs/>
          <w:noProof/>
          <w:kern w:val="32"/>
          <w:sz w:val="22"/>
        </w:rPr>
        <w:t>Object</w:t>
      </w:r>
      <w:r w:rsidRPr="002E34A0">
        <w:t xml:space="preserve"> class, but if the situation calls for it</w:t>
      </w:r>
      <w:ins w:id="246" w:author="Hans Zijlstra" w:date="2017-07-08T10:21:00Z">
        <w:r w:rsidR="000C21DF">
          <w:t>, then</w:t>
        </w:r>
      </w:ins>
      <w:r w:rsidRPr="002E34A0">
        <w:t xml:space="preserve"> we can. </w:t>
      </w:r>
      <w:r w:rsidRPr="002E34A0">
        <w:rPr>
          <w:b/>
        </w:rPr>
        <w:t>Overriding methods</w:t>
      </w:r>
      <w:r w:rsidRPr="002E34A0">
        <w:t xml:space="preserve"> is explained in the </w:t>
      </w:r>
      <w:r w:rsidRPr="002E34A0">
        <w:fldChar w:fldCharType="begin"/>
      </w:r>
      <w:r w:rsidRPr="002E34A0">
        <w:instrText xml:space="preserve"> HYPERLINK \l "Virtual_Methods" </w:instrText>
      </w:r>
      <w:r w:rsidRPr="002E34A0">
        <w:rPr>
          <w:rPrChange w:id="247" w:author="Hans Zijlstra" w:date="2017-07-01T15:21:00Z">
            <w:rPr>
              <w:rStyle w:val="Hyperlink"/>
            </w:rPr>
          </w:rPrChange>
        </w:rPr>
        <w:fldChar w:fldCharType="separate"/>
      </w:r>
      <w:r w:rsidRPr="002E34A0">
        <w:rPr>
          <w:rStyle w:val="Hyperlink"/>
        </w:rPr>
        <w:t>virtual methods section</w:t>
      </w:r>
      <w:r w:rsidRPr="002E34A0">
        <w:rPr>
          <w:rStyle w:val="Hyperlink"/>
        </w:rPr>
        <w:fldChar w:fldCharType="end"/>
      </w:r>
      <w:r w:rsidRPr="002E34A0">
        <w:t>.</w:t>
      </w:r>
    </w:p>
    <w:p w14:paraId="4DA8A590" w14:textId="77777777" w:rsidR="00857F03" w:rsidRPr="003745D4" w:rsidRDefault="00857F03" w:rsidP="00857F03">
      <w:pPr>
        <w:pStyle w:val="Heading4"/>
      </w:pPr>
      <w:r w:rsidRPr="003745D4">
        <w:t>Interfaces – Key Concepts</w:t>
      </w:r>
    </w:p>
    <w:p w14:paraId="59E46FA2" w14:textId="77777777" w:rsidR="00857F03" w:rsidRPr="002F3D06" w:rsidRDefault="00857F03" w:rsidP="00857F03">
      <w:r w:rsidRPr="00E97BEE">
        <w:t xml:space="preserve">An </w:t>
      </w:r>
      <w:r w:rsidRPr="00E97BEE">
        <w:rPr>
          <w:b/>
        </w:rPr>
        <w:t>interface can only declare methods and constants</w:t>
      </w:r>
      <w:r w:rsidRPr="002F3D06">
        <w:t>.</w:t>
      </w:r>
    </w:p>
    <w:p w14:paraId="2B9B9064" w14:textId="18A0253E" w:rsidR="00857F03" w:rsidRPr="002E34A0" w:rsidRDefault="00857F03" w:rsidP="00857F03">
      <w:pPr>
        <w:rPr>
          <w:b/>
          <w:bCs/>
        </w:rPr>
      </w:pPr>
      <w:r w:rsidRPr="002F3D06">
        <w:t>A</w:t>
      </w:r>
      <w:r w:rsidRPr="002F3D06">
        <w:rPr>
          <w:b/>
          <w:bCs/>
        </w:rPr>
        <w:t xml:space="preserve"> method signature</w:t>
      </w:r>
      <w:r w:rsidRPr="002F3D06">
        <w:t xml:space="preserve"> is the combination of a method’s </w:t>
      </w:r>
      <w:r w:rsidRPr="002F3D06">
        <w:rPr>
          <w:b/>
        </w:rPr>
        <w:t>name</w:t>
      </w:r>
      <w:r w:rsidRPr="00F52D6A">
        <w:t xml:space="preserve"> and a description of its </w:t>
      </w:r>
      <w:r w:rsidRPr="002E34A0">
        <w:rPr>
          <w:b/>
        </w:rPr>
        <w:t>parameters</w:t>
      </w:r>
      <w:r w:rsidRPr="002E34A0">
        <w:t xml:space="preserve"> (type and order). In a class / interface</w:t>
      </w:r>
      <w:ins w:id="248" w:author="Hans Zijlstra" w:date="2017-07-04T10:29:00Z">
        <w:r w:rsidR="00C202DF">
          <w:t>,</w:t>
        </w:r>
      </w:ins>
      <w:r w:rsidRPr="002E34A0">
        <w:t xml:space="preserve"> all methods have to have different signatures and should not be identical </w:t>
      </w:r>
      <w:ins w:id="249" w:author="Hans Zijlstra" w:date="2017-07-08T10:22:00Z">
        <w:r w:rsidR="000C21DF">
          <w:t>to</w:t>
        </w:r>
      </w:ins>
      <w:del w:id="250" w:author="Hans Zijlstra" w:date="2017-07-08T10:22:00Z">
        <w:r w:rsidRPr="002E34A0" w:rsidDel="000C21DF">
          <w:delText>with</w:delText>
        </w:r>
      </w:del>
      <w:r w:rsidRPr="002E34A0">
        <w:t xml:space="preserve"> signatures of inherited methods.</w:t>
      </w:r>
    </w:p>
    <w:p w14:paraId="09FF0D72" w14:textId="77777777" w:rsidR="00857F03" w:rsidRPr="002E34A0" w:rsidRDefault="00857F03" w:rsidP="00857F03">
      <w:pPr>
        <w:spacing w:after="120"/>
      </w:pPr>
      <w:r w:rsidRPr="002E34A0">
        <w:t>A</w:t>
      </w:r>
      <w:r w:rsidRPr="002E34A0">
        <w:rPr>
          <w:b/>
          <w:bCs/>
        </w:rPr>
        <w:t xml:space="preserve"> method declaration</w:t>
      </w:r>
      <w:r w:rsidRPr="002E34A0">
        <w:t xml:space="preserve"> is the combination of a method’s </w:t>
      </w:r>
      <w:r w:rsidRPr="002E34A0">
        <w:rPr>
          <w:b/>
        </w:rPr>
        <w:t>return type and its signature</w:t>
      </w:r>
      <w:r w:rsidRPr="002E34A0">
        <w:t>. The return type only specifies what the method returns.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12"/>
        <w:gridCol w:w="7158"/>
      </w:tblGrid>
      <w:tr w:rsidR="00857F03" w:rsidRPr="002E34A0" w14:paraId="170C2F88" w14:textId="77777777" w:rsidTr="002E34A0">
        <w:tc>
          <w:tcPr>
            <w:tcW w:w="812" w:type="dxa"/>
            <w:tcBorders>
              <w:top w:val="single" w:sz="4" w:space="0" w:color="auto"/>
              <w:left w:val="single" w:sz="4" w:space="0" w:color="auto"/>
              <w:bottom w:val="single" w:sz="4" w:space="0" w:color="auto"/>
              <w:right w:val="single" w:sz="4" w:space="0" w:color="auto"/>
            </w:tcBorders>
            <w:vAlign w:val="center"/>
          </w:tcPr>
          <w:p w14:paraId="18B37BF9" w14:textId="77777777" w:rsidR="00857F03" w:rsidRPr="002E34A0" w:rsidRDefault="00857F03" w:rsidP="002E34A0">
            <w:pPr>
              <w:spacing w:before="0"/>
              <w:jc w:val="center"/>
            </w:pPr>
            <w:r w:rsidRPr="002E34A0">
              <w:rPr>
                <w:noProof/>
              </w:rPr>
              <w:drawing>
                <wp:inline distT="0" distB="0" distL="0" distR="0" wp14:anchorId="34D888E8" wp14:editId="7208EF0A">
                  <wp:extent cx="330200" cy="330200"/>
                  <wp:effectExtent l="25400" t="0" r="0" b="0"/>
                  <wp:docPr id="5475" name="Picture 317"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idi_exc"/>
                          <pic:cNvPicPr>
                            <a:picLocks noChangeAspect="1" noChangeArrowheads="1"/>
                          </pic:cNvPicPr>
                        </pic:nvPicPr>
                        <pic:blipFill>
                          <a:blip r:embed="rId7" cstate="print">
                            <a:extLst>
                              <a:ext uri="{28A0092B-C50C-407E-A947-70E740481C1C}">
                                <a14:useLocalDpi xmlns:a14="http://schemas.microsoft.com/office/drawing/2010/main"/>
                              </a:ext>
                            </a:extLst>
                          </a:blip>
                          <a:srcRect/>
                          <a:stretch>
                            <a:fillRect/>
                          </a:stretch>
                        </pic:blipFill>
                        <pic:spPr bwMode="auto">
                          <a:xfrm>
                            <a:off x="0" y="0"/>
                            <a:ext cx="330200" cy="330200"/>
                          </a:xfrm>
                          <a:prstGeom prst="rect">
                            <a:avLst/>
                          </a:prstGeom>
                          <a:noFill/>
                          <a:ln w="9525">
                            <a:noFill/>
                            <a:miter lim="800000"/>
                            <a:headEnd/>
                            <a:tailEnd/>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38A7C3B8" w14:textId="138939C7" w:rsidR="00857F03" w:rsidRPr="00E97BEE" w:rsidRDefault="00857F03" w:rsidP="002E34A0">
            <w:pPr>
              <w:pStyle w:val="WarningMessage"/>
            </w:pPr>
            <w:r w:rsidRPr="003745D4">
              <w:t>A method is identified by its signature. The return type is not</w:t>
            </w:r>
            <w:del w:id="251" w:author="Hans Zijlstra" w:date="2017-07-08T10:22:00Z">
              <w:r w:rsidRPr="003745D4" w:rsidDel="000C21DF">
                <w:delText xml:space="preserve"> a</w:delText>
              </w:r>
            </w:del>
            <w:r w:rsidRPr="003745D4">
              <w:t xml:space="preserve"> part of it. If two methods' only difference is the return type (as in the case </w:t>
            </w:r>
            <w:ins w:id="252" w:author="Hans Zijlstra" w:date="2017-07-08T10:23:00Z">
              <w:r w:rsidR="000C21DF">
                <w:t>of</w:t>
              </w:r>
            </w:ins>
            <w:del w:id="253" w:author="Hans Zijlstra" w:date="2017-07-08T10:23:00Z">
              <w:r w:rsidRPr="003745D4" w:rsidDel="000C21DF">
                <w:delText>when</w:delText>
              </w:r>
            </w:del>
            <w:r w:rsidRPr="003745D4">
              <w:t xml:space="preserve"> a class inherit</w:t>
            </w:r>
            <w:ins w:id="254" w:author="Hans Zijlstra" w:date="2017-07-08T10:23:00Z">
              <w:r w:rsidR="000C21DF">
                <w:t>ing from</w:t>
              </w:r>
            </w:ins>
            <w:del w:id="255" w:author="Hans Zijlstra" w:date="2017-07-08T10:23:00Z">
              <w:r w:rsidRPr="003745D4" w:rsidDel="000C21DF">
                <w:delText>s</w:delText>
              </w:r>
            </w:del>
            <w:r w:rsidRPr="003745D4">
              <w:t xml:space="preserve"> another), then it cannot be unequivocally decided which method must be exe</w:t>
            </w:r>
            <w:r w:rsidRPr="00E97BEE">
              <w:t>cuted.</w:t>
            </w:r>
          </w:p>
        </w:tc>
      </w:tr>
    </w:tbl>
    <w:p w14:paraId="49882509" w14:textId="24727C26" w:rsidR="00857F03" w:rsidRPr="002E34A0" w:rsidRDefault="00857F03" w:rsidP="00857F03">
      <w:r w:rsidRPr="002E34A0">
        <w:lastRenderedPageBreak/>
        <w:t>A</w:t>
      </w:r>
      <w:r w:rsidRPr="002E34A0">
        <w:rPr>
          <w:b/>
          <w:bCs/>
        </w:rPr>
        <w:t xml:space="preserve"> class / method implementation</w:t>
      </w:r>
      <w:r w:rsidRPr="002E34A0">
        <w:t xml:space="preserve"> is the source code of a class / method. Usually it is between curly brackets: "</w:t>
      </w:r>
      <w:r w:rsidRPr="002E34A0">
        <w:rPr>
          <w:rFonts w:ascii="Consolas" w:hAnsi="Consolas"/>
          <w:b/>
          <w:bCs/>
          <w:noProof/>
          <w:kern w:val="32"/>
          <w:sz w:val="22"/>
        </w:rPr>
        <w:t>{</w:t>
      </w:r>
      <w:r w:rsidRPr="002E34A0">
        <w:t>" and "</w:t>
      </w:r>
      <w:r w:rsidRPr="002E34A0">
        <w:rPr>
          <w:rFonts w:ascii="Consolas" w:hAnsi="Consolas"/>
          <w:b/>
          <w:bCs/>
          <w:noProof/>
          <w:kern w:val="32"/>
          <w:sz w:val="22"/>
        </w:rPr>
        <w:t>}</w:t>
      </w:r>
      <w:r w:rsidRPr="002E34A0">
        <w:t xml:space="preserve">". Regarding methods, this is also </w:t>
      </w:r>
      <w:ins w:id="256" w:author="Hans Zijlstra" w:date="2017-07-04T10:30:00Z">
        <w:r w:rsidR="002B3B81">
          <w:t>called</w:t>
        </w:r>
      </w:ins>
      <w:del w:id="257" w:author="Hans Zijlstra" w:date="2017-07-04T10:30:00Z">
        <w:r w:rsidRPr="002E34A0" w:rsidDel="002B3B81">
          <w:delText>referred to as</w:delText>
        </w:r>
      </w:del>
      <w:r w:rsidRPr="002E34A0">
        <w:t xml:space="preserve"> the </w:t>
      </w:r>
      <w:r w:rsidRPr="002E34A0">
        <w:rPr>
          <w:b/>
        </w:rPr>
        <w:t>method body</w:t>
      </w:r>
      <w:r w:rsidRPr="002E34A0">
        <w:t>.</w:t>
      </w:r>
    </w:p>
    <w:p w14:paraId="07019FB1" w14:textId="77777777" w:rsidR="00857F03" w:rsidRPr="002E34A0" w:rsidRDefault="00857F03" w:rsidP="00857F03">
      <w:pPr>
        <w:pStyle w:val="Heading4"/>
      </w:pPr>
      <w:r w:rsidRPr="002E34A0">
        <w:t>Interfaces – Example</w:t>
      </w:r>
    </w:p>
    <w:p w14:paraId="6457FF79" w14:textId="77777777" w:rsidR="00857F03" w:rsidRPr="002E34A0" w:rsidRDefault="00857F03" w:rsidP="00857F03">
      <w:pPr>
        <w:spacing w:after="120"/>
      </w:pPr>
      <w:r w:rsidRPr="002E34A0">
        <w:t xml:space="preserve">An interface in .NET is defined with the </w:t>
      </w:r>
      <w:r w:rsidRPr="002E34A0">
        <w:rPr>
          <w:b/>
        </w:rPr>
        <w:t>keyword</w:t>
      </w:r>
      <w:r w:rsidRPr="002E34A0">
        <w:t xml:space="preserve"> </w:t>
      </w:r>
      <w:r w:rsidRPr="002E34A0">
        <w:rPr>
          <w:rFonts w:ascii="Consolas" w:hAnsi="Consolas"/>
          <w:b/>
          <w:bCs/>
          <w:noProof/>
          <w:kern w:val="32"/>
          <w:sz w:val="22"/>
        </w:rPr>
        <w:t>interface</w:t>
      </w:r>
      <w:r w:rsidRPr="002E34A0">
        <w:t>. An interface can contain only method declarations and constants. Here is an example of an interface: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11E8D430"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1EF0AB50"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Reproducible.cs</w:t>
            </w:r>
          </w:p>
        </w:tc>
      </w:tr>
      <w:tr w:rsidR="00857F03" w:rsidRPr="002E34A0" w14:paraId="0CDDA3F7" w14:textId="77777777" w:rsidTr="002E34A0">
        <w:tc>
          <w:tcPr>
            <w:tcW w:w="7970" w:type="dxa"/>
            <w:tcBorders>
              <w:top w:val="single" w:sz="4" w:space="0" w:color="auto"/>
              <w:left w:val="single" w:sz="4" w:space="0" w:color="auto"/>
              <w:bottom w:val="single" w:sz="4" w:space="0" w:color="auto"/>
              <w:right w:val="single" w:sz="4" w:space="0" w:color="auto"/>
            </w:tcBorders>
          </w:tcPr>
          <w:p w14:paraId="2C20EAC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interface</w:t>
            </w:r>
            <w:r w:rsidRPr="002E34A0">
              <w:rPr>
                <w:rFonts w:ascii="Consolas" w:hAnsi="Consolas" w:cs="Courier New"/>
                <w:noProof/>
                <w:sz w:val="22"/>
              </w:rPr>
              <w:t xml:space="preserve"> </w:t>
            </w:r>
            <w:r w:rsidRPr="002E34A0">
              <w:rPr>
                <w:rFonts w:ascii="Consolas" w:hAnsi="Consolas"/>
                <w:noProof/>
                <w:color w:val="2B91AF"/>
                <w:sz w:val="22"/>
              </w:rPr>
              <w:t>Reproducible</w:t>
            </w:r>
            <w:r w:rsidRPr="002E34A0">
              <w:rPr>
                <w:rFonts w:ascii="Consolas" w:hAnsi="Consolas" w:cs="Courier New"/>
                <w:noProof/>
                <w:sz w:val="22"/>
              </w:rPr>
              <w:t xml:space="preserve">&lt;T&gt; </w:t>
            </w:r>
            <w:r w:rsidRPr="002E34A0">
              <w:rPr>
                <w:rFonts w:ascii="Consolas" w:hAnsi="Consolas" w:cs="Courier New"/>
                <w:noProof/>
                <w:color w:val="0000FF"/>
                <w:sz w:val="22"/>
              </w:rPr>
              <w:t>where</w:t>
            </w:r>
            <w:r w:rsidRPr="002E34A0">
              <w:rPr>
                <w:rFonts w:ascii="Consolas" w:hAnsi="Consolas" w:cs="Courier New"/>
                <w:noProof/>
                <w:sz w:val="22"/>
              </w:rPr>
              <w:t xml:space="preserve"> T : </w:t>
            </w:r>
            <w:r w:rsidRPr="002E34A0">
              <w:rPr>
                <w:rFonts w:ascii="Consolas" w:hAnsi="Consolas"/>
                <w:noProof/>
                <w:color w:val="2B91AF"/>
                <w:sz w:val="22"/>
              </w:rPr>
              <w:t>Felidae</w:t>
            </w:r>
          </w:p>
          <w:p w14:paraId="05DC077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651685D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T[] Reproduce(T mate);</w:t>
            </w:r>
          </w:p>
          <w:p w14:paraId="2C1A6D3E" w14:textId="77777777" w:rsidR="00857F03" w:rsidRPr="002E34A0" w:rsidRDefault="00857F03" w:rsidP="002E34A0">
            <w:pPr>
              <w:autoSpaceDE w:val="0"/>
              <w:autoSpaceDN w:val="0"/>
              <w:adjustRightInd w:val="0"/>
              <w:spacing w:before="0"/>
              <w:jc w:val="left"/>
              <w:rPr>
                <w:rFonts w:ascii="Consolas" w:hAnsi="Consolas" w:cs="Courier New"/>
                <w:noProof/>
                <w:color w:val="000000"/>
                <w:sz w:val="22"/>
              </w:rPr>
            </w:pPr>
            <w:r w:rsidRPr="002E34A0">
              <w:rPr>
                <w:rFonts w:ascii="Consolas" w:hAnsi="Consolas" w:cs="Courier New"/>
                <w:noProof/>
                <w:sz w:val="22"/>
              </w:rPr>
              <w:t>}</w:t>
            </w:r>
          </w:p>
        </w:tc>
      </w:tr>
    </w:tbl>
    <w:p w14:paraId="2DE7F64D" w14:textId="77777777" w:rsidR="00857F03" w:rsidRPr="002E34A0" w:rsidRDefault="00857F03" w:rsidP="00857F03">
      <w:pPr>
        <w:spacing w:after="120"/>
      </w:pPr>
      <w:r w:rsidRPr="002E34A0">
        <w:t>We explained the generics in the "</w:t>
      </w:r>
      <w:r w:rsidRPr="002E34A0">
        <w:fldChar w:fldCharType="begin"/>
      </w:r>
      <w:r w:rsidRPr="002E34A0">
        <w:instrText xml:space="preserve"> HYPERLINK \l "Chapter_14_Defining_Classes" </w:instrText>
      </w:r>
      <w:r w:rsidRPr="002E34A0">
        <w:rPr>
          <w:rPrChange w:id="258" w:author="Hans Zijlstra" w:date="2017-07-01T15:21:00Z">
            <w:rPr>
              <w:rStyle w:val="Hyperlink"/>
            </w:rPr>
          </w:rPrChange>
        </w:rPr>
        <w:fldChar w:fldCharType="separate"/>
      </w:r>
      <w:r w:rsidRPr="002E34A0">
        <w:rPr>
          <w:rStyle w:val="Hyperlink"/>
        </w:rPr>
        <w:t>Defining Classes</w:t>
      </w:r>
      <w:r w:rsidRPr="002E34A0">
        <w:rPr>
          <w:rStyle w:val="Hyperlink"/>
        </w:rPr>
        <w:fldChar w:fldCharType="end"/>
      </w:r>
      <w:r w:rsidRPr="002E34A0">
        <w:t>" chapter</w:t>
      </w:r>
      <w:r w:rsidRPr="003745D4">
        <w:t xml:space="preserve"> (section "</w:t>
      </w:r>
      <w:r w:rsidRPr="002E34A0">
        <w:fldChar w:fldCharType="begin"/>
      </w:r>
      <w:r w:rsidRPr="002E34A0">
        <w:instrText xml:space="preserve"> HYPERLINK \l "Generics" </w:instrText>
      </w:r>
      <w:r w:rsidRPr="002E34A0">
        <w:rPr>
          <w:rPrChange w:id="259" w:author="Hans Zijlstra" w:date="2017-07-01T15:21:00Z">
            <w:rPr>
              <w:rStyle w:val="Hyperlink"/>
            </w:rPr>
          </w:rPrChange>
        </w:rPr>
        <w:fldChar w:fldCharType="separate"/>
      </w:r>
      <w:r w:rsidRPr="002E34A0">
        <w:rPr>
          <w:rStyle w:val="Hyperlink"/>
        </w:rPr>
        <w:t>Generics</w:t>
      </w:r>
      <w:r w:rsidRPr="002E34A0">
        <w:rPr>
          <w:rStyle w:val="Hyperlink"/>
        </w:rPr>
        <w:fldChar w:fldCharType="end"/>
      </w:r>
      <w:r w:rsidRPr="002E34A0">
        <w:t>")</w:t>
      </w:r>
      <w:r w:rsidRPr="003745D4">
        <w:t xml:space="preserve">. The interface we wrote has a method of type </w:t>
      </w:r>
      <w:r w:rsidRPr="00E97BEE">
        <w:rPr>
          <w:rFonts w:ascii="Consolas" w:hAnsi="Consolas"/>
          <w:b/>
          <w:bCs/>
          <w:noProof/>
          <w:kern w:val="32"/>
          <w:sz w:val="22"/>
        </w:rPr>
        <w:t>T</w:t>
      </w:r>
      <w:r w:rsidRPr="00E97BEE">
        <w:t xml:space="preserve"> (</w:t>
      </w:r>
      <w:r w:rsidRPr="002F3D06">
        <w:rPr>
          <w:rFonts w:ascii="Consolas" w:hAnsi="Consolas"/>
          <w:b/>
          <w:bCs/>
          <w:noProof/>
          <w:kern w:val="32"/>
          <w:sz w:val="22"/>
        </w:rPr>
        <w:t>T</w:t>
      </w:r>
      <w:r w:rsidRPr="002F3D06">
        <w:t xml:space="preserve"> must inherit </w:t>
      </w:r>
      <w:r w:rsidRPr="002F3D06">
        <w:rPr>
          <w:rFonts w:ascii="Consolas" w:hAnsi="Consolas"/>
          <w:b/>
          <w:bCs/>
          <w:noProof/>
          <w:kern w:val="32"/>
          <w:sz w:val="22"/>
        </w:rPr>
        <w:t>Felidae</w:t>
      </w:r>
      <w:r w:rsidRPr="002F3D06">
        <w:t xml:space="preserve">) which returns an array of </w:t>
      </w:r>
      <w:r w:rsidRPr="002E34A0">
        <w:rPr>
          <w:rFonts w:ascii="Consolas" w:hAnsi="Consolas"/>
          <w:b/>
          <w:bCs/>
          <w:noProof/>
          <w:kern w:val="32"/>
          <w:sz w:val="22"/>
        </w:rPr>
        <w:t>T</w:t>
      </w:r>
      <w:r w:rsidRPr="002E34A0">
        <w:t>.</w:t>
      </w:r>
    </w:p>
    <w:p w14:paraId="36E0AAF6" w14:textId="77777777" w:rsidR="00857F03" w:rsidRPr="002E34A0" w:rsidRDefault="00857F03" w:rsidP="00857F03">
      <w:pPr>
        <w:spacing w:after="120"/>
      </w:pPr>
      <w:r w:rsidRPr="002E34A0">
        <w:t xml:space="preserve">And this is how the class </w:t>
      </w:r>
      <w:r w:rsidRPr="002E34A0">
        <w:rPr>
          <w:rFonts w:ascii="Consolas" w:hAnsi="Consolas"/>
          <w:b/>
          <w:bCs/>
          <w:noProof/>
          <w:kern w:val="32"/>
          <w:sz w:val="22"/>
        </w:rPr>
        <w:t>Lion</w:t>
      </w:r>
      <w:r w:rsidRPr="002E34A0">
        <w:t xml:space="preserve">, which </w:t>
      </w:r>
      <w:r w:rsidRPr="002E34A0">
        <w:rPr>
          <w:b/>
        </w:rPr>
        <w:t>implements the interface</w:t>
      </w:r>
      <w:r w:rsidRPr="002E34A0">
        <w:t xml:space="preserve"> </w:t>
      </w:r>
      <w:r w:rsidRPr="002E34A0">
        <w:rPr>
          <w:rFonts w:ascii="Consolas" w:hAnsi="Consolas"/>
          <w:b/>
          <w:bCs/>
          <w:noProof/>
          <w:kern w:val="32"/>
          <w:sz w:val="22"/>
        </w:rPr>
        <w:t>Reproducible</w:t>
      </w:r>
      <w:r w:rsidRPr="002E34A0">
        <w:t xml:space="preserve"> looks like: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23AF2089"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640B61AD"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Lion.cs</w:t>
            </w:r>
          </w:p>
        </w:tc>
      </w:tr>
      <w:tr w:rsidR="00857F03" w:rsidRPr="002E34A0" w14:paraId="26C0EDD3" w14:textId="77777777" w:rsidTr="002E34A0">
        <w:tc>
          <w:tcPr>
            <w:tcW w:w="7970" w:type="dxa"/>
            <w:tcBorders>
              <w:top w:val="single" w:sz="4" w:space="0" w:color="auto"/>
              <w:left w:val="single" w:sz="4" w:space="0" w:color="auto"/>
              <w:bottom w:val="single" w:sz="4" w:space="0" w:color="auto"/>
              <w:right w:val="single" w:sz="4" w:space="0" w:color="auto"/>
            </w:tcBorders>
          </w:tcPr>
          <w:p w14:paraId="107FF6D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Lion</w:t>
            </w:r>
            <w:r w:rsidRPr="002E34A0">
              <w:rPr>
                <w:rFonts w:ascii="Consolas" w:hAnsi="Consolas" w:cs="Courier New"/>
                <w:noProof/>
                <w:sz w:val="22"/>
              </w:rPr>
              <w:t xml:space="preserve"> : </w:t>
            </w:r>
            <w:r w:rsidRPr="002E34A0">
              <w:rPr>
                <w:rFonts w:ascii="Consolas" w:hAnsi="Consolas"/>
                <w:noProof/>
                <w:color w:val="2B91AF"/>
                <w:sz w:val="22"/>
              </w:rPr>
              <w:t>Felidae</w:t>
            </w:r>
            <w:r w:rsidRPr="002E34A0">
              <w:rPr>
                <w:rFonts w:ascii="Consolas" w:hAnsi="Consolas" w:cs="Courier New"/>
                <w:noProof/>
                <w:sz w:val="22"/>
              </w:rPr>
              <w:t xml:space="preserve">, </w:t>
            </w:r>
            <w:r w:rsidRPr="002E34A0">
              <w:rPr>
                <w:rFonts w:ascii="Consolas" w:hAnsi="Consolas"/>
                <w:noProof/>
                <w:color w:val="2B91AF"/>
                <w:sz w:val="22"/>
              </w:rPr>
              <w:t>Reproducible</w:t>
            </w:r>
            <w:r w:rsidRPr="002E34A0">
              <w:rPr>
                <w:rFonts w:ascii="Consolas" w:hAnsi="Consolas" w:cs="Courier New"/>
                <w:noProof/>
                <w:sz w:val="22"/>
              </w:rPr>
              <w:t>&lt;</w:t>
            </w:r>
            <w:r w:rsidRPr="002E34A0">
              <w:rPr>
                <w:rFonts w:ascii="Consolas" w:hAnsi="Consolas"/>
                <w:noProof/>
                <w:color w:val="2B91AF"/>
                <w:sz w:val="22"/>
              </w:rPr>
              <w:t>Lion</w:t>
            </w:r>
            <w:r w:rsidRPr="002E34A0">
              <w:rPr>
                <w:rFonts w:ascii="Consolas" w:hAnsi="Consolas" w:cs="Courier New"/>
                <w:noProof/>
                <w:sz w:val="22"/>
              </w:rPr>
              <w:t>&gt;</w:t>
            </w:r>
          </w:p>
          <w:p w14:paraId="182CA1F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034E6C1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w:t>
            </w:r>
          </w:p>
          <w:p w14:paraId="72960672"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00823DE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noProof/>
                <w:color w:val="2B91AF"/>
                <w:sz w:val="22"/>
              </w:rPr>
              <w:t>Lion</w:t>
            </w:r>
            <w:r w:rsidRPr="002E34A0">
              <w:rPr>
                <w:rFonts w:ascii="Consolas" w:hAnsi="Consolas" w:cs="Courier New"/>
                <w:noProof/>
                <w:sz w:val="22"/>
              </w:rPr>
              <w:t xml:space="preserve">[] </w:t>
            </w:r>
            <w:r w:rsidRPr="002E34A0">
              <w:rPr>
                <w:rFonts w:ascii="Consolas" w:hAnsi="Consolas"/>
                <w:noProof/>
                <w:color w:val="2B91AF"/>
                <w:sz w:val="22"/>
              </w:rPr>
              <w:t>Reproducible</w:t>
            </w:r>
            <w:r w:rsidRPr="002E34A0">
              <w:rPr>
                <w:rFonts w:ascii="Consolas" w:hAnsi="Consolas" w:cs="Courier New"/>
                <w:noProof/>
                <w:sz w:val="22"/>
              </w:rPr>
              <w:t>&lt;</w:t>
            </w:r>
            <w:r w:rsidRPr="002E34A0">
              <w:rPr>
                <w:rFonts w:ascii="Consolas" w:hAnsi="Consolas"/>
                <w:noProof/>
                <w:color w:val="2B91AF"/>
                <w:sz w:val="22"/>
              </w:rPr>
              <w:t>Lion</w:t>
            </w:r>
            <w:r w:rsidRPr="002E34A0">
              <w:rPr>
                <w:rFonts w:ascii="Consolas" w:hAnsi="Consolas" w:cs="Courier New"/>
                <w:noProof/>
                <w:sz w:val="22"/>
              </w:rPr>
              <w:t>&gt;.Reproduce(</w:t>
            </w:r>
            <w:r w:rsidRPr="002E34A0">
              <w:rPr>
                <w:rFonts w:ascii="Consolas" w:hAnsi="Consolas"/>
                <w:noProof/>
                <w:color w:val="2B91AF"/>
                <w:sz w:val="22"/>
              </w:rPr>
              <w:t>Lion</w:t>
            </w:r>
            <w:r w:rsidRPr="002E34A0">
              <w:rPr>
                <w:rFonts w:ascii="Consolas" w:hAnsi="Consolas" w:cs="Courier New"/>
                <w:noProof/>
                <w:sz w:val="22"/>
              </w:rPr>
              <w:t xml:space="preserve"> mate)</w:t>
            </w:r>
          </w:p>
          <w:p w14:paraId="1F8E76E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3774528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return</w:t>
            </w:r>
            <w:r w:rsidRPr="002E34A0">
              <w:rPr>
                <w:rFonts w:ascii="Consolas" w:hAnsi="Consolas" w:cs="Courier New"/>
                <w:noProof/>
                <w:sz w:val="22"/>
              </w:rPr>
              <w:t xml:space="preserve"> </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Lion</w:t>
            </w:r>
            <w:r w:rsidRPr="002E34A0">
              <w:rPr>
                <w:rFonts w:ascii="Consolas" w:hAnsi="Consolas" w:cs="Courier New"/>
                <w:noProof/>
                <w:sz w:val="22"/>
              </w:rPr>
              <w:t>[]{</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Lion</w:t>
            </w:r>
            <w:r w:rsidRPr="002E34A0">
              <w:rPr>
                <w:rFonts w:ascii="Consolas" w:hAnsi="Consolas" w:cs="Courier New"/>
                <w:noProof/>
                <w:sz w:val="22"/>
              </w:rPr>
              <w:t>(</w:t>
            </w:r>
            <w:r w:rsidRPr="002E34A0">
              <w:rPr>
                <w:rFonts w:ascii="Consolas" w:hAnsi="Consolas" w:cs="Courier New"/>
                <w:noProof/>
                <w:color w:val="0000FF"/>
                <w:sz w:val="22"/>
              </w:rPr>
              <w:t>true</w:t>
            </w:r>
            <w:r w:rsidRPr="002E34A0">
              <w:rPr>
                <w:rFonts w:ascii="Consolas" w:hAnsi="Consolas" w:cs="Courier New"/>
                <w:noProof/>
                <w:sz w:val="22"/>
              </w:rPr>
              <w:t xml:space="preserve">, 12), </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Lion</w:t>
            </w:r>
            <w:r w:rsidRPr="002E34A0">
              <w:rPr>
                <w:rFonts w:ascii="Consolas" w:hAnsi="Consolas" w:cs="Courier New"/>
                <w:noProof/>
                <w:sz w:val="22"/>
              </w:rPr>
              <w:t>(</w:t>
            </w:r>
            <w:r w:rsidRPr="002E34A0">
              <w:rPr>
                <w:rFonts w:ascii="Consolas" w:hAnsi="Consolas" w:cs="Courier New"/>
                <w:noProof/>
                <w:color w:val="0000FF"/>
                <w:sz w:val="22"/>
              </w:rPr>
              <w:t>false</w:t>
            </w:r>
            <w:r w:rsidRPr="002E34A0">
              <w:rPr>
                <w:rFonts w:ascii="Consolas" w:hAnsi="Consolas" w:cs="Courier New"/>
                <w:noProof/>
                <w:sz w:val="22"/>
              </w:rPr>
              <w:t>, 10)};</w:t>
            </w:r>
          </w:p>
          <w:p w14:paraId="048F363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051F8F1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52707F48" w14:textId="77777777" w:rsidR="00857F03" w:rsidRPr="002E34A0" w:rsidRDefault="00857F03" w:rsidP="00857F03">
      <w:pPr>
        <w:spacing w:after="120"/>
      </w:pPr>
      <w:r w:rsidRPr="002E34A0">
        <w:t>The name of the interface is coded in the declaration of the class (on the first row) and specifies the generic class.</w:t>
      </w:r>
    </w:p>
    <w:p w14:paraId="40CFDFDF" w14:textId="77777777" w:rsidR="00857F03" w:rsidRPr="002E34A0" w:rsidRDefault="00857F03" w:rsidP="00857F03">
      <w:pPr>
        <w:spacing w:after="120"/>
      </w:pPr>
      <w:r w:rsidRPr="002E34A0">
        <w:t>We can indicate which method from a specific interface we implement by typing its name explicitly: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45"/>
      </w:tblGrid>
      <w:tr w:rsidR="00857F03" w:rsidRPr="002E34A0" w14:paraId="157461CB" w14:textId="77777777" w:rsidTr="002E34A0">
        <w:trPr>
          <w:trHeight w:val="245"/>
        </w:trPr>
        <w:tc>
          <w:tcPr>
            <w:tcW w:w="8045" w:type="dxa"/>
            <w:tcBorders>
              <w:top w:val="single" w:sz="4" w:space="0" w:color="auto"/>
              <w:left w:val="single" w:sz="4" w:space="0" w:color="auto"/>
              <w:bottom w:val="single" w:sz="4" w:space="0" w:color="auto"/>
              <w:right w:val="single" w:sz="4" w:space="0" w:color="auto"/>
            </w:tcBorders>
          </w:tcPr>
          <w:p w14:paraId="01CC4B60" w14:textId="77777777" w:rsidR="00857F03" w:rsidRPr="002E34A0" w:rsidRDefault="00857F03" w:rsidP="002E34A0">
            <w:pPr>
              <w:autoSpaceDE w:val="0"/>
              <w:autoSpaceDN w:val="0"/>
              <w:adjustRightInd w:val="0"/>
              <w:spacing w:before="0"/>
              <w:jc w:val="left"/>
              <w:rPr>
                <w:rFonts w:ascii="Consolas" w:hAnsi="Consolas" w:cs="Courier New"/>
                <w:sz w:val="22"/>
              </w:rPr>
            </w:pPr>
            <w:proofErr w:type="gramStart"/>
            <w:r w:rsidRPr="002E34A0">
              <w:rPr>
                <w:rFonts w:ascii="Consolas" w:hAnsi="Consolas"/>
                <w:color w:val="2B91AF"/>
                <w:sz w:val="22"/>
              </w:rPr>
              <w:t>Lion</w:t>
            </w:r>
            <w:r w:rsidRPr="002E34A0">
              <w:rPr>
                <w:rFonts w:ascii="Consolas" w:hAnsi="Consolas" w:cs="Courier New"/>
                <w:sz w:val="22"/>
              </w:rPr>
              <w:t>[</w:t>
            </w:r>
            <w:proofErr w:type="gramEnd"/>
            <w:r w:rsidRPr="002E34A0">
              <w:rPr>
                <w:rFonts w:ascii="Consolas" w:hAnsi="Consolas" w:cs="Courier New"/>
                <w:sz w:val="22"/>
              </w:rPr>
              <w:t xml:space="preserve">] </w:t>
            </w:r>
            <w:r w:rsidRPr="002E34A0">
              <w:rPr>
                <w:rFonts w:ascii="Consolas" w:hAnsi="Consolas"/>
                <w:color w:val="2B91AF"/>
                <w:sz w:val="22"/>
              </w:rPr>
              <w:t>Reproducible</w:t>
            </w:r>
            <w:r w:rsidRPr="002E34A0">
              <w:rPr>
                <w:rFonts w:ascii="Consolas" w:hAnsi="Consolas" w:cs="Courier New"/>
                <w:sz w:val="22"/>
              </w:rPr>
              <w:t>&lt;</w:t>
            </w:r>
            <w:r w:rsidRPr="002E34A0">
              <w:rPr>
                <w:rFonts w:ascii="Consolas" w:hAnsi="Consolas"/>
                <w:color w:val="2B91AF"/>
                <w:sz w:val="22"/>
              </w:rPr>
              <w:t>Lion</w:t>
            </w:r>
            <w:r w:rsidRPr="002E34A0">
              <w:rPr>
                <w:rFonts w:ascii="Consolas" w:hAnsi="Consolas" w:cs="Courier New"/>
                <w:sz w:val="22"/>
              </w:rPr>
              <w:t>&gt;.Reproduce(</w:t>
            </w:r>
            <w:r w:rsidRPr="002E34A0">
              <w:rPr>
                <w:rFonts w:ascii="Consolas" w:hAnsi="Consolas"/>
                <w:color w:val="2B91AF"/>
                <w:sz w:val="22"/>
              </w:rPr>
              <w:t>Lion</w:t>
            </w:r>
            <w:r w:rsidRPr="002E34A0">
              <w:rPr>
                <w:rFonts w:ascii="Consolas" w:hAnsi="Consolas" w:cs="Courier New"/>
                <w:sz w:val="22"/>
              </w:rPr>
              <w:t xml:space="preserve"> mate)</w:t>
            </w:r>
          </w:p>
        </w:tc>
      </w:tr>
    </w:tbl>
    <w:p w14:paraId="2CD859E7" w14:textId="77777777" w:rsidR="00857F03" w:rsidRPr="002E34A0" w:rsidRDefault="00857F03" w:rsidP="00857F03">
      <w:r w:rsidRPr="002E34A0">
        <w:t xml:space="preserve">In an interface, methods are only declared; the implementation is coded in the class implementing the interface, i.e. – </w:t>
      </w:r>
      <w:r w:rsidRPr="002E34A0">
        <w:rPr>
          <w:rFonts w:ascii="Consolas" w:hAnsi="Consolas"/>
          <w:b/>
          <w:bCs/>
          <w:noProof/>
          <w:kern w:val="32"/>
          <w:sz w:val="22"/>
        </w:rPr>
        <w:t>Lion</w:t>
      </w:r>
      <w:r w:rsidRPr="002E34A0">
        <w:t>.</w:t>
      </w:r>
    </w:p>
    <w:p w14:paraId="02FDC365" w14:textId="77777777" w:rsidR="00857F03" w:rsidRPr="002E34A0" w:rsidRDefault="00857F03" w:rsidP="00857F03">
      <w:r w:rsidRPr="002E34A0">
        <w:t xml:space="preserve">The class that implements a certain interface must </w:t>
      </w:r>
      <w:r w:rsidRPr="002E34A0">
        <w:rPr>
          <w:b/>
        </w:rPr>
        <w:t>implement all methods in it</w:t>
      </w:r>
      <w:r w:rsidRPr="002E34A0">
        <w:t xml:space="preserve">. The only exception is when the class is </w:t>
      </w:r>
      <w:r w:rsidRPr="002E34A0">
        <w:rPr>
          <w:b/>
        </w:rPr>
        <w:t>abstract</w:t>
      </w:r>
      <w:r w:rsidRPr="002E34A0">
        <w:t>. Then it can implement none, some or all of the methods. All remaining methods have to be implemented in some of the inheriting classes.</w:t>
      </w:r>
    </w:p>
    <w:p w14:paraId="5C3DB050" w14:textId="77777777" w:rsidR="00857F03" w:rsidRPr="002E34A0" w:rsidRDefault="00857F03" w:rsidP="00857F03">
      <w:pPr>
        <w:pStyle w:val="Heading4"/>
      </w:pPr>
      <w:r w:rsidRPr="002E34A0">
        <w:t>Abstraction and Interfaces</w:t>
      </w:r>
    </w:p>
    <w:p w14:paraId="45A1D6DD" w14:textId="7935A32A" w:rsidR="00857F03" w:rsidRPr="002E34A0" w:rsidRDefault="00857F03" w:rsidP="00857F03">
      <w:r w:rsidRPr="002E34A0">
        <w:t xml:space="preserve">The best way to achieve abstraction is by </w:t>
      </w:r>
      <w:r w:rsidRPr="002E34A0">
        <w:rPr>
          <w:b/>
        </w:rPr>
        <w:t>working though interfaces</w:t>
      </w:r>
      <w:r w:rsidRPr="002E34A0">
        <w:t xml:space="preserve">. A component works with interfaces which another implements. That way, a change in the second component will </w:t>
      </w:r>
      <w:r w:rsidRPr="002E34A0">
        <w:lastRenderedPageBreak/>
        <w:t>not affect the first one</w:t>
      </w:r>
      <w:ins w:id="260" w:author="Hans Zijlstra" w:date="2017-07-04T10:33:00Z">
        <w:r w:rsidR="002B3B81">
          <w:t>,</w:t>
        </w:r>
      </w:ins>
      <w:r w:rsidRPr="002E34A0">
        <w:t xml:space="preserve"> as long as the new component implements the old interface. The interface is also called a </w:t>
      </w:r>
      <w:r w:rsidRPr="002E34A0">
        <w:rPr>
          <w:b/>
          <w:bCs/>
        </w:rPr>
        <w:t>contract</w:t>
      </w:r>
      <w:r w:rsidRPr="002E34A0">
        <w:t xml:space="preserve">. Every component upholds a certain contract (the signature of certain methods). </w:t>
      </w:r>
      <w:ins w:id="261" w:author="Hans Zijlstra" w:date="2017-07-08T10:27:00Z">
        <w:r w:rsidR="000C21DF">
          <w:t>In t</w:t>
        </w:r>
      </w:ins>
      <w:del w:id="262" w:author="Hans Zijlstra" w:date="2017-07-08T10:27:00Z">
        <w:r w:rsidRPr="002E34A0" w:rsidDel="000C21DF">
          <w:delText>T</w:delText>
        </w:r>
      </w:del>
      <w:r w:rsidRPr="002E34A0">
        <w:t>hat way, two components upholding a contract can communicate with each other without knowing how their counterpart works.</w:t>
      </w:r>
    </w:p>
    <w:p w14:paraId="6CBCB90B" w14:textId="77777777" w:rsidR="00857F03" w:rsidRPr="002E34A0" w:rsidRDefault="00857F03" w:rsidP="00857F03">
      <w:r w:rsidRPr="002E34A0">
        <w:t xml:space="preserve">Some important interfaces from the Common Type System (CTS) are the </w:t>
      </w:r>
      <w:r w:rsidRPr="002E34A0">
        <w:rPr>
          <w:b/>
        </w:rPr>
        <w:t>list</w:t>
      </w:r>
      <w:r w:rsidRPr="002E34A0">
        <w:t xml:space="preserve"> and </w:t>
      </w:r>
      <w:r w:rsidRPr="002E34A0">
        <w:rPr>
          <w:b/>
        </w:rPr>
        <w:t>collection</w:t>
      </w:r>
      <w:r w:rsidRPr="002E34A0">
        <w:t xml:space="preserve"> interfaces: </w:t>
      </w:r>
      <w:r w:rsidRPr="002E34A0">
        <w:rPr>
          <w:rFonts w:ascii="Consolas" w:hAnsi="Consolas"/>
          <w:b/>
          <w:bCs/>
          <w:noProof/>
          <w:kern w:val="32"/>
          <w:sz w:val="22"/>
        </w:rPr>
        <w:t>System.Collections.Generic.IList&lt;T&gt;</w:t>
      </w:r>
      <w:r w:rsidRPr="002E34A0">
        <w:t xml:space="preserve"> and </w:t>
      </w:r>
      <w:r w:rsidRPr="002E34A0">
        <w:rPr>
          <w:rFonts w:ascii="Consolas" w:hAnsi="Consolas"/>
          <w:b/>
          <w:bCs/>
          <w:noProof/>
          <w:kern w:val="32"/>
          <w:sz w:val="22"/>
        </w:rPr>
        <w:t>System.Collections.Generic.ICollection&lt;T&gt;</w:t>
      </w:r>
      <w:r w:rsidRPr="002E34A0">
        <w:t>. All of the standard .NET collection classes implement these interfaces and the various components pass different implementations (arrays, linked lists, hash tables, etc.) to one another using a common interface.</w:t>
      </w:r>
    </w:p>
    <w:p w14:paraId="1F13D641" w14:textId="77777777" w:rsidR="00857F03" w:rsidRPr="002E34A0" w:rsidRDefault="00857F03" w:rsidP="00857F03">
      <w:r w:rsidRPr="002E34A0">
        <w:rPr>
          <w:b/>
        </w:rPr>
        <w:t>Collections</w:t>
      </w:r>
      <w:r w:rsidRPr="002E34A0">
        <w:t xml:space="preserve"> are an excellent example of an object-oriented library with classes and interfaces that actively use all core principles of OOP: abstraction, inheritance, encapsulation and polymorphism.</w:t>
      </w:r>
    </w:p>
    <w:p w14:paraId="570F4DCF" w14:textId="77777777" w:rsidR="00857F03" w:rsidRPr="002E34A0" w:rsidRDefault="00857F03" w:rsidP="00857F03">
      <w:pPr>
        <w:pStyle w:val="Heading4"/>
      </w:pPr>
      <w:r w:rsidRPr="002E34A0">
        <w:t>When Should We Use Abstraction and Interfaces?</w:t>
      </w:r>
    </w:p>
    <w:p w14:paraId="0128E202" w14:textId="30DECD5F" w:rsidR="00857F03" w:rsidRPr="002E34A0" w:rsidRDefault="00857F03" w:rsidP="00857F03">
      <w:r w:rsidRPr="002E34A0">
        <w:t xml:space="preserve">The answer to this question is: </w:t>
      </w:r>
      <w:r w:rsidRPr="002E34A0">
        <w:rPr>
          <w:b/>
        </w:rPr>
        <w:t>always when we want to achieve abstraction of data or actions</w:t>
      </w:r>
      <w:r w:rsidRPr="002E34A0">
        <w:t xml:space="preserve">, whose implementation can change later on. Code, which communicates with another piece of code through interfaces, is much more resilient to changes than code written using specific classes. </w:t>
      </w:r>
      <w:r w:rsidRPr="002E34A0">
        <w:rPr>
          <w:b/>
        </w:rPr>
        <w:t xml:space="preserve">Working through interfaces is </w:t>
      </w:r>
      <w:ins w:id="263" w:author="Hans Zijlstra" w:date="2017-07-08T10:29:00Z">
        <w:r w:rsidR="000C21DF">
          <w:rPr>
            <w:b/>
          </w:rPr>
          <w:t xml:space="preserve">a </w:t>
        </w:r>
      </w:ins>
      <w:r w:rsidRPr="002E34A0">
        <w:rPr>
          <w:b/>
        </w:rPr>
        <w:t>common and</w:t>
      </w:r>
      <w:del w:id="264" w:author="Hans Zijlstra" w:date="2017-07-08T10:29:00Z">
        <w:r w:rsidRPr="002E34A0" w:rsidDel="000C21DF">
          <w:rPr>
            <w:b/>
          </w:rPr>
          <w:delText xml:space="preserve"> a</w:delText>
        </w:r>
      </w:del>
      <w:r w:rsidRPr="002E34A0">
        <w:rPr>
          <w:b/>
        </w:rPr>
        <w:t xml:space="preserve"> highly recommended practice</w:t>
      </w:r>
      <w:r w:rsidRPr="002E34A0">
        <w:t xml:space="preserve"> – one of the basic rules for writing high-quality code.</w:t>
      </w:r>
    </w:p>
    <w:p w14:paraId="1873181B" w14:textId="77777777" w:rsidR="00857F03" w:rsidRPr="002E34A0" w:rsidRDefault="00857F03" w:rsidP="00857F03">
      <w:pPr>
        <w:pStyle w:val="Heading4"/>
      </w:pPr>
      <w:r w:rsidRPr="002E34A0">
        <w:t>When Should We Write Interfaces?</w:t>
      </w:r>
    </w:p>
    <w:p w14:paraId="12709230" w14:textId="7BD6AEAC" w:rsidR="00857F03" w:rsidRPr="002E34A0" w:rsidRDefault="00857F03" w:rsidP="00857F03">
      <w:r w:rsidRPr="002E34A0">
        <w:t xml:space="preserve">It is always a good idea to use interfaces </w:t>
      </w:r>
      <w:r w:rsidRPr="002E34A0">
        <w:rPr>
          <w:b/>
        </w:rPr>
        <w:t>when functionality is exposed to another component</w:t>
      </w:r>
      <w:r w:rsidRPr="002E34A0">
        <w:t>. In the interface</w:t>
      </w:r>
      <w:ins w:id="265" w:author="Hans Zijlstra" w:date="2017-07-08T10:29:00Z">
        <w:r w:rsidR="00ED3D72">
          <w:t>,</w:t>
        </w:r>
      </w:ins>
      <w:r w:rsidRPr="002E34A0">
        <w:t xml:space="preserve"> we include only the functionality (in the form of a declaration) that others need to see.</w:t>
      </w:r>
    </w:p>
    <w:p w14:paraId="03A4FA45" w14:textId="1BEB30C9" w:rsidR="00857F03" w:rsidRPr="002E34A0" w:rsidRDefault="00857F03" w:rsidP="00857F03">
      <w:r w:rsidRPr="002E34A0">
        <w:t xml:space="preserve">Internally, a program / component can use interfaces for </w:t>
      </w:r>
      <w:r w:rsidRPr="002E34A0">
        <w:rPr>
          <w:b/>
        </w:rPr>
        <w:t>defining roles</w:t>
      </w:r>
      <w:r w:rsidRPr="002E34A0">
        <w:t xml:space="preserve">. </w:t>
      </w:r>
      <w:ins w:id="266" w:author="Hans Zijlstra" w:date="2017-07-08T10:29:00Z">
        <w:r w:rsidR="00ED3D72">
          <w:t>In t</w:t>
        </w:r>
      </w:ins>
      <w:del w:id="267" w:author="Hans Zijlstra" w:date="2017-07-08T10:29:00Z">
        <w:r w:rsidRPr="002E34A0" w:rsidDel="00ED3D72">
          <w:delText>T</w:delText>
        </w:r>
      </w:del>
      <w:r w:rsidRPr="002E34A0">
        <w:t>hat way, an object can be used by different classes through different roles.</w:t>
      </w:r>
    </w:p>
    <w:p w14:paraId="6B21D516" w14:textId="77777777" w:rsidR="00857F03" w:rsidRPr="002E34A0" w:rsidRDefault="00857F03" w:rsidP="00857F03">
      <w:pPr>
        <w:pStyle w:val="Heading2"/>
      </w:pPr>
      <w:bookmarkStart w:id="268" w:name="OOP_Encapsulation"/>
      <w:bookmarkStart w:id="269" w:name="_Toc370673225"/>
      <w:bookmarkEnd w:id="268"/>
      <w:r w:rsidRPr="002E34A0">
        <w:t>Encapsulation</w:t>
      </w:r>
      <w:bookmarkEnd w:id="269"/>
    </w:p>
    <w:p w14:paraId="0BF88F0A" w14:textId="28BB3D67" w:rsidR="00857F03" w:rsidRPr="002E34A0" w:rsidRDefault="00857F03" w:rsidP="00857F03">
      <w:r w:rsidRPr="002E34A0">
        <w:rPr>
          <w:b/>
          <w:bCs/>
        </w:rPr>
        <w:t xml:space="preserve">Encapsulation </w:t>
      </w:r>
      <w:r w:rsidRPr="002E34A0">
        <w:t xml:space="preserve">is one of the main concepts </w:t>
      </w:r>
      <w:ins w:id="270" w:author="Hans Zijlstra" w:date="2017-07-08T10:30:00Z">
        <w:r w:rsidR="00ED3D72">
          <w:t>o</w:t>
        </w:r>
      </w:ins>
      <w:del w:id="271" w:author="Hans Zijlstra" w:date="2017-07-08T10:30:00Z">
        <w:r w:rsidRPr="002E34A0" w:rsidDel="00ED3D72">
          <w:delText>in</w:delText>
        </w:r>
      </w:del>
      <w:r w:rsidRPr="002E34A0">
        <w:t xml:space="preserve"> OOP. It is also called "</w:t>
      </w:r>
      <w:r w:rsidRPr="002E34A0">
        <w:rPr>
          <w:b/>
        </w:rPr>
        <w:t>information hiding</w:t>
      </w:r>
      <w:r w:rsidRPr="002E34A0">
        <w:t xml:space="preserve">". An object has to provide its users only with the essential information for manipulation, without the internal details. A </w:t>
      </w:r>
      <w:r w:rsidRPr="002E34A0">
        <w:rPr>
          <w:rFonts w:ascii="Consolas" w:hAnsi="Consolas"/>
          <w:b/>
          <w:bCs/>
          <w:noProof/>
          <w:kern w:val="32"/>
          <w:sz w:val="22"/>
        </w:rPr>
        <w:t>Secretary</w:t>
      </w:r>
      <w:r w:rsidRPr="002E34A0">
        <w:t xml:space="preserve"> using a </w:t>
      </w:r>
      <w:r w:rsidRPr="002E34A0">
        <w:rPr>
          <w:rFonts w:ascii="Consolas" w:hAnsi="Consolas"/>
          <w:b/>
          <w:bCs/>
          <w:noProof/>
          <w:kern w:val="32"/>
          <w:sz w:val="22"/>
        </w:rPr>
        <w:t>Laptop</w:t>
      </w:r>
      <w:r w:rsidRPr="002E34A0">
        <w:t xml:space="preserve"> only </w:t>
      </w:r>
      <w:ins w:id="272" w:author="Hans Zijlstra" w:date="2017-07-04T10:36:00Z">
        <w:r w:rsidR="002B3B81">
          <w:t>has to know</w:t>
        </w:r>
      </w:ins>
      <w:del w:id="273" w:author="Hans Zijlstra" w:date="2017-07-04T10:36:00Z">
        <w:r w:rsidRPr="002E34A0" w:rsidDel="002B3B81">
          <w:delText>knows</w:delText>
        </w:r>
      </w:del>
      <w:r w:rsidRPr="002E34A0">
        <w:t xml:space="preserve"> about its screen, keyboard and mouse. Everything else is hidden internally under the cover. </w:t>
      </w:r>
      <w:ins w:id="274" w:author="Hans Zijlstra" w:date="2017-07-04T10:37:00Z">
        <w:r w:rsidR="002B3B81">
          <w:t>The secretary</w:t>
        </w:r>
      </w:ins>
      <w:del w:id="275" w:author="Hans Zijlstra" w:date="2017-07-04T10:37:00Z">
        <w:r w:rsidRPr="002E34A0" w:rsidDel="002B3B81">
          <w:delText>She</w:delText>
        </w:r>
      </w:del>
      <w:r w:rsidRPr="002E34A0">
        <w:t xml:space="preserve"> </w:t>
      </w:r>
      <w:r w:rsidRPr="002E34A0">
        <w:rPr>
          <w:b/>
        </w:rPr>
        <w:t xml:space="preserve">does not </w:t>
      </w:r>
      <w:ins w:id="276" w:author="Hans Zijlstra" w:date="2017-07-04T10:37:00Z">
        <w:r w:rsidR="002B3B81">
          <w:rPr>
            <w:b/>
          </w:rPr>
          <w:t xml:space="preserve">have to </w:t>
        </w:r>
      </w:ins>
      <w:r w:rsidRPr="002E34A0">
        <w:rPr>
          <w:b/>
        </w:rPr>
        <w:t>know about</w:t>
      </w:r>
      <w:r w:rsidRPr="002E34A0">
        <w:t xml:space="preserve"> </w:t>
      </w:r>
      <w:r w:rsidRPr="002E34A0">
        <w:rPr>
          <w:b/>
        </w:rPr>
        <w:t>the inner workings</w:t>
      </w:r>
      <w:r w:rsidRPr="002E34A0">
        <w:t xml:space="preserve"> of</w:t>
      </w:r>
      <w:ins w:id="277" w:author="Hans Zijlstra" w:date="2017-07-04T10:37:00Z">
        <w:r w:rsidR="002B3B81">
          <w:t xml:space="preserve"> a</w:t>
        </w:r>
      </w:ins>
      <w:r w:rsidRPr="002E34A0">
        <w:t xml:space="preserve"> </w:t>
      </w:r>
      <w:r w:rsidRPr="002E34A0">
        <w:rPr>
          <w:rFonts w:ascii="Consolas" w:hAnsi="Consolas"/>
          <w:b/>
          <w:bCs/>
          <w:noProof/>
          <w:kern w:val="32"/>
          <w:sz w:val="22"/>
        </w:rPr>
        <w:t>Laptop</w:t>
      </w:r>
      <w:ins w:id="278" w:author="Hans Zijlstra" w:date="2017-07-04T10:38:00Z">
        <w:r w:rsidR="002B3B81">
          <w:t>.</w:t>
        </w:r>
      </w:ins>
      <w:del w:id="279" w:author="Hans Zijlstra" w:date="2017-07-04T10:38:00Z">
        <w:r w:rsidRPr="002E34A0" w:rsidDel="002B3B81">
          <w:delText>, because she doesn’t need to, and if she does, she might make a mess</w:delText>
        </w:r>
      </w:del>
      <w:r w:rsidRPr="002E34A0">
        <w:t>. Therefore</w:t>
      </w:r>
      <w:ins w:id="280" w:author="Hans Zijlstra" w:date="2017-07-04T10:36:00Z">
        <w:r w:rsidR="002B3B81">
          <w:t>,</w:t>
        </w:r>
      </w:ins>
      <w:r w:rsidRPr="002E34A0">
        <w:t xml:space="preserve"> parts of the properties and methods </w:t>
      </w:r>
      <w:ins w:id="281" w:author="Hans Zijlstra" w:date="2017-07-04T10:38:00Z">
        <w:r w:rsidR="002B3B81">
          <w:t xml:space="preserve">can </w:t>
        </w:r>
      </w:ins>
      <w:r w:rsidRPr="002E34A0">
        <w:t xml:space="preserve">remain hidden to </w:t>
      </w:r>
      <w:ins w:id="282" w:author="Hans Zijlstra" w:date="2017-07-04T10:38:00Z">
        <w:r w:rsidR="002B3B81">
          <w:t>the secretar</w:t>
        </w:r>
      </w:ins>
      <w:ins w:id="283" w:author="Hans Zijlstra" w:date="2017-07-04T10:40:00Z">
        <w:r w:rsidR="002B3B81">
          <w:t>y</w:t>
        </w:r>
      </w:ins>
      <w:del w:id="284" w:author="Hans Zijlstra" w:date="2017-07-04T10:38:00Z">
        <w:r w:rsidRPr="002E34A0" w:rsidDel="002B3B81">
          <w:delText>her</w:delText>
        </w:r>
      </w:del>
      <w:r w:rsidRPr="002E34A0">
        <w:t>.</w:t>
      </w:r>
    </w:p>
    <w:p w14:paraId="59942D00" w14:textId="70E7F021" w:rsidR="00857F03" w:rsidRPr="002E34A0" w:rsidRDefault="00857F03" w:rsidP="00857F03">
      <w:r w:rsidRPr="002E34A0">
        <w:t xml:space="preserve">The person writing the class has to decide what should be </w:t>
      </w:r>
      <w:r w:rsidRPr="002E34A0">
        <w:rPr>
          <w:b/>
        </w:rPr>
        <w:t>hidden</w:t>
      </w:r>
      <w:r w:rsidRPr="002E34A0">
        <w:t xml:space="preserve"> and what not. When we program, we must define as </w:t>
      </w:r>
      <w:r w:rsidRPr="002E34A0">
        <w:rPr>
          <w:rFonts w:ascii="Consolas" w:hAnsi="Consolas"/>
          <w:b/>
          <w:bCs/>
          <w:noProof/>
          <w:kern w:val="32"/>
          <w:sz w:val="22"/>
        </w:rPr>
        <w:t>private</w:t>
      </w:r>
      <w:r w:rsidRPr="002E34A0">
        <w:t xml:space="preserve"> every method or field</w:t>
      </w:r>
      <w:ins w:id="285" w:author="Hans Zijlstra" w:date="2017-07-08T10:33:00Z">
        <w:r w:rsidR="00ED3D72">
          <w:t>.</w:t>
        </w:r>
      </w:ins>
      <w:r w:rsidRPr="002E34A0">
        <w:t xml:space="preserve"> </w:t>
      </w:r>
      <w:ins w:id="286" w:author="Hans Zijlstra" w:date="2017-07-08T10:33:00Z">
        <w:r w:rsidR="00ED3D72">
          <w:t>to disable</w:t>
        </w:r>
      </w:ins>
      <w:del w:id="287" w:author="Hans Zijlstra" w:date="2017-07-08T10:33:00Z">
        <w:r w:rsidRPr="002E34A0" w:rsidDel="00ED3D72">
          <w:delText>which</w:delText>
        </w:r>
      </w:del>
      <w:ins w:id="288" w:author="Hans Zijlstra" w:date="2017-07-08T10:34:00Z">
        <w:r w:rsidR="00ED3D72">
          <w:t xml:space="preserve"> </w:t>
        </w:r>
      </w:ins>
      <w:ins w:id="289" w:author="Hans Zijlstra" w:date="2017-07-08T10:33:00Z">
        <w:r w:rsidR="00ED3D72">
          <w:t>access</w:t>
        </w:r>
      </w:ins>
      <w:ins w:id="290" w:author="Hans Zijlstra" w:date="2017-07-08T10:34:00Z">
        <w:r w:rsidR="00ED3D72">
          <w:t xml:space="preserve"> by</w:t>
        </w:r>
      </w:ins>
      <w:r w:rsidRPr="002E34A0">
        <w:t xml:space="preserve"> other classes</w:t>
      </w:r>
      <w:del w:id="291" w:author="Hans Zijlstra" w:date="2017-07-08T10:34:00Z">
        <w:r w:rsidRPr="002E34A0" w:rsidDel="00ED3D72">
          <w:delText xml:space="preserve"> should not </w:delText>
        </w:r>
      </w:del>
      <w:del w:id="292" w:author="Hans Zijlstra" w:date="2017-07-08T10:33:00Z">
        <w:r w:rsidRPr="002E34A0" w:rsidDel="00ED3D72">
          <w:delText>be able to</w:delText>
        </w:r>
      </w:del>
      <w:del w:id="293" w:author="Hans Zijlstra" w:date="2017-07-08T10:34:00Z">
        <w:r w:rsidRPr="002E34A0" w:rsidDel="00ED3D72">
          <w:delText xml:space="preserve"> access</w:delText>
        </w:r>
      </w:del>
      <w:r w:rsidRPr="002E34A0">
        <w:t>.</w:t>
      </w:r>
    </w:p>
    <w:p w14:paraId="248F45F3" w14:textId="77777777" w:rsidR="00857F03" w:rsidRPr="002E34A0" w:rsidRDefault="00857F03" w:rsidP="00857F03">
      <w:pPr>
        <w:pStyle w:val="Heading3"/>
      </w:pPr>
      <w:r w:rsidRPr="002E34A0">
        <w:t>Encapsulation – Examples</w:t>
      </w:r>
    </w:p>
    <w:p w14:paraId="277B32CD" w14:textId="0F56437A" w:rsidR="00857F03" w:rsidRPr="002E34A0" w:rsidRDefault="00857F03" w:rsidP="00857F03">
      <w:pPr>
        <w:spacing w:after="120"/>
      </w:pPr>
      <w:r w:rsidRPr="002E34A0">
        <w:t xml:space="preserve">The example below shows how to </w:t>
      </w:r>
      <w:r w:rsidRPr="002E34A0">
        <w:rPr>
          <w:b/>
        </w:rPr>
        <w:t>hide methods</w:t>
      </w:r>
      <w:r w:rsidRPr="002E34A0">
        <w:t xml:space="preserve"> that the </w:t>
      </w:r>
      <w:del w:id="294" w:author="Hans Zijlstra" w:date="2017-07-08T10:34:00Z">
        <w:r w:rsidRPr="002E34A0" w:rsidDel="00ED3D72">
          <w:delText xml:space="preserve">class’ </w:delText>
        </w:r>
      </w:del>
      <w:r w:rsidRPr="002E34A0">
        <w:t xml:space="preserve">user doesn’t have to be familiar with and </w:t>
      </w:r>
      <w:ins w:id="295" w:author="Hans Zijlstra" w:date="2017-07-08T10:35:00Z">
        <w:r w:rsidR="00ED3D72">
          <w:t xml:space="preserve">that </w:t>
        </w:r>
      </w:ins>
      <w:r w:rsidRPr="002E34A0">
        <w:t xml:space="preserve">are only used internally by the author of the class. First, we define an </w:t>
      </w:r>
      <w:r w:rsidRPr="002E34A0">
        <w:rPr>
          <w:b/>
        </w:rPr>
        <w:t>abstract class</w:t>
      </w:r>
      <w:r w:rsidRPr="002E34A0">
        <w:t xml:space="preserve"> </w:t>
      </w:r>
      <w:r w:rsidRPr="002E34A0">
        <w:rPr>
          <w:rFonts w:ascii="Consolas" w:hAnsi="Consolas"/>
          <w:b/>
          <w:bCs/>
          <w:noProof/>
          <w:kern w:val="32"/>
          <w:sz w:val="22"/>
        </w:rPr>
        <w:t>Felidae</w:t>
      </w:r>
      <w:r w:rsidRPr="002E34A0">
        <w:t>, which defines the public operations of cats (regardless of the cat’s 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30EA1582"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3C58ACCD"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Felidae.cs</w:t>
            </w:r>
          </w:p>
        </w:tc>
      </w:tr>
      <w:tr w:rsidR="00857F03" w:rsidRPr="002E34A0" w14:paraId="31A72709" w14:textId="77777777" w:rsidTr="002E34A0">
        <w:tc>
          <w:tcPr>
            <w:tcW w:w="7970" w:type="dxa"/>
            <w:tcBorders>
              <w:top w:val="single" w:sz="4" w:space="0" w:color="auto"/>
              <w:left w:val="single" w:sz="4" w:space="0" w:color="auto"/>
              <w:bottom w:val="single" w:sz="4" w:space="0" w:color="auto"/>
              <w:right w:val="single" w:sz="4" w:space="0" w:color="auto"/>
            </w:tcBorders>
          </w:tcPr>
          <w:p w14:paraId="1F47D85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Felidae</w:t>
            </w:r>
          </w:p>
          <w:p w14:paraId="22428F3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lastRenderedPageBreak/>
              <w:t>{</w:t>
            </w:r>
          </w:p>
          <w:p w14:paraId="6E7C16A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 virtual</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Walk()</w:t>
            </w:r>
          </w:p>
          <w:p w14:paraId="297CF17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39470C2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8000"/>
                <w:sz w:val="22"/>
              </w:rPr>
              <w:t>// …</w:t>
            </w:r>
          </w:p>
          <w:p w14:paraId="75AA5CC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23B54C7B"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7D43C19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w:t>
            </w:r>
          </w:p>
          <w:p w14:paraId="2B67369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749163BA" w14:textId="77777777" w:rsidR="00857F03" w:rsidRPr="002E34A0" w:rsidRDefault="00857F03" w:rsidP="00857F03">
      <w:pPr>
        <w:spacing w:after="120"/>
      </w:pPr>
      <w:r w:rsidRPr="002E34A0">
        <w:lastRenderedPageBreak/>
        <w:t xml:space="preserve">This is how the class </w:t>
      </w:r>
      <w:r w:rsidRPr="002E34A0">
        <w:rPr>
          <w:rFonts w:ascii="Consolas" w:hAnsi="Consolas"/>
          <w:b/>
          <w:bCs/>
          <w:noProof/>
          <w:kern w:val="32"/>
          <w:sz w:val="22"/>
        </w:rPr>
        <w:t xml:space="preserve">Lion </w:t>
      </w:r>
      <w:r w:rsidRPr="002E34A0">
        <w:t>looks like: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3FF722BC"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08ABC026"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Lion.cs</w:t>
            </w:r>
          </w:p>
        </w:tc>
      </w:tr>
      <w:tr w:rsidR="00857F03" w:rsidRPr="002E34A0" w14:paraId="0F676194" w14:textId="77777777" w:rsidTr="002E34A0">
        <w:tc>
          <w:tcPr>
            <w:tcW w:w="7970" w:type="dxa"/>
            <w:tcBorders>
              <w:top w:val="single" w:sz="4" w:space="0" w:color="auto"/>
              <w:left w:val="single" w:sz="4" w:space="0" w:color="auto"/>
              <w:bottom w:val="single" w:sz="4" w:space="0" w:color="auto"/>
              <w:right w:val="single" w:sz="4" w:space="0" w:color="auto"/>
            </w:tcBorders>
          </w:tcPr>
          <w:p w14:paraId="06FC513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Lion</w:t>
            </w:r>
            <w:r w:rsidRPr="002E34A0">
              <w:rPr>
                <w:rFonts w:ascii="Consolas" w:hAnsi="Consolas" w:cs="Courier New"/>
                <w:noProof/>
                <w:sz w:val="22"/>
              </w:rPr>
              <w:t xml:space="preserve"> : </w:t>
            </w:r>
            <w:r w:rsidRPr="002E34A0">
              <w:rPr>
                <w:rFonts w:ascii="Consolas" w:hAnsi="Consolas"/>
                <w:noProof/>
                <w:color w:val="2B91AF"/>
                <w:sz w:val="22"/>
              </w:rPr>
              <w:t>Felidae</w:t>
            </w:r>
            <w:r w:rsidRPr="002E34A0">
              <w:rPr>
                <w:rFonts w:ascii="Consolas" w:hAnsi="Consolas" w:cs="Courier New"/>
                <w:noProof/>
                <w:sz w:val="22"/>
              </w:rPr>
              <w:t xml:space="preserve">, </w:t>
            </w:r>
            <w:r w:rsidRPr="002E34A0">
              <w:rPr>
                <w:rFonts w:ascii="Consolas" w:hAnsi="Consolas"/>
                <w:noProof/>
                <w:color w:val="2B91AF"/>
                <w:sz w:val="22"/>
              </w:rPr>
              <w:t>Reproducible</w:t>
            </w:r>
            <w:r w:rsidRPr="002E34A0">
              <w:rPr>
                <w:rFonts w:ascii="Consolas" w:hAnsi="Consolas" w:cs="Courier New"/>
                <w:noProof/>
                <w:sz w:val="22"/>
              </w:rPr>
              <w:t>&lt;</w:t>
            </w:r>
            <w:r w:rsidRPr="002E34A0">
              <w:rPr>
                <w:rFonts w:ascii="Consolas" w:hAnsi="Consolas"/>
                <w:noProof/>
                <w:color w:val="2B91AF"/>
                <w:sz w:val="22"/>
              </w:rPr>
              <w:t>Lion</w:t>
            </w:r>
            <w:r w:rsidRPr="002E34A0">
              <w:rPr>
                <w:rFonts w:ascii="Consolas" w:hAnsi="Consolas" w:cs="Courier New"/>
                <w:noProof/>
                <w:sz w:val="22"/>
              </w:rPr>
              <w:t>&gt;</w:t>
            </w:r>
          </w:p>
          <w:p w14:paraId="18C4EA2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55568F1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w:t>
            </w:r>
          </w:p>
          <w:p w14:paraId="74BD1BEE"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15E575D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private</w:t>
            </w:r>
            <w:r w:rsidRPr="002E34A0">
              <w:rPr>
                <w:rFonts w:ascii="Consolas" w:hAnsi="Consolas" w:cs="Courier New"/>
                <w:noProof/>
                <w:sz w:val="22"/>
              </w:rPr>
              <w:t xml:space="preserve"> </w:t>
            </w:r>
            <w:r w:rsidRPr="002E34A0">
              <w:rPr>
                <w:rFonts w:ascii="Consolas" w:hAnsi="Consolas"/>
                <w:noProof/>
                <w:color w:val="2B91AF"/>
                <w:sz w:val="22"/>
              </w:rPr>
              <w:t>Paw</w:t>
            </w:r>
            <w:r w:rsidRPr="002E34A0">
              <w:rPr>
                <w:rFonts w:ascii="Consolas" w:hAnsi="Consolas" w:cs="Courier New"/>
                <w:noProof/>
                <w:sz w:val="22"/>
              </w:rPr>
              <w:t xml:space="preserve"> frontLeft;</w:t>
            </w:r>
          </w:p>
          <w:p w14:paraId="1EE6A70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private</w:t>
            </w:r>
            <w:r w:rsidRPr="002E34A0">
              <w:rPr>
                <w:rFonts w:ascii="Consolas" w:hAnsi="Consolas" w:cs="Courier New"/>
                <w:noProof/>
                <w:sz w:val="22"/>
              </w:rPr>
              <w:t xml:space="preserve"> </w:t>
            </w:r>
            <w:r w:rsidRPr="002E34A0">
              <w:rPr>
                <w:rFonts w:ascii="Consolas" w:hAnsi="Consolas"/>
                <w:noProof/>
                <w:color w:val="2B91AF"/>
                <w:sz w:val="22"/>
              </w:rPr>
              <w:t>Paw</w:t>
            </w:r>
            <w:r w:rsidRPr="002E34A0">
              <w:rPr>
                <w:rFonts w:ascii="Consolas" w:hAnsi="Consolas" w:cs="Courier New"/>
                <w:noProof/>
                <w:sz w:val="22"/>
              </w:rPr>
              <w:t xml:space="preserve"> frontRight;</w:t>
            </w:r>
          </w:p>
          <w:p w14:paraId="11A27CE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private</w:t>
            </w:r>
            <w:r w:rsidRPr="002E34A0">
              <w:rPr>
                <w:rFonts w:ascii="Consolas" w:hAnsi="Consolas" w:cs="Courier New"/>
                <w:noProof/>
                <w:sz w:val="22"/>
              </w:rPr>
              <w:t xml:space="preserve"> </w:t>
            </w:r>
            <w:r w:rsidRPr="002E34A0">
              <w:rPr>
                <w:rFonts w:ascii="Consolas" w:hAnsi="Consolas"/>
                <w:noProof/>
                <w:color w:val="2B91AF"/>
                <w:sz w:val="22"/>
              </w:rPr>
              <w:t>Paw</w:t>
            </w:r>
            <w:r w:rsidRPr="002E34A0">
              <w:rPr>
                <w:rFonts w:ascii="Consolas" w:hAnsi="Consolas" w:cs="Courier New"/>
                <w:noProof/>
                <w:sz w:val="22"/>
              </w:rPr>
              <w:t xml:space="preserve"> </w:t>
            </w:r>
            <w:commentRangeStart w:id="296"/>
            <w:r w:rsidRPr="002E34A0">
              <w:rPr>
                <w:rFonts w:ascii="Consolas" w:hAnsi="Consolas" w:cs="Courier New"/>
                <w:noProof/>
                <w:sz w:val="22"/>
              </w:rPr>
              <w:t>bottomLeft</w:t>
            </w:r>
            <w:commentRangeEnd w:id="296"/>
            <w:r w:rsidR="000D477A">
              <w:rPr>
                <w:rStyle w:val="CommentReference"/>
              </w:rPr>
              <w:commentReference w:id="296"/>
            </w:r>
            <w:r w:rsidRPr="002E34A0">
              <w:rPr>
                <w:rFonts w:ascii="Consolas" w:hAnsi="Consolas" w:cs="Courier New"/>
                <w:noProof/>
                <w:sz w:val="22"/>
              </w:rPr>
              <w:t>;</w:t>
            </w:r>
          </w:p>
          <w:p w14:paraId="219F719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private</w:t>
            </w:r>
            <w:r w:rsidRPr="002E34A0">
              <w:rPr>
                <w:rFonts w:ascii="Consolas" w:hAnsi="Consolas" w:cs="Courier New"/>
                <w:noProof/>
                <w:sz w:val="22"/>
              </w:rPr>
              <w:t xml:space="preserve"> </w:t>
            </w:r>
            <w:r w:rsidRPr="002E34A0">
              <w:rPr>
                <w:rFonts w:ascii="Consolas" w:hAnsi="Consolas"/>
                <w:noProof/>
                <w:color w:val="2B91AF"/>
                <w:sz w:val="22"/>
              </w:rPr>
              <w:t>Paw</w:t>
            </w:r>
            <w:r w:rsidRPr="002E34A0">
              <w:rPr>
                <w:rFonts w:ascii="Consolas" w:hAnsi="Consolas" w:cs="Courier New"/>
                <w:noProof/>
                <w:sz w:val="22"/>
              </w:rPr>
              <w:t xml:space="preserve"> bottomRight;</w:t>
            </w:r>
          </w:p>
          <w:p w14:paraId="7CD520AA"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17531B2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private</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MovePaw(</w:t>
            </w:r>
            <w:r w:rsidRPr="002E34A0">
              <w:rPr>
                <w:rFonts w:ascii="Consolas" w:hAnsi="Consolas"/>
                <w:noProof/>
                <w:color w:val="2B91AF"/>
                <w:sz w:val="22"/>
              </w:rPr>
              <w:t>Paw</w:t>
            </w:r>
            <w:r w:rsidRPr="002E34A0">
              <w:rPr>
                <w:rFonts w:ascii="Consolas" w:hAnsi="Consolas" w:cs="Courier New"/>
                <w:noProof/>
                <w:sz w:val="22"/>
              </w:rPr>
              <w:t xml:space="preserve"> paw) {</w:t>
            </w:r>
          </w:p>
          <w:p w14:paraId="6A45C20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8000"/>
                <w:sz w:val="22"/>
              </w:rPr>
              <w:t>// …</w:t>
            </w:r>
          </w:p>
          <w:p w14:paraId="11320B2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47E25A8A"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51B840A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override</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Walk()</w:t>
            </w:r>
          </w:p>
          <w:p w14:paraId="2494AB9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7688B6A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this</w:t>
            </w:r>
            <w:r w:rsidRPr="002E34A0">
              <w:rPr>
                <w:rFonts w:ascii="Consolas" w:hAnsi="Consolas" w:cs="Courier New"/>
                <w:noProof/>
                <w:sz w:val="22"/>
              </w:rPr>
              <w:t>.MovePaw(frontLeft);</w:t>
            </w:r>
          </w:p>
          <w:p w14:paraId="75D3C78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this</w:t>
            </w:r>
            <w:r w:rsidRPr="002E34A0">
              <w:rPr>
                <w:rFonts w:ascii="Consolas" w:hAnsi="Consolas" w:cs="Courier New"/>
                <w:noProof/>
                <w:sz w:val="22"/>
              </w:rPr>
              <w:t>.MovePaw(frontRight);</w:t>
            </w:r>
          </w:p>
          <w:p w14:paraId="5899B1E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this</w:t>
            </w:r>
            <w:r w:rsidRPr="002E34A0">
              <w:rPr>
                <w:rFonts w:ascii="Consolas" w:hAnsi="Consolas" w:cs="Courier New"/>
                <w:noProof/>
                <w:sz w:val="22"/>
              </w:rPr>
              <w:t>.MovePaw(bottomLeft);</w:t>
            </w:r>
          </w:p>
          <w:p w14:paraId="1B4A9F2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this</w:t>
            </w:r>
            <w:r w:rsidRPr="002E34A0">
              <w:rPr>
                <w:rFonts w:ascii="Consolas" w:hAnsi="Consolas" w:cs="Courier New"/>
                <w:noProof/>
                <w:sz w:val="22"/>
              </w:rPr>
              <w:t>.MovePaw(bottomRight);</w:t>
            </w:r>
          </w:p>
          <w:p w14:paraId="18C8191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4F769E15"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149B5D9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w:t>
            </w:r>
          </w:p>
          <w:p w14:paraId="2762ABD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0C1711A8" w14:textId="35396F7A" w:rsidR="00857F03" w:rsidRPr="002E34A0" w:rsidRDefault="00857F03" w:rsidP="00857F03">
      <w:r w:rsidRPr="002E34A0">
        <w:t xml:space="preserve">The public method </w:t>
      </w:r>
      <w:r w:rsidRPr="002E34A0">
        <w:rPr>
          <w:rFonts w:ascii="Consolas" w:hAnsi="Consolas"/>
          <w:b/>
          <w:bCs/>
          <w:noProof/>
          <w:kern w:val="32"/>
          <w:sz w:val="22"/>
        </w:rPr>
        <w:t>Walk()</w:t>
      </w:r>
      <w:r w:rsidRPr="002E34A0">
        <w:t xml:space="preserve"> calls</w:t>
      </w:r>
      <w:del w:id="297" w:author="Hans Zijlstra" w:date="2017-07-08T10:36:00Z">
        <w:r w:rsidRPr="002E34A0" w:rsidDel="00ED3D72">
          <w:delText xml:space="preserve"> some other</w:delText>
        </w:r>
      </w:del>
      <w:ins w:id="298" w:author="Hans Zijlstra" w:date="2017-07-08T10:36:00Z">
        <w:r w:rsidR="00ED3D72">
          <w:t xml:space="preserve"> the</w:t>
        </w:r>
      </w:ins>
      <w:r w:rsidRPr="002E34A0">
        <w:t xml:space="preserve"> </w:t>
      </w:r>
      <w:r w:rsidRPr="002E34A0">
        <w:rPr>
          <w:rFonts w:ascii="Consolas" w:hAnsi="Consolas"/>
          <w:b/>
          <w:bCs/>
          <w:noProof/>
          <w:kern w:val="32"/>
          <w:sz w:val="22"/>
        </w:rPr>
        <w:t>private</w:t>
      </w:r>
      <w:r w:rsidRPr="002E34A0">
        <w:t xml:space="preserve"> method </w:t>
      </w:r>
      <w:proofErr w:type="spellStart"/>
      <w:ins w:id="299" w:author="Hans Zijlstra" w:date="2017-07-08T10:37:00Z">
        <w:r w:rsidR="00ED3D72">
          <w:t>M</w:t>
        </w:r>
      </w:ins>
      <w:ins w:id="300" w:author="Hans Zijlstra" w:date="2017-07-08T10:36:00Z">
        <w:r w:rsidR="00ED3D72">
          <w:t>ovePaw</w:t>
        </w:r>
        <w:proofErr w:type="spellEnd"/>
        <w:r w:rsidR="00ED3D72">
          <w:t xml:space="preserve"> </w:t>
        </w:r>
      </w:ins>
      <w:r w:rsidRPr="002E34A0">
        <w:t xml:space="preserve">4 times. That way the base class is short – it consists of a single method. The implementation, however, calls another of its methods, which is hidden from the users of the class. </w:t>
      </w:r>
      <w:ins w:id="301" w:author="Hans Zijlstra" w:date="2017-07-08T10:37:00Z">
        <w:r w:rsidR="00ED3D72">
          <w:t>In t</w:t>
        </w:r>
      </w:ins>
      <w:del w:id="302" w:author="Hans Zijlstra" w:date="2017-07-08T10:37:00Z">
        <w:r w:rsidRPr="002E34A0" w:rsidDel="00ED3D72">
          <w:delText>T</w:delText>
        </w:r>
      </w:del>
      <w:r w:rsidRPr="002E34A0">
        <w:t xml:space="preserve">hat way, </w:t>
      </w:r>
      <w:r w:rsidRPr="002E34A0">
        <w:rPr>
          <w:rFonts w:ascii="Consolas" w:hAnsi="Consolas"/>
          <w:b/>
          <w:bCs/>
          <w:noProof/>
          <w:kern w:val="32"/>
          <w:sz w:val="22"/>
        </w:rPr>
        <w:t>Lion</w:t>
      </w:r>
      <w:r w:rsidRPr="002E34A0">
        <w:t xml:space="preserve"> </w:t>
      </w:r>
      <w:r w:rsidRPr="002E34A0">
        <w:rPr>
          <w:b/>
        </w:rPr>
        <w:t>doesn’t publicly disclose information about its inner workings</w:t>
      </w:r>
      <w:r w:rsidRPr="002E34A0">
        <w:t xml:space="preserve"> (it encapsulates certain behavior). At a later stage, this makes it possible to change its implementation without any of the other classes finding out and requiring changes.</w:t>
      </w:r>
    </w:p>
    <w:p w14:paraId="6C0D17EB" w14:textId="77777777" w:rsidR="00857F03" w:rsidRPr="002E34A0" w:rsidRDefault="00857F03" w:rsidP="00857F03">
      <w:pPr>
        <w:pStyle w:val="Heading2"/>
      </w:pPr>
      <w:bookmarkStart w:id="303" w:name="OOP_Polymorphism"/>
      <w:bookmarkStart w:id="304" w:name="_Toc370673226"/>
      <w:bookmarkEnd w:id="303"/>
      <w:r w:rsidRPr="002E34A0">
        <w:t>Polymorphism</w:t>
      </w:r>
      <w:bookmarkEnd w:id="304"/>
    </w:p>
    <w:p w14:paraId="4D5B93EC" w14:textId="77777777" w:rsidR="00857F03" w:rsidRPr="002E34A0" w:rsidRDefault="00857F03" w:rsidP="00857F03">
      <w:r w:rsidRPr="002E34A0">
        <w:t xml:space="preserve">The next fundamental principle of Object-Oriented Programming is "Polymorphism". </w:t>
      </w:r>
      <w:r w:rsidRPr="002E34A0">
        <w:rPr>
          <w:b/>
        </w:rPr>
        <w:t>Polymorphism allows treating objects of a derived class as objects of its base class</w:t>
      </w:r>
      <w:r w:rsidRPr="002E34A0">
        <w:t>. For example, big cats (base class) catch their prey (a method) in different ways. A Lion (derived class) sneaks on it, while a Cheetah (another derived class) simply outruns it.</w:t>
      </w:r>
    </w:p>
    <w:p w14:paraId="4D46A0D2" w14:textId="77777777" w:rsidR="00857F03" w:rsidRPr="002E34A0" w:rsidRDefault="00857F03" w:rsidP="00857F03">
      <w:r w:rsidRPr="002E34A0">
        <w:lastRenderedPageBreak/>
        <w:t>Polymorphism allows us to treat a cat of random size just like a big cat and command it "catch your prey", regardless of its exact size.</w:t>
      </w:r>
    </w:p>
    <w:p w14:paraId="29947B32" w14:textId="6C2FE246" w:rsidR="00857F03" w:rsidRPr="002E34A0" w:rsidRDefault="00857F03" w:rsidP="00857F03">
      <w:r w:rsidRPr="002E34A0">
        <w:t xml:space="preserve">Polymorphism can bear strong resemblance to abstraction, but it is mostly related to </w:t>
      </w:r>
      <w:r w:rsidRPr="002E34A0">
        <w:rPr>
          <w:b/>
        </w:rPr>
        <w:t>overriding methods in derived classes</w:t>
      </w:r>
      <w:r w:rsidRPr="002E34A0">
        <w:t xml:space="preserve">, in order </w:t>
      </w:r>
      <w:r w:rsidRPr="002E34A0">
        <w:rPr>
          <w:b/>
        </w:rPr>
        <w:t>to change their original behavior</w:t>
      </w:r>
      <w:del w:id="305" w:author="Hans Zijlstra" w:date="2017-07-04T10:45:00Z">
        <w:r w:rsidRPr="002E34A0" w:rsidDel="000D477A">
          <w:delText xml:space="preserve"> </w:delText>
        </w:r>
      </w:del>
      <w:ins w:id="306" w:author="Hans Zijlstra" w:date="2017-07-04T10:45:00Z">
        <w:r w:rsidR="000D477A">
          <w:t xml:space="preserve">, </w:t>
        </w:r>
      </w:ins>
      <w:r w:rsidRPr="002E34A0">
        <w:t>inherited from the base class. Abstraction is associated with creating an interface of a component or functionality (defining a role). We are going to explain method overriding shortly.</w:t>
      </w:r>
    </w:p>
    <w:p w14:paraId="4046FE03" w14:textId="77777777" w:rsidR="00857F03" w:rsidRPr="002E34A0" w:rsidRDefault="00857F03" w:rsidP="00857F03">
      <w:pPr>
        <w:pStyle w:val="Heading3"/>
      </w:pPr>
      <w:r w:rsidRPr="002E34A0">
        <w:t>Abstract Classes</w:t>
      </w:r>
    </w:p>
    <w:p w14:paraId="7E8B928D" w14:textId="246E11E5" w:rsidR="00857F03" w:rsidRPr="002E34A0" w:rsidRDefault="00857F03" w:rsidP="00857F03">
      <w:pPr>
        <w:rPr>
          <w:bCs/>
        </w:rPr>
      </w:pPr>
      <w:r w:rsidRPr="002E34A0">
        <w:t xml:space="preserve">What happens if we want to specify that the class </w:t>
      </w:r>
      <w:r w:rsidRPr="002E34A0">
        <w:rPr>
          <w:rFonts w:ascii="Consolas" w:hAnsi="Consolas"/>
          <w:b/>
          <w:bCs/>
          <w:noProof/>
          <w:kern w:val="32"/>
          <w:sz w:val="22"/>
        </w:rPr>
        <w:t>Felidae</w:t>
      </w:r>
      <w:r w:rsidRPr="002E34A0">
        <w:t xml:space="preserve"> </w:t>
      </w:r>
      <w:r w:rsidRPr="002E34A0">
        <w:rPr>
          <w:bCs/>
        </w:rPr>
        <w:t xml:space="preserve">is </w:t>
      </w:r>
      <w:r w:rsidRPr="002E34A0">
        <w:rPr>
          <w:b/>
          <w:bCs/>
        </w:rPr>
        <w:t>incomplete</w:t>
      </w:r>
      <w:r w:rsidRPr="002E34A0">
        <w:rPr>
          <w:bCs/>
        </w:rPr>
        <w:t xml:space="preserve"> and only its successors can have instances? This is accomplished by putting </w:t>
      </w:r>
      <w:r w:rsidRPr="002E34A0">
        <w:rPr>
          <w:b/>
          <w:bCs/>
        </w:rPr>
        <w:t>the</w:t>
      </w:r>
      <w:r w:rsidRPr="002E34A0">
        <w:rPr>
          <w:bCs/>
        </w:rPr>
        <w:t xml:space="preserve"> </w:t>
      </w:r>
      <w:r w:rsidRPr="002E34A0">
        <w:rPr>
          <w:b/>
          <w:bCs/>
        </w:rPr>
        <w:t>keyword</w:t>
      </w:r>
      <w:r w:rsidRPr="002E34A0">
        <w:rPr>
          <w:bCs/>
        </w:rPr>
        <w:t xml:space="preserve"> </w:t>
      </w:r>
      <w:r w:rsidRPr="002E34A0">
        <w:rPr>
          <w:rFonts w:ascii="Consolas" w:hAnsi="Consolas"/>
          <w:b/>
          <w:bCs/>
          <w:noProof/>
          <w:kern w:val="32"/>
          <w:sz w:val="22"/>
        </w:rPr>
        <w:t xml:space="preserve">abstract </w:t>
      </w:r>
      <w:r w:rsidRPr="002E34A0">
        <w:rPr>
          <w:bCs/>
        </w:rPr>
        <w:t>before the name of the class</w:t>
      </w:r>
      <w:ins w:id="307" w:author="Hans Zijlstra" w:date="2017-07-04T10:47:00Z">
        <w:r w:rsidR="000D477A">
          <w:rPr>
            <w:bCs/>
          </w:rPr>
          <w:t>,</w:t>
        </w:r>
      </w:ins>
      <w:del w:id="308" w:author="Hans Zijlstra" w:date="2017-07-04T10:46:00Z">
        <w:r w:rsidRPr="002E34A0" w:rsidDel="000D477A">
          <w:rPr>
            <w:bCs/>
          </w:rPr>
          <w:delText xml:space="preserve"> and</w:delText>
        </w:r>
      </w:del>
      <w:r w:rsidRPr="002E34A0">
        <w:rPr>
          <w:bCs/>
        </w:rPr>
        <w:t xml:space="preserve"> indicat</w:t>
      </w:r>
      <w:ins w:id="309" w:author="Hans Zijlstra" w:date="2017-07-04T10:47:00Z">
        <w:r w:rsidR="000D477A">
          <w:rPr>
            <w:bCs/>
          </w:rPr>
          <w:t>ing</w:t>
        </w:r>
      </w:ins>
      <w:del w:id="310" w:author="Hans Zijlstra" w:date="2017-07-04T10:47:00Z">
        <w:r w:rsidRPr="002E34A0" w:rsidDel="000D477A">
          <w:rPr>
            <w:bCs/>
          </w:rPr>
          <w:delText>es</w:delText>
        </w:r>
      </w:del>
      <w:r w:rsidRPr="002E34A0">
        <w:rPr>
          <w:bCs/>
        </w:rPr>
        <w:t xml:space="preserve"> that the class is </w:t>
      </w:r>
      <w:r w:rsidRPr="002E34A0">
        <w:rPr>
          <w:b/>
          <w:bCs/>
        </w:rPr>
        <w:t>not ready to be instantiated</w:t>
      </w:r>
      <w:r w:rsidRPr="002E34A0">
        <w:rPr>
          <w:bCs/>
        </w:rPr>
        <w:t xml:space="preserve">. We refer to such classes as </w:t>
      </w:r>
      <w:r w:rsidRPr="002E34A0">
        <w:rPr>
          <w:b/>
          <w:bCs/>
        </w:rPr>
        <w:t>abstract classes</w:t>
      </w:r>
      <w:r w:rsidRPr="002E34A0">
        <w:rPr>
          <w:bCs/>
        </w:rPr>
        <w:t xml:space="preserve">. And how do we indicate which exact part of the class is incomplete? Once again, this is accomplished by putting the keyword </w:t>
      </w:r>
      <w:r w:rsidRPr="002E34A0">
        <w:rPr>
          <w:rFonts w:ascii="Consolas" w:hAnsi="Consolas"/>
          <w:b/>
          <w:bCs/>
          <w:noProof/>
          <w:kern w:val="32"/>
          <w:sz w:val="22"/>
        </w:rPr>
        <w:t>abstract</w:t>
      </w:r>
      <w:r w:rsidRPr="002E34A0">
        <w:rPr>
          <w:bCs/>
        </w:rPr>
        <w:t xml:space="preserve"> before the name of the method to be implemented. This method is called an </w:t>
      </w:r>
      <w:r w:rsidRPr="002E34A0">
        <w:rPr>
          <w:b/>
          <w:bCs/>
        </w:rPr>
        <w:t>abstract method</w:t>
      </w:r>
      <w:r w:rsidRPr="002E34A0">
        <w:rPr>
          <w:bCs/>
        </w:rPr>
        <w:t xml:space="preserve"> and cannot have an implementation, but a declaration only.</w:t>
      </w:r>
    </w:p>
    <w:p w14:paraId="4B8226C7" w14:textId="77777777" w:rsidR="00857F03" w:rsidRPr="002E34A0" w:rsidRDefault="00857F03" w:rsidP="00857F03">
      <w:r w:rsidRPr="002E34A0">
        <w:t xml:space="preserve">Each class with </w:t>
      </w:r>
      <w:r w:rsidRPr="002E34A0">
        <w:rPr>
          <w:b/>
        </w:rPr>
        <w:t>at least one abstract method</w:t>
      </w:r>
      <w:r w:rsidRPr="002E34A0">
        <w:t xml:space="preserve"> must be abstract. Makes sense, right? However, the opposite is not true. It is possible to define a class as</w:t>
      </w:r>
      <w:del w:id="311" w:author="Hans Zijlstra" w:date="2017-07-08T10:41:00Z">
        <w:r w:rsidRPr="002E34A0" w:rsidDel="00345A5F">
          <w:delText xml:space="preserve"> an</w:delText>
        </w:r>
      </w:del>
      <w:r w:rsidRPr="002E34A0">
        <w:t xml:space="preserve"> abstract</w:t>
      </w:r>
      <w:del w:id="312" w:author="Hans Zijlstra" w:date="2017-07-08T10:41:00Z">
        <w:r w:rsidRPr="002E34A0" w:rsidDel="00345A5F">
          <w:delText xml:space="preserve"> one</w:delText>
        </w:r>
      </w:del>
      <w:r w:rsidRPr="002E34A0">
        <w:t>, even when there are no abstract methods in it.</w:t>
      </w:r>
    </w:p>
    <w:p w14:paraId="5B168E5C" w14:textId="0A86D8DA" w:rsidR="00857F03" w:rsidRPr="002E34A0" w:rsidRDefault="00857F03" w:rsidP="00857F03">
      <w:r w:rsidRPr="002E34A0">
        <w:t>Abstract classes are something</w:t>
      </w:r>
      <w:del w:id="313" w:author="Hans Zijlstra" w:date="2017-07-08T10:41:00Z">
        <w:r w:rsidRPr="002E34A0" w:rsidDel="00345A5F">
          <w:delText xml:space="preserve"> </w:delText>
        </w:r>
        <w:r w:rsidRPr="002E34A0" w:rsidDel="00345A5F">
          <w:rPr>
            <w:b/>
          </w:rPr>
          <w:delText>in the middle</w:delText>
        </w:r>
      </w:del>
      <w:r w:rsidRPr="002E34A0">
        <w:rPr>
          <w:b/>
        </w:rPr>
        <w:t xml:space="preserve"> between classes and interfaces</w:t>
      </w:r>
      <w:r w:rsidRPr="002E34A0">
        <w:t xml:space="preserve">. They can define </w:t>
      </w:r>
      <w:r w:rsidRPr="002E34A0">
        <w:rPr>
          <w:b/>
        </w:rPr>
        <w:t>ordinary methods</w:t>
      </w:r>
      <w:r w:rsidRPr="002E34A0">
        <w:t xml:space="preserve"> and </w:t>
      </w:r>
      <w:r w:rsidRPr="002E34A0">
        <w:rPr>
          <w:b/>
        </w:rPr>
        <w:t>abstract methods</w:t>
      </w:r>
      <w:r w:rsidRPr="002E34A0">
        <w:t xml:space="preserve">. Ordinary methods have an implementation, whereas abstract methods are </w:t>
      </w:r>
      <w:r w:rsidRPr="002E34A0">
        <w:rPr>
          <w:b/>
        </w:rPr>
        <w:t>empty</w:t>
      </w:r>
      <w:r w:rsidRPr="002E34A0">
        <w:t xml:space="preserve"> (without an implementation) and remain to be implemented later</w:t>
      </w:r>
      <w:ins w:id="314" w:author="Hans Zijlstra" w:date="2017-07-08T10:42:00Z">
        <w:r w:rsidR="00345A5F">
          <w:t>,</w:t>
        </w:r>
      </w:ins>
      <w:r w:rsidRPr="002E34A0">
        <w:t xml:space="preserve"> by the derived classes.</w:t>
      </w:r>
    </w:p>
    <w:p w14:paraId="0B60591C" w14:textId="77777777" w:rsidR="00857F03" w:rsidRPr="002E34A0" w:rsidRDefault="00857F03" w:rsidP="00857F03">
      <w:pPr>
        <w:pStyle w:val="Heading4"/>
      </w:pPr>
      <w:r w:rsidRPr="002E34A0">
        <w:t>Abstract Class – Examples</w:t>
      </w:r>
    </w:p>
    <w:p w14:paraId="0A473A0D" w14:textId="77777777" w:rsidR="00857F03" w:rsidRPr="002E34A0" w:rsidRDefault="00857F03" w:rsidP="00857F03">
      <w:pPr>
        <w:spacing w:after="120"/>
      </w:pPr>
      <w:r w:rsidRPr="002E34A0">
        <w:t xml:space="preserve">Let’s take a look at an </w:t>
      </w:r>
      <w:r w:rsidRPr="002E34A0">
        <w:rPr>
          <w:b/>
        </w:rPr>
        <w:t>example of an abstract class</w:t>
      </w:r>
      <w:r w:rsidRPr="002E34A0">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0BB4D817"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698AC502"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Felidae.cs</w:t>
            </w:r>
          </w:p>
        </w:tc>
      </w:tr>
      <w:tr w:rsidR="00857F03" w:rsidRPr="002E34A0" w14:paraId="28D0EC72" w14:textId="77777777" w:rsidTr="002E34A0">
        <w:tc>
          <w:tcPr>
            <w:tcW w:w="7970" w:type="dxa"/>
            <w:tcBorders>
              <w:top w:val="single" w:sz="4" w:space="0" w:color="auto"/>
              <w:left w:val="single" w:sz="4" w:space="0" w:color="auto"/>
              <w:bottom w:val="single" w:sz="4" w:space="0" w:color="auto"/>
              <w:right w:val="single" w:sz="4" w:space="0" w:color="auto"/>
            </w:tcBorders>
          </w:tcPr>
          <w:p w14:paraId="33D28F3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808080"/>
                <w:sz w:val="22"/>
              </w:rPr>
              <w:t>///</w:t>
            </w:r>
            <w:r w:rsidRPr="002E34A0">
              <w:rPr>
                <w:rFonts w:ascii="Consolas" w:hAnsi="Consolas" w:cs="Courier New"/>
                <w:noProof/>
                <w:color w:val="008000"/>
                <w:sz w:val="22"/>
              </w:rPr>
              <w:t xml:space="preserve"> </w:t>
            </w:r>
            <w:r w:rsidRPr="002E34A0">
              <w:rPr>
                <w:rFonts w:ascii="Consolas" w:hAnsi="Consolas" w:cs="Courier New"/>
                <w:noProof/>
                <w:color w:val="808080"/>
                <w:sz w:val="22"/>
              </w:rPr>
              <w:t>&lt;summary&gt;</w:t>
            </w:r>
            <w:r w:rsidRPr="002E34A0">
              <w:rPr>
                <w:rFonts w:ascii="Consolas" w:hAnsi="Consolas" w:cs="Courier New"/>
                <w:noProof/>
                <w:color w:val="008000"/>
                <w:sz w:val="22"/>
              </w:rPr>
              <w:t>Latin for "cats"</w:t>
            </w:r>
            <w:r w:rsidRPr="002E34A0">
              <w:rPr>
                <w:rFonts w:ascii="Consolas" w:hAnsi="Consolas" w:cs="Courier New"/>
                <w:noProof/>
                <w:color w:val="808080"/>
                <w:sz w:val="22"/>
              </w:rPr>
              <w:t>&lt;/summary&gt;</w:t>
            </w:r>
          </w:p>
          <w:p w14:paraId="2FCD3F4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b/>
                <w:noProof/>
                <w:color w:val="0000FF"/>
                <w:sz w:val="22"/>
              </w:rPr>
              <w:t>abstract</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Felidae</w:t>
            </w:r>
          </w:p>
          <w:p w14:paraId="7001116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7406A13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w:t>
            </w:r>
          </w:p>
          <w:p w14:paraId="3D63CFB7"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3924686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protected</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Hide()</w:t>
            </w:r>
          </w:p>
          <w:p w14:paraId="44C56DB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650DDCF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8000"/>
                <w:sz w:val="22"/>
              </w:rPr>
              <w:t>// …</w:t>
            </w:r>
          </w:p>
          <w:p w14:paraId="5FE2DC6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1D2D3741"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6AAD6D1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protected</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Run()</w:t>
            </w:r>
          </w:p>
          <w:p w14:paraId="1A3DDE5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5287C68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8000"/>
                <w:sz w:val="22"/>
              </w:rPr>
              <w:t>// …</w:t>
            </w:r>
          </w:p>
          <w:p w14:paraId="3DD762B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0AF1BE47"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771D501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abstract</w:t>
            </w:r>
            <w:r w:rsidRPr="002E34A0">
              <w:rPr>
                <w:rFonts w:ascii="Consolas" w:hAnsi="Consolas" w:cs="Courier New"/>
                <w:noProof/>
                <w:sz w:val="22"/>
              </w:rPr>
              <w:t xml:space="preserve"> </w:t>
            </w:r>
            <w:r w:rsidRPr="002E34A0">
              <w:rPr>
                <w:rFonts w:ascii="Consolas" w:hAnsi="Consolas" w:cs="Courier New"/>
                <w:noProof/>
                <w:color w:val="0000FF"/>
                <w:sz w:val="22"/>
              </w:rPr>
              <w:t>bool</w:t>
            </w:r>
            <w:r w:rsidRPr="002E34A0">
              <w:rPr>
                <w:rFonts w:ascii="Consolas" w:hAnsi="Consolas" w:cs="Courier New"/>
                <w:noProof/>
                <w:sz w:val="22"/>
              </w:rPr>
              <w:t xml:space="preserve"> CatchPrey(</w:t>
            </w:r>
            <w:r w:rsidRPr="002E34A0">
              <w:rPr>
                <w:rFonts w:ascii="Consolas" w:hAnsi="Consolas" w:cs="Courier New"/>
                <w:noProof/>
                <w:color w:val="0000FF"/>
                <w:sz w:val="22"/>
              </w:rPr>
              <w:t xml:space="preserve">object </w:t>
            </w:r>
            <w:r w:rsidRPr="002E34A0">
              <w:rPr>
                <w:rFonts w:ascii="Consolas" w:hAnsi="Consolas" w:cs="Courier New"/>
                <w:noProof/>
                <w:sz w:val="22"/>
              </w:rPr>
              <w:t>prey);</w:t>
            </w:r>
          </w:p>
          <w:p w14:paraId="3A96088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720B9200" w14:textId="2F9181C0" w:rsidR="00857F03" w:rsidRPr="002E34A0" w:rsidRDefault="00857F03" w:rsidP="00857F03">
      <w:r w:rsidRPr="002E34A0">
        <w:lastRenderedPageBreak/>
        <w:t>Not</w:t>
      </w:r>
      <w:ins w:id="315" w:author="Hans Zijlstra" w:date="2017-07-04T10:48:00Z">
        <w:r w:rsidR="000D477A">
          <w:t>e</w:t>
        </w:r>
      </w:ins>
      <w:del w:id="316" w:author="Hans Zijlstra" w:date="2017-07-04T10:48:00Z">
        <w:r w:rsidRPr="002E34A0" w:rsidDel="000D477A">
          <w:delText>ice</w:delText>
        </w:r>
      </w:del>
      <w:r w:rsidRPr="002E34A0">
        <w:t xml:space="preserve"> how in the example above</w:t>
      </w:r>
      <w:ins w:id="317" w:author="Hans Zijlstra" w:date="2017-07-04T10:49:00Z">
        <w:r w:rsidR="000D477A">
          <w:t>,</w:t>
        </w:r>
      </w:ins>
      <w:r w:rsidRPr="002E34A0">
        <w:t xml:space="preserve"> the ordinary methods </w:t>
      </w:r>
      <w:r w:rsidRPr="002E34A0">
        <w:rPr>
          <w:rFonts w:ascii="Consolas" w:hAnsi="Consolas"/>
          <w:b/>
          <w:bCs/>
          <w:noProof/>
          <w:kern w:val="32"/>
          <w:sz w:val="22"/>
        </w:rPr>
        <w:t>Hide()</w:t>
      </w:r>
      <w:r w:rsidRPr="002E34A0">
        <w:t xml:space="preserve"> and </w:t>
      </w:r>
      <w:r w:rsidRPr="002E34A0">
        <w:rPr>
          <w:rFonts w:ascii="Consolas" w:hAnsi="Consolas"/>
          <w:b/>
          <w:bCs/>
          <w:noProof/>
          <w:kern w:val="32"/>
          <w:sz w:val="22"/>
        </w:rPr>
        <w:t xml:space="preserve">Run() </w:t>
      </w:r>
      <w:r w:rsidRPr="002E34A0">
        <w:t xml:space="preserve">have a body, while the abstract method </w:t>
      </w:r>
      <w:r w:rsidRPr="002E34A0">
        <w:rPr>
          <w:rFonts w:ascii="Consolas" w:hAnsi="Consolas"/>
          <w:b/>
          <w:bCs/>
          <w:noProof/>
          <w:kern w:val="32"/>
          <w:sz w:val="22"/>
        </w:rPr>
        <w:t>CatchPrey()</w:t>
      </w:r>
      <w:r w:rsidRPr="002E34A0">
        <w:t xml:space="preserve"> does not. Not</w:t>
      </w:r>
      <w:ins w:id="318" w:author="Hans Zijlstra" w:date="2017-07-04T10:49:00Z">
        <w:r w:rsidR="000D477A">
          <w:t>e</w:t>
        </w:r>
      </w:ins>
      <w:del w:id="319" w:author="Hans Zijlstra" w:date="2017-07-04T10:49:00Z">
        <w:r w:rsidRPr="002E34A0" w:rsidDel="000D477A">
          <w:delText>ice</w:delText>
        </w:r>
      </w:del>
      <w:ins w:id="320" w:author="Hans Zijlstra" w:date="2017-07-04T10:49:00Z">
        <w:r w:rsidR="000D477A">
          <w:t xml:space="preserve"> also</w:t>
        </w:r>
      </w:ins>
      <w:r w:rsidRPr="002E34A0">
        <w:t xml:space="preserve"> that the methods are declared as </w:t>
      </w:r>
      <w:r w:rsidRPr="002E34A0">
        <w:rPr>
          <w:rFonts w:ascii="Consolas" w:hAnsi="Consolas"/>
          <w:b/>
          <w:bCs/>
          <w:noProof/>
          <w:kern w:val="32"/>
          <w:sz w:val="22"/>
        </w:rPr>
        <w:t>protected</w:t>
      </w:r>
      <w:r w:rsidRPr="002E34A0">
        <w:t>.</w:t>
      </w:r>
    </w:p>
    <w:p w14:paraId="40ECF9DE" w14:textId="77777777" w:rsidR="00857F03" w:rsidRPr="002E34A0" w:rsidRDefault="00857F03" w:rsidP="00857F03">
      <w:pPr>
        <w:spacing w:after="120"/>
      </w:pPr>
      <w:r w:rsidRPr="002E34A0">
        <w:t xml:space="preserve">Here is how the </w:t>
      </w:r>
      <w:r w:rsidRPr="002E34A0">
        <w:rPr>
          <w:b/>
        </w:rPr>
        <w:t>implementation</w:t>
      </w:r>
      <w:r w:rsidRPr="002E34A0">
        <w:t xml:space="preserve"> of the above abstraction looks like: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0952A769"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5E3A9AD4"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Lion.cs</w:t>
            </w:r>
          </w:p>
        </w:tc>
      </w:tr>
      <w:tr w:rsidR="00857F03" w:rsidRPr="002E34A0" w14:paraId="3D623704" w14:textId="77777777" w:rsidTr="002E34A0">
        <w:tc>
          <w:tcPr>
            <w:tcW w:w="7970" w:type="dxa"/>
            <w:tcBorders>
              <w:top w:val="single" w:sz="4" w:space="0" w:color="auto"/>
              <w:left w:val="single" w:sz="4" w:space="0" w:color="auto"/>
              <w:bottom w:val="single" w:sz="4" w:space="0" w:color="auto"/>
              <w:right w:val="single" w:sz="4" w:space="0" w:color="auto"/>
            </w:tcBorders>
          </w:tcPr>
          <w:p w14:paraId="42ED2C4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Lion</w:t>
            </w:r>
            <w:r w:rsidRPr="002E34A0">
              <w:rPr>
                <w:rFonts w:ascii="Consolas" w:hAnsi="Consolas" w:cs="Courier New"/>
                <w:noProof/>
                <w:sz w:val="22"/>
              </w:rPr>
              <w:t xml:space="preserve"> : </w:t>
            </w:r>
            <w:r w:rsidRPr="002E34A0">
              <w:rPr>
                <w:rFonts w:ascii="Consolas" w:hAnsi="Consolas"/>
                <w:noProof/>
                <w:color w:val="2B91AF"/>
                <w:sz w:val="22"/>
              </w:rPr>
              <w:t>Felidae</w:t>
            </w:r>
            <w:r w:rsidRPr="002E34A0">
              <w:rPr>
                <w:rFonts w:ascii="Consolas" w:hAnsi="Consolas" w:cs="Courier New"/>
                <w:noProof/>
                <w:sz w:val="22"/>
              </w:rPr>
              <w:t xml:space="preserve">, </w:t>
            </w:r>
            <w:r w:rsidRPr="002E34A0">
              <w:rPr>
                <w:rFonts w:ascii="Consolas" w:hAnsi="Consolas"/>
                <w:noProof/>
                <w:color w:val="2B91AF"/>
                <w:sz w:val="22"/>
              </w:rPr>
              <w:t>Reproducible</w:t>
            </w:r>
            <w:r w:rsidRPr="002E34A0">
              <w:rPr>
                <w:rFonts w:ascii="Consolas" w:hAnsi="Consolas" w:cs="Courier New"/>
                <w:noProof/>
                <w:sz w:val="22"/>
              </w:rPr>
              <w:t>&lt;</w:t>
            </w:r>
            <w:r w:rsidRPr="002E34A0">
              <w:rPr>
                <w:rFonts w:ascii="Consolas" w:hAnsi="Consolas"/>
                <w:noProof/>
                <w:color w:val="2B91AF"/>
                <w:sz w:val="22"/>
              </w:rPr>
              <w:t>Lion</w:t>
            </w:r>
            <w:r w:rsidRPr="002E34A0">
              <w:rPr>
                <w:rFonts w:ascii="Consolas" w:hAnsi="Consolas" w:cs="Courier New"/>
                <w:noProof/>
                <w:sz w:val="22"/>
              </w:rPr>
              <w:t>&gt;</w:t>
            </w:r>
          </w:p>
          <w:p w14:paraId="1FC978E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0F3074E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protected</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Ambush()</w:t>
            </w:r>
          </w:p>
          <w:p w14:paraId="5101E88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51438E9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8000"/>
                <w:sz w:val="22"/>
              </w:rPr>
              <w:t>// …</w:t>
            </w:r>
          </w:p>
          <w:p w14:paraId="27C20C2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5A57F639"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7B8DD74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override</w:t>
            </w:r>
            <w:r w:rsidRPr="002E34A0">
              <w:rPr>
                <w:rFonts w:ascii="Consolas" w:hAnsi="Consolas" w:cs="Courier New"/>
                <w:noProof/>
                <w:sz w:val="22"/>
              </w:rPr>
              <w:t xml:space="preserve"> </w:t>
            </w:r>
            <w:r w:rsidRPr="002E34A0">
              <w:rPr>
                <w:rFonts w:ascii="Consolas" w:hAnsi="Consolas" w:cs="Courier New"/>
                <w:noProof/>
                <w:color w:val="0000FF"/>
                <w:sz w:val="22"/>
              </w:rPr>
              <w:t>bool</w:t>
            </w:r>
            <w:r w:rsidRPr="002E34A0">
              <w:rPr>
                <w:rFonts w:ascii="Consolas" w:hAnsi="Consolas" w:cs="Courier New"/>
                <w:noProof/>
                <w:sz w:val="22"/>
              </w:rPr>
              <w:t xml:space="preserve"> CatchPrey(</w:t>
            </w:r>
            <w:r w:rsidRPr="002E34A0">
              <w:rPr>
                <w:rFonts w:ascii="Consolas" w:hAnsi="Consolas" w:cs="Courier New"/>
                <w:noProof/>
                <w:color w:val="0000FF"/>
                <w:sz w:val="22"/>
              </w:rPr>
              <w:t>object</w:t>
            </w:r>
            <w:r w:rsidRPr="002E34A0">
              <w:rPr>
                <w:rFonts w:ascii="Consolas" w:hAnsi="Consolas" w:cs="Courier New"/>
                <w:noProof/>
                <w:sz w:val="22"/>
              </w:rPr>
              <w:t xml:space="preserve"> prey)</w:t>
            </w:r>
          </w:p>
          <w:p w14:paraId="0B8982B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35683C9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base</w:t>
            </w:r>
            <w:r w:rsidRPr="002E34A0">
              <w:rPr>
                <w:rFonts w:ascii="Consolas" w:hAnsi="Consolas" w:cs="Courier New"/>
                <w:noProof/>
                <w:sz w:val="22"/>
              </w:rPr>
              <w:t>.Hide();</w:t>
            </w:r>
          </w:p>
          <w:p w14:paraId="7AE9105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this</w:t>
            </w:r>
            <w:r w:rsidRPr="002E34A0">
              <w:rPr>
                <w:rFonts w:ascii="Consolas" w:hAnsi="Consolas" w:cs="Courier New"/>
                <w:noProof/>
                <w:sz w:val="22"/>
              </w:rPr>
              <w:t>.Ambush();</w:t>
            </w:r>
          </w:p>
          <w:p w14:paraId="5A25EA1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base</w:t>
            </w:r>
            <w:r w:rsidRPr="002E34A0">
              <w:rPr>
                <w:rFonts w:ascii="Consolas" w:hAnsi="Consolas" w:cs="Courier New"/>
                <w:noProof/>
                <w:sz w:val="22"/>
              </w:rPr>
              <w:t>.Run();</w:t>
            </w:r>
          </w:p>
          <w:p w14:paraId="7B9295F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8000"/>
                <w:sz w:val="22"/>
              </w:rPr>
              <w:t>// …</w:t>
            </w:r>
          </w:p>
          <w:p w14:paraId="419069F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return</w:t>
            </w:r>
            <w:r w:rsidRPr="002E34A0">
              <w:rPr>
                <w:rFonts w:ascii="Consolas" w:hAnsi="Consolas" w:cs="Courier New"/>
                <w:noProof/>
                <w:sz w:val="22"/>
              </w:rPr>
              <w:t xml:space="preserve"> </w:t>
            </w:r>
            <w:r w:rsidRPr="002E34A0">
              <w:rPr>
                <w:rFonts w:ascii="Consolas" w:hAnsi="Consolas" w:cs="Courier New"/>
                <w:noProof/>
                <w:color w:val="0000FF"/>
                <w:sz w:val="22"/>
              </w:rPr>
              <w:t>false</w:t>
            </w:r>
            <w:r w:rsidRPr="002E34A0">
              <w:rPr>
                <w:rFonts w:ascii="Consolas" w:hAnsi="Consolas" w:cs="Courier New"/>
                <w:noProof/>
                <w:sz w:val="22"/>
              </w:rPr>
              <w:t>;</w:t>
            </w:r>
          </w:p>
          <w:p w14:paraId="5C3D1F6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2FE9F4D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7BE571A9" w14:textId="4A87D0A2" w:rsidR="00857F03" w:rsidRPr="002E34A0" w:rsidRDefault="00857F03" w:rsidP="00857F03">
      <w:pPr>
        <w:spacing w:after="120"/>
      </w:pPr>
      <w:r w:rsidRPr="002E34A0">
        <w:t xml:space="preserve">Here is </w:t>
      </w:r>
      <w:ins w:id="321" w:author="Hans Zijlstra" w:date="2017-07-10T12:26:00Z">
        <w:r w:rsidR="00567222">
          <w:t>another</w:t>
        </w:r>
      </w:ins>
      <w:del w:id="322" w:author="Hans Zijlstra" w:date="2017-07-10T12:26:00Z">
        <w:r w:rsidRPr="002E34A0" w:rsidDel="00567222">
          <w:delText>one more</w:delText>
        </w:r>
      </w:del>
      <w:r w:rsidRPr="002E34A0">
        <w:t xml:space="preserve"> example of </w:t>
      </w:r>
      <w:r w:rsidRPr="002E34A0">
        <w:rPr>
          <w:b/>
        </w:rPr>
        <w:t>abstract behavior</w:t>
      </w:r>
      <w:r w:rsidRPr="002E34A0">
        <w:t>, implemented with an abstract class and a polymorphic call to an abstract method. In this example</w:t>
      </w:r>
      <w:ins w:id="323" w:author="Hans Zijlstra" w:date="2017-07-10T12:27:00Z">
        <w:r w:rsidR="00567222">
          <w:t>,</w:t>
        </w:r>
      </w:ins>
      <w:r w:rsidRPr="002E34A0">
        <w:t xml:space="preserve"> we define </w:t>
      </w:r>
      <w:ins w:id="324" w:author="Hans Zijlstra" w:date="2017-07-08T10:43:00Z">
        <w:r w:rsidR="00345A5F">
          <w:t xml:space="preserve">an </w:t>
        </w:r>
      </w:ins>
      <w:r w:rsidRPr="002E34A0">
        <w:t xml:space="preserve">abstract method and we override it later in a descendant class. Let’s </w:t>
      </w:r>
      <w:ins w:id="325" w:author="Hans Zijlstra" w:date="2017-07-08T10:43:00Z">
        <w:r w:rsidR="00345A5F">
          <w:t>first look at</w:t>
        </w:r>
      </w:ins>
      <w:del w:id="326" w:author="Hans Zijlstra" w:date="2017-07-08T10:43:00Z">
        <w:r w:rsidRPr="002E34A0" w:rsidDel="00345A5F">
          <w:delText>see</w:delText>
        </w:r>
      </w:del>
      <w:r w:rsidRPr="002E34A0">
        <w:t xml:space="preserve"> the code and </w:t>
      </w:r>
      <w:ins w:id="327" w:author="Hans Zijlstra" w:date="2017-07-08T10:43:00Z">
        <w:r w:rsidR="00345A5F">
          <w:t xml:space="preserve">then </w:t>
        </w:r>
      </w:ins>
      <w:r w:rsidRPr="002E34A0">
        <w:t>discuss it</w:t>
      </w:r>
      <w:del w:id="328" w:author="Hans Zijlstra" w:date="2017-07-08T10:43:00Z">
        <w:r w:rsidRPr="002E34A0" w:rsidDel="00345A5F">
          <w:delText xml:space="preserve"> later</w:delText>
        </w:r>
      </w:del>
      <w:r w:rsidRPr="002E34A0">
        <w:t>.</w:t>
      </w:r>
    </w:p>
    <w:p w14:paraId="2C465F1A" w14:textId="77777777" w:rsidR="00857F03" w:rsidRPr="002E34A0" w:rsidRDefault="00857F03" w:rsidP="00857F03">
      <w:pPr>
        <w:spacing w:after="120"/>
      </w:pPr>
      <w:r w:rsidRPr="002E34A0">
        <w:t xml:space="preserve">Firstly, we define the abstract class </w:t>
      </w:r>
      <w:r w:rsidRPr="002E34A0">
        <w:rPr>
          <w:rFonts w:ascii="Consolas" w:hAnsi="Consolas"/>
          <w:b/>
          <w:bCs/>
          <w:noProof/>
          <w:kern w:val="32"/>
          <w:sz w:val="22"/>
        </w:rPr>
        <w:t>Animal</w:t>
      </w:r>
      <w:r w:rsidRPr="002E34A0">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0010F410"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22BB21EB"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Animal.cs</w:t>
            </w:r>
          </w:p>
        </w:tc>
      </w:tr>
      <w:tr w:rsidR="00857F03" w:rsidRPr="002E34A0" w14:paraId="011A51A5" w14:textId="77777777" w:rsidTr="002E34A0">
        <w:tc>
          <w:tcPr>
            <w:tcW w:w="7970" w:type="dxa"/>
            <w:tcBorders>
              <w:top w:val="single" w:sz="4" w:space="0" w:color="auto"/>
              <w:left w:val="single" w:sz="4" w:space="0" w:color="auto"/>
              <w:bottom w:val="single" w:sz="4" w:space="0" w:color="auto"/>
              <w:right w:val="single" w:sz="4" w:space="0" w:color="auto"/>
            </w:tcBorders>
          </w:tcPr>
          <w:p w14:paraId="256FCC6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b/>
                <w:noProof/>
                <w:color w:val="0000FF"/>
                <w:sz w:val="22"/>
              </w:rPr>
              <w:t>abstract</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Animal</w:t>
            </w:r>
          </w:p>
          <w:p w14:paraId="4D02376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6915698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PrintInformation()</w:t>
            </w:r>
          </w:p>
          <w:p w14:paraId="757E2F7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04EFD6C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Console</w:t>
            </w:r>
            <w:r w:rsidRPr="002E34A0">
              <w:rPr>
                <w:rFonts w:ascii="Consolas" w:hAnsi="Consolas" w:cs="Courier New"/>
                <w:noProof/>
                <w:sz w:val="22"/>
              </w:rPr>
              <w:t>.WriteLine(</w:t>
            </w:r>
            <w:r w:rsidRPr="002E34A0">
              <w:rPr>
                <w:rFonts w:ascii="Consolas" w:hAnsi="Consolas" w:cs="Courier New"/>
                <w:noProof/>
                <w:color w:val="A31515"/>
                <w:sz w:val="22"/>
              </w:rPr>
              <w:t>"I am a {0}."</w:t>
            </w:r>
            <w:r w:rsidRPr="002E34A0">
              <w:rPr>
                <w:rFonts w:ascii="Consolas" w:hAnsi="Consolas" w:cs="Courier New"/>
                <w:noProof/>
                <w:sz w:val="22"/>
              </w:rPr>
              <w:t xml:space="preserve">, </w:t>
            </w:r>
            <w:r w:rsidRPr="002E34A0">
              <w:rPr>
                <w:rFonts w:ascii="Consolas" w:hAnsi="Consolas" w:cs="Courier New"/>
                <w:noProof/>
                <w:color w:val="0000FF"/>
                <w:sz w:val="22"/>
              </w:rPr>
              <w:t>this</w:t>
            </w:r>
            <w:r w:rsidRPr="002E34A0">
              <w:rPr>
                <w:rFonts w:ascii="Consolas" w:hAnsi="Consolas" w:cs="Courier New"/>
                <w:noProof/>
                <w:sz w:val="22"/>
              </w:rPr>
              <w:t>.GetType().Name);</w:t>
            </w:r>
          </w:p>
          <w:p w14:paraId="000E5A9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Console</w:t>
            </w:r>
            <w:r w:rsidRPr="002E34A0">
              <w:rPr>
                <w:rFonts w:ascii="Consolas" w:hAnsi="Consolas" w:cs="Courier New"/>
                <w:noProof/>
                <w:sz w:val="22"/>
              </w:rPr>
              <w:t>.WriteLine(GetTypicalSound());</w:t>
            </w:r>
          </w:p>
          <w:p w14:paraId="41B640B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07DCF7D0"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431B8D1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protected</w:t>
            </w:r>
            <w:r w:rsidRPr="002E34A0">
              <w:rPr>
                <w:rFonts w:ascii="Consolas" w:hAnsi="Consolas" w:cs="Courier New"/>
                <w:noProof/>
                <w:sz w:val="22"/>
              </w:rPr>
              <w:t xml:space="preserve"> </w:t>
            </w:r>
            <w:r w:rsidRPr="002E34A0">
              <w:rPr>
                <w:rFonts w:ascii="Consolas" w:hAnsi="Consolas" w:cs="Courier New"/>
                <w:b/>
                <w:noProof/>
                <w:color w:val="0000FF"/>
                <w:sz w:val="22"/>
              </w:rPr>
              <w:t>abstract</w:t>
            </w:r>
            <w:r w:rsidRPr="002E34A0">
              <w:rPr>
                <w:rFonts w:ascii="Consolas" w:hAnsi="Consolas" w:cs="Courier New"/>
                <w:noProof/>
                <w:sz w:val="22"/>
              </w:rPr>
              <w:t xml:space="preserve"> </w:t>
            </w:r>
            <w:r w:rsidRPr="002E34A0">
              <w:rPr>
                <w:rFonts w:ascii="Consolas" w:hAnsi="Consolas"/>
                <w:noProof/>
                <w:color w:val="2B91AF"/>
                <w:sz w:val="22"/>
              </w:rPr>
              <w:t>String</w:t>
            </w:r>
            <w:r w:rsidRPr="002E34A0">
              <w:rPr>
                <w:rFonts w:ascii="Consolas" w:hAnsi="Consolas" w:cs="Courier New"/>
                <w:noProof/>
                <w:sz w:val="22"/>
              </w:rPr>
              <w:t xml:space="preserve"> GetTypicalSound();</w:t>
            </w:r>
          </w:p>
          <w:p w14:paraId="12FFF9A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69BADAB7" w14:textId="77777777" w:rsidR="00857F03" w:rsidRPr="002E34A0" w:rsidRDefault="00857F03" w:rsidP="00857F03">
      <w:pPr>
        <w:spacing w:after="120"/>
      </w:pPr>
      <w:r w:rsidRPr="002E34A0">
        <w:t xml:space="preserve">We also define the class </w:t>
      </w:r>
      <w:r w:rsidRPr="002E34A0">
        <w:rPr>
          <w:rFonts w:ascii="Consolas" w:hAnsi="Consolas"/>
          <w:b/>
          <w:bCs/>
          <w:noProof/>
          <w:kern w:val="32"/>
          <w:sz w:val="22"/>
        </w:rPr>
        <w:t>Cat</w:t>
      </w:r>
      <w:r w:rsidRPr="002E34A0">
        <w:t>,</w:t>
      </w:r>
      <w:r w:rsidRPr="002E34A0">
        <w:rPr>
          <w:b/>
          <w:bCs/>
        </w:rPr>
        <w:t xml:space="preserve"> </w:t>
      </w:r>
      <w:r w:rsidRPr="002E34A0">
        <w:rPr>
          <w:bCs/>
        </w:rPr>
        <w:t xml:space="preserve">which </w:t>
      </w:r>
      <w:r w:rsidRPr="002E34A0">
        <w:rPr>
          <w:b/>
          <w:bCs/>
        </w:rPr>
        <w:t>inherits the abstract class</w:t>
      </w:r>
      <w:r w:rsidRPr="002E34A0">
        <w:t xml:space="preserve"> </w:t>
      </w:r>
      <w:r w:rsidRPr="002E34A0">
        <w:rPr>
          <w:rFonts w:ascii="Consolas" w:hAnsi="Consolas"/>
          <w:b/>
          <w:bCs/>
          <w:noProof/>
          <w:kern w:val="32"/>
          <w:sz w:val="22"/>
        </w:rPr>
        <w:t>Animal</w:t>
      </w:r>
      <w:r w:rsidRPr="002E34A0">
        <w:t xml:space="preserve"> and</w:t>
      </w:r>
      <w:r w:rsidRPr="002E34A0">
        <w:rPr>
          <w:bCs/>
        </w:rPr>
        <w:t xml:space="preserve"> defines an implementation of the abstract method</w:t>
      </w:r>
      <w:r w:rsidRPr="002E34A0">
        <w:t xml:space="preserve"> </w:t>
      </w:r>
      <w:r w:rsidRPr="002E34A0">
        <w:rPr>
          <w:rFonts w:ascii="Consolas" w:eastAsia="Batang" w:hAnsi="Consolas"/>
          <w:b/>
          <w:bCs/>
          <w:noProof/>
          <w:kern w:val="32"/>
          <w:sz w:val="22"/>
        </w:rPr>
        <w:t>GetTypicalSound()</w:t>
      </w:r>
      <w:r w:rsidRPr="002E34A0">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12B9BCEA"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40658C07"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Cat.cs</w:t>
            </w:r>
          </w:p>
        </w:tc>
      </w:tr>
      <w:tr w:rsidR="00857F03" w:rsidRPr="002E34A0" w14:paraId="5EBE7693" w14:textId="77777777" w:rsidTr="002E34A0">
        <w:tc>
          <w:tcPr>
            <w:tcW w:w="7970" w:type="dxa"/>
            <w:tcBorders>
              <w:top w:val="single" w:sz="4" w:space="0" w:color="auto"/>
              <w:left w:val="single" w:sz="4" w:space="0" w:color="auto"/>
              <w:bottom w:val="single" w:sz="4" w:space="0" w:color="auto"/>
              <w:right w:val="single" w:sz="4" w:space="0" w:color="auto"/>
            </w:tcBorders>
          </w:tcPr>
          <w:p w14:paraId="7A9124B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lastRenderedPageBreak/>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proofErr w:type="gramStart"/>
            <w:r w:rsidRPr="002E34A0">
              <w:rPr>
                <w:rFonts w:ascii="Consolas" w:hAnsi="Consolas"/>
                <w:color w:val="2B91AF"/>
                <w:sz w:val="22"/>
              </w:rPr>
              <w:t>Cat</w:t>
            </w:r>
            <w:r w:rsidRPr="002E34A0">
              <w:rPr>
                <w:rFonts w:ascii="Consolas" w:hAnsi="Consolas" w:cs="Courier New"/>
                <w:noProof/>
                <w:sz w:val="22"/>
              </w:rPr>
              <w:t xml:space="preserve"> :</w:t>
            </w:r>
            <w:proofErr w:type="gramEnd"/>
            <w:r w:rsidRPr="002E34A0">
              <w:rPr>
                <w:rFonts w:ascii="Consolas" w:hAnsi="Consolas" w:cs="Courier New"/>
                <w:noProof/>
                <w:sz w:val="22"/>
              </w:rPr>
              <w:t xml:space="preserve"> </w:t>
            </w:r>
            <w:r w:rsidRPr="002E34A0">
              <w:rPr>
                <w:rFonts w:ascii="Consolas" w:hAnsi="Consolas"/>
                <w:color w:val="2B91AF"/>
                <w:sz w:val="22"/>
              </w:rPr>
              <w:t>Animal</w:t>
            </w:r>
          </w:p>
          <w:p w14:paraId="2D3A53C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31ADB8B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protected</w:t>
            </w:r>
            <w:r w:rsidRPr="002E34A0">
              <w:rPr>
                <w:rFonts w:ascii="Consolas" w:hAnsi="Consolas" w:cs="Courier New"/>
                <w:noProof/>
                <w:sz w:val="22"/>
              </w:rPr>
              <w:t xml:space="preserve"> </w:t>
            </w:r>
            <w:r w:rsidRPr="002E34A0">
              <w:rPr>
                <w:rFonts w:ascii="Consolas" w:hAnsi="Consolas" w:cs="Courier New"/>
                <w:b/>
                <w:noProof/>
                <w:color w:val="0000FF"/>
                <w:sz w:val="22"/>
              </w:rPr>
              <w:t>override</w:t>
            </w:r>
            <w:r w:rsidRPr="002E34A0">
              <w:rPr>
                <w:rFonts w:ascii="Consolas" w:hAnsi="Consolas" w:cs="Courier New"/>
                <w:noProof/>
                <w:sz w:val="22"/>
              </w:rPr>
              <w:t xml:space="preserve"> </w:t>
            </w:r>
            <w:r w:rsidRPr="002E34A0">
              <w:rPr>
                <w:rFonts w:ascii="Consolas" w:hAnsi="Consolas"/>
                <w:color w:val="2B91AF"/>
                <w:sz w:val="22"/>
              </w:rPr>
              <w:t>String</w:t>
            </w:r>
            <w:r w:rsidRPr="002E34A0">
              <w:rPr>
                <w:rFonts w:ascii="Consolas" w:hAnsi="Consolas" w:cs="Courier New"/>
                <w:noProof/>
                <w:sz w:val="22"/>
              </w:rPr>
              <w:t xml:space="preserve"> GetTypicalSound()</w:t>
            </w:r>
          </w:p>
          <w:p w14:paraId="709404C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7987CD8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return</w:t>
            </w:r>
            <w:r w:rsidRPr="002E34A0">
              <w:rPr>
                <w:rFonts w:ascii="Consolas" w:hAnsi="Consolas" w:cs="Courier New"/>
                <w:noProof/>
                <w:sz w:val="22"/>
              </w:rPr>
              <w:t xml:space="preserve"> </w:t>
            </w:r>
            <w:r w:rsidRPr="002E34A0">
              <w:rPr>
                <w:rFonts w:ascii="Consolas" w:hAnsi="Consolas" w:cs="Courier New"/>
                <w:noProof/>
                <w:color w:val="A31515"/>
                <w:sz w:val="22"/>
              </w:rPr>
              <w:t>"Meoooow!"</w:t>
            </w:r>
            <w:r w:rsidRPr="002E34A0">
              <w:rPr>
                <w:rFonts w:ascii="Consolas" w:hAnsi="Consolas" w:cs="Courier New"/>
                <w:noProof/>
                <w:sz w:val="22"/>
              </w:rPr>
              <w:t>;</w:t>
            </w:r>
          </w:p>
          <w:p w14:paraId="69E5D89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31B3EE0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4BD7D9EA" w14:textId="77777777" w:rsidR="00857F03" w:rsidRPr="002E34A0" w:rsidRDefault="00857F03" w:rsidP="00857F03">
      <w:pPr>
        <w:spacing w:after="120"/>
      </w:pPr>
      <w:r w:rsidRPr="002E34A0">
        <w:t>If we execute the following program: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05038A5A" w14:textId="77777777" w:rsidTr="002E34A0">
        <w:tc>
          <w:tcPr>
            <w:tcW w:w="7970" w:type="dxa"/>
            <w:tcBorders>
              <w:top w:val="single" w:sz="4" w:space="0" w:color="auto"/>
              <w:left w:val="single" w:sz="4" w:space="0" w:color="auto"/>
              <w:bottom w:val="single" w:sz="4" w:space="0" w:color="auto"/>
              <w:right w:val="single" w:sz="4" w:space="0" w:color="auto"/>
            </w:tcBorders>
          </w:tcPr>
          <w:p w14:paraId="32CFD12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AbstractClassExample</w:t>
            </w:r>
          </w:p>
          <w:p w14:paraId="6997BBA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7D05EFF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static</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Main()</w:t>
            </w:r>
          </w:p>
          <w:p w14:paraId="67D4E1A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6CE2942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Animal</w:t>
            </w:r>
            <w:r w:rsidRPr="002E34A0">
              <w:rPr>
                <w:rFonts w:ascii="Consolas" w:hAnsi="Consolas" w:cs="Courier New"/>
                <w:noProof/>
                <w:sz w:val="22"/>
              </w:rPr>
              <w:t xml:space="preserve"> cat = </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Cat</w:t>
            </w:r>
            <w:r w:rsidRPr="002E34A0">
              <w:rPr>
                <w:rFonts w:ascii="Consolas" w:hAnsi="Consolas" w:cs="Courier New"/>
                <w:noProof/>
                <w:sz w:val="22"/>
              </w:rPr>
              <w:t>();</w:t>
            </w:r>
          </w:p>
          <w:p w14:paraId="4B5B2C2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cat.PrintInformation();</w:t>
            </w:r>
          </w:p>
          <w:p w14:paraId="03B9E22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0D25FA6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73DF3EC3" w14:textId="77777777" w:rsidR="00857F03" w:rsidRPr="002E34A0" w:rsidRDefault="00857F03" w:rsidP="00857F03">
      <w:pPr>
        <w:spacing w:after="120"/>
      </w:pPr>
      <w:r w:rsidRPr="002E34A0">
        <w:rPr>
          <w:noProof/>
        </w:rPr>
        <w:t>we</w:t>
      </w:r>
      <w:del w:id="329" w:author="Hans Zijlstra" w:date="2017-07-10T12:28:00Z">
        <w:r w:rsidRPr="002E34A0" w:rsidDel="00567222">
          <w:delText xml:space="preserve"> are going to</w:delText>
        </w:r>
      </w:del>
      <w:r w:rsidRPr="002E34A0">
        <w:t xml:space="preserve"> get the following result: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05CDF1D1" w14:textId="77777777" w:rsidTr="002E34A0">
        <w:tc>
          <w:tcPr>
            <w:tcW w:w="7970" w:type="dxa"/>
            <w:tcBorders>
              <w:top w:val="single" w:sz="4" w:space="0" w:color="auto"/>
              <w:left w:val="single" w:sz="4" w:space="0" w:color="auto"/>
              <w:bottom w:val="single" w:sz="4" w:space="0" w:color="auto"/>
              <w:right w:val="single" w:sz="4" w:space="0" w:color="auto"/>
            </w:tcBorders>
          </w:tcPr>
          <w:p w14:paraId="5677B52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I am a Cat.</w:t>
            </w:r>
          </w:p>
          <w:p w14:paraId="496D6BD0" w14:textId="77777777" w:rsidR="00857F03" w:rsidRPr="002E34A0" w:rsidRDefault="00857F03" w:rsidP="002E34A0">
            <w:pPr>
              <w:autoSpaceDE w:val="0"/>
              <w:autoSpaceDN w:val="0"/>
              <w:adjustRightInd w:val="0"/>
              <w:spacing w:before="0"/>
              <w:jc w:val="left"/>
              <w:rPr>
                <w:rFonts w:ascii="Consolas" w:hAnsi="Consolas"/>
                <w:b/>
                <w:bCs/>
                <w:noProof/>
                <w:kern w:val="32"/>
                <w:sz w:val="22"/>
              </w:rPr>
            </w:pPr>
            <w:r w:rsidRPr="002E34A0">
              <w:rPr>
                <w:rFonts w:ascii="Consolas" w:hAnsi="Consolas" w:cs="Courier New"/>
                <w:noProof/>
                <w:sz w:val="22"/>
              </w:rPr>
              <w:t>Meoooow!</w:t>
            </w:r>
          </w:p>
        </w:tc>
      </w:tr>
    </w:tbl>
    <w:p w14:paraId="48C29DF1" w14:textId="63A33B8F" w:rsidR="00857F03" w:rsidRPr="002E34A0" w:rsidRDefault="00857F03" w:rsidP="00857F03">
      <w:r w:rsidRPr="002E34A0">
        <w:t xml:space="preserve">In the example, the </w:t>
      </w:r>
      <w:r w:rsidRPr="002E34A0">
        <w:rPr>
          <w:rFonts w:ascii="Consolas" w:hAnsi="Consolas"/>
          <w:b/>
          <w:bCs/>
          <w:noProof/>
          <w:kern w:val="32"/>
          <w:sz w:val="22"/>
        </w:rPr>
        <w:t>PrintInformation()</w:t>
      </w:r>
      <w:r w:rsidRPr="002E34A0">
        <w:t xml:space="preserve"> method from the abstract class does its work by relying on the result from a call to the </w:t>
      </w:r>
      <w:r w:rsidRPr="002E34A0">
        <w:rPr>
          <w:b/>
        </w:rPr>
        <w:t>abstract method</w:t>
      </w:r>
      <w:r w:rsidRPr="002E34A0">
        <w:t xml:space="preserve"> </w:t>
      </w:r>
      <w:r w:rsidRPr="002E34A0">
        <w:rPr>
          <w:rFonts w:ascii="Consolas" w:eastAsia="Batang" w:hAnsi="Consolas"/>
          <w:b/>
          <w:bCs/>
          <w:noProof/>
          <w:kern w:val="32"/>
          <w:sz w:val="22"/>
        </w:rPr>
        <w:t>GetTypicalSound()</w:t>
      </w:r>
      <w:del w:id="330" w:author="Hans Zijlstra" w:date="2017-07-10T12:28:00Z">
        <w:r w:rsidRPr="002E34A0" w:rsidDel="00567222">
          <w:delText xml:space="preserve"> </w:delText>
        </w:r>
      </w:del>
      <w:ins w:id="331" w:author="Hans Zijlstra" w:date="2017-07-10T12:28:00Z">
        <w:r w:rsidR="00567222">
          <w:t xml:space="preserve">, </w:t>
        </w:r>
      </w:ins>
      <w:r w:rsidRPr="002E34A0">
        <w:t>which is expected to be implemented in different ways by</w:t>
      </w:r>
      <w:del w:id="332" w:author="Hans Zijlstra" w:date="2017-07-10T12:29:00Z">
        <w:r w:rsidRPr="002E34A0" w:rsidDel="00567222">
          <w:delText xml:space="preserve"> the</w:delText>
        </w:r>
      </w:del>
      <w:r w:rsidRPr="002E34A0">
        <w:t xml:space="preserve"> </w:t>
      </w:r>
      <w:ins w:id="333" w:author="Hans Zijlstra" w:date="2017-07-10T12:29:00Z">
        <w:r w:rsidR="00567222">
          <w:t xml:space="preserve">various </w:t>
        </w:r>
      </w:ins>
      <w:r w:rsidRPr="002E34A0">
        <w:t xml:space="preserve">kinds of animals (the </w:t>
      </w:r>
      <w:del w:id="334" w:author="Hans Zijlstra" w:date="2017-07-10T12:30:00Z">
        <w:r w:rsidRPr="002E34A0" w:rsidDel="00567222">
          <w:delText xml:space="preserve">various </w:delText>
        </w:r>
      </w:del>
      <w:r w:rsidRPr="002E34A0">
        <w:t>successors of the class</w:t>
      </w:r>
      <w:r w:rsidRPr="002E34A0">
        <w:rPr>
          <w:rFonts w:ascii="Consolas" w:hAnsi="Consolas"/>
          <w:b/>
          <w:bCs/>
          <w:noProof/>
          <w:kern w:val="32"/>
          <w:sz w:val="22"/>
        </w:rPr>
        <w:t xml:space="preserve"> Animal</w:t>
      </w:r>
      <w:r w:rsidRPr="002E34A0">
        <w:t>). Different animals make distinct sounds, but the functionality for printing information about animals is common to all animals, and that’s why it is exported to the base class.</w:t>
      </w:r>
    </w:p>
    <w:p w14:paraId="6D31F72C" w14:textId="77777777" w:rsidR="00857F03" w:rsidRPr="002E34A0" w:rsidRDefault="00857F03" w:rsidP="00857F03">
      <w:pPr>
        <w:pStyle w:val="Heading4"/>
      </w:pPr>
      <w:r w:rsidRPr="002E34A0">
        <w:t>Purely Abstract Classes</w:t>
      </w:r>
    </w:p>
    <w:p w14:paraId="30E43DE9" w14:textId="77777777" w:rsidR="00857F03" w:rsidRPr="002E34A0" w:rsidRDefault="00857F03" w:rsidP="00857F03">
      <w:pPr>
        <w:spacing w:after="120"/>
      </w:pPr>
      <w:r w:rsidRPr="002E34A0">
        <w:t xml:space="preserve">Abstract classes, as well as interfaces, </w:t>
      </w:r>
      <w:r w:rsidRPr="002E34A0">
        <w:rPr>
          <w:b/>
        </w:rPr>
        <w:t>cannot be instantiated</w:t>
      </w:r>
      <w:r w:rsidRPr="002E34A0">
        <w:t>. If we try to create an instance of an abstract class, we are going to get an error during compilation.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12"/>
        <w:gridCol w:w="7158"/>
      </w:tblGrid>
      <w:tr w:rsidR="00857F03" w:rsidRPr="002E34A0" w14:paraId="41CDCBD8" w14:textId="77777777" w:rsidTr="002E34A0">
        <w:tc>
          <w:tcPr>
            <w:tcW w:w="812" w:type="dxa"/>
            <w:tcBorders>
              <w:top w:val="single" w:sz="4" w:space="0" w:color="auto"/>
              <w:left w:val="single" w:sz="4" w:space="0" w:color="auto"/>
              <w:bottom w:val="single" w:sz="4" w:space="0" w:color="auto"/>
              <w:right w:val="single" w:sz="4" w:space="0" w:color="auto"/>
            </w:tcBorders>
            <w:vAlign w:val="center"/>
          </w:tcPr>
          <w:p w14:paraId="3F27CEEA" w14:textId="77777777" w:rsidR="00857F03" w:rsidRPr="002E34A0" w:rsidRDefault="00857F03" w:rsidP="002E34A0">
            <w:pPr>
              <w:spacing w:before="0"/>
              <w:jc w:val="center"/>
            </w:pPr>
            <w:r w:rsidRPr="002E34A0">
              <w:rPr>
                <w:noProof/>
              </w:rPr>
              <w:drawing>
                <wp:inline distT="0" distB="0" distL="0" distR="0" wp14:anchorId="5BC74CC4" wp14:editId="07D8D80B">
                  <wp:extent cx="327660" cy="327660"/>
                  <wp:effectExtent l="0" t="0" r="0" b="0"/>
                  <wp:docPr id="5476" name="Picture 5476"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idi_exc"/>
                          <pic:cNvPicPr>
                            <a:picLocks noChangeAspect="1" noChangeArrowheads="1"/>
                          </pic:cNvPicPr>
                        </pic:nvPicPr>
                        <pic:blipFill>
                          <a:blip r:embed="rId7">
                            <a:extLst>
                              <a:ext uri="{28A0092B-C50C-407E-A947-70E740481C1C}">
                                <a14:useLocalDpi xmlns:a14="http://schemas.microsoft.com/office/drawing/2010/main"/>
                              </a:ext>
                            </a:extLst>
                          </a:blip>
                          <a:srcRect/>
                          <a:stretch>
                            <a:fillRect/>
                          </a:stretch>
                        </pic:blipFill>
                        <pic:spPr bwMode="auto">
                          <a:xfrm>
                            <a:off x="0" y="0"/>
                            <a:ext cx="327660" cy="32766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7539B47B" w14:textId="0830BE5C" w:rsidR="00857F03" w:rsidRPr="003745D4" w:rsidRDefault="00857F03" w:rsidP="002E34A0">
            <w:pPr>
              <w:pStyle w:val="WarningMessage"/>
            </w:pPr>
            <w:r w:rsidRPr="003745D4">
              <w:t>Sometimes a class can be declared abstract, even if it has no abstract methods, in order to simply prohibit using it directly</w:t>
            </w:r>
            <w:ins w:id="335" w:author="Hans Zijlstra" w:date="2017-07-10T12:31:00Z">
              <w:r w:rsidR="00567222">
                <w:t>,</w:t>
              </w:r>
            </w:ins>
            <w:r w:rsidRPr="003745D4">
              <w:t xml:space="preserve"> without creating an instance of a </w:t>
            </w:r>
            <w:ins w:id="336" w:author="Hans Zijlstra" w:date="2017-07-04T10:52:00Z">
              <w:r w:rsidR="00A345DA">
                <w:t>descendant</w:t>
              </w:r>
            </w:ins>
            <w:del w:id="337" w:author="Hans Zijlstra" w:date="2017-07-04T10:52:00Z">
              <w:r w:rsidRPr="003745D4" w:rsidDel="00A345DA">
                <w:delText>successor</w:delText>
              </w:r>
            </w:del>
            <w:r w:rsidRPr="003745D4">
              <w:t>.</w:t>
            </w:r>
          </w:p>
        </w:tc>
      </w:tr>
    </w:tbl>
    <w:p w14:paraId="0F11EC5F" w14:textId="77777777" w:rsidR="00857F03" w:rsidRPr="002E34A0" w:rsidRDefault="00857F03" w:rsidP="00857F03">
      <w:pPr>
        <w:rPr>
          <w:bCs/>
        </w:rPr>
      </w:pPr>
      <w:r w:rsidRPr="002E34A0">
        <w:t xml:space="preserve">A </w:t>
      </w:r>
      <w:r w:rsidRPr="002E34A0">
        <w:rPr>
          <w:b/>
          <w:bCs/>
        </w:rPr>
        <w:t xml:space="preserve">pure abstract class </w:t>
      </w:r>
      <w:r w:rsidRPr="002E34A0">
        <w:rPr>
          <w:bCs/>
        </w:rPr>
        <w:t xml:space="preserve">is an abstract class, which has no implemented methods and no member variables. It is </w:t>
      </w:r>
      <w:r w:rsidRPr="002E34A0">
        <w:rPr>
          <w:b/>
          <w:bCs/>
        </w:rPr>
        <w:t>very similar to an interface</w:t>
      </w:r>
      <w:r w:rsidRPr="002E34A0">
        <w:rPr>
          <w:bCs/>
        </w:rPr>
        <w:t>. The fundamental difference is that a class can implement many interfaces and inherit only one class (even if that class is abstract).</w:t>
      </w:r>
    </w:p>
    <w:p w14:paraId="3DA5B641" w14:textId="77777777" w:rsidR="00857F03" w:rsidRPr="002E34A0" w:rsidRDefault="00857F03" w:rsidP="00857F03">
      <w:pPr>
        <w:rPr>
          <w:bCs/>
        </w:rPr>
      </w:pPr>
      <w:r w:rsidRPr="002E34A0">
        <w:rPr>
          <w:bCs/>
        </w:rPr>
        <w:t>Initially, interfaces were not necessary in the presence of "multiple inheritance". They had to be conceived as a means to supersede it in specifying the numerous roles of an object.</w:t>
      </w:r>
    </w:p>
    <w:p w14:paraId="194DA8DE" w14:textId="77777777" w:rsidR="00857F03" w:rsidRPr="002E34A0" w:rsidRDefault="00857F03" w:rsidP="00857F03">
      <w:pPr>
        <w:pStyle w:val="Heading3"/>
      </w:pPr>
      <w:bookmarkStart w:id="338" w:name="Virtual_Methods"/>
      <w:bookmarkEnd w:id="338"/>
      <w:r w:rsidRPr="002E34A0">
        <w:t>Virtual Methods</w:t>
      </w:r>
    </w:p>
    <w:p w14:paraId="53540A8A" w14:textId="43A1D927" w:rsidR="00857F03" w:rsidRPr="002E34A0" w:rsidRDefault="00857F03" w:rsidP="00857F03">
      <w:r w:rsidRPr="002E34A0">
        <w:t xml:space="preserve">A method, which can be overridden in a derived class, is called a </w:t>
      </w:r>
      <w:r w:rsidRPr="002E34A0">
        <w:rPr>
          <w:b/>
          <w:bCs/>
        </w:rPr>
        <w:t>virtual method</w:t>
      </w:r>
      <w:r w:rsidRPr="002E34A0">
        <w:t>. Methods in .NET</w:t>
      </w:r>
      <w:del w:id="339" w:author="Hans Zijlstra" w:date="2017-07-10T12:32:00Z">
        <w:r w:rsidRPr="002E34A0" w:rsidDel="00567222">
          <w:delText xml:space="preserve"> by default</w:delText>
        </w:r>
      </w:del>
      <w:r w:rsidRPr="002E34A0">
        <w:t xml:space="preserve"> aren’t </w:t>
      </w:r>
      <w:r w:rsidRPr="002E34A0">
        <w:rPr>
          <w:noProof/>
        </w:rPr>
        <w:t>virtual</w:t>
      </w:r>
      <w:ins w:id="340" w:author="Hans Zijlstra" w:date="2017-07-10T12:32:00Z">
        <w:r w:rsidR="00567222">
          <w:rPr>
            <w:noProof/>
          </w:rPr>
          <w:t xml:space="preserve"> by default</w:t>
        </w:r>
      </w:ins>
      <w:r w:rsidRPr="002E34A0">
        <w:t xml:space="preserve">. If we want to make a method virtual, we </w:t>
      </w:r>
      <w:ins w:id="341" w:author="Hans Zijlstra" w:date="2017-07-10T12:33:00Z">
        <w:r w:rsidR="00567222">
          <w:lastRenderedPageBreak/>
          <w:t>declare</w:t>
        </w:r>
      </w:ins>
      <w:del w:id="342" w:author="Hans Zijlstra" w:date="2017-07-10T12:33:00Z">
        <w:r w:rsidRPr="002E34A0" w:rsidDel="00567222">
          <w:delText>mark</w:delText>
        </w:r>
      </w:del>
      <w:r w:rsidRPr="002E34A0">
        <w:t xml:space="preserve"> it with </w:t>
      </w:r>
      <w:r w:rsidRPr="002E34A0">
        <w:rPr>
          <w:b/>
        </w:rPr>
        <w:t>the keyword</w:t>
      </w:r>
      <w:r w:rsidRPr="002E34A0">
        <w:t xml:space="preserve"> </w:t>
      </w:r>
      <w:r w:rsidRPr="002E34A0">
        <w:rPr>
          <w:rFonts w:ascii="Consolas" w:hAnsi="Consolas"/>
          <w:b/>
          <w:bCs/>
          <w:noProof/>
          <w:kern w:val="32"/>
          <w:sz w:val="22"/>
        </w:rPr>
        <w:t>virtual</w:t>
      </w:r>
      <w:r w:rsidRPr="002E34A0">
        <w:t>. Then the derived class can declare and define a method with the same signature.</w:t>
      </w:r>
    </w:p>
    <w:p w14:paraId="5A252B52" w14:textId="77777777" w:rsidR="00857F03" w:rsidRPr="002E34A0" w:rsidRDefault="00857F03" w:rsidP="00857F03">
      <w:r w:rsidRPr="002E34A0">
        <w:t xml:space="preserve">Virtual methods are important for </w:t>
      </w:r>
      <w:r w:rsidRPr="002E34A0">
        <w:rPr>
          <w:b/>
          <w:bCs/>
        </w:rPr>
        <w:t>method overriding</w:t>
      </w:r>
      <w:r w:rsidRPr="002E34A0">
        <w:t>, which lies at the heart of polymorphism.</w:t>
      </w:r>
    </w:p>
    <w:p w14:paraId="5EFBC4CD" w14:textId="77777777" w:rsidR="00857F03" w:rsidRPr="002E34A0" w:rsidRDefault="00857F03" w:rsidP="00857F03">
      <w:pPr>
        <w:pStyle w:val="Heading4"/>
      </w:pPr>
      <w:r w:rsidRPr="002E34A0">
        <w:t>Virtual Methods – Example</w:t>
      </w:r>
    </w:p>
    <w:p w14:paraId="7BB9C868" w14:textId="328F8BCD" w:rsidR="00857F03" w:rsidRPr="002E34A0" w:rsidRDefault="00857F03" w:rsidP="00857F03">
      <w:pPr>
        <w:spacing w:after="120"/>
      </w:pPr>
      <w:r w:rsidRPr="002E34A0">
        <w:t>We have a class inheriting another and the</w:t>
      </w:r>
      <w:ins w:id="343" w:author="Hans Zijlstra" w:date="2017-07-10T12:34:00Z">
        <w:r w:rsidR="00567222">
          <w:t>se</w:t>
        </w:r>
      </w:ins>
      <w:r w:rsidRPr="002E34A0">
        <w:t xml:space="preserve"> two classes share a common method. Both versions of the method write on the console. Here is how the</w:t>
      </w:r>
      <w:r w:rsidRPr="002E34A0">
        <w:rPr>
          <w:rFonts w:ascii="Consolas" w:hAnsi="Consolas"/>
          <w:b/>
          <w:bCs/>
          <w:noProof/>
          <w:kern w:val="32"/>
          <w:sz w:val="22"/>
        </w:rPr>
        <w:t xml:space="preserve"> Lion</w:t>
      </w:r>
      <w:r w:rsidRPr="002E34A0">
        <w:t xml:space="preserve"> class looks like: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15"/>
      </w:tblGrid>
      <w:tr w:rsidR="00857F03" w:rsidRPr="002E34A0" w14:paraId="377DE6C7" w14:textId="77777777" w:rsidTr="002E34A0">
        <w:trPr>
          <w:trHeight w:val="231"/>
        </w:trPr>
        <w:tc>
          <w:tcPr>
            <w:tcW w:w="8015" w:type="dxa"/>
            <w:tcBorders>
              <w:top w:val="single" w:sz="4" w:space="0" w:color="auto"/>
              <w:left w:val="single" w:sz="4" w:space="0" w:color="auto"/>
              <w:bottom w:val="single" w:sz="4" w:space="0" w:color="auto"/>
              <w:right w:val="single" w:sz="4" w:space="0" w:color="auto"/>
            </w:tcBorders>
            <w:shd w:val="clear" w:color="auto" w:fill="F3F3F3"/>
          </w:tcPr>
          <w:p w14:paraId="214A391E"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Lion.cs</w:t>
            </w:r>
          </w:p>
        </w:tc>
      </w:tr>
      <w:tr w:rsidR="00857F03" w:rsidRPr="002E34A0" w14:paraId="1397D1AE" w14:textId="77777777" w:rsidTr="002E34A0">
        <w:trPr>
          <w:trHeight w:val="1586"/>
        </w:trPr>
        <w:tc>
          <w:tcPr>
            <w:tcW w:w="8015" w:type="dxa"/>
            <w:tcBorders>
              <w:top w:val="single" w:sz="4" w:space="0" w:color="auto"/>
              <w:left w:val="single" w:sz="4" w:space="0" w:color="auto"/>
              <w:bottom w:val="single" w:sz="4" w:space="0" w:color="auto"/>
              <w:right w:val="single" w:sz="4" w:space="0" w:color="auto"/>
            </w:tcBorders>
          </w:tcPr>
          <w:p w14:paraId="740B209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Lion</w:t>
            </w:r>
            <w:r w:rsidRPr="002E34A0">
              <w:rPr>
                <w:rFonts w:ascii="Consolas" w:hAnsi="Consolas" w:cs="Courier New"/>
                <w:noProof/>
                <w:sz w:val="22"/>
              </w:rPr>
              <w:t xml:space="preserve"> : </w:t>
            </w:r>
            <w:r w:rsidRPr="002E34A0">
              <w:rPr>
                <w:rFonts w:ascii="Consolas" w:hAnsi="Consolas"/>
                <w:noProof/>
                <w:color w:val="2B91AF"/>
                <w:sz w:val="22"/>
              </w:rPr>
              <w:t>Felidae</w:t>
            </w:r>
            <w:r w:rsidRPr="002E34A0">
              <w:rPr>
                <w:rFonts w:ascii="Consolas" w:hAnsi="Consolas" w:cs="Courier New"/>
                <w:noProof/>
                <w:sz w:val="22"/>
              </w:rPr>
              <w:t xml:space="preserve">, </w:t>
            </w:r>
            <w:r w:rsidRPr="002E34A0">
              <w:rPr>
                <w:rFonts w:ascii="Consolas" w:hAnsi="Consolas"/>
                <w:noProof/>
                <w:color w:val="2B91AF"/>
                <w:sz w:val="22"/>
              </w:rPr>
              <w:t>Reproducible</w:t>
            </w:r>
            <w:r w:rsidRPr="002E34A0">
              <w:rPr>
                <w:rFonts w:ascii="Consolas" w:hAnsi="Consolas" w:cs="Courier New"/>
                <w:noProof/>
                <w:sz w:val="22"/>
              </w:rPr>
              <w:t>&lt;</w:t>
            </w:r>
            <w:r w:rsidRPr="002E34A0">
              <w:rPr>
                <w:rFonts w:ascii="Consolas" w:hAnsi="Consolas"/>
                <w:noProof/>
                <w:color w:val="2B91AF"/>
                <w:sz w:val="22"/>
              </w:rPr>
              <w:t>Lion</w:t>
            </w:r>
            <w:r w:rsidRPr="002E34A0">
              <w:rPr>
                <w:rFonts w:ascii="Consolas" w:hAnsi="Consolas" w:cs="Courier New"/>
                <w:noProof/>
                <w:sz w:val="22"/>
              </w:rPr>
              <w:t>&gt;</w:t>
            </w:r>
          </w:p>
          <w:p w14:paraId="69EDC81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62233EE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override</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CatchPrey(</w:t>
            </w:r>
            <w:r w:rsidRPr="002E34A0">
              <w:rPr>
                <w:rFonts w:ascii="Consolas" w:hAnsi="Consolas" w:cs="Courier New"/>
                <w:noProof/>
                <w:color w:val="0000FF"/>
                <w:sz w:val="22"/>
              </w:rPr>
              <w:t>object</w:t>
            </w:r>
            <w:r w:rsidRPr="002E34A0">
              <w:rPr>
                <w:rFonts w:ascii="Consolas" w:hAnsi="Consolas" w:cs="Courier New"/>
                <w:noProof/>
                <w:sz w:val="22"/>
              </w:rPr>
              <w:t xml:space="preserve"> prey)</w:t>
            </w:r>
          </w:p>
          <w:p w14:paraId="7D31F8F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0129FB8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Console</w:t>
            </w:r>
            <w:r w:rsidRPr="002E34A0">
              <w:rPr>
                <w:rFonts w:ascii="Consolas" w:hAnsi="Consolas" w:cs="Courier New"/>
                <w:noProof/>
                <w:sz w:val="22"/>
              </w:rPr>
              <w:t>.WriteLine(</w:t>
            </w:r>
            <w:r w:rsidRPr="002E34A0">
              <w:rPr>
                <w:rFonts w:ascii="Consolas" w:hAnsi="Consolas" w:cs="Courier New"/>
                <w:noProof/>
                <w:color w:val="A31515"/>
                <w:sz w:val="22"/>
              </w:rPr>
              <w:t>"Lion.CatchPrey"</w:t>
            </w:r>
            <w:r w:rsidRPr="002E34A0">
              <w:rPr>
                <w:rFonts w:ascii="Consolas" w:hAnsi="Consolas" w:cs="Courier New"/>
                <w:noProof/>
                <w:sz w:val="22"/>
              </w:rPr>
              <w:t>);</w:t>
            </w:r>
          </w:p>
          <w:p w14:paraId="42A2EFA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7FD1182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4253C778" w14:textId="77777777" w:rsidR="00857F03" w:rsidRPr="002E34A0" w:rsidRDefault="00857F03" w:rsidP="00857F03">
      <w:pPr>
        <w:spacing w:after="120"/>
      </w:pPr>
      <w:r w:rsidRPr="002E34A0">
        <w:t xml:space="preserve">Here is how the </w:t>
      </w:r>
      <w:r w:rsidRPr="002E34A0">
        <w:rPr>
          <w:rFonts w:ascii="Consolas" w:hAnsi="Consolas"/>
          <w:b/>
          <w:bCs/>
          <w:noProof/>
          <w:kern w:val="32"/>
          <w:sz w:val="22"/>
        </w:rPr>
        <w:t>AfricanLion</w:t>
      </w:r>
      <w:r w:rsidRPr="002E34A0">
        <w:t xml:space="preserve"> class looks like: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6E22C532"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23181678"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AfricanLion.cs</w:t>
            </w:r>
          </w:p>
        </w:tc>
      </w:tr>
      <w:tr w:rsidR="00857F03" w:rsidRPr="002E34A0" w14:paraId="71FBD7A5" w14:textId="77777777" w:rsidTr="002E34A0">
        <w:tc>
          <w:tcPr>
            <w:tcW w:w="7970" w:type="dxa"/>
            <w:tcBorders>
              <w:top w:val="single" w:sz="4" w:space="0" w:color="auto"/>
              <w:left w:val="single" w:sz="4" w:space="0" w:color="auto"/>
              <w:bottom w:val="single" w:sz="4" w:space="0" w:color="auto"/>
              <w:right w:val="single" w:sz="4" w:space="0" w:color="auto"/>
            </w:tcBorders>
          </w:tcPr>
          <w:p w14:paraId="46F3F39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AfricanLion</w:t>
            </w:r>
            <w:r w:rsidRPr="002E34A0">
              <w:rPr>
                <w:rFonts w:ascii="Consolas" w:hAnsi="Consolas" w:cs="Courier New"/>
                <w:noProof/>
                <w:sz w:val="22"/>
              </w:rPr>
              <w:t xml:space="preserve"> : </w:t>
            </w:r>
            <w:r w:rsidRPr="002E34A0">
              <w:rPr>
                <w:rFonts w:ascii="Consolas" w:hAnsi="Consolas"/>
                <w:noProof/>
                <w:color w:val="2B91AF"/>
                <w:sz w:val="22"/>
              </w:rPr>
              <w:t>Lion</w:t>
            </w:r>
          </w:p>
          <w:p w14:paraId="17D3EAC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37E38E3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override</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CatchPrey(</w:t>
            </w:r>
            <w:r w:rsidRPr="002E34A0">
              <w:rPr>
                <w:rFonts w:ascii="Consolas" w:hAnsi="Consolas" w:cs="Courier New"/>
                <w:noProof/>
                <w:color w:val="0000FF"/>
                <w:sz w:val="22"/>
              </w:rPr>
              <w:t>object</w:t>
            </w:r>
            <w:r w:rsidRPr="002E34A0">
              <w:rPr>
                <w:rFonts w:ascii="Consolas" w:hAnsi="Consolas" w:cs="Courier New"/>
                <w:noProof/>
                <w:sz w:val="22"/>
              </w:rPr>
              <w:t xml:space="preserve"> prey)</w:t>
            </w:r>
          </w:p>
          <w:p w14:paraId="2FD4BD3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0F6B8E8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Console</w:t>
            </w:r>
            <w:r w:rsidRPr="002E34A0">
              <w:rPr>
                <w:rFonts w:ascii="Consolas" w:hAnsi="Consolas" w:cs="Courier New"/>
                <w:noProof/>
                <w:sz w:val="22"/>
              </w:rPr>
              <w:t>.WriteLine(</w:t>
            </w:r>
            <w:r w:rsidRPr="002E34A0">
              <w:rPr>
                <w:rFonts w:ascii="Consolas" w:hAnsi="Consolas" w:cs="Courier New"/>
                <w:noProof/>
                <w:color w:val="A31515"/>
                <w:sz w:val="22"/>
              </w:rPr>
              <w:t>"AfricanLion.CatchPrey"</w:t>
            </w:r>
            <w:r w:rsidRPr="002E34A0">
              <w:rPr>
                <w:rFonts w:ascii="Consolas" w:hAnsi="Consolas" w:cs="Courier New"/>
                <w:noProof/>
                <w:sz w:val="22"/>
              </w:rPr>
              <w:t>);</w:t>
            </w:r>
          </w:p>
          <w:p w14:paraId="2C4840B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6AE86F1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658CB79F" w14:textId="0B93137A" w:rsidR="00857F03" w:rsidRPr="002E34A0" w:rsidRDefault="00857F03" w:rsidP="00857F03">
      <w:pPr>
        <w:spacing w:after="120"/>
        <w:rPr>
          <w:rFonts w:ascii="Consolas" w:hAnsi="Consolas" w:cs="Courier New"/>
          <w:color w:val="000000"/>
          <w:sz w:val="22"/>
        </w:rPr>
      </w:pPr>
      <w:r w:rsidRPr="002E34A0">
        <w:t xml:space="preserve">We </w:t>
      </w:r>
      <w:del w:id="344" w:author="Hans Zijlstra" w:date="2017-07-04T11:00:00Z">
        <w:r w:rsidRPr="002E34A0" w:rsidDel="00A345DA">
          <w:delText xml:space="preserve">make three attempts to </w:delText>
        </w:r>
      </w:del>
      <w:r w:rsidRPr="002E34A0">
        <w:t xml:space="preserve">create </w:t>
      </w:r>
      <w:ins w:id="345" w:author="Hans Zijlstra" w:date="2017-07-04T11:00:00Z">
        <w:r w:rsidR="00A345DA">
          <w:t xml:space="preserve">three </w:t>
        </w:r>
      </w:ins>
      <w:r w:rsidRPr="002E34A0">
        <w:t xml:space="preserve">instances and call the method </w:t>
      </w:r>
      <w:r w:rsidRPr="002E34A0">
        <w:rPr>
          <w:rFonts w:ascii="Consolas" w:hAnsi="Consolas"/>
          <w:b/>
          <w:bCs/>
          <w:noProof/>
          <w:kern w:val="32"/>
          <w:sz w:val="22"/>
        </w:rPr>
        <w:t>CatchPrey</w:t>
      </w:r>
      <w:r w:rsidRPr="002E34A0">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12031EE1"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626D3124"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VirtualMethodsExample.cs</w:t>
            </w:r>
          </w:p>
        </w:tc>
      </w:tr>
      <w:tr w:rsidR="00857F03" w:rsidRPr="002E34A0" w14:paraId="0F9716B9" w14:textId="77777777" w:rsidTr="002E34A0">
        <w:tc>
          <w:tcPr>
            <w:tcW w:w="7970" w:type="dxa"/>
            <w:tcBorders>
              <w:top w:val="single" w:sz="4" w:space="0" w:color="auto"/>
              <w:left w:val="single" w:sz="4" w:space="0" w:color="auto"/>
              <w:bottom w:val="single" w:sz="4" w:space="0" w:color="auto"/>
              <w:right w:val="single" w:sz="4" w:space="0" w:color="auto"/>
            </w:tcBorders>
          </w:tcPr>
          <w:p w14:paraId="1CC4475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cs="Courier New"/>
                <w:b/>
                <w:bCs/>
                <w:noProof/>
                <w:color w:val="2B91AF"/>
                <w:sz w:val="22"/>
              </w:rPr>
              <w:t>VirtualMethodsExample</w:t>
            </w:r>
          </w:p>
          <w:p w14:paraId="30F10DB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2AA8527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static</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Main()</w:t>
            </w:r>
          </w:p>
          <w:p w14:paraId="16716EE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18B8B0E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Lion</w:t>
            </w:r>
            <w:r w:rsidRPr="002E34A0">
              <w:rPr>
                <w:rFonts w:ascii="Consolas" w:hAnsi="Consolas" w:cs="Courier New"/>
                <w:noProof/>
                <w:sz w:val="22"/>
              </w:rPr>
              <w:t xml:space="preserve"> lion = </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Lion</w:t>
            </w:r>
            <w:r w:rsidRPr="002E34A0">
              <w:rPr>
                <w:rFonts w:ascii="Consolas" w:hAnsi="Consolas" w:cs="Courier New"/>
                <w:noProof/>
                <w:sz w:val="22"/>
              </w:rPr>
              <w:t>(</w:t>
            </w:r>
            <w:r w:rsidRPr="002E34A0">
              <w:rPr>
                <w:rFonts w:ascii="Consolas" w:hAnsi="Consolas" w:cs="Courier New"/>
                <w:noProof/>
                <w:color w:val="0000FF"/>
                <w:sz w:val="22"/>
              </w:rPr>
              <w:t>true</w:t>
            </w:r>
            <w:r w:rsidRPr="002E34A0">
              <w:rPr>
                <w:rFonts w:ascii="Consolas" w:hAnsi="Consolas" w:cs="Courier New"/>
                <w:noProof/>
                <w:sz w:val="22"/>
              </w:rPr>
              <w:t>, 80);</w:t>
            </w:r>
          </w:p>
          <w:p w14:paraId="0067094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lion.CatchPrey(</w:t>
            </w:r>
            <w:r w:rsidRPr="002E34A0">
              <w:rPr>
                <w:rFonts w:ascii="Consolas" w:hAnsi="Consolas" w:cs="Courier New"/>
                <w:noProof/>
                <w:color w:val="0000FF"/>
                <w:sz w:val="22"/>
              </w:rPr>
              <w:t>null</w:t>
            </w:r>
            <w:r w:rsidRPr="002E34A0">
              <w:rPr>
                <w:rFonts w:ascii="Consolas" w:hAnsi="Consolas" w:cs="Courier New"/>
                <w:noProof/>
                <w:sz w:val="22"/>
              </w:rPr>
              <w:t>);</w:t>
            </w:r>
          </w:p>
          <w:p w14:paraId="0BDB923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8000"/>
                <w:sz w:val="22"/>
              </w:rPr>
              <w:t>// Will print "Lion.CatchPrey"</w:t>
            </w:r>
          </w:p>
          <w:p w14:paraId="0185A613"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7F40D11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AfricanLion</w:t>
            </w:r>
            <w:r w:rsidRPr="002E34A0">
              <w:rPr>
                <w:rFonts w:ascii="Consolas" w:hAnsi="Consolas" w:cs="Courier New"/>
                <w:noProof/>
                <w:sz w:val="22"/>
              </w:rPr>
              <w:t xml:space="preserve"> lion = </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AfricanLion</w:t>
            </w:r>
            <w:r w:rsidRPr="002E34A0">
              <w:rPr>
                <w:rFonts w:ascii="Consolas" w:hAnsi="Consolas" w:cs="Courier New"/>
                <w:noProof/>
                <w:sz w:val="22"/>
              </w:rPr>
              <w:t>(</w:t>
            </w:r>
            <w:r w:rsidRPr="002E34A0">
              <w:rPr>
                <w:rFonts w:ascii="Consolas" w:hAnsi="Consolas" w:cs="Courier New"/>
                <w:noProof/>
                <w:color w:val="0000FF"/>
                <w:sz w:val="22"/>
              </w:rPr>
              <w:t>true</w:t>
            </w:r>
            <w:r w:rsidRPr="002E34A0">
              <w:rPr>
                <w:rFonts w:ascii="Consolas" w:hAnsi="Consolas" w:cs="Courier New"/>
                <w:noProof/>
                <w:sz w:val="22"/>
              </w:rPr>
              <w:t>, 120);</w:t>
            </w:r>
          </w:p>
          <w:p w14:paraId="74A1C0F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lion.CatchPrey(</w:t>
            </w:r>
            <w:r w:rsidRPr="002E34A0">
              <w:rPr>
                <w:rFonts w:ascii="Consolas" w:hAnsi="Consolas" w:cs="Courier New"/>
                <w:noProof/>
                <w:color w:val="0000FF"/>
                <w:sz w:val="22"/>
              </w:rPr>
              <w:t>null</w:t>
            </w:r>
            <w:r w:rsidRPr="002E34A0">
              <w:rPr>
                <w:rFonts w:ascii="Consolas" w:hAnsi="Consolas" w:cs="Courier New"/>
                <w:noProof/>
                <w:sz w:val="22"/>
              </w:rPr>
              <w:t>);</w:t>
            </w:r>
          </w:p>
          <w:p w14:paraId="7C7493F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8000"/>
                <w:sz w:val="22"/>
              </w:rPr>
              <w:t>// Will print "AfricanLion.CatchPrey"</w:t>
            </w:r>
          </w:p>
          <w:p w14:paraId="1F5DCC58"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6C74FC7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Lion</w:t>
            </w:r>
            <w:r w:rsidRPr="002E34A0">
              <w:rPr>
                <w:rFonts w:ascii="Consolas" w:hAnsi="Consolas" w:cs="Courier New"/>
                <w:noProof/>
                <w:sz w:val="22"/>
              </w:rPr>
              <w:t xml:space="preserve"> lion = </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AfricanLion</w:t>
            </w:r>
            <w:r w:rsidRPr="002E34A0">
              <w:rPr>
                <w:rFonts w:ascii="Consolas" w:hAnsi="Consolas" w:cs="Courier New"/>
                <w:noProof/>
                <w:sz w:val="22"/>
              </w:rPr>
              <w:t>(</w:t>
            </w:r>
            <w:r w:rsidRPr="002E34A0">
              <w:rPr>
                <w:rFonts w:ascii="Consolas" w:hAnsi="Consolas" w:cs="Courier New"/>
                <w:noProof/>
                <w:color w:val="0000FF"/>
                <w:sz w:val="22"/>
              </w:rPr>
              <w:t>false</w:t>
            </w:r>
            <w:r w:rsidRPr="002E34A0">
              <w:rPr>
                <w:rFonts w:ascii="Consolas" w:hAnsi="Consolas" w:cs="Courier New"/>
                <w:noProof/>
                <w:sz w:val="22"/>
              </w:rPr>
              <w:t>, 60);</w:t>
            </w:r>
          </w:p>
          <w:p w14:paraId="5F058F4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lion.CatchPrey(</w:t>
            </w:r>
            <w:r w:rsidRPr="002E34A0">
              <w:rPr>
                <w:rFonts w:ascii="Consolas" w:hAnsi="Consolas" w:cs="Courier New"/>
                <w:noProof/>
                <w:color w:val="0000FF"/>
                <w:sz w:val="22"/>
              </w:rPr>
              <w:t>null</w:t>
            </w:r>
            <w:r w:rsidRPr="002E34A0">
              <w:rPr>
                <w:rFonts w:ascii="Consolas" w:hAnsi="Consolas" w:cs="Courier New"/>
                <w:noProof/>
                <w:sz w:val="22"/>
              </w:rPr>
              <w:t>);</w:t>
            </w:r>
          </w:p>
          <w:p w14:paraId="7355BBE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lastRenderedPageBreak/>
              <w:tab/>
            </w:r>
            <w:r w:rsidRPr="002E34A0">
              <w:rPr>
                <w:rFonts w:ascii="Consolas" w:hAnsi="Consolas" w:cs="Courier New"/>
                <w:noProof/>
                <w:sz w:val="22"/>
              </w:rPr>
              <w:tab/>
            </w:r>
            <w:r w:rsidRPr="002E34A0">
              <w:rPr>
                <w:rFonts w:ascii="Consolas" w:hAnsi="Consolas" w:cs="Courier New"/>
                <w:noProof/>
                <w:color w:val="008000"/>
                <w:sz w:val="22"/>
              </w:rPr>
              <w:t>// Will print "AfricanLion.CatchPrey", because</w:t>
            </w:r>
          </w:p>
          <w:p w14:paraId="3B16807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8000"/>
                <w:sz w:val="22"/>
              </w:rPr>
              <w:t>// the variable lion has a value of type AfricanLion</w:t>
            </w:r>
          </w:p>
          <w:p w14:paraId="694AE5F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7964156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324F7121" w14:textId="2E05BD2A" w:rsidR="00857F03" w:rsidRPr="002E34A0" w:rsidRDefault="00857F03" w:rsidP="00857F03">
      <w:r w:rsidRPr="002E34A0">
        <w:lastRenderedPageBreak/>
        <w:t xml:space="preserve">In the last </w:t>
      </w:r>
      <w:ins w:id="346" w:author="Hans Zijlstra" w:date="2017-07-04T11:00:00Z">
        <w:r w:rsidR="00FE49EA">
          <w:t>case</w:t>
        </w:r>
      </w:ins>
      <w:del w:id="347" w:author="Hans Zijlstra" w:date="2017-07-04T11:00:00Z">
        <w:r w:rsidRPr="002E34A0" w:rsidDel="00FE49EA">
          <w:delText>attempt</w:delText>
        </w:r>
      </w:del>
      <w:r w:rsidRPr="002E34A0">
        <w:t xml:space="preserve">, you can clearly see how, in fact, </w:t>
      </w:r>
      <w:r w:rsidRPr="002E34A0">
        <w:rPr>
          <w:b/>
        </w:rPr>
        <w:t>the overwritten method is called</w:t>
      </w:r>
      <w:r w:rsidRPr="002E34A0">
        <w:t xml:space="preserve"> and not the base method. This happens, because it is validated what the actual class behind the variable is and whether it implements (overwrites) that method.</w:t>
      </w:r>
      <w:r w:rsidRPr="002E34A0" w:rsidDel="005E4E4F">
        <w:t xml:space="preserve"> </w:t>
      </w:r>
      <w:r w:rsidRPr="002E34A0">
        <w:rPr>
          <w:b/>
        </w:rPr>
        <w:t>Rewriting of methods</w:t>
      </w:r>
      <w:r w:rsidRPr="002E34A0">
        <w:t xml:space="preserve"> is also called </w:t>
      </w:r>
      <w:r w:rsidRPr="002E34A0">
        <w:rPr>
          <w:b/>
          <w:bCs/>
        </w:rPr>
        <w:t>overriding of virtual methods</w:t>
      </w:r>
      <w:r w:rsidRPr="002E34A0">
        <w:t>.</w:t>
      </w:r>
    </w:p>
    <w:p w14:paraId="2CB3C220" w14:textId="3F29EACF" w:rsidR="00857F03" w:rsidRPr="002E34A0" w:rsidRDefault="00857F03" w:rsidP="00857F03">
      <w:r w:rsidRPr="002E34A0">
        <w:rPr>
          <w:b/>
        </w:rPr>
        <w:t>Virtual methods</w:t>
      </w:r>
      <w:ins w:id="348" w:author="Hans Zijlstra" w:date="2017-07-10T12:40:00Z">
        <w:r w:rsidR="000B405E">
          <w:t xml:space="preserve">, </w:t>
        </w:r>
      </w:ins>
      <w:del w:id="349" w:author="Hans Zijlstra" w:date="2017-07-10T12:40:00Z">
        <w:r w:rsidRPr="002E34A0" w:rsidDel="000B405E">
          <w:delText xml:space="preserve"> </w:delText>
        </w:r>
      </w:del>
      <w:r w:rsidRPr="002E34A0">
        <w:t>as well as abstract methods</w:t>
      </w:r>
      <w:ins w:id="350" w:author="Hans Zijlstra" w:date="2017-07-10T12:40:00Z">
        <w:r w:rsidR="000B405E">
          <w:t>,</w:t>
        </w:r>
      </w:ins>
      <w:r w:rsidRPr="002E34A0">
        <w:t xml:space="preserve"> can be overridden. Abstract methods are actually virtual methods without a specific implementation. All methods defined in an interface are abstract and therefore virtual, although this is not explicitly defined.</w:t>
      </w:r>
    </w:p>
    <w:p w14:paraId="072B15E1" w14:textId="77777777" w:rsidR="00857F03" w:rsidRPr="002E34A0" w:rsidRDefault="00857F03" w:rsidP="00857F03">
      <w:pPr>
        <w:pStyle w:val="Heading4"/>
      </w:pPr>
      <w:r w:rsidRPr="002E34A0">
        <w:t>Virtual Methods and Methods Hiding</w:t>
      </w:r>
    </w:p>
    <w:p w14:paraId="1AF2FA75" w14:textId="3B85C12D" w:rsidR="00857F03" w:rsidRPr="002E34A0" w:rsidRDefault="00857F03" w:rsidP="00857F03">
      <w:r w:rsidRPr="002E34A0">
        <w:t xml:space="preserve">In the example above, the implementation of the base class is hidden and omitted. </w:t>
      </w:r>
      <w:ins w:id="351" w:author="Hans Zijlstra" w:date="2017-07-10T12:41:00Z">
        <w:r w:rsidR="000B405E">
          <w:t>It shows</w:t>
        </w:r>
      </w:ins>
      <w:del w:id="352" w:author="Hans Zijlstra" w:date="2017-07-10T12:41:00Z">
        <w:r w:rsidRPr="002E34A0" w:rsidDel="000B405E">
          <w:delText>Here is</w:delText>
        </w:r>
      </w:del>
      <w:r w:rsidRPr="002E34A0">
        <w:t xml:space="preserve"> how we can also use it as part of the new implementation (in case we want to complement the old implementation rather than override it).</w:t>
      </w:r>
    </w:p>
    <w:p w14:paraId="767F2A4D" w14:textId="77777777" w:rsidR="00857F03" w:rsidRPr="002E34A0" w:rsidRDefault="00857F03" w:rsidP="00857F03">
      <w:pPr>
        <w:spacing w:after="120"/>
      </w:pPr>
      <w:r w:rsidRPr="002E34A0">
        <w:t xml:space="preserve">Here is how the </w:t>
      </w:r>
      <w:r w:rsidRPr="002E34A0">
        <w:rPr>
          <w:rFonts w:ascii="Consolas" w:hAnsi="Consolas"/>
          <w:b/>
          <w:bCs/>
          <w:noProof/>
          <w:kern w:val="32"/>
          <w:sz w:val="22"/>
        </w:rPr>
        <w:t xml:space="preserve">AfricanLion </w:t>
      </w:r>
      <w:r w:rsidRPr="002E34A0">
        <w:rPr>
          <w:bCs/>
        </w:rPr>
        <w:t>class looks like: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5626309E"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0786B6F9"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AfricanLion.cs</w:t>
            </w:r>
          </w:p>
        </w:tc>
      </w:tr>
      <w:tr w:rsidR="00857F03" w:rsidRPr="002E34A0" w14:paraId="06334BC0" w14:textId="77777777" w:rsidTr="002E34A0">
        <w:tc>
          <w:tcPr>
            <w:tcW w:w="7970" w:type="dxa"/>
            <w:tcBorders>
              <w:top w:val="single" w:sz="4" w:space="0" w:color="auto"/>
              <w:left w:val="single" w:sz="4" w:space="0" w:color="auto"/>
              <w:bottom w:val="single" w:sz="4" w:space="0" w:color="auto"/>
              <w:right w:val="single" w:sz="4" w:space="0" w:color="auto"/>
            </w:tcBorders>
          </w:tcPr>
          <w:p w14:paraId="1224062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AfricanLion</w:t>
            </w:r>
            <w:r w:rsidRPr="002E34A0">
              <w:rPr>
                <w:rFonts w:ascii="Consolas" w:hAnsi="Consolas" w:cs="Courier New"/>
                <w:noProof/>
                <w:sz w:val="22"/>
              </w:rPr>
              <w:t xml:space="preserve"> : </w:t>
            </w:r>
            <w:r w:rsidRPr="002E34A0">
              <w:rPr>
                <w:rFonts w:ascii="Consolas" w:hAnsi="Consolas"/>
                <w:noProof/>
                <w:color w:val="2B91AF"/>
                <w:sz w:val="22"/>
              </w:rPr>
              <w:t>Lion</w:t>
            </w:r>
          </w:p>
          <w:p w14:paraId="0B0CB71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01D9050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override</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CatchPrey(</w:t>
            </w:r>
            <w:r w:rsidRPr="002E34A0">
              <w:rPr>
                <w:rFonts w:ascii="Consolas" w:hAnsi="Consolas" w:cs="Courier New"/>
                <w:noProof/>
                <w:color w:val="0000FF"/>
                <w:sz w:val="22"/>
              </w:rPr>
              <w:t>object</w:t>
            </w:r>
            <w:r w:rsidRPr="002E34A0">
              <w:rPr>
                <w:rFonts w:ascii="Consolas" w:hAnsi="Consolas" w:cs="Courier New"/>
                <w:noProof/>
                <w:sz w:val="22"/>
              </w:rPr>
              <w:t xml:space="preserve"> prey)</w:t>
            </w:r>
          </w:p>
          <w:p w14:paraId="7DA2102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4D521CE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Console</w:t>
            </w:r>
            <w:r w:rsidRPr="002E34A0">
              <w:rPr>
                <w:rFonts w:ascii="Consolas" w:hAnsi="Consolas" w:cs="Courier New"/>
                <w:noProof/>
                <w:sz w:val="22"/>
              </w:rPr>
              <w:t>.WriteLine(</w:t>
            </w:r>
            <w:r w:rsidRPr="002E34A0">
              <w:rPr>
                <w:rFonts w:ascii="Consolas" w:hAnsi="Consolas" w:cs="Courier New"/>
                <w:noProof/>
                <w:color w:val="A31515"/>
                <w:sz w:val="22"/>
              </w:rPr>
              <w:t>"AfricanLion.CatchPrey"</w:t>
            </w:r>
            <w:r w:rsidRPr="002E34A0">
              <w:rPr>
                <w:rFonts w:ascii="Consolas" w:hAnsi="Consolas" w:cs="Courier New"/>
                <w:noProof/>
                <w:sz w:val="22"/>
              </w:rPr>
              <w:t>);</w:t>
            </w:r>
          </w:p>
          <w:p w14:paraId="622CBDE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Console</w:t>
            </w:r>
            <w:r w:rsidRPr="002E34A0">
              <w:rPr>
                <w:rFonts w:ascii="Consolas" w:hAnsi="Consolas" w:cs="Courier New"/>
                <w:noProof/>
                <w:sz w:val="22"/>
              </w:rPr>
              <w:t>.WriteLine(</w:t>
            </w:r>
            <w:r w:rsidRPr="002E34A0">
              <w:rPr>
                <w:rFonts w:ascii="Consolas" w:hAnsi="Consolas" w:cs="Courier New"/>
                <w:noProof/>
                <w:color w:val="A31515"/>
                <w:sz w:val="22"/>
              </w:rPr>
              <w:t>"calling base.CatchPrey"</w:t>
            </w:r>
            <w:r w:rsidRPr="002E34A0">
              <w:rPr>
                <w:rFonts w:ascii="Consolas" w:hAnsi="Consolas" w:cs="Courier New"/>
                <w:noProof/>
                <w:sz w:val="22"/>
              </w:rPr>
              <w:t>);</w:t>
            </w:r>
          </w:p>
          <w:p w14:paraId="697F741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Console</w:t>
            </w:r>
            <w:r w:rsidRPr="002E34A0">
              <w:rPr>
                <w:rFonts w:ascii="Consolas" w:hAnsi="Consolas" w:cs="Courier New"/>
                <w:noProof/>
                <w:sz w:val="22"/>
              </w:rPr>
              <w:t>.Write(</w:t>
            </w:r>
            <w:r w:rsidRPr="002E34A0">
              <w:rPr>
                <w:rFonts w:ascii="Consolas" w:hAnsi="Consolas" w:cs="Courier New"/>
                <w:noProof/>
                <w:color w:val="A31515"/>
                <w:sz w:val="22"/>
              </w:rPr>
              <w:t>"\t"</w:t>
            </w:r>
            <w:r w:rsidRPr="002E34A0">
              <w:rPr>
                <w:rFonts w:ascii="Consolas" w:hAnsi="Consolas" w:cs="Courier New"/>
                <w:noProof/>
                <w:sz w:val="22"/>
              </w:rPr>
              <w:t>);</w:t>
            </w:r>
          </w:p>
          <w:p w14:paraId="59961A6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base</w:t>
            </w:r>
            <w:r w:rsidRPr="002E34A0">
              <w:rPr>
                <w:rFonts w:ascii="Consolas" w:hAnsi="Consolas" w:cs="Courier New"/>
                <w:noProof/>
                <w:sz w:val="22"/>
              </w:rPr>
              <w:t>.CatchPrey(prey);</w:t>
            </w:r>
          </w:p>
          <w:p w14:paraId="6E80DA0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Console</w:t>
            </w:r>
            <w:r w:rsidRPr="002E34A0">
              <w:rPr>
                <w:rFonts w:ascii="Consolas" w:hAnsi="Consolas" w:cs="Courier New"/>
                <w:noProof/>
                <w:sz w:val="22"/>
              </w:rPr>
              <w:t>.WriteLine(</w:t>
            </w:r>
            <w:r w:rsidRPr="002E34A0">
              <w:rPr>
                <w:rFonts w:ascii="Consolas" w:hAnsi="Consolas" w:cs="Courier New"/>
                <w:noProof/>
                <w:color w:val="A31515"/>
                <w:sz w:val="22"/>
              </w:rPr>
              <w:t>"...end of call."</w:t>
            </w:r>
            <w:r w:rsidRPr="002E34A0">
              <w:rPr>
                <w:rFonts w:ascii="Consolas" w:hAnsi="Consolas" w:cs="Courier New"/>
                <w:noProof/>
                <w:sz w:val="22"/>
              </w:rPr>
              <w:t>);</w:t>
            </w:r>
          </w:p>
          <w:p w14:paraId="603855B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6C3D495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78EDC09D" w14:textId="77777777" w:rsidR="00857F03" w:rsidRPr="002E34A0" w:rsidRDefault="00857F03" w:rsidP="00857F03">
      <w:pPr>
        <w:spacing w:after="120"/>
      </w:pPr>
      <w:r w:rsidRPr="002E34A0">
        <w:t xml:space="preserve">In this example, three lines will be written on the console when </w:t>
      </w:r>
      <w:r w:rsidRPr="002E34A0">
        <w:rPr>
          <w:rFonts w:ascii="Consolas" w:hAnsi="Consolas"/>
          <w:b/>
          <w:bCs/>
          <w:noProof/>
          <w:kern w:val="32"/>
          <w:sz w:val="22"/>
        </w:rPr>
        <w:t>AfricanLion.CatchPrey(…)</w:t>
      </w:r>
      <w:r w:rsidRPr="002E34A0">
        <w:t xml:space="preserve"> is called: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097C00B5" w14:textId="77777777" w:rsidTr="002E34A0">
        <w:tc>
          <w:tcPr>
            <w:tcW w:w="7970" w:type="dxa"/>
            <w:tcBorders>
              <w:top w:val="single" w:sz="4" w:space="0" w:color="auto"/>
              <w:left w:val="single" w:sz="4" w:space="0" w:color="auto"/>
              <w:bottom w:val="single" w:sz="4" w:space="0" w:color="auto"/>
              <w:right w:val="single" w:sz="4" w:space="0" w:color="auto"/>
            </w:tcBorders>
          </w:tcPr>
          <w:p w14:paraId="54034C4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AfricanLion.CatchPrey</w:t>
            </w:r>
          </w:p>
          <w:p w14:paraId="1D91585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calling base.CatchPrey</w:t>
            </w:r>
          </w:p>
          <w:p w14:paraId="6BF5FB2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Lion.CatchPrey</w:t>
            </w:r>
          </w:p>
          <w:p w14:paraId="56B21928" w14:textId="77777777" w:rsidR="00857F03" w:rsidRPr="002E34A0" w:rsidRDefault="00857F03" w:rsidP="002E34A0">
            <w:pPr>
              <w:autoSpaceDE w:val="0"/>
              <w:autoSpaceDN w:val="0"/>
              <w:adjustRightInd w:val="0"/>
              <w:spacing w:before="0"/>
              <w:jc w:val="left"/>
              <w:rPr>
                <w:rFonts w:ascii="Consolas" w:hAnsi="Consolas"/>
                <w:b/>
                <w:bCs/>
                <w:noProof/>
                <w:kern w:val="32"/>
                <w:sz w:val="22"/>
              </w:rPr>
            </w:pPr>
            <w:r w:rsidRPr="002E34A0">
              <w:rPr>
                <w:rFonts w:ascii="Consolas" w:hAnsi="Consolas" w:cs="Courier New"/>
                <w:noProof/>
                <w:sz w:val="22"/>
              </w:rPr>
              <w:t>...end of call.</w:t>
            </w:r>
          </w:p>
        </w:tc>
      </w:tr>
    </w:tbl>
    <w:p w14:paraId="7533C5D1" w14:textId="77777777" w:rsidR="00857F03" w:rsidRPr="002E34A0" w:rsidRDefault="00857F03" w:rsidP="00857F03">
      <w:pPr>
        <w:pStyle w:val="Heading4"/>
      </w:pPr>
      <w:r w:rsidRPr="002E34A0">
        <w:t>The Difference between Virtual and Non-Virtual Methods</w:t>
      </w:r>
    </w:p>
    <w:p w14:paraId="5E38C741" w14:textId="48899CDA" w:rsidR="00857F03" w:rsidRPr="002E34A0" w:rsidRDefault="00857F03" w:rsidP="00857F03">
      <w:r w:rsidRPr="002E34A0">
        <w:t xml:space="preserve">Some may ask what </w:t>
      </w:r>
      <w:ins w:id="353" w:author="Hans Zijlstra" w:date="2017-07-04T11:04:00Z">
        <w:r w:rsidR="00FE49EA">
          <w:t xml:space="preserve">is </w:t>
        </w:r>
      </w:ins>
      <w:r w:rsidRPr="002E34A0">
        <w:t>the difference between the virtual and non-virtual methods</w:t>
      </w:r>
      <w:del w:id="354" w:author="Hans Zijlstra" w:date="2017-07-04T11:04:00Z">
        <w:r w:rsidRPr="002E34A0" w:rsidDel="00FE49EA">
          <w:delText xml:space="preserve"> is</w:delText>
        </w:r>
      </w:del>
      <w:r w:rsidRPr="002E34A0">
        <w:t>.</w:t>
      </w:r>
    </w:p>
    <w:p w14:paraId="4340EAD8" w14:textId="77777777" w:rsidR="00857F03" w:rsidRPr="002E34A0" w:rsidRDefault="00857F03" w:rsidP="00857F03">
      <w:pPr>
        <w:rPr>
          <w:bCs/>
        </w:rPr>
      </w:pPr>
      <w:r w:rsidRPr="002E34A0">
        <w:rPr>
          <w:b/>
        </w:rPr>
        <w:t>Virtual methods</w:t>
      </w:r>
      <w:r w:rsidRPr="002E34A0">
        <w:t xml:space="preserve"> are used when we expect from derived classes to change / complement / </w:t>
      </w:r>
      <w:r w:rsidRPr="002E34A0">
        <w:rPr>
          <w:b/>
        </w:rPr>
        <w:t>alter some of the inherited functionality</w:t>
      </w:r>
      <w:r w:rsidRPr="002E34A0">
        <w:t xml:space="preserve">. For example, the method </w:t>
      </w:r>
      <w:r w:rsidRPr="002E34A0">
        <w:rPr>
          <w:rFonts w:ascii="Consolas" w:hAnsi="Consolas"/>
          <w:b/>
          <w:bCs/>
          <w:noProof/>
          <w:kern w:val="32"/>
          <w:sz w:val="22"/>
        </w:rPr>
        <w:t>Object.ToString()</w:t>
      </w:r>
      <w:r w:rsidRPr="002E34A0">
        <w:t xml:space="preserve"> </w:t>
      </w:r>
      <w:r w:rsidRPr="002E34A0">
        <w:rPr>
          <w:bCs/>
        </w:rPr>
        <w:t xml:space="preserve">allows derived classes to change / replace its implementation in any way they want. Then, even if we work with an object not directly, but rather by </w:t>
      </w:r>
      <w:r w:rsidRPr="002E34A0">
        <w:rPr>
          <w:noProof/>
        </w:rPr>
        <w:t>upcasting</w:t>
      </w:r>
      <w:r w:rsidRPr="002E34A0">
        <w:t xml:space="preserve"> it </w:t>
      </w:r>
      <w:r w:rsidRPr="002E34A0">
        <w:rPr>
          <w:bCs/>
        </w:rPr>
        <w:t xml:space="preserve">to </w:t>
      </w:r>
      <w:r w:rsidRPr="002E34A0">
        <w:rPr>
          <w:rFonts w:ascii="Consolas" w:hAnsi="Consolas"/>
          <w:b/>
          <w:bCs/>
          <w:noProof/>
          <w:kern w:val="32"/>
          <w:sz w:val="22"/>
        </w:rPr>
        <w:t>Object</w:t>
      </w:r>
      <w:r w:rsidRPr="002E34A0">
        <w:rPr>
          <w:bCs/>
        </w:rPr>
        <w:t>, we use the overwritten implementation of the virtual methods.</w:t>
      </w:r>
    </w:p>
    <w:p w14:paraId="2C7E3F54" w14:textId="1550B950" w:rsidR="00857F03" w:rsidRPr="003745D4" w:rsidRDefault="00857F03" w:rsidP="00857F03">
      <w:r w:rsidRPr="002E34A0">
        <w:rPr>
          <w:bCs/>
        </w:rPr>
        <w:lastRenderedPageBreak/>
        <w:t>Virtual methods are a key characteristic of objects</w:t>
      </w:r>
      <w:ins w:id="355" w:author="Hans Zijlstra" w:date="2017-07-10T12:42:00Z">
        <w:r w:rsidR="000B405E">
          <w:rPr>
            <w:bCs/>
          </w:rPr>
          <w:t>,</w:t>
        </w:r>
      </w:ins>
      <w:r w:rsidRPr="002E34A0">
        <w:rPr>
          <w:bCs/>
        </w:rPr>
        <w:t xml:space="preserve"> when we talk about </w:t>
      </w:r>
      <w:r w:rsidRPr="002E34A0">
        <w:fldChar w:fldCharType="begin"/>
      </w:r>
      <w:r w:rsidRPr="002E34A0">
        <w:instrText xml:space="preserve"> HYPERLINK \l "OOP_Abstraction" </w:instrText>
      </w:r>
      <w:r w:rsidRPr="002E34A0">
        <w:rPr>
          <w:rPrChange w:id="356" w:author="Hans Zijlstra" w:date="2017-07-01T15:21:00Z">
            <w:rPr>
              <w:color w:val="0000FF"/>
              <w:u w:val="single"/>
            </w:rPr>
          </w:rPrChange>
        </w:rPr>
        <w:fldChar w:fldCharType="separate"/>
      </w:r>
      <w:r w:rsidRPr="002E34A0">
        <w:rPr>
          <w:color w:val="0000FF"/>
          <w:u w:val="single"/>
        </w:rPr>
        <w:t>abstraction</w:t>
      </w:r>
      <w:r w:rsidRPr="002E34A0">
        <w:rPr>
          <w:color w:val="0000FF"/>
          <w:u w:val="single"/>
        </w:rPr>
        <w:fldChar w:fldCharType="end"/>
      </w:r>
      <w:r w:rsidRPr="002E34A0">
        <w:t xml:space="preserve"> and working with abstract types.</w:t>
      </w:r>
    </w:p>
    <w:p w14:paraId="025051B6" w14:textId="77777777" w:rsidR="00857F03" w:rsidRPr="002E34A0" w:rsidRDefault="00857F03" w:rsidP="00857F03">
      <w:r w:rsidRPr="00E97BEE">
        <w:rPr>
          <w:b/>
        </w:rPr>
        <w:t>Sealing of methods</w:t>
      </w:r>
      <w:r w:rsidRPr="002F3D06">
        <w:t xml:space="preserve"> is done when we rely on a piece of functionality and we don’t want it to be altered. We already know that methods are </w:t>
      </w:r>
      <w:r w:rsidRPr="002F3D06">
        <w:rPr>
          <w:b/>
        </w:rPr>
        <w:t xml:space="preserve">sealed </w:t>
      </w:r>
      <w:r w:rsidRPr="002E34A0">
        <w:t>by default.</w:t>
      </w:r>
      <w:r w:rsidRPr="002E34A0">
        <w:rPr>
          <w:b/>
        </w:rPr>
        <w:t xml:space="preserve"> </w:t>
      </w:r>
      <w:r w:rsidRPr="002E34A0">
        <w:t xml:space="preserve">But if we want a base class’ virtual method to become sealed in a derived class, we use </w:t>
      </w:r>
      <w:r w:rsidRPr="002E34A0">
        <w:rPr>
          <w:rFonts w:ascii="Consolas" w:hAnsi="Consolas"/>
          <w:b/>
          <w:bCs/>
          <w:noProof/>
          <w:kern w:val="32"/>
          <w:sz w:val="22"/>
        </w:rPr>
        <w:t>override</w:t>
      </w:r>
      <w:r w:rsidRPr="002E34A0">
        <w:t xml:space="preserve"> </w:t>
      </w:r>
      <w:r w:rsidRPr="002E34A0">
        <w:rPr>
          <w:rFonts w:ascii="Consolas" w:hAnsi="Consolas"/>
          <w:b/>
          <w:bCs/>
          <w:noProof/>
          <w:kern w:val="32"/>
          <w:sz w:val="22"/>
        </w:rPr>
        <w:t>sealed</w:t>
      </w:r>
      <w:r w:rsidRPr="002E34A0">
        <w:t>.</w:t>
      </w:r>
    </w:p>
    <w:p w14:paraId="5E5B5E93" w14:textId="77777777" w:rsidR="00857F03" w:rsidRPr="002E34A0" w:rsidRDefault="00857F03" w:rsidP="00857F03">
      <w:pPr>
        <w:spacing w:after="120"/>
      </w:pPr>
      <w:r w:rsidRPr="002E34A0">
        <w:t xml:space="preserve">The </w:t>
      </w:r>
      <w:r w:rsidRPr="002E34A0">
        <w:rPr>
          <w:rFonts w:ascii="Consolas" w:hAnsi="Consolas"/>
          <w:b/>
          <w:bCs/>
          <w:noProof/>
          <w:kern w:val="32"/>
          <w:sz w:val="22"/>
        </w:rPr>
        <w:t>string</w:t>
      </w:r>
      <w:r w:rsidRPr="002E34A0">
        <w:t xml:space="preserve"> </w:t>
      </w:r>
      <w:r w:rsidRPr="002E34A0">
        <w:rPr>
          <w:b/>
        </w:rPr>
        <w:t>class has no virtual methods</w:t>
      </w:r>
      <w:r w:rsidRPr="002E34A0">
        <w:t xml:space="preserve">. In fact, inheriting </w:t>
      </w:r>
      <w:r w:rsidRPr="002E34A0">
        <w:rPr>
          <w:rFonts w:ascii="Consolas" w:hAnsi="Consolas"/>
          <w:b/>
          <w:bCs/>
          <w:noProof/>
          <w:kern w:val="32"/>
          <w:sz w:val="22"/>
        </w:rPr>
        <w:t>string</w:t>
      </w:r>
      <w:r w:rsidRPr="002E34A0">
        <w:t xml:space="preserve"> is entirely </w:t>
      </w:r>
      <w:r w:rsidRPr="002E34A0">
        <w:rPr>
          <w:b/>
        </w:rPr>
        <w:t>forbidden for inheritance</w:t>
      </w:r>
      <w:r w:rsidRPr="002E34A0">
        <w:t xml:space="preserve"> through the keyword </w:t>
      </w:r>
      <w:r w:rsidRPr="002E34A0">
        <w:rPr>
          <w:rFonts w:ascii="Consolas" w:hAnsi="Consolas"/>
          <w:b/>
          <w:bCs/>
          <w:noProof/>
          <w:kern w:val="32"/>
          <w:sz w:val="22"/>
        </w:rPr>
        <w:t>sealed</w:t>
      </w:r>
      <w:r w:rsidRPr="002E34A0">
        <w:t xml:space="preserve"> in its declaration. Here are parts of the declarations of </w:t>
      </w:r>
      <w:r w:rsidRPr="002E34A0">
        <w:rPr>
          <w:rFonts w:ascii="Consolas" w:hAnsi="Consolas"/>
          <w:b/>
          <w:bCs/>
          <w:noProof/>
          <w:kern w:val="32"/>
          <w:sz w:val="22"/>
        </w:rPr>
        <w:t>string</w:t>
      </w:r>
      <w:r w:rsidRPr="002E34A0">
        <w:t xml:space="preserve"> and </w:t>
      </w:r>
      <w:r w:rsidRPr="002E34A0">
        <w:rPr>
          <w:rFonts w:ascii="Consolas" w:hAnsi="Consolas"/>
          <w:b/>
          <w:bCs/>
          <w:noProof/>
          <w:kern w:val="32"/>
          <w:sz w:val="22"/>
        </w:rPr>
        <w:t>object</w:t>
      </w:r>
      <w:r w:rsidRPr="002E34A0">
        <w:t xml:space="preserve"> classes (the ellipses in square brackets indicate omitted, irrelevant code):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69BB4B84" w14:textId="77777777" w:rsidTr="002E34A0">
        <w:tc>
          <w:tcPr>
            <w:tcW w:w="7970" w:type="dxa"/>
            <w:tcBorders>
              <w:top w:val="single" w:sz="4" w:space="0" w:color="auto"/>
              <w:left w:val="single" w:sz="4" w:space="0" w:color="auto"/>
              <w:bottom w:val="single" w:sz="4" w:space="0" w:color="auto"/>
              <w:right w:val="single" w:sz="4" w:space="0" w:color="auto"/>
            </w:tcBorders>
          </w:tcPr>
          <w:p w14:paraId="724814B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namespace</w:t>
            </w:r>
            <w:r w:rsidRPr="002E34A0">
              <w:rPr>
                <w:rFonts w:ascii="Consolas" w:hAnsi="Consolas" w:cs="Courier New"/>
                <w:noProof/>
                <w:sz w:val="22"/>
              </w:rPr>
              <w:t xml:space="preserve"> System</w:t>
            </w:r>
          </w:p>
          <w:p w14:paraId="525026E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67F1EF3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 xml:space="preserve">[…] </w:t>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Object</w:t>
            </w:r>
          </w:p>
          <w:p w14:paraId="4774109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4AAE30E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 xml:space="preserve">[…] </w:t>
            </w:r>
            <w:r w:rsidRPr="002E34A0">
              <w:rPr>
                <w:rFonts w:ascii="Consolas" w:hAnsi="Consolas" w:cs="Courier New"/>
                <w:noProof/>
                <w:color w:val="0000FF"/>
                <w:sz w:val="22"/>
              </w:rPr>
              <w:t>public</w:t>
            </w:r>
            <w:r w:rsidRPr="002E34A0">
              <w:rPr>
                <w:rFonts w:ascii="Consolas" w:hAnsi="Consolas" w:cs="Courier New"/>
                <w:noProof/>
                <w:sz w:val="22"/>
              </w:rPr>
              <w:t xml:space="preserve"> Object();</w:t>
            </w:r>
          </w:p>
          <w:p w14:paraId="1795D30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 xml:space="preserve">[…] </w:t>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virtual</w:t>
            </w:r>
            <w:r w:rsidRPr="002E34A0">
              <w:rPr>
                <w:rFonts w:ascii="Consolas" w:hAnsi="Consolas" w:cs="Courier New"/>
                <w:noProof/>
                <w:sz w:val="22"/>
              </w:rPr>
              <w:t xml:space="preserve"> </w:t>
            </w:r>
            <w:r w:rsidRPr="002E34A0">
              <w:rPr>
                <w:rFonts w:ascii="Consolas" w:hAnsi="Consolas" w:cs="Courier New"/>
                <w:noProof/>
                <w:color w:val="0000FF"/>
                <w:sz w:val="22"/>
              </w:rPr>
              <w:t>bool</w:t>
            </w:r>
            <w:r w:rsidRPr="002E34A0">
              <w:rPr>
                <w:rFonts w:ascii="Consolas" w:hAnsi="Consolas" w:cs="Courier New"/>
                <w:noProof/>
                <w:sz w:val="22"/>
              </w:rPr>
              <w:t xml:space="preserve"> Equals(</w:t>
            </w:r>
            <w:r w:rsidRPr="002E34A0">
              <w:rPr>
                <w:rFonts w:ascii="Consolas" w:hAnsi="Consolas" w:cs="Courier New"/>
                <w:noProof/>
                <w:color w:val="0000FF"/>
                <w:sz w:val="22"/>
              </w:rPr>
              <w:t>object</w:t>
            </w:r>
            <w:r w:rsidRPr="002E34A0">
              <w:rPr>
                <w:rFonts w:ascii="Consolas" w:hAnsi="Consolas" w:cs="Courier New"/>
                <w:noProof/>
                <w:sz w:val="22"/>
              </w:rPr>
              <w:t xml:space="preserve"> obj);</w:t>
            </w:r>
          </w:p>
          <w:p w14:paraId="69CE4CB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 xml:space="preserve">[…] </w:t>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static</w:t>
            </w:r>
            <w:r w:rsidRPr="002E34A0">
              <w:rPr>
                <w:rFonts w:ascii="Consolas" w:hAnsi="Consolas" w:cs="Courier New"/>
                <w:noProof/>
                <w:sz w:val="22"/>
              </w:rPr>
              <w:t xml:space="preserve"> </w:t>
            </w:r>
            <w:r w:rsidRPr="002E34A0">
              <w:rPr>
                <w:rFonts w:ascii="Consolas" w:hAnsi="Consolas" w:cs="Courier New"/>
                <w:noProof/>
                <w:color w:val="0000FF"/>
                <w:sz w:val="22"/>
              </w:rPr>
              <w:t>bool</w:t>
            </w:r>
            <w:r w:rsidRPr="002E34A0">
              <w:rPr>
                <w:rFonts w:ascii="Consolas" w:hAnsi="Consolas" w:cs="Courier New"/>
                <w:noProof/>
                <w:sz w:val="22"/>
              </w:rPr>
              <w:t xml:space="preserve"> Equals(</w:t>
            </w:r>
            <w:r w:rsidRPr="002E34A0">
              <w:rPr>
                <w:rFonts w:ascii="Consolas" w:hAnsi="Consolas" w:cs="Courier New"/>
                <w:noProof/>
                <w:color w:val="0000FF"/>
                <w:sz w:val="22"/>
              </w:rPr>
              <w:t>object</w:t>
            </w:r>
            <w:r w:rsidRPr="002E34A0">
              <w:rPr>
                <w:rFonts w:ascii="Consolas" w:hAnsi="Consolas" w:cs="Courier New"/>
                <w:noProof/>
                <w:sz w:val="22"/>
              </w:rPr>
              <w:t xml:space="preserve"> objA, </w:t>
            </w:r>
            <w:r w:rsidRPr="002E34A0">
              <w:rPr>
                <w:rFonts w:ascii="Consolas" w:hAnsi="Consolas" w:cs="Courier New"/>
                <w:noProof/>
                <w:color w:val="0000FF"/>
                <w:sz w:val="22"/>
              </w:rPr>
              <w:t>object</w:t>
            </w:r>
            <w:r w:rsidRPr="002E34A0">
              <w:rPr>
                <w:rFonts w:ascii="Consolas" w:hAnsi="Consolas" w:cs="Courier New"/>
                <w:noProof/>
                <w:sz w:val="22"/>
              </w:rPr>
              <w:t xml:space="preserve"> objB);</w:t>
            </w:r>
          </w:p>
          <w:p w14:paraId="2A632FF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 xml:space="preserve">[…] </w:t>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virtual</w:t>
            </w:r>
            <w:r w:rsidRPr="002E34A0">
              <w:rPr>
                <w:rFonts w:ascii="Consolas" w:hAnsi="Consolas" w:cs="Courier New"/>
                <w:noProof/>
                <w:sz w:val="22"/>
              </w:rPr>
              <w:t xml:space="preserve"> </w:t>
            </w:r>
            <w:r w:rsidRPr="002E34A0">
              <w:rPr>
                <w:rFonts w:ascii="Consolas" w:hAnsi="Consolas" w:cs="Courier New"/>
                <w:noProof/>
                <w:color w:val="0000FF"/>
                <w:sz w:val="22"/>
              </w:rPr>
              <w:t>int</w:t>
            </w:r>
            <w:r w:rsidRPr="002E34A0">
              <w:rPr>
                <w:rFonts w:ascii="Consolas" w:hAnsi="Consolas" w:cs="Courier New"/>
                <w:noProof/>
                <w:sz w:val="22"/>
              </w:rPr>
              <w:t xml:space="preserve"> GetHashCode();</w:t>
            </w:r>
          </w:p>
          <w:p w14:paraId="3A34559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 xml:space="preserve">[…] </w:t>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noProof/>
                <w:color w:val="2B91AF"/>
                <w:sz w:val="22"/>
              </w:rPr>
              <w:t>Type</w:t>
            </w:r>
            <w:r w:rsidRPr="002E34A0">
              <w:rPr>
                <w:rFonts w:ascii="Consolas" w:hAnsi="Consolas" w:cs="Courier New"/>
                <w:noProof/>
                <w:sz w:val="22"/>
              </w:rPr>
              <w:t xml:space="preserve"> GetType();</w:t>
            </w:r>
          </w:p>
          <w:p w14:paraId="04C3B46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 xml:space="preserve">[…] </w:t>
            </w:r>
            <w:r w:rsidRPr="002E34A0">
              <w:rPr>
                <w:rFonts w:ascii="Consolas" w:hAnsi="Consolas" w:cs="Courier New"/>
                <w:noProof/>
                <w:color w:val="0000FF"/>
                <w:sz w:val="22"/>
              </w:rPr>
              <w:t>protected</w:t>
            </w:r>
            <w:r w:rsidRPr="002E34A0">
              <w:rPr>
                <w:rFonts w:ascii="Consolas" w:hAnsi="Consolas" w:cs="Courier New"/>
                <w:noProof/>
                <w:sz w:val="22"/>
              </w:rPr>
              <w:t xml:space="preserve"> </w:t>
            </w:r>
            <w:r w:rsidRPr="002E34A0">
              <w:rPr>
                <w:rFonts w:ascii="Consolas" w:hAnsi="Consolas" w:cs="Courier New"/>
                <w:noProof/>
                <w:color w:val="0000FF"/>
                <w:sz w:val="22"/>
              </w:rPr>
              <w:t>object</w:t>
            </w:r>
            <w:r w:rsidRPr="002E34A0">
              <w:rPr>
                <w:rFonts w:ascii="Consolas" w:hAnsi="Consolas" w:cs="Courier New"/>
                <w:noProof/>
                <w:sz w:val="22"/>
              </w:rPr>
              <w:t xml:space="preserve"> MemberwiseClone();</w:t>
            </w:r>
          </w:p>
          <w:p w14:paraId="62EBCE1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 xml:space="preserve">[…] </w:t>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virtual</w:t>
            </w:r>
            <w:r w:rsidRPr="002E34A0">
              <w:rPr>
                <w:rFonts w:ascii="Consolas" w:hAnsi="Consolas" w:cs="Courier New"/>
                <w:noProof/>
                <w:sz w:val="22"/>
              </w:rPr>
              <w:t xml:space="preserve"> </w:t>
            </w:r>
            <w:r w:rsidRPr="002E34A0">
              <w:rPr>
                <w:rFonts w:ascii="Consolas" w:hAnsi="Consolas" w:cs="Courier New"/>
                <w:noProof/>
                <w:color w:val="0000FF"/>
                <w:sz w:val="22"/>
              </w:rPr>
              <w:t>string</w:t>
            </w:r>
            <w:r w:rsidRPr="002E34A0">
              <w:rPr>
                <w:rFonts w:ascii="Consolas" w:hAnsi="Consolas" w:cs="Courier New"/>
                <w:noProof/>
                <w:sz w:val="22"/>
              </w:rPr>
              <w:t xml:space="preserve"> ToString();</w:t>
            </w:r>
          </w:p>
          <w:p w14:paraId="0B4F4FC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7CB4814C"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33D1320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 xml:space="preserve">[…] </w:t>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sealed</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String</w:t>
            </w:r>
            <w:r w:rsidRPr="002E34A0">
              <w:rPr>
                <w:rFonts w:ascii="Consolas" w:hAnsi="Consolas" w:cs="Courier New"/>
                <w:noProof/>
                <w:sz w:val="22"/>
              </w:rPr>
              <w:t xml:space="preserve"> : […]</w:t>
            </w:r>
          </w:p>
          <w:p w14:paraId="7B79F6D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1100437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 xml:space="preserve">[…] </w:t>
            </w:r>
            <w:r w:rsidRPr="002E34A0">
              <w:rPr>
                <w:rFonts w:ascii="Consolas" w:hAnsi="Consolas" w:cs="Courier New"/>
                <w:noProof/>
                <w:color w:val="0000FF"/>
                <w:sz w:val="22"/>
              </w:rPr>
              <w:t>public</w:t>
            </w:r>
            <w:r w:rsidRPr="002E34A0">
              <w:rPr>
                <w:rFonts w:ascii="Consolas" w:hAnsi="Consolas" w:cs="Courier New"/>
                <w:noProof/>
                <w:sz w:val="22"/>
              </w:rPr>
              <w:t xml:space="preserve"> String(</w:t>
            </w:r>
            <w:r w:rsidRPr="002E34A0">
              <w:rPr>
                <w:rFonts w:ascii="Consolas" w:hAnsi="Consolas" w:cs="Courier New"/>
                <w:noProof/>
                <w:color w:val="0000FF"/>
                <w:sz w:val="22"/>
              </w:rPr>
              <w:t>char</w:t>
            </w:r>
            <w:r w:rsidRPr="002E34A0">
              <w:rPr>
                <w:rFonts w:ascii="Consolas" w:hAnsi="Consolas" w:cs="Courier New"/>
                <w:noProof/>
                <w:sz w:val="22"/>
              </w:rPr>
              <w:t>* value);</w:t>
            </w:r>
          </w:p>
          <w:p w14:paraId="52291BA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 xml:space="preserve">[…] </w:t>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int</w:t>
            </w:r>
            <w:r w:rsidRPr="002E34A0">
              <w:rPr>
                <w:rFonts w:ascii="Consolas" w:hAnsi="Consolas" w:cs="Courier New"/>
                <w:noProof/>
                <w:sz w:val="22"/>
              </w:rPr>
              <w:t xml:space="preserve"> IndexOf(</w:t>
            </w:r>
            <w:r w:rsidRPr="002E34A0">
              <w:rPr>
                <w:rFonts w:ascii="Consolas" w:hAnsi="Consolas" w:cs="Courier New"/>
                <w:noProof/>
                <w:color w:val="0000FF"/>
                <w:sz w:val="22"/>
              </w:rPr>
              <w:t>string</w:t>
            </w:r>
            <w:r w:rsidRPr="002E34A0">
              <w:rPr>
                <w:rFonts w:ascii="Consolas" w:hAnsi="Consolas" w:cs="Courier New"/>
                <w:noProof/>
                <w:sz w:val="22"/>
              </w:rPr>
              <w:t xml:space="preserve"> value);</w:t>
            </w:r>
          </w:p>
          <w:p w14:paraId="0E168CF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 xml:space="preserve">[…] </w:t>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string</w:t>
            </w:r>
            <w:r w:rsidRPr="002E34A0">
              <w:rPr>
                <w:rFonts w:ascii="Consolas" w:hAnsi="Consolas" w:cs="Courier New"/>
                <w:noProof/>
                <w:sz w:val="22"/>
              </w:rPr>
              <w:t xml:space="preserve"> Normalize();</w:t>
            </w:r>
          </w:p>
          <w:p w14:paraId="122ABB8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 xml:space="preserve">[…] </w:t>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string</w:t>
            </w:r>
            <w:r w:rsidRPr="002E34A0">
              <w:rPr>
                <w:rFonts w:ascii="Consolas" w:hAnsi="Consolas" w:cs="Courier New"/>
                <w:noProof/>
                <w:sz w:val="22"/>
              </w:rPr>
              <w:t>[] Split(</w:t>
            </w:r>
            <w:r w:rsidRPr="002E34A0">
              <w:rPr>
                <w:rFonts w:ascii="Consolas" w:hAnsi="Consolas" w:cs="Courier New"/>
                <w:noProof/>
                <w:color w:val="0000FF"/>
                <w:sz w:val="22"/>
              </w:rPr>
              <w:t>params</w:t>
            </w:r>
            <w:r w:rsidRPr="002E34A0">
              <w:rPr>
                <w:rFonts w:ascii="Consolas" w:hAnsi="Consolas" w:cs="Courier New"/>
                <w:noProof/>
                <w:sz w:val="22"/>
              </w:rPr>
              <w:t xml:space="preserve"> </w:t>
            </w:r>
            <w:r w:rsidRPr="002E34A0">
              <w:rPr>
                <w:rFonts w:ascii="Consolas" w:hAnsi="Consolas" w:cs="Courier New"/>
                <w:noProof/>
                <w:color w:val="0000FF"/>
                <w:sz w:val="22"/>
              </w:rPr>
              <w:t>char</w:t>
            </w:r>
            <w:r w:rsidRPr="002E34A0">
              <w:rPr>
                <w:rFonts w:ascii="Consolas" w:hAnsi="Consolas" w:cs="Courier New"/>
                <w:noProof/>
                <w:sz w:val="22"/>
              </w:rPr>
              <w:t>[] separator);</w:t>
            </w:r>
          </w:p>
          <w:p w14:paraId="0C68A45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 xml:space="preserve">[…] </w:t>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string</w:t>
            </w:r>
            <w:r w:rsidRPr="002E34A0">
              <w:rPr>
                <w:rFonts w:ascii="Consolas" w:hAnsi="Consolas" w:cs="Courier New"/>
                <w:noProof/>
                <w:sz w:val="22"/>
              </w:rPr>
              <w:t xml:space="preserve"> Substring(</w:t>
            </w:r>
            <w:r w:rsidRPr="002E34A0">
              <w:rPr>
                <w:rFonts w:ascii="Consolas" w:hAnsi="Consolas" w:cs="Courier New"/>
                <w:noProof/>
                <w:color w:val="0000FF"/>
                <w:sz w:val="22"/>
              </w:rPr>
              <w:t>int</w:t>
            </w:r>
            <w:r w:rsidRPr="002E34A0">
              <w:rPr>
                <w:rFonts w:ascii="Consolas" w:hAnsi="Consolas" w:cs="Courier New"/>
                <w:noProof/>
                <w:sz w:val="22"/>
              </w:rPr>
              <w:t xml:space="preserve"> startIndex);</w:t>
            </w:r>
          </w:p>
          <w:p w14:paraId="2575CBA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 xml:space="preserve">[…] </w:t>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string</w:t>
            </w:r>
            <w:r w:rsidRPr="002E34A0">
              <w:rPr>
                <w:rFonts w:ascii="Consolas" w:hAnsi="Consolas" w:cs="Courier New"/>
                <w:noProof/>
                <w:sz w:val="22"/>
              </w:rPr>
              <w:t xml:space="preserve"> ToLower(</w:t>
            </w:r>
            <w:r w:rsidRPr="002E34A0">
              <w:rPr>
                <w:rFonts w:ascii="Consolas" w:hAnsi="Consolas"/>
                <w:noProof/>
                <w:color w:val="2B91AF"/>
                <w:sz w:val="22"/>
              </w:rPr>
              <w:t>CultureInfo</w:t>
            </w:r>
            <w:r w:rsidRPr="002E34A0">
              <w:rPr>
                <w:rFonts w:ascii="Consolas" w:hAnsi="Consolas" w:cs="Courier New"/>
                <w:noProof/>
                <w:sz w:val="22"/>
              </w:rPr>
              <w:t xml:space="preserve"> culture);</w:t>
            </w:r>
          </w:p>
          <w:p w14:paraId="331310B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w:t>
            </w:r>
          </w:p>
          <w:p w14:paraId="7D756C7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1CCFC4BD" w14:textId="77777777" w:rsidR="00857F03" w:rsidRPr="002E34A0" w:rsidRDefault="00857F03" w:rsidP="002E34A0">
            <w:pPr>
              <w:autoSpaceDE w:val="0"/>
              <w:autoSpaceDN w:val="0"/>
              <w:adjustRightInd w:val="0"/>
              <w:spacing w:before="0"/>
              <w:jc w:val="left"/>
              <w:rPr>
                <w:rFonts w:ascii="Consolas" w:hAnsi="Consolas" w:cs="Courier New"/>
                <w:noProof/>
                <w:kern w:val="32"/>
                <w:sz w:val="22"/>
              </w:rPr>
            </w:pPr>
            <w:r w:rsidRPr="002E34A0">
              <w:rPr>
                <w:rFonts w:ascii="Consolas" w:hAnsi="Consolas" w:cs="Courier New"/>
                <w:noProof/>
                <w:sz w:val="22"/>
              </w:rPr>
              <w:t>}</w:t>
            </w:r>
          </w:p>
        </w:tc>
      </w:tr>
    </w:tbl>
    <w:p w14:paraId="514D0462" w14:textId="77777777" w:rsidR="00857F03" w:rsidRPr="002E34A0" w:rsidRDefault="00857F03" w:rsidP="00857F03">
      <w:pPr>
        <w:pStyle w:val="Heading3"/>
      </w:pPr>
      <w:r w:rsidRPr="002E34A0">
        <w:t>When Should We Use Polymorphism?</w:t>
      </w:r>
    </w:p>
    <w:p w14:paraId="12ADFFFE" w14:textId="77777777" w:rsidR="00857F03" w:rsidRPr="002E34A0" w:rsidRDefault="00857F03" w:rsidP="00857F03">
      <w:r w:rsidRPr="002E34A0">
        <w:t xml:space="preserve">The answer to this question is simple: whenever we want </w:t>
      </w:r>
      <w:r w:rsidRPr="002E34A0">
        <w:rPr>
          <w:b/>
        </w:rPr>
        <w:t>to enable changing a method’s implementation in a derived class</w:t>
      </w:r>
      <w:r w:rsidRPr="002E34A0">
        <w:t>. It’s a good rule to work with the most basic class possible or directly with an interface. That way, changes in used classes reflect to a much lesser extent on classes written by us. The less a program knows about its surrounding classes, the fewer changes (if any) it would have to undergo.</w:t>
      </w:r>
    </w:p>
    <w:p w14:paraId="38426554" w14:textId="77777777" w:rsidR="00857F03" w:rsidRPr="002E34A0" w:rsidRDefault="00857F03" w:rsidP="00857F03">
      <w:pPr>
        <w:pStyle w:val="Heading2"/>
      </w:pPr>
      <w:bookmarkStart w:id="357" w:name="_Toc370673227"/>
      <w:r w:rsidRPr="002E34A0">
        <w:t>Cohesion and Coupling</w:t>
      </w:r>
      <w:bookmarkEnd w:id="357"/>
    </w:p>
    <w:p w14:paraId="663607E1" w14:textId="7587D9BC" w:rsidR="00857F03" w:rsidRPr="002E34A0" w:rsidRDefault="00857F03" w:rsidP="00857F03">
      <w:r w:rsidRPr="002E34A0">
        <w:t xml:space="preserve">The terms </w:t>
      </w:r>
      <w:r w:rsidRPr="002E34A0">
        <w:rPr>
          <w:b/>
        </w:rPr>
        <w:t>cohesion and coupling</w:t>
      </w:r>
      <w:r w:rsidRPr="002E34A0">
        <w:t xml:space="preserve"> are inseparable from OOP. They complement and </w:t>
      </w:r>
      <w:ins w:id="358" w:author="Hans Zijlstra" w:date="2017-07-04T11:07:00Z">
        <w:r w:rsidR="00FE49EA">
          <w:t>furthe</w:t>
        </w:r>
      </w:ins>
      <w:ins w:id="359" w:author="Hans Zijlstra" w:date="2017-07-04T11:08:00Z">
        <w:r w:rsidR="00FE49EA">
          <w:t xml:space="preserve">r </w:t>
        </w:r>
      </w:ins>
      <w:r w:rsidRPr="002E34A0">
        <w:t>explain</w:t>
      </w:r>
      <w:del w:id="360" w:author="Hans Zijlstra" w:date="2017-07-04T11:08:00Z">
        <w:r w:rsidRPr="002E34A0" w:rsidDel="00FE49EA">
          <w:delText xml:space="preserve"> further</w:delText>
        </w:r>
      </w:del>
      <w:r w:rsidRPr="002E34A0">
        <w:t xml:space="preserve"> some of the principles we have described so far. Let’s get familiar with them.</w:t>
      </w:r>
    </w:p>
    <w:p w14:paraId="41D91DB4" w14:textId="77777777" w:rsidR="00857F03" w:rsidRPr="002E34A0" w:rsidRDefault="00857F03" w:rsidP="00857F03">
      <w:pPr>
        <w:pStyle w:val="Heading3"/>
      </w:pPr>
      <w:r w:rsidRPr="002E34A0">
        <w:lastRenderedPageBreak/>
        <w:t>Cohesion</w:t>
      </w:r>
    </w:p>
    <w:p w14:paraId="4155497F" w14:textId="19D5CDE7" w:rsidR="00857F03" w:rsidRPr="002E34A0" w:rsidRDefault="00857F03" w:rsidP="00857F03">
      <w:r w:rsidRPr="002E34A0">
        <w:t xml:space="preserve">The concept of </w:t>
      </w:r>
      <w:r w:rsidRPr="002E34A0">
        <w:rPr>
          <w:b/>
        </w:rPr>
        <w:t>cohesion</w:t>
      </w:r>
      <w:r w:rsidRPr="002E34A0">
        <w:t xml:space="preserve"> shows to what degree a </w:t>
      </w:r>
      <w:r w:rsidRPr="002E34A0">
        <w:rPr>
          <w:noProof/>
        </w:rPr>
        <w:t>program’s</w:t>
      </w:r>
      <w:r w:rsidRPr="002E34A0">
        <w:t xml:space="preserve"> or a component’s various tasks and responsibilities are </w:t>
      </w:r>
      <w:r w:rsidRPr="002E34A0">
        <w:rPr>
          <w:b/>
        </w:rPr>
        <w:t xml:space="preserve">related to </w:t>
      </w:r>
      <w:del w:id="361" w:author="Hans Zijlstra" w:date="2017-07-10T12:45:00Z">
        <w:r w:rsidRPr="002E34A0" w:rsidDel="000B405E">
          <w:rPr>
            <w:b/>
          </w:rPr>
          <w:delText>one another</w:delText>
        </w:r>
      </w:del>
      <w:ins w:id="362" w:author="Hans Zijlstra" w:date="2017-07-10T12:45:00Z">
        <w:r w:rsidR="000B405E">
          <w:rPr>
            <w:b/>
          </w:rPr>
          <w:t xml:space="preserve">each </w:t>
        </w:r>
      </w:ins>
      <w:ins w:id="363" w:author="Hans Zijlstra" w:date="2017-07-10T12:46:00Z">
        <w:r w:rsidR="000B405E">
          <w:rPr>
            <w:b/>
          </w:rPr>
          <w:t>other</w:t>
        </w:r>
      </w:ins>
      <w:r w:rsidRPr="002E34A0">
        <w:t xml:space="preserve">, i.e. how much a program is focused on solving a single problem. Cohesion is </w:t>
      </w:r>
      <w:ins w:id="364" w:author="Hans Zijlstra" w:date="2017-07-10T13:07:00Z">
        <w:r w:rsidR="00E44650">
          <w:t>either</w:t>
        </w:r>
      </w:ins>
      <w:del w:id="365" w:author="Hans Zijlstra" w:date="2017-07-10T13:07:00Z">
        <w:r w:rsidRPr="002E34A0" w:rsidDel="00E44650">
          <w:delText>divided into</w:delText>
        </w:r>
      </w:del>
      <w:r w:rsidRPr="002E34A0">
        <w:t xml:space="preserve"> </w:t>
      </w:r>
      <w:r w:rsidRPr="002E34A0">
        <w:rPr>
          <w:b/>
        </w:rPr>
        <w:t>strong cohesion</w:t>
      </w:r>
      <w:r w:rsidRPr="002E34A0">
        <w:t xml:space="preserve"> </w:t>
      </w:r>
      <w:ins w:id="366" w:author="Hans Zijlstra" w:date="2017-07-10T13:07:00Z">
        <w:r w:rsidR="00E44650">
          <w:t>or</w:t>
        </w:r>
      </w:ins>
      <w:del w:id="367" w:author="Hans Zijlstra" w:date="2017-07-10T13:07:00Z">
        <w:r w:rsidRPr="002E34A0" w:rsidDel="00E44650">
          <w:delText>and</w:delText>
        </w:r>
      </w:del>
      <w:r w:rsidRPr="002E34A0">
        <w:t xml:space="preserve"> </w:t>
      </w:r>
      <w:r w:rsidRPr="002E34A0">
        <w:rPr>
          <w:b/>
        </w:rPr>
        <w:t>weak cohesion</w:t>
      </w:r>
      <w:r w:rsidRPr="002E34A0">
        <w:t>.</w:t>
      </w:r>
    </w:p>
    <w:p w14:paraId="7FF1756F" w14:textId="77777777" w:rsidR="00857F03" w:rsidRPr="002E34A0" w:rsidRDefault="00857F03" w:rsidP="00857F03">
      <w:pPr>
        <w:pStyle w:val="Heading4"/>
      </w:pPr>
      <w:r w:rsidRPr="002E34A0">
        <w:t>Strong Cohesion</w:t>
      </w:r>
    </w:p>
    <w:p w14:paraId="6D331D88" w14:textId="59EAC1AB" w:rsidR="00857F03" w:rsidRPr="002E34A0" w:rsidRDefault="00857F03" w:rsidP="00857F03">
      <w:r w:rsidRPr="002E34A0">
        <w:t xml:space="preserve">Strong cohesion </w:t>
      </w:r>
      <w:ins w:id="368" w:author="Hans Zijlstra" w:date="2017-07-10T12:46:00Z">
        <w:r w:rsidR="008E2081">
          <w:t>means</w:t>
        </w:r>
      </w:ins>
      <w:del w:id="369" w:author="Hans Zijlstra" w:date="2017-07-10T12:46:00Z">
        <w:r w:rsidRPr="002E34A0" w:rsidDel="008E2081">
          <w:delText>indicates</w:delText>
        </w:r>
      </w:del>
      <w:r w:rsidRPr="002E34A0">
        <w:t xml:space="preserve"> that the responsibilities and tasks of a piece of code (a method, class, component or a program) are </w:t>
      </w:r>
      <w:r w:rsidRPr="002E34A0">
        <w:rPr>
          <w:b/>
        </w:rPr>
        <w:t xml:space="preserve">related to </w:t>
      </w:r>
      <w:ins w:id="370" w:author="Hans Zijlstra" w:date="2017-07-10T12:47:00Z">
        <w:r w:rsidR="008E2081">
          <w:rPr>
            <w:b/>
          </w:rPr>
          <w:t>each other</w:t>
        </w:r>
      </w:ins>
      <w:del w:id="371" w:author="Hans Zijlstra" w:date="2017-07-10T12:46:00Z">
        <w:r w:rsidRPr="002E34A0" w:rsidDel="008E2081">
          <w:rPr>
            <w:b/>
          </w:rPr>
          <w:delText>one another</w:delText>
        </w:r>
      </w:del>
      <w:r w:rsidRPr="002E34A0">
        <w:t xml:space="preserve"> and </w:t>
      </w:r>
      <w:ins w:id="372" w:author="Hans Zijlstra" w:date="2017-07-10T12:47:00Z">
        <w:r w:rsidR="008E2081">
          <w:t xml:space="preserve">are </w:t>
        </w:r>
      </w:ins>
      <w:r w:rsidRPr="002E34A0">
        <w:t xml:space="preserve">intended to </w:t>
      </w:r>
      <w:r w:rsidRPr="002E34A0">
        <w:rPr>
          <w:b/>
        </w:rPr>
        <w:t>solve a common problem</w:t>
      </w:r>
      <w:r w:rsidRPr="002E34A0">
        <w:t>. This is something we must always aim for. Strong cohesion is a typical characteristic of high-quality software.</w:t>
      </w:r>
    </w:p>
    <w:p w14:paraId="5D00CE22" w14:textId="77777777" w:rsidR="00857F03" w:rsidRPr="002E34A0" w:rsidRDefault="00857F03" w:rsidP="00857F03">
      <w:pPr>
        <w:pStyle w:val="Heading4"/>
      </w:pPr>
      <w:r w:rsidRPr="002E34A0">
        <w:t>Strong Cohesion in a Class</w:t>
      </w:r>
    </w:p>
    <w:p w14:paraId="02F0E591" w14:textId="16388C50" w:rsidR="00857F03" w:rsidRPr="002E34A0" w:rsidRDefault="00857F03" w:rsidP="00857F03">
      <w:r w:rsidRPr="002E34A0">
        <w:t xml:space="preserve">Strong cohesion in a class </w:t>
      </w:r>
      <w:ins w:id="373" w:author="Hans Zijlstra" w:date="2017-07-10T12:47:00Z">
        <w:r w:rsidR="008E2081">
          <w:t>means</w:t>
        </w:r>
      </w:ins>
      <w:del w:id="374" w:author="Hans Zijlstra" w:date="2017-07-10T12:47:00Z">
        <w:r w:rsidRPr="002E34A0" w:rsidDel="008E2081">
          <w:delText>indicates</w:delText>
        </w:r>
      </w:del>
      <w:r w:rsidRPr="002E34A0">
        <w:t xml:space="preserve"> that the class </w:t>
      </w:r>
      <w:r w:rsidRPr="002E34A0">
        <w:rPr>
          <w:b/>
        </w:rPr>
        <w:t>defines only one entity</w:t>
      </w:r>
      <w:r w:rsidRPr="002E34A0">
        <w:t xml:space="preserve">. We mentioned earlier that an entity can have many roles (Peter is a soldier, husband and a taxpayer). Each of these roles is defined in the same class. Strong cohesion </w:t>
      </w:r>
      <w:ins w:id="375" w:author="Hans Zijlstra" w:date="2017-07-10T12:47:00Z">
        <w:r w:rsidR="008E2081">
          <w:t>means</w:t>
        </w:r>
      </w:ins>
      <w:del w:id="376" w:author="Hans Zijlstra" w:date="2017-07-10T12:47:00Z">
        <w:r w:rsidRPr="002E34A0" w:rsidDel="008E2081">
          <w:delText>indicates</w:delText>
        </w:r>
      </w:del>
      <w:r w:rsidRPr="002E34A0">
        <w:t xml:space="preserve"> that the class solves only one task, one problem, and not many at the same time.</w:t>
      </w:r>
    </w:p>
    <w:p w14:paraId="6EA39EC6" w14:textId="01C2B18A" w:rsidR="00857F03" w:rsidRPr="002E34A0" w:rsidRDefault="00857F03" w:rsidP="00857F03">
      <w:r w:rsidRPr="002E34A0">
        <w:t xml:space="preserve">A class, which does </w:t>
      </w:r>
      <w:r w:rsidRPr="002E34A0">
        <w:rPr>
          <w:b/>
        </w:rPr>
        <w:t>many things at the same time</w:t>
      </w:r>
      <w:r w:rsidRPr="002E34A0">
        <w:t>, is difficult to understand and maintain. Consider a class, which implements a hash table, provides functions for printing, send</w:t>
      </w:r>
      <w:ins w:id="377" w:author="Hans Zijlstra" w:date="2017-07-10T12:48:00Z">
        <w:r w:rsidR="008E2081">
          <w:t>s</w:t>
        </w:r>
      </w:ins>
      <w:del w:id="378" w:author="Hans Zijlstra" w:date="2017-07-10T12:48:00Z">
        <w:r w:rsidRPr="002E34A0" w:rsidDel="008E2081">
          <w:delText>ing</w:delText>
        </w:r>
      </w:del>
      <w:r w:rsidRPr="002E34A0">
        <w:t xml:space="preserve"> an e-mail and work</w:t>
      </w:r>
      <w:ins w:id="379" w:author="Hans Zijlstra" w:date="2017-07-10T12:48:00Z">
        <w:r w:rsidR="008E2081">
          <w:t>s</w:t>
        </w:r>
      </w:ins>
      <w:del w:id="380" w:author="Hans Zijlstra" w:date="2017-07-10T12:48:00Z">
        <w:r w:rsidRPr="002E34A0" w:rsidDel="008E2081">
          <w:delText>ing</w:delText>
        </w:r>
      </w:del>
      <w:r w:rsidRPr="002E34A0">
        <w:t xml:space="preserve"> with trigonometric functions all at once. How do we name such a class? If we find it difficult to answer this question, </w:t>
      </w:r>
      <w:ins w:id="381" w:author="Hans Zijlstra" w:date="2017-07-10T12:48:00Z">
        <w:r w:rsidR="008E2081">
          <w:t xml:space="preserve">then </w:t>
        </w:r>
      </w:ins>
      <w:r w:rsidRPr="002E34A0">
        <w:t xml:space="preserve">this means that we have failed to achieve </w:t>
      </w:r>
      <w:r w:rsidRPr="002E34A0">
        <w:rPr>
          <w:b/>
        </w:rPr>
        <w:t>strong cohesion</w:t>
      </w:r>
      <w:r w:rsidRPr="002E34A0">
        <w:t xml:space="preserve"> and</w:t>
      </w:r>
      <w:ins w:id="382" w:author="Hans Zijlstra" w:date="2017-07-10T12:48:00Z">
        <w:r w:rsidR="008E2081">
          <w:t xml:space="preserve"> that we</w:t>
        </w:r>
      </w:ins>
      <w:r w:rsidRPr="002E34A0">
        <w:t xml:space="preserve"> have to </w:t>
      </w:r>
      <w:ins w:id="383" w:author="Hans Zijlstra" w:date="2017-07-10T12:48:00Z">
        <w:r w:rsidR="008E2081">
          <w:t>s</w:t>
        </w:r>
      </w:ins>
      <w:ins w:id="384" w:author="Hans Zijlstra" w:date="2017-07-10T12:49:00Z">
        <w:r w:rsidR="008E2081">
          <w:t>plit</w:t>
        </w:r>
      </w:ins>
      <w:del w:id="385" w:author="Hans Zijlstra" w:date="2017-07-10T12:48:00Z">
        <w:r w:rsidRPr="002E34A0" w:rsidDel="008E2081">
          <w:delText>separate</w:delText>
        </w:r>
      </w:del>
      <w:r w:rsidRPr="002E34A0">
        <w:t xml:space="preserve"> the class into several smaller classes, each </w:t>
      </w:r>
      <w:ins w:id="386" w:author="Hans Zijlstra" w:date="2017-07-10T12:49:00Z">
        <w:r w:rsidR="008E2081">
          <w:t>handling</w:t>
        </w:r>
      </w:ins>
      <w:del w:id="387" w:author="Hans Zijlstra" w:date="2017-07-10T12:49:00Z">
        <w:r w:rsidRPr="002E34A0" w:rsidDel="008E2081">
          <w:delText>solving</w:delText>
        </w:r>
      </w:del>
      <w:r w:rsidRPr="002E34A0">
        <w:t xml:space="preserve"> a single task.</w:t>
      </w:r>
    </w:p>
    <w:p w14:paraId="160F0D7E" w14:textId="77777777" w:rsidR="00857F03" w:rsidRPr="002E34A0" w:rsidRDefault="00857F03" w:rsidP="00857F03">
      <w:pPr>
        <w:pStyle w:val="Heading4"/>
      </w:pPr>
      <w:r w:rsidRPr="002E34A0">
        <w:t>Strong Cohesion in a Class – Example</w:t>
      </w:r>
    </w:p>
    <w:p w14:paraId="5A85530B" w14:textId="742FE31A" w:rsidR="00857F03" w:rsidRPr="002E34A0" w:rsidRDefault="00857F03" w:rsidP="00857F03">
      <w:r w:rsidRPr="002E34A0">
        <w:t xml:space="preserve">As an example of strong cohesion we can </w:t>
      </w:r>
      <w:ins w:id="388" w:author="Hans Zijlstra" w:date="2017-07-10T12:49:00Z">
        <w:r w:rsidR="008E2081">
          <w:t>consider</w:t>
        </w:r>
      </w:ins>
      <w:del w:id="389" w:author="Hans Zijlstra" w:date="2017-07-10T12:49:00Z">
        <w:r w:rsidRPr="002E34A0" w:rsidDel="008E2081">
          <w:delText>point out</w:delText>
        </w:r>
      </w:del>
      <w:r w:rsidRPr="002E34A0">
        <w:t xml:space="preserve"> the </w:t>
      </w:r>
      <w:r w:rsidRPr="002E34A0">
        <w:rPr>
          <w:rFonts w:ascii="Consolas" w:hAnsi="Consolas"/>
          <w:b/>
          <w:bCs/>
          <w:noProof/>
          <w:kern w:val="32"/>
          <w:sz w:val="22"/>
        </w:rPr>
        <w:t>System.Math</w:t>
      </w:r>
      <w:r w:rsidRPr="002E34A0">
        <w:t xml:space="preserve"> class. It performs </w:t>
      </w:r>
      <w:r w:rsidRPr="002E34A0">
        <w:rPr>
          <w:b/>
        </w:rPr>
        <w:t>a single task</w:t>
      </w:r>
      <w:r w:rsidRPr="002E34A0">
        <w:t xml:space="preserve">: </w:t>
      </w:r>
      <w:del w:id="390" w:author="Hans Zijlstra" w:date="2017-07-10T12:49:00Z">
        <w:r w:rsidRPr="002E34A0" w:rsidDel="008E2081">
          <w:delText xml:space="preserve">it </w:delText>
        </w:r>
      </w:del>
      <w:r w:rsidRPr="002E34A0">
        <w:t>provid</w:t>
      </w:r>
      <w:ins w:id="391" w:author="Hans Zijlstra" w:date="2017-07-10T12:50:00Z">
        <w:r w:rsidR="008E2081">
          <w:t>ing</w:t>
        </w:r>
      </w:ins>
      <w:del w:id="392" w:author="Hans Zijlstra" w:date="2017-07-10T12:50:00Z">
        <w:r w:rsidRPr="002E34A0" w:rsidDel="008E2081">
          <w:delText>es</w:delText>
        </w:r>
      </w:del>
      <w:r w:rsidRPr="002E34A0">
        <w:t xml:space="preserve"> mathematical calculations and constants:</w:t>
      </w:r>
    </w:p>
    <w:p w14:paraId="47CFB6A5" w14:textId="77777777" w:rsidR="00857F03" w:rsidRPr="002E34A0" w:rsidRDefault="00857F03" w:rsidP="00E277E0">
      <w:pPr>
        <w:numPr>
          <w:ilvl w:val="0"/>
          <w:numId w:val="17"/>
        </w:numPr>
        <w:tabs>
          <w:tab w:val="num" w:pos="360"/>
        </w:tabs>
        <w:ind w:left="567" w:hanging="284"/>
      </w:pPr>
      <w:r w:rsidRPr="002E34A0">
        <w:rPr>
          <w:rFonts w:ascii="Consolas" w:hAnsi="Consolas"/>
          <w:b/>
          <w:bCs/>
          <w:noProof/>
          <w:kern w:val="32"/>
          <w:sz w:val="22"/>
        </w:rPr>
        <w:t>Sin()</w:t>
      </w:r>
      <w:r w:rsidRPr="002E34A0">
        <w:t xml:space="preserve">, </w:t>
      </w:r>
      <w:r w:rsidRPr="002E34A0">
        <w:rPr>
          <w:rFonts w:ascii="Consolas" w:hAnsi="Consolas"/>
          <w:b/>
          <w:bCs/>
          <w:noProof/>
          <w:kern w:val="32"/>
          <w:sz w:val="22"/>
        </w:rPr>
        <w:t>Cos()</w:t>
      </w:r>
      <w:r w:rsidRPr="002E34A0">
        <w:t xml:space="preserve">, </w:t>
      </w:r>
      <w:r w:rsidRPr="002E34A0">
        <w:rPr>
          <w:rFonts w:ascii="Consolas" w:hAnsi="Consolas"/>
          <w:b/>
          <w:bCs/>
          <w:noProof/>
          <w:kern w:val="32"/>
          <w:sz w:val="22"/>
        </w:rPr>
        <w:t>Asin()</w:t>
      </w:r>
    </w:p>
    <w:p w14:paraId="069EB621" w14:textId="77777777" w:rsidR="00857F03" w:rsidRPr="002E34A0" w:rsidRDefault="00857F03" w:rsidP="00E277E0">
      <w:pPr>
        <w:numPr>
          <w:ilvl w:val="0"/>
          <w:numId w:val="17"/>
        </w:numPr>
        <w:tabs>
          <w:tab w:val="num" w:pos="360"/>
        </w:tabs>
        <w:ind w:left="567" w:hanging="284"/>
      </w:pPr>
      <w:r w:rsidRPr="002E34A0">
        <w:rPr>
          <w:rFonts w:ascii="Consolas" w:hAnsi="Consolas"/>
          <w:b/>
          <w:bCs/>
          <w:noProof/>
          <w:kern w:val="32"/>
          <w:sz w:val="22"/>
        </w:rPr>
        <w:t>Sqrt()</w:t>
      </w:r>
      <w:r w:rsidRPr="002E34A0">
        <w:t xml:space="preserve">, </w:t>
      </w:r>
      <w:r w:rsidRPr="002E34A0">
        <w:rPr>
          <w:rFonts w:ascii="Consolas" w:hAnsi="Consolas"/>
          <w:b/>
          <w:bCs/>
          <w:noProof/>
          <w:kern w:val="32"/>
          <w:sz w:val="22"/>
        </w:rPr>
        <w:t>Pow()</w:t>
      </w:r>
      <w:r w:rsidRPr="002E34A0">
        <w:t xml:space="preserve">, </w:t>
      </w:r>
      <w:r w:rsidRPr="002E34A0">
        <w:rPr>
          <w:rFonts w:ascii="Consolas" w:hAnsi="Consolas"/>
          <w:b/>
          <w:bCs/>
          <w:noProof/>
          <w:kern w:val="32"/>
          <w:sz w:val="22"/>
        </w:rPr>
        <w:t>Exp()</w:t>
      </w:r>
    </w:p>
    <w:p w14:paraId="11BDCFD5" w14:textId="77777777" w:rsidR="00857F03" w:rsidRPr="002E34A0" w:rsidRDefault="00857F03" w:rsidP="00E277E0">
      <w:pPr>
        <w:numPr>
          <w:ilvl w:val="0"/>
          <w:numId w:val="17"/>
        </w:numPr>
        <w:tabs>
          <w:tab w:val="num" w:pos="360"/>
        </w:tabs>
        <w:ind w:left="567" w:hanging="284"/>
      </w:pPr>
      <w:r w:rsidRPr="002E34A0">
        <w:rPr>
          <w:rFonts w:ascii="Consolas" w:hAnsi="Consolas"/>
          <w:b/>
          <w:bCs/>
          <w:noProof/>
          <w:kern w:val="32"/>
          <w:sz w:val="22"/>
        </w:rPr>
        <w:t>Math.PI</w:t>
      </w:r>
      <w:r w:rsidRPr="002E34A0">
        <w:t xml:space="preserve">, </w:t>
      </w:r>
      <w:r w:rsidRPr="002E34A0">
        <w:rPr>
          <w:rFonts w:ascii="Consolas" w:hAnsi="Consolas"/>
          <w:b/>
          <w:bCs/>
          <w:noProof/>
          <w:kern w:val="32"/>
          <w:sz w:val="22"/>
        </w:rPr>
        <w:t>Math.E</w:t>
      </w:r>
    </w:p>
    <w:p w14:paraId="39DAC890" w14:textId="77777777" w:rsidR="00857F03" w:rsidRPr="002E34A0" w:rsidRDefault="00857F03" w:rsidP="00857F03">
      <w:pPr>
        <w:pStyle w:val="Heading4"/>
      </w:pPr>
      <w:r w:rsidRPr="002E34A0">
        <w:t>Strong Cohesion in a Method</w:t>
      </w:r>
    </w:p>
    <w:p w14:paraId="194D2045" w14:textId="57E9D0AC" w:rsidR="00857F03" w:rsidRPr="002E34A0" w:rsidRDefault="00857F03" w:rsidP="00857F03">
      <w:r w:rsidRPr="002E34A0">
        <w:rPr>
          <w:b/>
        </w:rPr>
        <w:t>A method is well written when it performs only one task and performs it well</w:t>
      </w:r>
      <w:r w:rsidRPr="002E34A0">
        <w:t>. A method</w:t>
      </w:r>
      <w:del w:id="393" w:author="Hans Zijlstra" w:date="2017-07-10T12:51:00Z">
        <w:r w:rsidRPr="002E34A0" w:rsidDel="008E2081">
          <w:delText>,</w:delText>
        </w:r>
      </w:del>
      <w:r w:rsidRPr="002E34A0">
        <w:t xml:space="preserve"> which does a lot of work related to different things</w:t>
      </w:r>
      <w:del w:id="394" w:author="Hans Zijlstra" w:date="2017-07-10T12:51:00Z">
        <w:r w:rsidRPr="002E34A0" w:rsidDel="008E2081">
          <w:delText>,</w:delText>
        </w:r>
      </w:del>
      <w:r w:rsidRPr="002E34A0">
        <w:t xml:space="preserve"> has </w:t>
      </w:r>
      <w:r w:rsidRPr="002E34A0">
        <w:rPr>
          <w:b/>
        </w:rPr>
        <w:t>bad cohesion</w:t>
      </w:r>
      <w:r w:rsidRPr="002E34A0">
        <w:t xml:space="preserve">. It has to be </w:t>
      </w:r>
      <w:r w:rsidRPr="002E34A0">
        <w:rPr>
          <w:b/>
        </w:rPr>
        <w:t>broken down into simpler methods</w:t>
      </w:r>
      <w:r w:rsidRPr="002E34A0">
        <w:t xml:space="preserve">, each </w:t>
      </w:r>
      <w:ins w:id="395" w:author="Hans Zijlstra" w:date="2017-07-10T12:52:00Z">
        <w:r w:rsidR="008E2081">
          <w:t>executing</w:t>
        </w:r>
      </w:ins>
      <w:del w:id="396" w:author="Hans Zijlstra" w:date="2017-07-10T12:52:00Z">
        <w:r w:rsidRPr="002E34A0" w:rsidDel="008E2081">
          <w:delText>solving</w:delText>
        </w:r>
      </w:del>
      <w:r w:rsidRPr="002E34A0">
        <w:t xml:space="preserve"> only one task. </w:t>
      </w:r>
      <w:del w:id="397" w:author="Hans Zijlstra" w:date="2017-07-10T12:53:00Z">
        <w:r w:rsidRPr="002E34A0" w:rsidDel="008E2081">
          <w:delText>Once again, the qu</w:delText>
        </w:r>
      </w:del>
      <w:del w:id="398" w:author="Hans Zijlstra" w:date="2017-07-10T12:52:00Z">
        <w:r w:rsidRPr="002E34A0" w:rsidDel="008E2081">
          <w:delText>estion is posed w</w:delText>
        </w:r>
      </w:del>
      <w:del w:id="399" w:author="Hans Zijlstra" w:date="2017-07-10T12:53:00Z">
        <w:r w:rsidRPr="002E34A0" w:rsidDel="008E2081">
          <w:delText>hat name should we give to</w:delText>
        </w:r>
      </w:del>
      <w:ins w:id="400" w:author="Hans Zijlstra" w:date="2017-07-10T12:53:00Z">
        <w:r w:rsidR="008E2081">
          <w:t>How should we name</w:t>
        </w:r>
      </w:ins>
      <w:r w:rsidRPr="002E34A0">
        <w:t xml:space="preserve"> a method, which finds prime numbers, draws 3D graphics on the screen, communicates with the network and prints records extracted from a data base? Such a method has </w:t>
      </w:r>
      <w:r w:rsidRPr="002E34A0">
        <w:rPr>
          <w:b/>
        </w:rPr>
        <w:t>bad cohesion</w:t>
      </w:r>
      <w:r w:rsidRPr="002E34A0">
        <w:t xml:space="preserve"> and has to be</w:t>
      </w:r>
      <w:del w:id="401" w:author="Hans Zijlstra" w:date="2017-07-10T12:54:00Z">
        <w:r w:rsidRPr="002E34A0" w:rsidDel="008E2081">
          <w:delText xml:space="preserve"> logically</w:delText>
        </w:r>
      </w:del>
      <w:r w:rsidRPr="002E34A0">
        <w:t xml:space="preserve"> </w:t>
      </w:r>
      <w:ins w:id="402" w:author="Hans Zijlstra" w:date="2017-07-10T12:54:00Z">
        <w:r w:rsidR="008E2081">
          <w:t>split</w:t>
        </w:r>
      </w:ins>
      <w:del w:id="403" w:author="Hans Zijlstra" w:date="2017-07-10T12:54:00Z">
        <w:r w:rsidRPr="002E34A0" w:rsidDel="008E2081">
          <w:delText>separated</w:delText>
        </w:r>
      </w:del>
      <w:r w:rsidRPr="002E34A0">
        <w:t xml:space="preserve"> into several </w:t>
      </w:r>
      <w:proofErr w:type="gramStart"/>
      <w:ins w:id="404" w:author="Hans Zijlstra" w:date="2017-07-10T12:54:00Z">
        <w:r w:rsidR="008E2081">
          <w:t xml:space="preserve">simpler </w:t>
        </w:r>
      </w:ins>
      <w:ins w:id="405" w:author="Hans Zijlstra" w:date="2017-07-10T12:55:00Z">
        <w:r w:rsidR="008E2081">
          <w:t xml:space="preserve"> </w:t>
        </w:r>
      </w:ins>
      <w:r w:rsidRPr="002E34A0">
        <w:t>methods</w:t>
      </w:r>
      <w:proofErr w:type="gramEnd"/>
      <w:r w:rsidRPr="002E34A0">
        <w:t>.</w:t>
      </w:r>
    </w:p>
    <w:p w14:paraId="3EDBB662" w14:textId="77777777" w:rsidR="00857F03" w:rsidRPr="002E34A0" w:rsidRDefault="00857F03" w:rsidP="00857F03">
      <w:pPr>
        <w:pStyle w:val="Heading4"/>
      </w:pPr>
      <w:r w:rsidRPr="002E34A0">
        <w:t>Weak Cohesion</w:t>
      </w:r>
    </w:p>
    <w:p w14:paraId="0DF093BD" w14:textId="41AA6E6A" w:rsidR="00857F03" w:rsidRPr="002E34A0" w:rsidRDefault="00857F03" w:rsidP="00857F03">
      <w:r w:rsidRPr="002E34A0">
        <w:t xml:space="preserve">Weak cohesion is </w:t>
      </w:r>
      <w:ins w:id="406" w:author="Hans Zijlstra" w:date="2017-07-10T12:55:00Z">
        <w:r w:rsidR="008E2081">
          <w:t>characteristic of</w:t>
        </w:r>
      </w:ins>
      <w:del w:id="407" w:author="Hans Zijlstra" w:date="2017-07-10T12:55:00Z">
        <w:r w:rsidRPr="002E34A0" w:rsidDel="008E2081">
          <w:delText>observed along with</w:delText>
        </w:r>
      </w:del>
      <w:r w:rsidRPr="002E34A0">
        <w:t xml:space="preserve"> </w:t>
      </w:r>
      <w:r w:rsidRPr="002E34A0">
        <w:rPr>
          <w:b/>
        </w:rPr>
        <w:t>methods</w:t>
      </w:r>
      <w:del w:id="408" w:author="Hans Zijlstra" w:date="2017-07-10T12:55:00Z">
        <w:r w:rsidRPr="002E34A0" w:rsidDel="008E2081">
          <w:rPr>
            <w:b/>
          </w:rPr>
          <w:delText>,</w:delText>
        </w:r>
      </w:del>
      <w:r w:rsidRPr="002E34A0">
        <w:rPr>
          <w:b/>
        </w:rPr>
        <w:t xml:space="preserve"> which perform several unrelated tasks</w:t>
      </w:r>
      <w:r w:rsidRPr="002E34A0">
        <w:t xml:space="preserve">. Such methods take several different groups of parameters, in order to perform different tasks. </w:t>
      </w:r>
      <w:del w:id="409" w:author="Hans Zijlstra" w:date="2017-07-10T12:56:00Z">
        <w:r w:rsidRPr="002E34A0" w:rsidDel="008E2081">
          <w:tab/>
        </w:r>
      </w:del>
      <w:r w:rsidRPr="002E34A0">
        <w:t xml:space="preserve">Sometimes, this requires </w:t>
      </w:r>
      <w:ins w:id="410" w:author="Hans Zijlstra" w:date="2017-07-10T12:56:00Z">
        <w:r w:rsidR="00B73B75">
          <w:t xml:space="preserve">unification of </w:t>
        </w:r>
      </w:ins>
      <w:r w:rsidRPr="002E34A0">
        <w:t>logically unrelated data</w:t>
      </w:r>
      <w:del w:id="411" w:author="Hans Zijlstra" w:date="2017-07-10T12:56:00Z">
        <w:r w:rsidRPr="002E34A0" w:rsidDel="00B73B75">
          <w:delText xml:space="preserve"> to be unified </w:delText>
        </w:r>
      </w:del>
      <w:del w:id="412" w:author="Hans Zijlstra" w:date="2017-07-10T12:57:00Z">
        <w:r w:rsidRPr="002E34A0" w:rsidDel="00B73B75">
          <w:delText>for the sake of such methods</w:delText>
        </w:r>
      </w:del>
      <w:r w:rsidRPr="002E34A0">
        <w:t>. Weak cohesion is harmful and must be avoided!</w:t>
      </w:r>
    </w:p>
    <w:p w14:paraId="61606DBC" w14:textId="77777777" w:rsidR="00857F03" w:rsidRPr="002E34A0" w:rsidRDefault="00857F03" w:rsidP="00857F03">
      <w:pPr>
        <w:pStyle w:val="Heading4"/>
      </w:pPr>
      <w:r w:rsidRPr="002E34A0">
        <w:t>Weak Cohesion – Example</w:t>
      </w:r>
    </w:p>
    <w:p w14:paraId="4B5EA85A" w14:textId="572F1F69" w:rsidR="00857F03" w:rsidRPr="002E34A0" w:rsidRDefault="00857F03" w:rsidP="00857F03">
      <w:pPr>
        <w:spacing w:after="120"/>
      </w:pPr>
      <w:r w:rsidRPr="002E34A0">
        <w:t xml:space="preserve">Here is </w:t>
      </w:r>
      <w:proofErr w:type="spellStart"/>
      <w:proofErr w:type="gramStart"/>
      <w:r w:rsidRPr="002E34A0">
        <w:t>a</w:t>
      </w:r>
      <w:proofErr w:type="spellEnd"/>
      <w:proofErr w:type="gramEnd"/>
      <w:r w:rsidRPr="002E34A0">
        <w:t xml:space="preserve"> </w:t>
      </w:r>
      <w:ins w:id="413" w:author="Hans Zijlstra" w:date="2017-07-10T12:57:00Z">
        <w:r w:rsidR="00B73B75">
          <w:t>ex</w:t>
        </w:r>
      </w:ins>
      <w:del w:id="414" w:author="Hans Zijlstra" w:date="2017-07-10T12:57:00Z">
        <w:r w:rsidRPr="002E34A0" w:rsidDel="00B73B75">
          <w:delText>s</w:delText>
        </w:r>
      </w:del>
      <w:r w:rsidRPr="002E34A0">
        <w:t xml:space="preserve">ample </w:t>
      </w:r>
      <w:ins w:id="415" w:author="Hans Zijlstra" w:date="2017-07-10T12:57:00Z">
        <w:r w:rsidR="00B73B75">
          <w:t xml:space="preserve">of a </w:t>
        </w:r>
      </w:ins>
      <w:r w:rsidRPr="002E34A0">
        <w:t>class with weak cohesion: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602B0F64" w14:textId="77777777" w:rsidTr="002E34A0">
        <w:tc>
          <w:tcPr>
            <w:tcW w:w="7970" w:type="dxa"/>
            <w:tcBorders>
              <w:top w:val="single" w:sz="4" w:space="0" w:color="auto"/>
              <w:left w:val="single" w:sz="4" w:space="0" w:color="auto"/>
              <w:bottom w:val="single" w:sz="4" w:space="0" w:color="auto"/>
              <w:right w:val="single" w:sz="4" w:space="0" w:color="auto"/>
            </w:tcBorders>
          </w:tcPr>
          <w:p w14:paraId="096D637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lastRenderedPageBreak/>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color w:val="2B91AF"/>
                <w:sz w:val="22"/>
              </w:rPr>
              <w:t>Magic</w:t>
            </w:r>
          </w:p>
          <w:p w14:paraId="448E36E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1EDD383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PrintDocument(Document d) { … }</w:t>
            </w:r>
          </w:p>
          <w:p w14:paraId="27C2C9A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SendEmail(</w:t>
            </w:r>
            <w:r w:rsidRPr="002E34A0">
              <w:rPr>
                <w:rFonts w:ascii="Consolas" w:hAnsi="Consolas" w:cs="Courier New"/>
                <w:noProof/>
                <w:color w:val="0000FF"/>
                <w:sz w:val="22"/>
              </w:rPr>
              <w:t>string</w:t>
            </w:r>
            <w:r w:rsidRPr="002E34A0">
              <w:rPr>
                <w:rFonts w:ascii="Consolas" w:hAnsi="Consolas" w:cs="Courier New"/>
                <w:noProof/>
                <w:sz w:val="22"/>
              </w:rPr>
              <w:t xml:space="preserve"> recipient,</w:t>
            </w:r>
          </w:p>
          <w:p w14:paraId="76BF21E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string</w:t>
            </w:r>
            <w:r w:rsidRPr="002E34A0">
              <w:rPr>
                <w:rFonts w:ascii="Consolas" w:hAnsi="Consolas" w:cs="Courier New"/>
                <w:noProof/>
                <w:sz w:val="22"/>
              </w:rPr>
              <w:t xml:space="preserve"> subject, </w:t>
            </w:r>
            <w:r w:rsidRPr="002E34A0">
              <w:rPr>
                <w:rFonts w:ascii="Consolas" w:hAnsi="Consolas" w:cs="Courier New"/>
                <w:noProof/>
                <w:color w:val="0000FF"/>
                <w:sz w:val="22"/>
              </w:rPr>
              <w:t>string</w:t>
            </w:r>
            <w:r w:rsidRPr="002E34A0">
              <w:rPr>
                <w:rFonts w:ascii="Consolas" w:hAnsi="Consolas" w:cs="Courier New"/>
                <w:noProof/>
                <w:sz w:val="22"/>
              </w:rPr>
              <w:t xml:space="preserve"> text) { … }</w:t>
            </w:r>
          </w:p>
          <w:p w14:paraId="1D8455A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CalculateDistanceBetweenPoints(</w:t>
            </w:r>
          </w:p>
          <w:p w14:paraId="78D71DD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int</w:t>
            </w:r>
            <w:r w:rsidRPr="002E34A0">
              <w:rPr>
                <w:rFonts w:ascii="Consolas" w:hAnsi="Consolas" w:cs="Courier New"/>
                <w:noProof/>
                <w:sz w:val="22"/>
              </w:rPr>
              <w:t xml:space="preserve"> x1, </w:t>
            </w:r>
            <w:r w:rsidRPr="002E34A0">
              <w:rPr>
                <w:rFonts w:ascii="Consolas" w:hAnsi="Consolas" w:cs="Courier New"/>
                <w:noProof/>
                <w:color w:val="0000FF"/>
                <w:sz w:val="22"/>
              </w:rPr>
              <w:t>int</w:t>
            </w:r>
            <w:r w:rsidRPr="002E34A0">
              <w:rPr>
                <w:rFonts w:ascii="Consolas" w:hAnsi="Consolas" w:cs="Courier New"/>
                <w:noProof/>
                <w:sz w:val="22"/>
              </w:rPr>
              <w:t xml:space="preserve"> y1, </w:t>
            </w:r>
            <w:r w:rsidRPr="002E34A0">
              <w:rPr>
                <w:rFonts w:ascii="Consolas" w:hAnsi="Consolas" w:cs="Courier New"/>
                <w:noProof/>
                <w:color w:val="0000FF"/>
                <w:sz w:val="22"/>
              </w:rPr>
              <w:t>int</w:t>
            </w:r>
            <w:r w:rsidRPr="002E34A0">
              <w:rPr>
                <w:rFonts w:ascii="Consolas" w:hAnsi="Consolas" w:cs="Courier New"/>
                <w:noProof/>
                <w:sz w:val="22"/>
              </w:rPr>
              <w:t xml:space="preserve"> x2, </w:t>
            </w:r>
            <w:r w:rsidRPr="002E34A0">
              <w:rPr>
                <w:rFonts w:ascii="Consolas" w:hAnsi="Consolas" w:cs="Courier New"/>
                <w:noProof/>
                <w:color w:val="0000FF"/>
                <w:sz w:val="22"/>
              </w:rPr>
              <w:t>int</w:t>
            </w:r>
            <w:r w:rsidRPr="002E34A0">
              <w:rPr>
                <w:rFonts w:ascii="Consolas" w:hAnsi="Consolas" w:cs="Courier New"/>
                <w:noProof/>
                <w:sz w:val="22"/>
              </w:rPr>
              <w:t xml:space="preserve"> y2) { … }</w:t>
            </w:r>
          </w:p>
          <w:p w14:paraId="6F9FCA9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6EFA4CC3" w14:textId="31DEA472" w:rsidR="00857F03" w:rsidRPr="002E34A0" w:rsidRDefault="00857F03" w:rsidP="00857F03">
      <w:pPr>
        <w:pStyle w:val="Heading4"/>
      </w:pPr>
      <w:r w:rsidRPr="002E34A0">
        <w:t xml:space="preserve">Best Practices </w:t>
      </w:r>
      <w:ins w:id="416" w:author="Hans Zijlstra" w:date="2017-07-10T12:58:00Z">
        <w:r w:rsidR="00D62F7E">
          <w:t>of</w:t>
        </w:r>
      </w:ins>
      <w:del w:id="417" w:author="Hans Zijlstra" w:date="2017-07-10T12:58:00Z">
        <w:r w:rsidRPr="002E34A0" w:rsidDel="00D62F7E">
          <w:delText>with</w:delText>
        </w:r>
      </w:del>
      <w:r w:rsidRPr="002E34A0">
        <w:t xml:space="preserve"> Cohesion</w:t>
      </w:r>
    </w:p>
    <w:p w14:paraId="135FC217" w14:textId="77777777" w:rsidR="00857F03" w:rsidRPr="002E34A0" w:rsidRDefault="00857F03" w:rsidP="00857F03">
      <w:r w:rsidRPr="002E34A0">
        <w:rPr>
          <w:b/>
        </w:rPr>
        <w:t>Strong cohesion</w:t>
      </w:r>
      <w:r w:rsidRPr="002E34A0">
        <w:t xml:space="preserve"> is quite logically the "good" way of writing code. The concept is associated with simpler and clearer source code – code that is easier to maintain and reuse (because of the fewer tasks it has to perform).</w:t>
      </w:r>
    </w:p>
    <w:p w14:paraId="5BA59989" w14:textId="2C6ECF8D" w:rsidR="00857F03" w:rsidRPr="002E34A0" w:rsidRDefault="00857F03" w:rsidP="00857F03">
      <w:r w:rsidRPr="002E34A0">
        <w:t xml:space="preserve">Contrarily, with </w:t>
      </w:r>
      <w:r w:rsidRPr="002E34A0">
        <w:rPr>
          <w:b/>
        </w:rPr>
        <w:t>weak cohesion</w:t>
      </w:r>
      <w:r w:rsidRPr="002E34A0">
        <w:t xml:space="preserve"> </w:t>
      </w:r>
      <w:ins w:id="418" w:author="Hans Zijlstra" w:date="2017-07-10T13:00:00Z">
        <w:r w:rsidR="00D62F7E">
          <w:t>any</w:t>
        </w:r>
      </w:ins>
      <w:del w:id="419" w:author="Hans Zijlstra" w:date="2017-07-10T13:00:00Z">
        <w:r w:rsidRPr="002E34A0" w:rsidDel="00D62F7E">
          <w:delText>each</w:delText>
        </w:r>
      </w:del>
      <w:r w:rsidRPr="002E34A0">
        <w:t xml:space="preserve"> change </w:t>
      </w:r>
      <w:ins w:id="420" w:author="Hans Zijlstra" w:date="2017-07-10T12:59:00Z">
        <w:r w:rsidR="00D62F7E">
          <w:t>c</w:t>
        </w:r>
      </w:ins>
      <w:ins w:id="421" w:author="Hans Zijlstra" w:date="2017-07-10T13:00:00Z">
        <w:r w:rsidR="00D62F7E">
          <w:t>an become</w:t>
        </w:r>
      </w:ins>
      <w:del w:id="422" w:author="Hans Zijlstra" w:date="2017-07-10T12:59:00Z">
        <w:r w:rsidRPr="002E34A0" w:rsidDel="00D62F7E">
          <w:delText>is</w:delText>
        </w:r>
      </w:del>
      <w:r w:rsidRPr="002E34A0">
        <w:t xml:space="preserve"> a ticking time bomb, because it </w:t>
      </w:r>
      <w:ins w:id="423" w:author="Hans Zijlstra" w:date="2017-07-10T13:00:00Z">
        <w:r w:rsidR="00D62F7E">
          <w:t>might</w:t>
        </w:r>
      </w:ins>
      <w:del w:id="424" w:author="Hans Zijlstra" w:date="2017-07-10T13:00:00Z">
        <w:r w:rsidRPr="002E34A0" w:rsidDel="00D62F7E">
          <w:delText>could</w:delText>
        </w:r>
      </w:del>
      <w:r w:rsidRPr="002E34A0">
        <w:t xml:space="preserve"> affect other functionality. Sometimes</w:t>
      </w:r>
      <w:ins w:id="425" w:author="Hans Zijlstra" w:date="2017-07-10T13:00:00Z">
        <w:r w:rsidR="00D62F7E">
          <w:t>,</w:t>
        </w:r>
      </w:ins>
      <w:r w:rsidRPr="002E34A0">
        <w:t xml:space="preserve"> a logical task is spread </w:t>
      </w:r>
      <w:ins w:id="426" w:author="Hans Zijlstra" w:date="2017-07-10T13:00:00Z">
        <w:r w:rsidR="00D62F7E">
          <w:t>over</w:t>
        </w:r>
      </w:ins>
      <w:del w:id="427" w:author="Hans Zijlstra" w:date="2017-07-10T13:00:00Z">
        <w:r w:rsidRPr="002E34A0" w:rsidDel="00D62F7E">
          <w:delText>out to</w:delText>
        </w:r>
      </w:del>
      <w:r w:rsidRPr="002E34A0">
        <w:t xml:space="preserve"> several</w:t>
      </w:r>
      <w:del w:id="428" w:author="Hans Zijlstra" w:date="2017-07-10T13:01:00Z">
        <w:r w:rsidRPr="002E34A0" w:rsidDel="00D62F7E">
          <w:delText xml:space="preserve"> different</w:delText>
        </w:r>
      </w:del>
      <w:r w:rsidRPr="002E34A0">
        <w:t xml:space="preserve"> modules and</w:t>
      </w:r>
      <w:del w:id="429" w:author="Hans Zijlstra" w:date="2017-07-10T13:01:00Z">
        <w:r w:rsidRPr="002E34A0" w:rsidDel="00D62F7E">
          <w:delText xml:space="preserve"> thu</w:delText>
        </w:r>
      </w:del>
      <w:del w:id="430" w:author="Hans Zijlstra" w:date="2017-07-10T13:00:00Z">
        <w:r w:rsidRPr="002E34A0" w:rsidDel="00D62F7E">
          <w:delText>s</w:delText>
        </w:r>
      </w:del>
      <w:r w:rsidRPr="002E34A0">
        <w:t xml:space="preserve"> changing it is</w:t>
      </w:r>
      <w:del w:id="431" w:author="Hans Zijlstra" w:date="2017-07-10T13:01:00Z">
        <w:r w:rsidRPr="002E34A0" w:rsidDel="00D62F7E">
          <w:delText xml:space="preserve"> more</w:delText>
        </w:r>
      </w:del>
      <w:r w:rsidRPr="002E34A0">
        <w:t xml:space="preserve"> labor intensive. Code reuse is also difficult, because a component does several unrelated tasks and </w:t>
      </w:r>
      <w:del w:id="432" w:author="Hans Zijlstra" w:date="2017-07-10T13:02:00Z">
        <w:r w:rsidRPr="002E34A0" w:rsidDel="00D62F7E">
          <w:delText>to reuse it</w:delText>
        </w:r>
      </w:del>
      <w:r w:rsidRPr="002E34A0">
        <w:t xml:space="preserve"> the </w:t>
      </w:r>
      <w:ins w:id="433" w:author="Hans Zijlstra" w:date="2017-07-10T13:04:00Z">
        <w:r w:rsidR="00D62F7E">
          <w:t>desired</w:t>
        </w:r>
      </w:ins>
      <w:ins w:id="434" w:author="Hans Zijlstra" w:date="2017-07-10T13:03:00Z">
        <w:r w:rsidR="00D62F7E">
          <w:t xml:space="preserve"> </w:t>
        </w:r>
      </w:ins>
      <w:r w:rsidRPr="002E34A0">
        <w:t xml:space="preserve">exact same conditions </w:t>
      </w:r>
      <w:ins w:id="435" w:author="Hans Zijlstra" w:date="2017-07-10T13:03:00Z">
        <w:r w:rsidR="00D62F7E">
          <w:t xml:space="preserve">are </w:t>
        </w:r>
      </w:ins>
      <w:del w:id="436" w:author="Hans Zijlstra" w:date="2017-07-10T13:03:00Z">
        <w:r w:rsidRPr="002E34A0" w:rsidDel="00D62F7E">
          <w:delText>must be met which is</w:delText>
        </w:r>
      </w:del>
      <w:r w:rsidRPr="002E34A0">
        <w:t xml:space="preserve"> hard</w:t>
      </w:r>
      <w:ins w:id="437" w:author="Hans Zijlstra" w:date="2017-07-10T13:03:00Z">
        <w:r w:rsidR="00D62F7E">
          <w:t>ly</w:t>
        </w:r>
      </w:ins>
      <w:del w:id="438" w:author="Hans Zijlstra" w:date="2017-07-10T13:03:00Z">
        <w:r w:rsidRPr="002E34A0" w:rsidDel="00D62F7E">
          <w:delText xml:space="preserve"> to</w:delText>
        </w:r>
      </w:del>
      <w:r w:rsidRPr="002E34A0">
        <w:t xml:space="preserve"> achiev</w:t>
      </w:r>
      <w:ins w:id="439" w:author="Hans Zijlstra" w:date="2017-07-10T13:03:00Z">
        <w:r w:rsidR="00D62F7E">
          <w:t>able</w:t>
        </w:r>
      </w:ins>
      <w:ins w:id="440" w:author="Hans Zijlstra" w:date="2017-07-10T13:04:00Z">
        <w:r w:rsidR="00D62F7E">
          <w:t xml:space="preserve"> in different scenarios</w:t>
        </w:r>
      </w:ins>
      <w:del w:id="441" w:author="Hans Zijlstra" w:date="2017-07-10T13:03:00Z">
        <w:r w:rsidRPr="002E34A0" w:rsidDel="00D62F7E">
          <w:delText>e</w:delText>
        </w:r>
      </w:del>
      <w:r w:rsidRPr="002E34A0">
        <w:t>.</w:t>
      </w:r>
    </w:p>
    <w:p w14:paraId="7B000AE9" w14:textId="77777777" w:rsidR="00857F03" w:rsidRPr="002E34A0" w:rsidRDefault="00857F03" w:rsidP="00857F03">
      <w:pPr>
        <w:pStyle w:val="Heading3"/>
      </w:pPr>
      <w:r w:rsidRPr="002E34A0">
        <w:t>Coupling</w:t>
      </w:r>
    </w:p>
    <w:p w14:paraId="4BAF8D4C" w14:textId="18E8F942" w:rsidR="00857F03" w:rsidRPr="002E34A0" w:rsidRDefault="00857F03" w:rsidP="00857F03">
      <w:r w:rsidRPr="002E34A0">
        <w:t>Coupling</w:t>
      </w:r>
      <w:del w:id="442" w:author="Hans Zijlstra" w:date="2017-07-10T13:05:00Z">
        <w:r w:rsidRPr="002E34A0" w:rsidDel="00D62F7E">
          <w:delText xml:space="preserve"> mostly</w:delText>
        </w:r>
      </w:del>
      <w:r w:rsidRPr="002E34A0">
        <w:t xml:space="preserve"> describes the extent to which components / classes </w:t>
      </w:r>
      <w:r w:rsidRPr="002E34A0">
        <w:rPr>
          <w:b/>
        </w:rPr>
        <w:t xml:space="preserve">depend on </w:t>
      </w:r>
      <w:ins w:id="443" w:author="Hans Zijlstra" w:date="2017-07-10T13:05:00Z">
        <w:r w:rsidR="00D62F7E">
          <w:rPr>
            <w:b/>
          </w:rPr>
          <w:t>each</w:t>
        </w:r>
      </w:ins>
      <w:del w:id="444" w:author="Hans Zijlstra" w:date="2017-07-10T13:05:00Z">
        <w:r w:rsidRPr="002E34A0" w:rsidDel="00D62F7E">
          <w:rPr>
            <w:b/>
          </w:rPr>
          <w:delText>one</w:delText>
        </w:r>
      </w:del>
      <w:r w:rsidRPr="002E34A0">
        <w:rPr>
          <w:b/>
        </w:rPr>
        <w:t xml:space="preserve"> </w:t>
      </w:r>
      <w:del w:id="445" w:author="Hans Zijlstra" w:date="2017-07-10T13:05:00Z">
        <w:r w:rsidRPr="002E34A0" w:rsidDel="00D62F7E">
          <w:rPr>
            <w:b/>
          </w:rPr>
          <w:delText>an</w:delText>
        </w:r>
      </w:del>
      <w:r w:rsidRPr="002E34A0">
        <w:rPr>
          <w:b/>
        </w:rPr>
        <w:t>other</w:t>
      </w:r>
      <w:r w:rsidRPr="002E34A0">
        <w:t xml:space="preserve">. </w:t>
      </w:r>
      <w:ins w:id="446" w:author="Hans Zijlstra" w:date="2017-07-10T13:05:00Z">
        <w:r w:rsidR="00D62F7E">
          <w:t>One distinguishes</w:t>
        </w:r>
      </w:ins>
      <w:del w:id="447" w:author="Hans Zijlstra" w:date="2017-07-10T13:05:00Z">
        <w:r w:rsidRPr="002E34A0" w:rsidDel="00D62F7E">
          <w:delText>It is broken down into</w:delText>
        </w:r>
      </w:del>
      <w:r w:rsidRPr="002E34A0">
        <w:t xml:space="preserve"> </w:t>
      </w:r>
      <w:r w:rsidRPr="002E34A0">
        <w:rPr>
          <w:b/>
        </w:rPr>
        <w:t>loose coupling</w:t>
      </w:r>
      <w:r w:rsidRPr="002E34A0">
        <w:t xml:space="preserve"> and </w:t>
      </w:r>
      <w:r w:rsidRPr="002E34A0">
        <w:rPr>
          <w:b/>
        </w:rPr>
        <w:t>tight coupling</w:t>
      </w:r>
      <w:r w:rsidRPr="002E34A0">
        <w:t>. Loose coupling usually correlates with strong cohesion and vice versa.</w:t>
      </w:r>
    </w:p>
    <w:p w14:paraId="28CC71CE" w14:textId="77777777" w:rsidR="00857F03" w:rsidRPr="002E34A0" w:rsidRDefault="00857F03" w:rsidP="00857F03">
      <w:pPr>
        <w:pStyle w:val="Heading4"/>
      </w:pPr>
      <w:r w:rsidRPr="002E34A0">
        <w:t>Loose Coupling</w:t>
      </w:r>
    </w:p>
    <w:p w14:paraId="4636B378" w14:textId="23B38815" w:rsidR="00857F03" w:rsidRPr="002E34A0" w:rsidRDefault="00857F03" w:rsidP="00857F03">
      <w:r w:rsidRPr="002E34A0">
        <w:t xml:space="preserve">Loose coupling is defined by a piece of code’s (program / class / component) communication with other </w:t>
      </w:r>
      <w:ins w:id="448" w:author="Hans Zijlstra" w:date="2017-07-04T11:13:00Z">
        <w:r w:rsidR="00E277E0">
          <w:t>pieces of</w:t>
        </w:r>
      </w:ins>
      <w:ins w:id="449" w:author="Hans Zijlstra" w:date="2017-07-04T11:14:00Z">
        <w:r w:rsidR="00E277E0">
          <w:t xml:space="preserve"> </w:t>
        </w:r>
      </w:ins>
      <w:r w:rsidRPr="002E34A0">
        <w:t xml:space="preserve">code through </w:t>
      </w:r>
      <w:r w:rsidRPr="002E34A0">
        <w:rPr>
          <w:b/>
        </w:rPr>
        <w:t>clearly defined interfaces</w:t>
      </w:r>
      <w:r w:rsidRPr="002E34A0">
        <w:t xml:space="preserve"> (contracts). A change in the implementation of a loosely coupled component doesn’t reflect on the other</w:t>
      </w:r>
      <w:ins w:id="450" w:author="Hans Zijlstra" w:date="2017-07-04T11:14:00Z">
        <w:r w:rsidR="00E277E0">
          <w:t xml:space="preserve"> components</w:t>
        </w:r>
      </w:ins>
      <w:del w:id="451" w:author="Hans Zijlstra" w:date="2017-07-04T11:14:00Z">
        <w:r w:rsidRPr="002E34A0" w:rsidDel="00E277E0">
          <w:delText>s</w:delText>
        </w:r>
      </w:del>
      <w:r w:rsidRPr="002E34A0">
        <w:t xml:space="preserve"> </w:t>
      </w:r>
      <w:ins w:id="452" w:author="Hans Zijlstra" w:date="2017-07-10T13:09:00Z">
        <w:r w:rsidR="008A7730">
          <w:t>with which it</w:t>
        </w:r>
      </w:ins>
      <w:del w:id="453" w:author="Hans Zijlstra" w:date="2017-07-10T13:09:00Z">
        <w:r w:rsidRPr="002E34A0" w:rsidDel="008A7730">
          <w:delText>it</w:delText>
        </w:r>
      </w:del>
      <w:r w:rsidRPr="002E34A0">
        <w:t xml:space="preserve"> communicates</w:t>
      </w:r>
      <w:del w:id="454" w:author="Hans Zijlstra" w:date="2017-07-10T13:09:00Z">
        <w:r w:rsidRPr="002E34A0" w:rsidDel="008A7730">
          <w:delText xml:space="preserve"> with</w:delText>
        </w:r>
      </w:del>
      <w:r w:rsidRPr="002E34A0">
        <w:t xml:space="preserve">. When you write source code, you </w:t>
      </w:r>
      <w:r w:rsidRPr="002E34A0">
        <w:rPr>
          <w:b/>
        </w:rPr>
        <w:t>must not rely on inner characteristics</w:t>
      </w:r>
      <w:r w:rsidRPr="002E34A0">
        <w:t xml:space="preserve"> of components (specific behavior that is not described by interfaces).</w:t>
      </w:r>
    </w:p>
    <w:p w14:paraId="3B8FCEF2" w14:textId="22440FCF" w:rsidR="00857F03" w:rsidRPr="002E34A0" w:rsidRDefault="00857F03" w:rsidP="00857F03">
      <w:r w:rsidRPr="002E34A0">
        <w:t>The contract has to be maximally simplified and</w:t>
      </w:r>
      <w:ins w:id="455" w:author="Hans Zijlstra" w:date="2017-07-10T13:12:00Z">
        <w:r w:rsidR="008A7730">
          <w:t xml:space="preserve"> it should</w:t>
        </w:r>
      </w:ins>
      <w:r w:rsidRPr="002E34A0">
        <w:t xml:space="preserve"> define only the required behavior for this component’s work</w:t>
      </w:r>
      <w:ins w:id="456" w:author="Hans Zijlstra" w:date="2017-07-10T13:11:00Z">
        <w:r w:rsidR="008A7730">
          <w:t>,</w:t>
        </w:r>
      </w:ins>
      <w:r w:rsidRPr="002E34A0">
        <w:t xml:space="preserve"> by hiding all unnecessary details.</w:t>
      </w:r>
    </w:p>
    <w:p w14:paraId="1702F747" w14:textId="77777777" w:rsidR="00857F03" w:rsidRPr="002E34A0" w:rsidRDefault="00857F03" w:rsidP="00857F03">
      <w:r w:rsidRPr="002E34A0">
        <w:t>Loose coupling is a code characteristic you should aim for. It is one of the characteristics of high-quality programming code.</w:t>
      </w:r>
    </w:p>
    <w:p w14:paraId="67D51EB4" w14:textId="77777777" w:rsidR="00857F03" w:rsidRPr="002E34A0" w:rsidRDefault="00857F03" w:rsidP="00857F03">
      <w:pPr>
        <w:pStyle w:val="Heading4"/>
      </w:pPr>
      <w:r w:rsidRPr="002E34A0">
        <w:t>Loose Coupling – Example</w:t>
      </w:r>
    </w:p>
    <w:p w14:paraId="7607DD44" w14:textId="77777777" w:rsidR="00857F03" w:rsidRPr="002E34A0" w:rsidRDefault="00857F03" w:rsidP="00857F03">
      <w:pPr>
        <w:spacing w:after="120"/>
      </w:pPr>
      <w:r w:rsidRPr="002E34A0">
        <w:t xml:space="preserve">Here is an </w:t>
      </w:r>
      <w:r w:rsidRPr="002E34A0">
        <w:rPr>
          <w:b/>
        </w:rPr>
        <w:t>example of loose coupling</w:t>
      </w:r>
      <w:r w:rsidRPr="002E34A0">
        <w:t xml:space="preserve"> between classes and methods: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4F27C2BB" w14:textId="77777777" w:rsidTr="002E34A0">
        <w:tc>
          <w:tcPr>
            <w:tcW w:w="7970" w:type="dxa"/>
            <w:tcBorders>
              <w:top w:val="single" w:sz="4" w:space="0" w:color="auto"/>
              <w:left w:val="single" w:sz="4" w:space="0" w:color="auto"/>
              <w:bottom w:val="single" w:sz="4" w:space="0" w:color="auto"/>
              <w:right w:val="single" w:sz="4" w:space="0" w:color="auto"/>
            </w:tcBorders>
          </w:tcPr>
          <w:p w14:paraId="26C07FE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Report</w:t>
            </w:r>
          </w:p>
          <w:p w14:paraId="41F780A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4F10832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bool</w:t>
            </w:r>
            <w:r w:rsidRPr="002E34A0">
              <w:rPr>
                <w:rFonts w:ascii="Consolas" w:hAnsi="Consolas" w:cs="Courier New"/>
                <w:noProof/>
                <w:sz w:val="22"/>
              </w:rPr>
              <w:t xml:space="preserve"> LoadFromFile(</w:t>
            </w:r>
            <w:r w:rsidRPr="002E34A0">
              <w:rPr>
                <w:rFonts w:ascii="Consolas" w:hAnsi="Consolas" w:cs="Courier New"/>
                <w:noProof/>
                <w:color w:val="0000FF"/>
                <w:sz w:val="22"/>
              </w:rPr>
              <w:t>string</w:t>
            </w:r>
            <w:r w:rsidRPr="002E34A0">
              <w:rPr>
                <w:rFonts w:ascii="Consolas" w:hAnsi="Consolas" w:cs="Courier New"/>
                <w:noProof/>
                <w:sz w:val="22"/>
              </w:rPr>
              <w:t xml:space="preserve"> fileName) { … }</w:t>
            </w:r>
          </w:p>
          <w:p w14:paraId="4784573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bool</w:t>
            </w:r>
            <w:r w:rsidRPr="002E34A0">
              <w:rPr>
                <w:rFonts w:ascii="Consolas" w:hAnsi="Consolas" w:cs="Courier New"/>
                <w:noProof/>
                <w:sz w:val="22"/>
              </w:rPr>
              <w:t xml:space="preserve"> SaveToFile(</w:t>
            </w:r>
            <w:r w:rsidRPr="002E34A0">
              <w:rPr>
                <w:rFonts w:ascii="Consolas" w:hAnsi="Consolas" w:cs="Courier New"/>
                <w:noProof/>
                <w:color w:val="0000FF"/>
                <w:sz w:val="22"/>
              </w:rPr>
              <w:t>string</w:t>
            </w:r>
            <w:r w:rsidRPr="002E34A0">
              <w:rPr>
                <w:rFonts w:ascii="Consolas" w:hAnsi="Consolas" w:cs="Courier New"/>
                <w:noProof/>
                <w:sz w:val="22"/>
              </w:rPr>
              <w:t xml:space="preserve"> fileName) { … }</w:t>
            </w:r>
          </w:p>
          <w:p w14:paraId="3B13CAD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0158F0AD"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4C15BF2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Printer</w:t>
            </w:r>
          </w:p>
          <w:p w14:paraId="79538F7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15B2B78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static</w:t>
            </w:r>
            <w:r w:rsidRPr="002E34A0">
              <w:rPr>
                <w:rFonts w:ascii="Consolas" w:hAnsi="Consolas" w:cs="Courier New"/>
                <w:noProof/>
                <w:sz w:val="22"/>
              </w:rPr>
              <w:t xml:space="preserve"> </w:t>
            </w:r>
            <w:r w:rsidRPr="002E34A0">
              <w:rPr>
                <w:rFonts w:ascii="Consolas" w:hAnsi="Consolas" w:cs="Courier New"/>
                <w:noProof/>
                <w:color w:val="0000FF"/>
                <w:sz w:val="22"/>
              </w:rPr>
              <w:t>int</w:t>
            </w:r>
            <w:r w:rsidRPr="002E34A0">
              <w:rPr>
                <w:rFonts w:ascii="Consolas" w:hAnsi="Consolas" w:cs="Courier New"/>
                <w:noProof/>
                <w:sz w:val="22"/>
              </w:rPr>
              <w:t xml:space="preserve"> Print(</w:t>
            </w:r>
            <w:r w:rsidRPr="002E34A0">
              <w:rPr>
                <w:rFonts w:ascii="Consolas" w:hAnsi="Consolas"/>
                <w:noProof/>
                <w:color w:val="2B91AF"/>
                <w:sz w:val="22"/>
              </w:rPr>
              <w:t>Report</w:t>
            </w:r>
            <w:r w:rsidRPr="002E34A0">
              <w:rPr>
                <w:rFonts w:ascii="Consolas" w:hAnsi="Consolas" w:cs="Courier New"/>
                <w:noProof/>
                <w:sz w:val="22"/>
              </w:rPr>
              <w:t xml:space="preserve"> report) { … }</w:t>
            </w:r>
          </w:p>
          <w:p w14:paraId="0438331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lastRenderedPageBreak/>
              <w:t>}</w:t>
            </w:r>
          </w:p>
          <w:p w14:paraId="7B0C4919"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215D453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Example</w:t>
            </w:r>
          </w:p>
          <w:p w14:paraId="1233F4B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6E3FE5B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static</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Main()</w:t>
            </w:r>
          </w:p>
          <w:p w14:paraId="245DC55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3C68D60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Report</w:t>
            </w:r>
            <w:r w:rsidRPr="002E34A0">
              <w:rPr>
                <w:rFonts w:ascii="Consolas" w:hAnsi="Consolas" w:cs="Courier New"/>
                <w:noProof/>
                <w:sz w:val="22"/>
              </w:rPr>
              <w:t xml:space="preserve"> myReport = </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Report</w:t>
            </w:r>
            <w:r w:rsidRPr="002E34A0">
              <w:rPr>
                <w:rFonts w:ascii="Consolas" w:hAnsi="Consolas" w:cs="Courier New"/>
                <w:noProof/>
                <w:sz w:val="22"/>
              </w:rPr>
              <w:t>();</w:t>
            </w:r>
          </w:p>
          <w:p w14:paraId="1CE6A2B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myReport.LoadFromFile(</w:t>
            </w:r>
            <w:r w:rsidRPr="002E34A0">
              <w:rPr>
                <w:rFonts w:ascii="Consolas" w:hAnsi="Consolas" w:cs="Courier New"/>
                <w:noProof/>
                <w:color w:val="A31515"/>
                <w:sz w:val="22"/>
              </w:rPr>
              <w:t>"DailyReport.xml"</w:t>
            </w:r>
            <w:r w:rsidRPr="002E34A0">
              <w:rPr>
                <w:rFonts w:ascii="Consolas" w:hAnsi="Consolas" w:cs="Courier New"/>
                <w:noProof/>
                <w:sz w:val="22"/>
              </w:rPr>
              <w:t>);</w:t>
            </w:r>
          </w:p>
          <w:p w14:paraId="56FCB20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Printer</w:t>
            </w:r>
            <w:r w:rsidRPr="002E34A0">
              <w:rPr>
                <w:rFonts w:ascii="Consolas" w:hAnsi="Consolas" w:cs="Courier New"/>
                <w:noProof/>
                <w:sz w:val="22"/>
              </w:rPr>
              <w:t>.Print(myReport);</w:t>
            </w:r>
          </w:p>
          <w:p w14:paraId="374679D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25BC983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4366507B" w14:textId="40A06464" w:rsidR="00857F03" w:rsidRPr="002E34A0" w:rsidRDefault="00857F03" w:rsidP="00857F03">
      <w:r w:rsidRPr="002E34A0">
        <w:lastRenderedPageBreak/>
        <w:t xml:space="preserve">In this example, </w:t>
      </w:r>
      <w:r w:rsidRPr="002E34A0">
        <w:rPr>
          <w:b/>
        </w:rPr>
        <w:t xml:space="preserve">none of the methods depend on </w:t>
      </w:r>
      <w:ins w:id="457" w:author="Hans Zijlstra" w:date="2017-07-04T11:15:00Z">
        <w:r w:rsidR="00E277E0">
          <w:rPr>
            <w:b/>
          </w:rPr>
          <w:t>each</w:t>
        </w:r>
      </w:ins>
      <w:del w:id="458" w:author="Hans Zijlstra" w:date="2017-07-04T11:15:00Z">
        <w:r w:rsidRPr="002E34A0" w:rsidDel="00E277E0">
          <w:rPr>
            <w:b/>
          </w:rPr>
          <w:delText>the</w:delText>
        </w:r>
      </w:del>
      <w:r w:rsidRPr="002E34A0">
        <w:rPr>
          <w:b/>
        </w:rPr>
        <w:t xml:space="preserve"> other</w:t>
      </w:r>
      <w:del w:id="459" w:author="Hans Zijlstra" w:date="2017-07-04T11:15:00Z">
        <w:r w:rsidRPr="002E34A0" w:rsidDel="00E277E0">
          <w:rPr>
            <w:b/>
          </w:rPr>
          <w:delText>s</w:delText>
        </w:r>
      </w:del>
      <w:r w:rsidRPr="002E34A0">
        <w:t xml:space="preserve">. The methods rely only on some of the parameters, which are passed to them. Should we need one of the methods in a next project, </w:t>
      </w:r>
      <w:ins w:id="460" w:author="Hans Zijlstra" w:date="2017-07-10T15:21:00Z">
        <w:r w:rsidR="004D6EAE">
          <w:t xml:space="preserve">then </w:t>
        </w:r>
      </w:ins>
      <w:r w:rsidRPr="002E34A0">
        <w:t>we could easily take it out and reuse it.</w:t>
      </w:r>
    </w:p>
    <w:p w14:paraId="472A62A3" w14:textId="77777777" w:rsidR="00857F03" w:rsidRPr="002E34A0" w:rsidRDefault="00857F03" w:rsidP="00857F03">
      <w:pPr>
        <w:pStyle w:val="Heading4"/>
      </w:pPr>
      <w:r w:rsidRPr="002E34A0">
        <w:t>Tight Coupling</w:t>
      </w:r>
    </w:p>
    <w:p w14:paraId="4016ECE5" w14:textId="3A503ED8" w:rsidR="00857F03" w:rsidRPr="00E277E0" w:rsidRDefault="00857F03" w:rsidP="00857F03">
      <w:r w:rsidRPr="002E34A0">
        <w:t>We achieve tight coupling when there are many input</w:t>
      </w:r>
      <w:ins w:id="461" w:author="Hans Zijlstra" w:date="2017-07-04T11:16:00Z">
        <w:r w:rsidR="00E277E0">
          <w:t>-</w:t>
        </w:r>
      </w:ins>
      <w:del w:id="462" w:author="Hans Zijlstra" w:date="2017-07-04T11:16:00Z">
        <w:r w:rsidRPr="002E34A0" w:rsidDel="00E277E0">
          <w:delText xml:space="preserve"> parameters</w:delText>
        </w:r>
      </w:del>
      <w:r w:rsidRPr="002E34A0">
        <w:t xml:space="preserve"> and output parameters; when we use undocumented (in the contract) characteristics of another component (for example, a dependency on static fields in another class); and when we use many of the so called control parameters that indicate behavior with actual data. </w:t>
      </w:r>
      <w:r w:rsidRPr="002E34A0">
        <w:rPr>
          <w:b/>
        </w:rPr>
        <w:t>Tight coupling</w:t>
      </w:r>
      <w:r w:rsidRPr="002E34A0">
        <w:t xml:space="preserve"> between two or more methods, classes or components means that </w:t>
      </w:r>
      <w:r w:rsidRPr="002E34A0">
        <w:rPr>
          <w:b/>
        </w:rPr>
        <w:t>they cannot work independently</w:t>
      </w:r>
      <w:del w:id="463" w:author="Hans Zijlstra" w:date="2017-07-04T11:19:00Z">
        <w:r w:rsidRPr="002E34A0" w:rsidDel="00E277E0">
          <w:rPr>
            <w:b/>
          </w:rPr>
          <w:delText xml:space="preserve"> </w:delText>
        </w:r>
      </w:del>
      <w:del w:id="464" w:author="Hans Zijlstra" w:date="2017-07-04T11:17:00Z">
        <w:r w:rsidRPr="002E34A0" w:rsidDel="00E277E0">
          <w:rPr>
            <w:b/>
          </w:rPr>
          <w:delText>of</w:delText>
        </w:r>
      </w:del>
      <w:del w:id="465" w:author="Hans Zijlstra" w:date="2017-07-04T11:19:00Z">
        <w:r w:rsidRPr="002E34A0" w:rsidDel="00E277E0">
          <w:rPr>
            <w:b/>
          </w:rPr>
          <w:delText xml:space="preserve"> one another</w:delText>
        </w:r>
      </w:del>
      <w:r w:rsidRPr="002E34A0">
        <w:t xml:space="preserve"> and that a change in one of them will also affect the </w:t>
      </w:r>
      <w:ins w:id="466" w:author="Hans Zijlstra" w:date="2017-07-10T15:24:00Z">
        <w:r w:rsidR="001541FC">
          <w:t>others</w:t>
        </w:r>
      </w:ins>
      <w:del w:id="467" w:author="Hans Zijlstra" w:date="2017-07-10T15:24:00Z">
        <w:r w:rsidRPr="002E34A0" w:rsidDel="001541FC">
          <w:delText>rest</w:delText>
        </w:r>
      </w:del>
      <w:r w:rsidRPr="002E34A0">
        <w:t xml:space="preserve">. This leads to difficult to read code and </w:t>
      </w:r>
      <w:ins w:id="468" w:author="Hans Zijlstra" w:date="2017-07-10T15:24:00Z">
        <w:r w:rsidR="001541FC">
          <w:t>ma</w:t>
        </w:r>
      </w:ins>
      <w:ins w:id="469" w:author="Hans Zijlstra" w:date="2017-07-10T15:25:00Z">
        <w:r w:rsidR="001541FC">
          <w:t>jor</w:t>
        </w:r>
      </w:ins>
      <w:del w:id="470" w:author="Hans Zijlstra" w:date="2017-07-10T15:24:00Z">
        <w:r w:rsidRPr="002E34A0" w:rsidDel="001541FC">
          <w:delText>big</w:delText>
        </w:r>
      </w:del>
      <w:r w:rsidRPr="002E34A0">
        <w:t xml:space="preserve"> problems with</w:t>
      </w:r>
      <w:del w:id="471" w:author="Hans Zijlstra" w:date="2017-07-10T15:25:00Z">
        <w:r w:rsidRPr="002E34A0" w:rsidDel="001541FC">
          <w:delText xml:space="preserve"> its</w:delText>
        </w:r>
      </w:del>
      <w:r w:rsidRPr="002E34A0">
        <w:t xml:space="preserve"> maintenance.</w:t>
      </w:r>
    </w:p>
    <w:p w14:paraId="4A8AD353" w14:textId="77777777" w:rsidR="00857F03" w:rsidRPr="002E34A0" w:rsidRDefault="00857F03" w:rsidP="00857F03">
      <w:pPr>
        <w:pStyle w:val="Heading4"/>
      </w:pPr>
      <w:r w:rsidRPr="002E34A0">
        <w:t>Tight Coupling – Example</w:t>
      </w:r>
    </w:p>
    <w:p w14:paraId="4AD9F197" w14:textId="1F3EED78" w:rsidR="00857F03" w:rsidRPr="002E34A0" w:rsidRDefault="001541FC" w:rsidP="00857F03">
      <w:pPr>
        <w:spacing w:after="120"/>
      </w:pPr>
      <w:ins w:id="472" w:author="Hans Zijlstra" w:date="2017-07-10T15:27:00Z">
        <w:r>
          <w:t>Below</w:t>
        </w:r>
      </w:ins>
      <w:del w:id="473" w:author="Hans Zijlstra" w:date="2017-07-10T15:27:00Z">
        <w:r w:rsidR="00857F03" w:rsidRPr="002E34A0" w:rsidDel="001541FC">
          <w:delText>Here</w:delText>
        </w:r>
      </w:del>
      <w:r w:rsidR="00857F03" w:rsidRPr="002E34A0">
        <w:t xml:space="preserve"> is an </w:t>
      </w:r>
      <w:r w:rsidR="00857F03" w:rsidRPr="002E34A0">
        <w:rPr>
          <w:b/>
        </w:rPr>
        <w:t>example of tight coupling</w:t>
      </w:r>
      <w:r w:rsidR="00857F03" w:rsidRPr="002E34A0">
        <w:t xml:space="preserve"> between classes and methods: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2DEF39D3" w14:textId="77777777" w:rsidTr="002E34A0">
        <w:tc>
          <w:tcPr>
            <w:tcW w:w="7970" w:type="dxa"/>
            <w:tcBorders>
              <w:top w:val="single" w:sz="4" w:space="0" w:color="auto"/>
              <w:left w:val="single" w:sz="4" w:space="0" w:color="auto"/>
              <w:bottom w:val="single" w:sz="4" w:space="0" w:color="auto"/>
              <w:right w:val="single" w:sz="4" w:space="0" w:color="auto"/>
            </w:tcBorders>
          </w:tcPr>
          <w:p w14:paraId="261610E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MathParams</w:t>
            </w:r>
          </w:p>
          <w:p w14:paraId="3793996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3471E22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static</w:t>
            </w:r>
            <w:r w:rsidRPr="002E34A0">
              <w:rPr>
                <w:rFonts w:ascii="Consolas" w:hAnsi="Consolas" w:cs="Courier New"/>
                <w:noProof/>
                <w:sz w:val="22"/>
              </w:rPr>
              <w:t xml:space="preserve"> </w:t>
            </w:r>
            <w:r w:rsidRPr="002E34A0">
              <w:rPr>
                <w:rFonts w:ascii="Consolas" w:hAnsi="Consolas" w:cs="Courier New"/>
                <w:noProof/>
                <w:color w:val="0000FF"/>
                <w:sz w:val="22"/>
              </w:rPr>
              <w:t>double</w:t>
            </w:r>
            <w:r w:rsidRPr="002E34A0">
              <w:rPr>
                <w:rFonts w:ascii="Consolas" w:hAnsi="Consolas" w:cs="Courier New"/>
                <w:noProof/>
                <w:sz w:val="22"/>
              </w:rPr>
              <w:t xml:space="preserve"> operand;</w:t>
            </w:r>
          </w:p>
          <w:p w14:paraId="0FFEFB0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static</w:t>
            </w:r>
            <w:r w:rsidRPr="002E34A0">
              <w:rPr>
                <w:rFonts w:ascii="Consolas" w:hAnsi="Consolas" w:cs="Courier New"/>
                <w:noProof/>
                <w:sz w:val="22"/>
              </w:rPr>
              <w:t xml:space="preserve"> </w:t>
            </w:r>
            <w:r w:rsidRPr="002E34A0">
              <w:rPr>
                <w:rFonts w:ascii="Consolas" w:hAnsi="Consolas" w:cs="Courier New"/>
                <w:noProof/>
                <w:color w:val="0000FF"/>
                <w:sz w:val="22"/>
              </w:rPr>
              <w:t>double</w:t>
            </w:r>
            <w:r w:rsidRPr="002E34A0">
              <w:rPr>
                <w:rFonts w:ascii="Consolas" w:hAnsi="Consolas" w:cs="Courier New"/>
                <w:noProof/>
                <w:sz w:val="22"/>
              </w:rPr>
              <w:t xml:space="preserve"> result;</w:t>
            </w:r>
          </w:p>
          <w:p w14:paraId="43F0AF6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0385F24A"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44ACBBA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MathUtil</w:t>
            </w:r>
          </w:p>
          <w:p w14:paraId="31A6D28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67E8348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static</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Sqrt()</w:t>
            </w:r>
          </w:p>
          <w:p w14:paraId="5233051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0A562C9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MathParams</w:t>
            </w:r>
            <w:r w:rsidRPr="002E34A0">
              <w:rPr>
                <w:rFonts w:ascii="Consolas" w:hAnsi="Consolas" w:cs="Courier New"/>
                <w:noProof/>
                <w:sz w:val="22"/>
              </w:rPr>
              <w:t>.result = CalcSqrt(</w:t>
            </w:r>
            <w:r w:rsidRPr="002E34A0">
              <w:rPr>
                <w:rFonts w:ascii="Consolas" w:hAnsi="Consolas"/>
                <w:noProof/>
                <w:color w:val="2B91AF"/>
                <w:sz w:val="22"/>
              </w:rPr>
              <w:t>MathParams</w:t>
            </w:r>
            <w:r w:rsidRPr="002E34A0">
              <w:rPr>
                <w:rFonts w:ascii="Consolas" w:hAnsi="Consolas" w:cs="Courier New"/>
                <w:noProof/>
                <w:sz w:val="22"/>
              </w:rPr>
              <w:t>.operand);</w:t>
            </w:r>
          </w:p>
          <w:p w14:paraId="26F9D81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59E4343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22B3E27F"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6A04E4A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SpaceShuttle</w:t>
            </w:r>
          </w:p>
          <w:p w14:paraId="58C57FB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2BC1522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static</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Main()</w:t>
            </w:r>
          </w:p>
          <w:p w14:paraId="327A086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0EA1F80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MathParams</w:t>
            </w:r>
            <w:r w:rsidRPr="002E34A0">
              <w:rPr>
                <w:rFonts w:ascii="Consolas" w:hAnsi="Consolas" w:cs="Courier New"/>
                <w:noProof/>
                <w:sz w:val="22"/>
              </w:rPr>
              <w:t>.operand = 64;</w:t>
            </w:r>
          </w:p>
          <w:p w14:paraId="76B58B8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MathUtil</w:t>
            </w:r>
            <w:r w:rsidRPr="002E34A0">
              <w:rPr>
                <w:rFonts w:ascii="Consolas" w:hAnsi="Consolas" w:cs="Courier New"/>
                <w:noProof/>
                <w:sz w:val="22"/>
              </w:rPr>
              <w:t>.Sqrt();</w:t>
            </w:r>
          </w:p>
          <w:p w14:paraId="2DB753A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Console</w:t>
            </w:r>
            <w:r w:rsidRPr="002E34A0">
              <w:rPr>
                <w:rFonts w:ascii="Consolas" w:hAnsi="Consolas" w:cs="Courier New"/>
                <w:noProof/>
                <w:sz w:val="22"/>
              </w:rPr>
              <w:t>.WriteLine(</w:t>
            </w:r>
            <w:r w:rsidRPr="002E34A0">
              <w:rPr>
                <w:rFonts w:ascii="Consolas" w:hAnsi="Consolas"/>
                <w:noProof/>
                <w:color w:val="2B91AF"/>
                <w:sz w:val="22"/>
              </w:rPr>
              <w:t>MathParams</w:t>
            </w:r>
            <w:r w:rsidRPr="002E34A0">
              <w:rPr>
                <w:rFonts w:ascii="Consolas" w:hAnsi="Consolas" w:cs="Courier New"/>
                <w:noProof/>
                <w:sz w:val="22"/>
              </w:rPr>
              <w:t>.result);</w:t>
            </w:r>
          </w:p>
          <w:p w14:paraId="6D0FEBF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lastRenderedPageBreak/>
              <w:tab/>
              <w:t>}</w:t>
            </w:r>
          </w:p>
          <w:p w14:paraId="16DCC14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4D8A319D" w14:textId="1827E517" w:rsidR="00857F03" w:rsidRPr="002E34A0" w:rsidRDefault="00857F03" w:rsidP="00857F03">
      <w:r w:rsidRPr="002E34A0">
        <w:lastRenderedPageBreak/>
        <w:t xml:space="preserve">Such code is </w:t>
      </w:r>
      <w:r w:rsidRPr="002E34A0">
        <w:rPr>
          <w:b/>
        </w:rPr>
        <w:t>difficult to understand and maintain</w:t>
      </w:r>
      <w:r w:rsidRPr="002E34A0">
        <w:t>, and the likelihood of mistakes</w:t>
      </w:r>
      <w:del w:id="474" w:author="Hans Zijlstra" w:date="2017-07-10T15:28:00Z">
        <w:r w:rsidRPr="002E34A0" w:rsidDel="001541FC">
          <w:delText xml:space="preserve"> when using it</w:delText>
        </w:r>
      </w:del>
      <w:r w:rsidRPr="002E34A0">
        <w:t xml:space="preserve"> is </w:t>
      </w:r>
      <w:ins w:id="475" w:author="Hans Zijlstra" w:date="2017-07-10T15:29:00Z">
        <w:r w:rsidR="001541FC">
          <w:t>strong</w:t>
        </w:r>
      </w:ins>
      <w:del w:id="476" w:author="Hans Zijlstra" w:date="2017-07-10T15:29:00Z">
        <w:r w:rsidRPr="002E34A0" w:rsidDel="001541FC">
          <w:delText>great</w:delText>
        </w:r>
      </w:del>
      <w:r w:rsidRPr="002E34A0">
        <w:t xml:space="preserve">. Think about what happens if another method, which calls </w:t>
      </w:r>
      <w:r w:rsidRPr="002E34A0">
        <w:rPr>
          <w:rFonts w:ascii="Consolas" w:hAnsi="Consolas"/>
          <w:b/>
          <w:bCs/>
          <w:noProof/>
          <w:kern w:val="32"/>
          <w:sz w:val="22"/>
        </w:rPr>
        <w:t>Sqrt()</w:t>
      </w:r>
      <w:r w:rsidRPr="002E34A0">
        <w:t xml:space="preserve">, passes its parameters through the same static variables </w:t>
      </w:r>
      <w:r w:rsidRPr="002E34A0">
        <w:rPr>
          <w:rFonts w:ascii="Consolas" w:eastAsia="Batang" w:hAnsi="Consolas"/>
          <w:b/>
          <w:bCs/>
          <w:noProof/>
          <w:kern w:val="32"/>
          <w:sz w:val="22"/>
        </w:rPr>
        <w:t>operand</w:t>
      </w:r>
      <w:r w:rsidRPr="002E34A0">
        <w:t xml:space="preserve"> and </w:t>
      </w:r>
      <w:r w:rsidRPr="002E34A0">
        <w:rPr>
          <w:rFonts w:ascii="Consolas" w:eastAsia="Batang" w:hAnsi="Consolas"/>
          <w:b/>
          <w:bCs/>
          <w:noProof/>
          <w:kern w:val="32"/>
          <w:sz w:val="22"/>
        </w:rPr>
        <w:t>result</w:t>
      </w:r>
      <w:r w:rsidRPr="002E34A0">
        <w:t>.</w:t>
      </w:r>
    </w:p>
    <w:p w14:paraId="499E2555" w14:textId="0B0F7BDA" w:rsidR="00857F03" w:rsidRPr="002E34A0" w:rsidRDefault="00857F03" w:rsidP="00857F03">
      <w:r w:rsidRPr="002E34A0">
        <w:t xml:space="preserve">If we have to use the same functionality for deriving </w:t>
      </w:r>
      <w:ins w:id="477" w:author="Hans Zijlstra" w:date="2017-07-04T11:22:00Z">
        <w:r w:rsidR="007B5A54">
          <w:t xml:space="preserve">a </w:t>
        </w:r>
      </w:ins>
      <w:r w:rsidRPr="002E34A0">
        <w:t xml:space="preserve">square root in a subsequent project, we will not be able to simply copy the method </w:t>
      </w:r>
      <w:r w:rsidRPr="002E34A0">
        <w:rPr>
          <w:rFonts w:ascii="Consolas" w:hAnsi="Consolas"/>
          <w:b/>
          <w:bCs/>
          <w:noProof/>
          <w:kern w:val="32"/>
          <w:sz w:val="22"/>
        </w:rPr>
        <w:t>Sqrt()</w:t>
      </w:r>
      <w:r w:rsidRPr="002E34A0">
        <w:t xml:space="preserve">, but rather we will have to copy the classes </w:t>
      </w:r>
      <w:r w:rsidRPr="002E34A0">
        <w:rPr>
          <w:rFonts w:ascii="Consolas" w:eastAsia="Batang" w:hAnsi="Consolas"/>
          <w:b/>
          <w:bCs/>
          <w:noProof/>
          <w:kern w:val="32"/>
          <w:sz w:val="22"/>
        </w:rPr>
        <w:t>MathParams</w:t>
      </w:r>
      <w:r w:rsidRPr="002E34A0">
        <w:t xml:space="preserve"> and </w:t>
      </w:r>
      <w:r w:rsidRPr="002E34A0">
        <w:rPr>
          <w:rFonts w:ascii="Consolas" w:eastAsia="Batang" w:hAnsi="Consolas"/>
          <w:b/>
          <w:bCs/>
          <w:noProof/>
          <w:kern w:val="32"/>
          <w:sz w:val="22"/>
        </w:rPr>
        <w:t>MathUtil</w:t>
      </w:r>
      <w:r w:rsidRPr="002E34A0">
        <w:t xml:space="preserve"> together with all of their methods. This makes the code difficult to reuse.</w:t>
      </w:r>
    </w:p>
    <w:p w14:paraId="530B0ACA" w14:textId="0DFC6E0F" w:rsidR="00857F03" w:rsidRPr="002E34A0" w:rsidRDefault="00857F03" w:rsidP="00857F03">
      <w:r w:rsidRPr="002E34A0">
        <w:t xml:space="preserve">In fact, the above code is an </w:t>
      </w:r>
      <w:r w:rsidRPr="002E34A0">
        <w:rPr>
          <w:b/>
        </w:rPr>
        <w:t>example of bad code</w:t>
      </w:r>
      <w:r w:rsidRPr="002E34A0">
        <w:t xml:space="preserve"> </w:t>
      </w:r>
      <w:ins w:id="478" w:author="Hans Zijlstra" w:date="2017-07-04T11:24:00Z">
        <w:r w:rsidR="007B5A54">
          <w:t>with respect</w:t>
        </w:r>
      </w:ins>
      <w:del w:id="479" w:author="Hans Zijlstra" w:date="2017-07-04T11:24:00Z">
        <w:r w:rsidRPr="002E34A0" w:rsidDel="007B5A54">
          <w:delText>according</w:delText>
        </w:r>
      </w:del>
      <w:r w:rsidRPr="002E34A0">
        <w:t xml:space="preserve"> to</w:t>
      </w:r>
      <w:del w:id="480" w:author="Hans Zijlstra" w:date="2017-07-04T11:24:00Z">
        <w:r w:rsidRPr="002E34A0" w:rsidDel="007B5A54">
          <w:delText xml:space="preserve"> all</w:delText>
        </w:r>
      </w:del>
      <w:r w:rsidRPr="002E34A0">
        <w:t xml:space="preserve"> rules of Procedural and Object-Oriented Programming and if you think twice, you will certainly identify </w:t>
      </w:r>
      <w:del w:id="481" w:author="Hans Zijlstra" w:date="2017-07-04T11:23:00Z">
        <w:r w:rsidRPr="002E34A0" w:rsidDel="007B5A54">
          <w:delText>at least several</w:delText>
        </w:r>
      </w:del>
      <w:r w:rsidRPr="002E34A0">
        <w:t xml:space="preserve"> more disregard</w:t>
      </w:r>
      <w:del w:id="482" w:author="Hans Zijlstra" w:date="2017-07-04T11:23:00Z">
        <w:r w:rsidRPr="002E34A0" w:rsidDel="007B5A54">
          <w:delText>ed</w:delText>
        </w:r>
      </w:del>
      <w:ins w:id="483" w:author="Hans Zijlstra" w:date="2017-07-04T11:23:00Z">
        <w:r w:rsidR="007B5A54">
          <w:t xml:space="preserve"> for</w:t>
        </w:r>
      </w:ins>
      <w:r w:rsidRPr="002E34A0">
        <w:t xml:space="preserve"> </w:t>
      </w:r>
      <w:proofErr w:type="spellStart"/>
      <w:r w:rsidRPr="002E34A0">
        <w:t>recommendations</w:t>
      </w:r>
      <w:del w:id="484" w:author="Hans Zijlstra" w:date="2017-07-04T11:23:00Z">
        <w:r w:rsidRPr="002E34A0" w:rsidDel="007B5A54">
          <w:delText xml:space="preserve"> from those</w:delText>
        </w:r>
      </w:del>
      <w:ins w:id="485" w:author="Hans Zijlstra" w:date="2017-07-10T15:31:00Z">
        <w:r w:rsidR="001541FC">
          <w:t>that</w:t>
        </w:r>
      </w:ins>
      <w:proofErr w:type="spellEnd"/>
      <w:r w:rsidRPr="002E34A0">
        <w:t xml:space="preserve"> we have given</w:t>
      </w:r>
      <w:del w:id="486" w:author="Hans Zijlstra" w:date="2017-07-04T11:23:00Z">
        <w:r w:rsidRPr="002E34A0" w:rsidDel="007B5A54">
          <w:delText xml:space="preserve"> you</w:delText>
        </w:r>
      </w:del>
      <w:r w:rsidRPr="002E34A0">
        <w:t xml:space="preserve"> so far.</w:t>
      </w:r>
    </w:p>
    <w:p w14:paraId="69A9CA36" w14:textId="77777777" w:rsidR="00857F03" w:rsidRPr="002E34A0" w:rsidRDefault="00857F03" w:rsidP="00857F03">
      <w:pPr>
        <w:pStyle w:val="Heading4"/>
      </w:pPr>
      <w:r w:rsidRPr="002E34A0">
        <w:t>Best Practices with Coupling</w:t>
      </w:r>
    </w:p>
    <w:p w14:paraId="31BF69DC" w14:textId="1C06CB4D" w:rsidR="00857F03" w:rsidRPr="002E34A0" w:rsidRDefault="00857F03" w:rsidP="00857F03">
      <w:r w:rsidRPr="002E34A0">
        <w:t xml:space="preserve">The most common and advisable way of invoking a well written module’s functionality is through interfaces. </w:t>
      </w:r>
      <w:ins w:id="487" w:author="Hans Zijlstra" w:date="2017-07-04T11:25:00Z">
        <w:r w:rsidR="007B5A54">
          <w:t>In t</w:t>
        </w:r>
      </w:ins>
      <w:del w:id="488" w:author="Hans Zijlstra" w:date="2017-07-04T11:25:00Z">
        <w:r w:rsidRPr="002E34A0" w:rsidDel="007B5A54">
          <w:delText>T</w:delText>
        </w:r>
      </w:del>
      <w:r w:rsidRPr="002E34A0">
        <w:t>hat way, the functionality can be substituted without clients of the code requiring changes. The jargon expression for this is "</w:t>
      </w:r>
      <w:r w:rsidRPr="002E34A0">
        <w:rPr>
          <w:b/>
        </w:rPr>
        <w:t>programming against interfaces</w:t>
      </w:r>
      <w:r w:rsidRPr="002E34A0">
        <w:t>".</w:t>
      </w:r>
    </w:p>
    <w:p w14:paraId="174CFA83" w14:textId="07B59EDE" w:rsidR="00857F03" w:rsidRPr="002E34A0" w:rsidRDefault="00857F03" w:rsidP="00857F03">
      <w:r w:rsidRPr="002E34A0">
        <w:t>Most commonly, an interface describes a "</w:t>
      </w:r>
      <w:r w:rsidRPr="002E34A0">
        <w:rPr>
          <w:b/>
        </w:rPr>
        <w:t>contract</w:t>
      </w:r>
      <w:r w:rsidRPr="002E34A0">
        <w:t xml:space="preserve">" observed by </w:t>
      </w:r>
      <w:ins w:id="489" w:author="Hans Zijlstra" w:date="2017-07-04T11:25:00Z">
        <w:r w:rsidR="007B5A54">
          <w:t>a</w:t>
        </w:r>
      </w:ins>
      <w:del w:id="490" w:author="Hans Zijlstra" w:date="2017-07-04T11:25:00Z">
        <w:r w:rsidRPr="002E34A0" w:rsidDel="007B5A54">
          <w:delText>this</w:delText>
        </w:r>
      </w:del>
      <w:r w:rsidRPr="002E34A0">
        <w:t xml:space="preserve"> module. It is good practice not to rely on anything</w:t>
      </w:r>
      <w:del w:id="491" w:author="Hans Zijlstra" w:date="2017-07-10T15:33:00Z">
        <w:r w:rsidRPr="002E34A0" w:rsidDel="006A79D3">
          <w:delText xml:space="preserve"> else</w:delText>
        </w:r>
      </w:del>
      <w:r w:rsidRPr="002E34A0">
        <w:t xml:space="preserve"> other than what’s described by this contract. The use of inner classes, which are not part of the public interface of a module, is not recommended</w:t>
      </w:r>
      <w:ins w:id="492" w:author="Hans Zijlstra" w:date="2017-07-04T11:26:00Z">
        <w:r w:rsidR="007B5A54">
          <w:t>,</w:t>
        </w:r>
      </w:ins>
      <w:r w:rsidRPr="002E34A0">
        <w:t xml:space="preserve"> because their implementation can be substituted without substituting the contract (we already discussed this in the section "</w:t>
      </w:r>
      <w:r w:rsidRPr="002E34A0">
        <w:fldChar w:fldCharType="begin"/>
      </w:r>
      <w:r w:rsidRPr="002E34A0">
        <w:instrText xml:space="preserve"> HYPERLINK \l "OOP_Abstraction" </w:instrText>
      </w:r>
      <w:r w:rsidRPr="002E34A0">
        <w:rPr>
          <w:rPrChange w:id="493" w:author="Hans Zijlstra" w:date="2017-07-01T15:21:00Z">
            <w:rPr>
              <w:color w:val="0000FF"/>
              <w:u w:val="single"/>
            </w:rPr>
          </w:rPrChange>
        </w:rPr>
        <w:fldChar w:fldCharType="separate"/>
      </w:r>
      <w:r w:rsidRPr="002E34A0">
        <w:rPr>
          <w:color w:val="0000FF"/>
          <w:u w:val="single"/>
        </w:rPr>
        <w:t>Abstraction</w:t>
      </w:r>
      <w:r w:rsidRPr="002E34A0">
        <w:rPr>
          <w:color w:val="0000FF"/>
          <w:u w:val="single"/>
        </w:rPr>
        <w:fldChar w:fldCharType="end"/>
      </w:r>
      <w:r w:rsidRPr="002E34A0">
        <w:t>").</w:t>
      </w:r>
    </w:p>
    <w:p w14:paraId="7F33220B" w14:textId="2EDFCCFD" w:rsidR="00857F03" w:rsidRPr="002E34A0" w:rsidRDefault="00857F03" w:rsidP="00857F03">
      <w:r w:rsidRPr="003745D4">
        <w:t xml:space="preserve">It is good practice that the </w:t>
      </w:r>
      <w:r w:rsidRPr="00E97BEE">
        <w:rPr>
          <w:b/>
        </w:rPr>
        <w:t>methods are made flexible</w:t>
      </w:r>
      <w:r w:rsidRPr="002F3D06">
        <w:t xml:space="preserve"> and </w:t>
      </w:r>
      <w:ins w:id="494" w:author="Hans Zijlstra" w:date="2017-07-10T15:34:00Z">
        <w:r w:rsidR="006A79D3">
          <w:t xml:space="preserve">that they are </w:t>
        </w:r>
      </w:ins>
      <w:r w:rsidRPr="002F3D06">
        <w:t xml:space="preserve">ready to work with all components, which observe their interfaces, and not only with </w:t>
      </w:r>
      <w:ins w:id="495" w:author="Hans Zijlstra" w:date="2017-07-10T15:37:00Z">
        <w:r w:rsidR="006A79D3">
          <w:t>specifically defined components</w:t>
        </w:r>
      </w:ins>
      <w:commentRangeStart w:id="496"/>
      <w:del w:id="497" w:author="Hans Zijlstra" w:date="2017-07-10T15:37:00Z">
        <w:r w:rsidRPr="002F3D06" w:rsidDel="006A79D3">
          <w:delText>definitive ones</w:delText>
        </w:r>
        <w:commentRangeEnd w:id="496"/>
        <w:r w:rsidR="006A79D3" w:rsidDel="006A79D3">
          <w:rPr>
            <w:rStyle w:val="CommentReference"/>
          </w:rPr>
          <w:commentReference w:id="496"/>
        </w:r>
      </w:del>
      <w:r w:rsidRPr="002F3D06">
        <w:t xml:space="preserve"> (i.e. to have implicit requirements). The latter</w:t>
      </w:r>
      <w:del w:id="498" w:author="Hans Zijlstra" w:date="2017-07-10T15:38:00Z">
        <w:r w:rsidRPr="002F3D06" w:rsidDel="006A79D3">
          <w:delText xml:space="preserve"> would</w:delText>
        </w:r>
      </w:del>
      <w:r w:rsidRPr="002F3D06">
        <w:t xml:space="preserve"> mean</w:t>
      </w:r>
      <w:ins w:id="499" w:author="Hans Zijlstra" w:date="2017-07-10T15:38:00Z">
        <w:r w:rsidR="006A79D3">
          <w:t>s</w:t>
        </w:r>
      </w:ins>
      <w:r w:rsidRPr="002F3D06">
        <w:t xml:space="preserve"> that the</w:t>
      </w:r>
      <w:del w:id="500" w:author="Hans Zijlstra" w:date="2017-07-10T15:38:00Z">
        <w:r w:rsidRPr="002F3D06" w:rsidDel="006A79D3">
          <w:delText>se</w:delText>
        </w:r>
      </w:del>
      <w:r w:rsidRPr="002F3D06">
        <w:t xml:space="preserve"> methods </w:t>
      </w:r>
      <w:ins w:id="501" w:author="Hans Zijlstra" w:date="2017-07-10T15:39:00Z">
        <w:r w:rsidR="006A79D3">
          <w:t xml:space="preserve">have to </w:t>
        </w:r>
      </w:ins>
      <w:r w:rsidRPr="002F3D06">
        <w:t xml:space="preserve">expect something specific from the components they can work with. It is also good practice that </w:t>
      </w:r>
      <w:r w:rsidRPr="002E34A0">
        <w:rPr>
          <w:b/>
        </w:rPr>
        <w:t>all dependencies are clearly described and visible</w:t>
      </w:r>
      <w:r w:rsidRPr="002E34A0">
        <w:t>. Otherwise, the maintenance of such code becomes difficult (it is riddled with stumbling-blocks).</w:t>
      </w:r>
    </w:p>
    <w:p w14:paraId="7EB1FA30" w14:textId="77777777" w:rsidR="006A79D3" w:rsidRDefault="006A79D3" w:rsidP="00857F03">
      <w:pPr>
        <w:rPr>
          <w:ins w:id="502" w:author="Hans Zijlstra" w:date="2017-07-10T15:41:00Z"/>
        </w:rPr>
      </w:pPr>
      <w:ins w:id="503" w:author="Hans Zijlstra" w:date="2017-07-10T15:40:00Z">
        <w:r>
          <w:t>We can find</w:t>
        </w:r>
      </w:ins>
      <w:del w:id="504" w:author="Hans Zijlstra" w:date="2017-07-10T15:40:00Z">
        <w:r w:rsidR="00857F03" w:rsidRPr="002E34A0" w:rsidDel="006A79D3">
          <w:delText>A</w:delText>
        </w:r>
      </w:del>
      <w:r w:rsidR="00857F03" w:rsidRPr="002E34A0">
        <w:t xml:space="preserve"> good example</w:t>
      </w:r>
      <w:ins w:id="505" w:author="Hans Zijlstra" w:date="2017-07-10T15:40:00Z">
        <w:r>
          <w:t>s</w:t>
        </w:r>
      </w:ins>
      <w:r w:rsidR="00857F03" w:rsidRPr="002E34A0">
        <w:t xml:space="preserve"> of strong cohesion and loose coupling</w:t>
      </w:r>
      <w:del w:id="506" w:author="Hans Zijlstra" w:date="2017-07-10T15:40:00Z">
        <w:r w:rsidR="00857F03" w:rsidRPr="002E34A0" w:rsidDel="006A79D3">
          <w:delText xml:space="preserve"> we can find</w:delText>
        </w:r>
      </w:del>
      <w:r w:rsidR="00857F03" w:rsidRPr="002E34A0">
        <w:t xml:space="preserve"> in the classes from the standard namespaces </w:t>
      </w:r>
      <w:r w:rsidR="00857F03" w:rsidRPr="002E34A0">
        <w:rPr>
          <w:rFonts w:ascii="Consolas" w:hAnsi="Consolas"/>
          <w:b/>
          <w:bCs/>
          <w:noProof/>
          <w:kern w:val="32"/>
          <w:sz w:val="22"/>
        </w:rPr>
        <w:t>System.Collections</w:t>
      </w:r>
      <w:r w:rsidR="00857F03" w:rsidRPr="002E34A0">
        <w:t xml:space="preserve"> and </w:t>
      </w:r>
      <w:r w:rsidR="00857F03" w:rsidRPr="002E34A0">
        <w:rPr>
          <w:rFonts w:ascii="Consolas" w:hAnsi="Consolas"/>
          <w:b/>
          <w:bCs/>
          <w:noProof/>
          <w:kern w:val="32"/>
          <w:sz w:val="22"/>
        </w:rPr>
        <w:t>System.Collections.Generic</w:t>
      </w:r>
      <w:r w:rsidR="00857F03" w:rsidRPr="002E34A0">
        <w:t xml:space="preserve">. These .NET classes for working with collections have </w:t>
      </w:r>
      <w:r w:rsidR="00857F03" w:rsidRPr="002E34A0">
        <w:rPr>
          <w:b/>
        </w:rPr>
        <w:t>strong cohesion</w:t>
      </w:r>
      <w:r w:rsidR="00857F03" w:rsidRPr="002E34A0">
        <w:t xml:space="preserve">. Each solves a single problem and allows </w:t>
      </w:r>
      <w:ins w:id="507" w:author="Hans Zijlstra" w:date="2017-07-10T15:40:00Z">
        <w:r>
          <w:t xml:space="preserve">for </w:t>
        </w:r>
      </w:ins>
    </w:p>
    <w:p w14:paraId="67ADF183" w14:textId="7E2DBC0C" w:rsidR="00857F03" w:rsidRPr="002E34A0" w:rsidRDefault="00857F03" w:rsidP="00857F03">
      <w:r w:rsidRPr="002E34A0">
        <w:t xml:space="preserve">easy reuse. These classes have another characteristic of high-quality programming code: </w:t>
      </w:r>
      <w:r w:rsidRPr="002E34A0">
        <w:rPr>
          <w:b/>
        </w:rPr>
        <w:t>loose coupling</w:t>
      </w:r>
      <w:r w:rsidRPr="002E34A0">
        <w:t xml:space="preserve">. The classes, implementing the collections, are not related to one another. Each works </w:t>
      </w:r>
      <w:r w:rsidRPr="002E34A0">
        <w:rPr>
          <w:b/>
        </w:rPr>
        <w:t>through a strictly defined interface</w:t>
      </w:r>
      <w:r w:rsidRPr="002E34A0">
        <w:t xml:space="preserve"> and </w:t>
      </w:r>
      <w:r w:rsidRPr="002E34A0">
        <w:rPr>
          <w:b/>
        </w:rPr>
        <w:t>does not give away details of its implementation</w:t>
      </w:r>
      <w:r w:rsidRPr="002E34A0">
        <w:t xml:space="preserve">. All methods and fields not </w:t>
      </w:r>
      <w:ins w:id="508" w:author="Hans Zijlstra" w:date="2017-07-10T15:41:00Z">
        <w:r w:rsidR="006A79D3">
          <w:t>part of</w:t>
        </w:r>
      </w:ins>
      <w:del w:id="509" w:author="Hans Zijlstra" w:date="2017-07-10T15:41:00Z">
        <w:r w:rsidRPr="002E34A0" w:rsidDel="006A79D3">
          <w:delText>from</w:delText>
        </w:r>
      </w:del>
      <w:r w:rsidRPr="002E34A0">
        <w:t xml:space="preserve"> the interface are hidden, in order to reduce the possibility of coupling </w:t>
      </w:r>
      <w:ins w:id="510" w:author="Hans Zijlstra" w:date="2017-07-10T15:42:00Z">
        <w:r w:rsidR="006A79D3">
          <w:t>to</w:t>
        </w:r>
      </w:ins>
      <w:del w:id="511" w:author="Hans Zijlstra" w:date="2017-07-10T15:42:00Z">
        <w:r w:rsidRPr="002E34A0" w:rsidDel="006A79D3">
          <w:delText>with</w:delText>
        </w:r>
      </w:del>
      <w:r w:rsidRPr="002E34A0">
        <w:t xml:space="preserve"> them. Methods in the collection classes do not depend on static variables and do not rely on any input data</w:t>
      </w:r>
      <w:ins w:id="512" w:author="Hans Zijlstra" w:date="2017-07-10T15:42:00Z">
        <w:r w:rsidR="006A79D3">
          <w:t>,</w:t>
        </w:r>
      </w:ins>
      <w:r w:rsidRPr="002E34A0">
        <w:t xml:space="preserve"> except for their inner state and </w:t>
      </w:r>
      <w:ins w:id="513" w:author="Hans Zijlstra" w:date="2017-07-10T15:42:00Z">
        <w:r w:rsidR="006A79D3">
          <w:t xml:space="preserve">their </w:t>
        </w:r>
      </w:ins>
      <w:r w:rsidRPr="002E34A0">
        <w:t>passed parameters. This is good practice</w:t>
      </w:r>
      <w:ins w:id="514" w:author="Hans Zijlstra" w:date="2017-07-10T15:43:00Z">
        <w:r w:rsidR="006A79D3">
          <w:t xml:space="preserve"> that</w:t>
        </w:r>
      </w:ins>
      <w:r w:rsidRPr="002E34A0">
        <w:t xml:space="preserve"> every programmer sooner or later </w:t>
      </w:r>
      <w:ins w:id="515" w:author="Hans Zijlstra" w:date="2017-07-10T15:43:00Z">
        <w:r w:rsidR="006A79D3">
          <w:t>masters</w:t>
        </w:r>
      </w:ins>
      <w:del w:id="516" w:author="Hans Zijlstra" w:date="2017-07-10T15:43:00Z">
        <w:r w:rsidRPr="002E34A0" w:rsidDel="006A79D3">
          <w:delText>attains</w:delText>
        </w:r>
      </w:del>
      <w:r w:rsidRPr="002E34A0">
        <w:t xml:space="preserve"> with gained experience.</w:t>
      </w:r>
    </w:p>
    <w:p w14:paraId="17170FA0" w14:textId="77777777" w:rsidR="00857F03" w:rsidRPr="002E34A0" w:rsidRDefault="00857F03" w:rsidP="00857F03">
      <w:pPr>
        <w:pStyle w:val="Heading3"/>
      </w:pPr>
      <w:bookmarkStart w:id="517" w:name="OOP_Spaghetti_Code"/>
      <w:bookmarkEnd w:id="517"/>
      <w:r w:rsidRPr="002E34A0">
        <w:lastRenderedPageBreak/>
        <w:t>Spaghetti Code</w:t>
      </w:r>
    </w:p>
    <w:p w14:paraId="6ABF2937" w14:textId="38023039" w:rsidR="00857F03" w:rsidRPr="002E34A0" w:rsidRDefault="00857F03" w:rsidP="00857F03">
      <w:r w:rsidRPr="002E34A0">
        <w:rPr>
          <w:noProof/>
        </w:rPr>
        <w:drawing>
          <wp:anchor distT="0" distB="0" distL="114300" distR="114300" simplePos="0" relativeHeight="251659264" behindDoc="0" locked="0" layoutInCell="1" allowOverlap="0" wp14:anchorId="24E4D37F" wp14:editId="79927D22">
            <wp:simplePos x="0" y="0"/>
            <wp:positionH relativeFrom="margin">
              <wp:posOffset>3117215</wp:posOffset>
            </wp:positionH>
            <wp:positionV relativeFrom="margin">
              <wp:posOffset>1393825</wp:posOffset>
            </wp:positionV>
            <wp:extent cx="1913890" cy="2393950"/>
            <wp:effectExtent l="0" t="0" r="0" b="6350"/>
            <wp:wrapSquare wrapText="bothSides"/>
            <wp:docPr id="5477" name="Picture 316" descr="Spaghetti code: an unstructured code with unclear logic, usually a combination of tight coupling and weak cohesion" title="Spaghetti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spaghetti-code"/>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1913890" cy="2393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34A0">
        <w:rPr>
          <w:b/>
        </w:rPr>
        <w:t xml:space="preserve">Spaghetti code </w:t>
      </w:r>
      <w:r w:rsidRPr="002E34A0">
        <w:t xml:space="preserve">is </w:t>
      </w:r>
      <w:r w:rsidRPr="002E34A0">
        <w:rPr>
          <w:b/>
        </w:rPr>
        <w:t>unstructured code with unclear logic</w:t>
      </w:r>
      <w:r w:rsidRPr="003745D4">
        <w:t xml:space="preserve">; it is </w:t>
      </w:r>
      <w:r w:rsidRPr="00E97BEE">
        <w:rPr>
          <w:b/>
        </w:rPr>
        <w:t>difficult to read, understand and maintain</w:t>
      </w:r>
      <w:r w:rsidRPr="002F3D06">
        <w:t xml:space="preserve">; it violates and mixes up consistency; it has </w:t>
      </w:r>
      <w:r w:rsidRPr="002F3D06">
        <w:rPr>
          <w:b/>
        </w:rPr>
        <w:t>weak cohesion and tight coupling</w:t>
      </w:r>
      <w:r w:rsidRPr="002E34A0">
        <w:t xml:space="preserve">. Such code is associated with spaghetti, because it is just as tangled and twisted. When you pull out a strand of spaghetti (i.e. a class or method), the whole dish of spaghetti can </w:t>
      </w:r>
      <w:ins w:id="518" w:author="Hans Zijlstra" w:date="2017-07-10T15:44:00Z">
        <w:r w:rsidR="0000683A">
          <w:t>become</w:t>
        </w:r>
      </w:ins>
      <w:del w:id="519" w:author="Hans Zijlstra" w:date="2017-07-10T15:44:00Z">
        <w:r w:rsidRPr="002E34A0" w:rsidDel="0000683A">
          <w:delText>turn out</w:delText>
        </w:r>
      </w:del>
      <w:r w:rsidRPr="002E34A0">
        <w:t xml:space="preserve"> tangled </w:t>
      </w:r>
      <w:ins w:id="520" w:author="Hans Zijlstra" w:date="2017-07-10T15:44:00Z">
        <w:r w:rsidR="0000683A">
          <w:t>with</w:t>
        </w:r>
      </w:ins>
      <w:del w:id="521" w:author="Hans Zijlstra" w:date="2017-07-10T15:44:00Z">
        <w:r w:rsidRPr="002E34A0" w:rsidDel="0000683A">
          <w:delText>in</w:delText>
        </w:r>
      </w:del>
      <w:r w:rsidRPr="002E34A0">
        <w:t xml:space="preserve"> it (i.e. changes in one method or class lead to dozens of other changes</w:t>
      </w:r>
      <w:ins w:id="522" w:author="Hans Zijlstra" w:date="2017-07-10T15:44:00Z">
        <w:r w:rsidR="0000683A">
          <w:t>,</w:t>
        </w:r>
      </w:ins>
      <w:r w:rsidRPr="002E34A0">
        <w:t xml:space="preserve"> because of the strong dependenc</w:t>
      </w:r>
      <w:ins w:id="523" w:author="Hans Zijlstra" w:date="2017-07-10T15:45:00Z">
        <w:r w:rsidR="0000683A">
          <w:t>ies</w:t>
        </w:r>
      </w:ins>
      <w:del w:id="524" w:author="Hans Zijlstra" w:date="2017-07-10T15:45:00Z">
        <w:r w:rsidRPr="002E34A0" w:rsidDel="0000683A">
          <w:delText>e</w:delText>
        </w:r>
      </w:del>
      <w:r w:rsidRPr="002E34A0">
        <w:t xml:space="preserve"> between them). It is almost impossible to reuse spaghetti code, since there is no way to separate that part of the code, which </w:t>
      </w:r>
      <w:ins w:id="525" w:author="Hans Zijlstra" w:date="2017-07-10T15:45:00Z">
        <w:r w:rsidR="0000683A">
          <w:t>might be</w:t>
        </w:r>
      </w:ins>
      <w:del w:id="526" w:author="Hans Zijlstra" w:date="2017-07-10T15:45:00Z">
        <w:r w:rsidRPr="002E34A0" w:rsidDel="0000683A">
          <w:delText>is</w:delText>
        </w:r>
      </w:del>
      <w:r w:rsidRPr="002E34A0">
        <w:t xml:space="preserve"> practically applicable.</w:t>
      </w:r>
    </w:p>
    <w:p w14:paraId="429D16BF" w14:textId="1968149E" w:rsidR="00857F03" w:rsidRPr="002E34A0" w:rsidRDefault="00857F03" w:rsidP="00857F03">
      <w:r w:rsidRPr="002E34A0">
        <w:t xml:space="preserve">Spaghetti code </w:t>
      </w:r>
      <w:ins w:id="527" w:author="Hans Zijlstra" w:date="2017-07-10T15:47:00Z">
        <w:r w:rsidR="0000683A">
          <w:t xml:space="preserve">arises </w:t>
        </w:r>
      </w:ins>
      <w:del w:id="528" w:author="Hans Zijlstra" w:date="2017-07-10T15:47:00Z">
        <w:r w:rsidRPr="002E34A0" w:rsidDel="0000683A">
          <w:delText>is achieved</w:delText>
        </w:r>
      </w:del>
      <w:r w:rsidRPr="002E34A0">
        <w:t xml:space="preserve"> when you</w:t>
      </w:r>
      <w:del w:id="529" w:author="Hans Zijlstra" w:date="2017-07-10T15:47:00Z">
        <w:r w:rsidRPr="002E34A0" w:rsidDel="0000683A">
          <w:delText xml:space="preserve"> have</w:delText>
        </w:r>
      </w:del>
      <w:del w:id="530" w:author="Hans Zijlstra" w:date="2017-07-10T15:48:00Z">
        <w:r w:rsidRPr="002E34A0" w:rsidDel="0000683A">
          <w:delText xml:space="preserve"> writ</w:delText>
        </w:r>
      </w:del>
      <w:del w:id="531" w:author="Hans Zijlstra" w:date="2017-07-10T15:47:00Z">
        <w:r w:rsidRPr="002E34A0" w:rsidDel="0000683A">
          <w:delText>ten</w:delText>
        </w:r>
      </w:del>
      <w:del w:id="532" w:author="Hans Zijlstra" w:date="2017-07-10T15:48:00Z">
        <w:r w:rsidRPr="002E34A0" w:rsidDel="0000683A">
          <w:delText xml:space="preserve"> code,</w:delText>
        </w:r>
      </w:del>
      <w:r w:rsidRPr="002E34A0">
        <w:t xml:space="preserve"> </w:t>
      </w:r>
      <w:ins w:id="533" w:author="Hans Zijlstra" w:date="2017-07-10T15:48:00Z">
        <w:r w:rsidR="0000683A">
          <w:t xml:space="preserve">have to </w:t>
        </w:r>
      </w:ins>
      <w:r w:rsidRPr="002E34A0">
        <w:t xml:space="preserve">supplement </w:t>
      </w:r>
      <w:ins w:id="534" w:author="Hans Zijlstra" w:date="2017-07-10T15:48:00Z">
        <w:r w:rsidR="0000683A">
          <w:t>code</w:t>
        </w:r>
      </w:ins>
      <w:del w:id="535" w:author="Hans Zijlstra" w:date="2017-07-10T15:48:00Z">
        <w:r w:rsidRPr="002E34A0" w:rsidDel="0000683A">
          <w:delText>it</w:delText>
        </w:r>
      </w:del>
      <w:r w:rsidRPr="002E34A0">
        <w:t xml:space="preserve"> and have to readapt it </w:t>
      </w:r>
      <w:ins w:id="536" w:author="Hans Zijlstra" w:date="2017-07-10T15:49:00Z">
        <w:r w:rsidR="0000683A">
          <w:t>over and over,</w:t>
        </w:r>
      </w:ins>
      <w:del w:id="537" w:author="Hans Zijlstra" w:date="2017-07-10T15:49:00Z">
        <w:r w:rsidRPr="002E34A0" w:rsidDel="0000683A">
          <w:delText>again and again</w:delText>
        </w:r>
      </w:del>
      <w:r w:rsidRPr="002E34A0">
        <w:t xml:space="preserve"> every time</w:t>
      </w:r>
      <w:del w:id="538" w:author="Hans Zijlstra" w:date="2017-07-10T15:49:00Z">
        <w:r w:rsidRPr="002E34A0" w:rsidDel="0000683A">
          <w:delText xml:space="preserve"> the</w:delText>
        </w:r>
      </w:del>
      <w:r w:rsidRPr="002E34A0">
        <w:t xml:space="preserve"> requirements change. </w:t>
      </w:r>
      <w:ins w:id="539" w:author="Hans Zijlstra" w:date="2017-07-10T15:50:00Z">
        <w:r w:rsidR="0000683A">
          <w:t>Ultimately,</w:t>
        </w:r>
      </w:ins>
      <w:del w:id="540" w:author="Hans Zijlstra" w:date="2017-07-10T15:49:00Z">
        <w:r w:rsidRPr="002E34A0" w:rsidDel="0000683A">
          <w:delText>Time passes by until a</w:delText>
        </w:r>
      </w:del>
      <w:ins w:id="541" w:author="Hans Zijlstra" w:date="2017-07-10T15:50:00Z">
        <w:r w:rsidR="0000683A">
          <w:t xml:space="preserve"> the</w:t>
        </w:r>
      </w:ins>
      <w:r w:rsidRPr="002E34A0">
        <w:t xml:space="preserve"> moment </w:t>
      </w:r>
      <w:ins w:id="542" w:author="Hans Zijlstra" w:date="2017-07-10T15:50:00Z">
        <w:r w:rsidR="0000683A">
          <w:t>arrives</w:t>
        </w:r>
      </w:ins>
      <w:del w:id="543" w:author="Hans Zijlstra" w:date="2017-07-10T15:50:00Z">
        <w:r w:rsidRPr="002E34A0" w:rsidDel="0000683A">
          <w:delText>comes</w:delText>
        </w:r>
      </w:del>
      <w:r w:rsidRPr="002E34A0">
        <w:t xml:space="preserve"> when </w:t>
      </w:r>
      <w:ins w:id="544" w:author="Hans Zijlstra" w:date="2017-07-10T15:50:00Z">
        <w:r w:rsidR="0000683A">
          <w:t>all code</w:t>
        </w:r>
      </w:ins>
      <w:del w:id="545" w:author="Hans Zijlstra" w:date="2017-07-10T15:50:00Z">
        <w:r w:rsidRPr="002E34A0" w:rsidDel="0000683A">
          <w:delText>it</w:delText>
        </w:r>
      </w:del>
      <w:r w:rsidRPr="002E34A0">
        <w:t xml:space="preserve"> has to be rewritten from scratch.</w:t>
      </w:r>
    </w:p>
    <w:p w14:paraId="1F7E6937" w14:textId="77777777" w:rsidR="00857F03" w:rsidRPr="002E34A0" w:rsidRDefault="00857F03" w:rsidP="00857F03">
      <w:pPr>
        <w:pStyle w:val="Heading3"/>
      </w:pPr>
      <w:r w:rsidRPr="002E34A0">
        <w:t>Cohesion and Coupling in Engineering</w:t>
      </w:r>
      <w:del w:id="546" w:author="Hans Zijlstra" w:date="2017-07-10T15:51:00Z">
        <w:r w:rsidRPr="002E34A0" w:rsidDel="00FC021F">
          <w:delText xml:space="preserve"> Disciplines</w:delText>
        </w:r>
      </w:del>
    </w:p>
    <w:p w14:paraId="4F9735ED" w14:textId="67D373E5" w:rsidR="00857F03" w:rsidRPr="002E34A0" w:rsidRDefault="00857F03" w:rsidP="00857F03">
      <w:r w:rsidRPr="002E34A0">
        <w:t xml:space="preserve">If you think that the principles of strong cohesion and loose coupling apply only to programming, </w:t>
      </w:r>
      <w:ins w:id="547" w:author="Hans Zijlstra" w:date="2017-07-04T14:46:00Z">
        <w:r w:rsidR="00E62EB9">
          <w:t>the</w:t>
        </w:r>
      </w:ins>
      <w:ins w:id="548" w:author="Hans Zijlstra" w:date="2017-07-04T14:47:00Z">
        <w:r w:rsidR="00E62EB9">
          <w:t xml:space="preserve">n </w:t>
        </w:r>
      </w:ins>
      <w:r w:rsidRPr="002E34A0">
        <w:t xml:space="preserve">you are </w:t>
      </w:r>
      <w:ins w:id="549" w:author="Hans Zijlstra" w:date="2017-07-04T14:47:00Z">
        <w:r w:rsidR="00E62EB9">
          <w:t>seriously</w:t>
        </w:r>
      </w:ins>
      <w:del w:id="550" w:author="Hans Zijlstra" w:date="2017-07-04T14:47:00Z">
        <w:r w:rsidRPr="002E34A0" w:rsidDel="00E62EB9">
          <w:delText>deeply</w:delText>
        </w:r>
      </w:del>
      <w:r w:rsidRPr="002E34A0">
        <w:t xml:space="preserve"> mistaken. These are </w:t>
      </w:r>
      <w:r w:rsidRPr="002E34A0">
        <w:rPr>
          <w:b/>
        </w:rPr>
        <w:t>fundamental engineering principles</w:t>
      </w:r>
      <w:r w:rsidRPr="002E34A0">
        <w:t xml:space="preserve"> you will come across in construction, machine building, electronics and </w:t>
      </w:r>
      <w:del w:id="551" w:author="Hans Zijlstra" w:date="2017-07-04T14:47:00Z">
        <w:r w:rsidRPr="002E34A0" w:rsidDel="00E62EB9">
          <w:delText xml:space="preserve">thousands </w:delText>
        </w:r>
      </w:del>
      <w:ins w:id="552" w:author="Hans Zijlstra" w:date="2017-07-04T14:47:00Z">
        <w:r w:rsidR="00E62EB9">
          <w:t>many</w:t>
        </w:r>
      </w:ins>
      <w:del w:id="553" w:author="Hans Zijlstra" w:date="2017-07-04T14:47:00Z">
        <w:r w:rsidRPr="002E34A0" w:rsidDel="00E62EB9">
          <w:delText>of</w:delText>
        </w:r>
      </w:del>
      <w:r w:rsidRPr="002E34A0">
        <w:t xml:space="preserve"> other fields.</w:t>
      </w:r>
    </w:p>
    <w:p w14:paraId="76FCA1DB" w14:textId="77777777" w:rsidR="00857F03" w:rsidRPr="002E34A0" w:rsidRDefault="00857F03" w:rsidP="00857F03">
      <w:r w:rsidRPr="002E34A0">
        <w:t xml:space="preserve">Let’s take, for instance, a </w:t>
      </w:r>
      <w:r w:rsidRPr="002E34A0">
        <w:rPr>
          <w:b/>
        </w:rPr>
        <w:t>hard disk drive (HDD)</w:t>
      </w:r>
      <w:r w:rsidRPr="002E34A0">
        <w:t>:</w:t>
      </w:r>
    </w:p>
    <w:p w14:paraId="54DA49D1" w14:textId="1DC3A20E" w:rsidR="00857F03" w:rsidRPr="002E34A0" w:rsidRDefault="00857F03" w:rsidP="00857F03">
      <w:r w:rsidRPr="002E34A0">
        <w:rPr>
          <w:noProof/>
        </w:rPr>
        <w:drawing>
          <wp:anchor distT="0" distB="0" distL="71755" distR="71755" simplePos="0" relativeHeight="251661312" behindDoc="0" locked="0" layoutInCell="1" allowOverlap="1" wp14:anchorId="03D784EE" wp14:editId="7E13506F">
            <wp:simplePos x="0" y="0"/>
            <wp:positionH relativeFrom="margin">
              <wp:posOffset>-2540</wp:posOffset>
            </wp:positionH>
            <wp:positionV relativeFrom="margin">
              <wp:posOffset>1227455</wp:posOffset>
            </wp:positionV>
            <wp:extent cx="1728000" cy="1627200"/>
            <wp:effectExtent l="0" t="0" r="5715" b="0"/>
            <wp:wrapSquare wrapText="bothSides"/>
            <wp:docPr id="5478" name="Picture 5478" descr="Hard Disk Drive (HDD)" title="Hard Disk (H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DD"/>
                    <pic:cNvPicPr>
                      <a:picLocks noChangeAspect="1" noChangeArrowheads="1"/>
                    </pic:cNvPicPr>
                  </pic:nvPicPr>
                  <pic:blipFill rotWithShape="1">
                    <a:blip r:embed="rId19" cstate="print">
                      <a:clrChange>
                        <a:clrFrom>
                          <a:srgbClr val="FFFFFF"/>
                        </a:clrFrom>
                        <a:clrTo>
                          <a:srgbClr val="FFFFFF">
                            <a:alpha val="0"/>
                          </a:srgbClr>
                        </a:clrTo>
                      </a:clrChange>
                      <a:extLst>
                        <a:ext uri="{28A0092B-C50C-407E-A947-70E740481C1C}">
                          <a14:useLocalDpi xmlns:a14="http://schemas.microsoft.com/office/drawing/2010/main"/>
                        </a:ext>
                      </a:extLst>
                    </a:blip>
                    <a:srcRect/>
                    <a:stretch/>
                  </pic:blipFill>
                  <pic:spPr bwMode="auto">
                    <a:xfrm>
                      <a:off x="0" y="0"/>
                      <a:ext cx="1728000" cy="162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E34A0">
        <w:t xml:space="preserve">It </w:t>
      </w:r>
      <w:r w:rsidRPr="002E34A0">
        <w:rPr>
          <w:b/>
        </w:rPr>
        <w:t>solves only one task</w:t>
      </w:r>
      <w:r w:rsidRPr="002E34A0">
        <w:t xml:space="preserve"> doesn</w:t>
      </w:r>
      <w:r w:rsidRPr="003745D4">
        <w:t>’t it? The hard disk solves the task of storing data. It does no</w:t>
      </w:r>
      <w:r w:rsidRPr="00E97BEE">
        <w:t xml:space="preserve">t cool down the computer, does not make sounds, has no computing power and is not used as a keyboard. It is connected to the computer with two cables only, i.e. it has a </w:t>
      </w:r>
      <w:r w:rsidRPr="002F3D06">
        <w:rPr>
          <w:b/>
        </w:rPr>
        <w:t>simple interface</w:t>
      </w:r>
      <w:r w:rsidRPr="002F3D06">
        <w:t xml:space="preserve"> for access and is not </w:t>
      </w:r>
      <w:ins w:id="554" w:author="Hans Zijlstra" w:date="2017-07-04T14:48:00Z">
        <w:r w:rsidR="00E62EB9">
          <w:t>connected</w:t>
        </w:r>
      </w:ins>
      <w:del w:id="555" w:author="Hans Zijlstra" w:date="2017-07-04T14:48:00Z">
        <w:r w:rsidRPr="002F3D06" w:rsidDel="00E62EB9">
          <w:delText>bound</w:delText>
        </w:r>
      </w:del>
      <w:r w:rsidRPr="002F3D06">
        <w:t xml:space="preserve"> to other peripherals. The hard disk </w:t>
      </w:r>
      <w:r w:rsidRPr="002E34A0">
        <w:rPr>
          <w:b/>
        </w:rPr>
        <w:t>works separately</w:t>
      </w:r>
      <w:r w:rsidRPr="002E34A0">
        <w:t xml:space="preserve"> and other devices aren’t concerned about how </w:t>
      </w:r>
      <w:ins w:id="556" w:author="Hans Zijlstra" w:date="2017-07-10T16:29:00Z">
        <w:r w:rsidR="00626E81">
          <w:t xml:space="preserve">exactly </w:t>
        </w:r>
      </w:ins>
      <w:r w:rsidRPr="002E34A0">
        <w:t>it works</w:t>
      </w:r>
      <w:del w:id="557" w:author="Hans Zijlstra" w:date="2017-07-10T16:29:00Z">
        <w:r w:rsidRPr="002E34A0" w:rsidDel="00626E81">
          <w:delText xml:space="preserve"> exactly</w:delText>
        </w:r>
      </w:del>
      <w:r w:rsidRPr="002E34A0">
        <w:t xml:space="preserve">. The CPU commands it to "read" and it reads, then it commands it to "write" and it writes. How exactly it does this remains </w:t>
      </w:r>
      <w:r w:rsidRPr="002E34A0">
        <w:rPr>
          <w:b/>
        </w:rPr>
        <w:t>hidden inside</w:t>
      </w:r>
      <w:del w:id="558" w:author="Hans Zijlstra" w:date="2017-07-10T16:30:00Z">
        <w:r w:rsidRPr="002E34A0" w:rsidDel="00626E81">
          <w:delText xml:space="preserve"> it</w:delText>
        </w:r>
      </w:del>
      <w:r w:rsidRPr="002E34A0">
        <w:t xml:space="preserve">. Different models can work in different ways, but that is their own concern. You can see that the CPU has strong cohesion, loose coupling, good abstraction and good encapsulation. This is how you should implement your classes – they must </w:t>
      </w:r>
      <w:r w:rsidRPr="002E34A0">
        <w:rPr>
          <w:b/>
        </w:rPr>
        <w:t>do only one thing</w:t>
      </w:r>
      <w:ins w:id="559" w:author="Hans Zijlstra" w:date="2017-07-04T14:52:00Z">
        <w:r w:rsidR="00E62EB9">
          <w:t xml:space="preserve"> and</w:t>
        </w:r>
      </w:ins>
      <w:del w:id="560" w:author="Hans Zijlstra" w:date="2017-07-04T14:52:00Z">
        <w:r w:rsidRPr="002E34A0" w:rsidDel="00E62EB9">
          <w:delText>,</w:delText>
        </w:r>
      </w:del>
      <w:r w:rsidRPr="002E34A0">
        <w:t xml:space="preserve"> </w:t>
      </w:r>
      <w:r w:rsidRPr="002E34A0">
        <w:rPr>
          <w:b/>
        </w:rPr>
        <w:t xml:space="preserve">do </w:t>
      </w:r>
      <w:ins w:id="561" w:author="Hans Zijlstra" w:date="2017-07-10T16:30:00Z">
        <w:r w:rsidR="00626E81">
          <w:rPr>
            <w:b/>
          </w:rPr>
          <w:t>that</w:t>
        </w:r>
      </w:ins>
      <w:del w:id="562" w:author="Hans Zijlstra" w:date="2017-07-10T16:30:00Z">
        <w:r w:rsidRPr="002E34A0" w:rsidDel="00626E81">
          <w:rPr>
            <w:b/>
          </w:rPr>
          <w:delText>it</w:delText>
        </w:r>
      </w:del>
      <w:r w:rsidRPr="002E34A0">
        <w:rPr>
          <w:b/>
        </w:rPr>
        <w:t xml:space="preserve"> well</w:t>
      </w:r>
      <w:r w:rsidRPr="002E34A0">
        <w:t xml:space="preserve">, </w:t>
      </w:r>
      <w:ins w:id="563" w:author="Hans Zijlstra" w:date="2017-07-04T14:52:00Z">
        <w:r w:rsidR="00E62EB9">
          <w:t xml:space="preserve">you have to </w:t>
        </w:r>
      </w:ins>
      <w:r w:rsidRPr="002E34A0">
        <w:rPr>
          <w:b/>
        </w:rPr>
        <w:t>bind them minimally to other classes</w:t>
      </w:r>
      <w:r w:rsidRPr="002E34A0">
        <w:t xml:space="preserve"> (or not </w:t>
      </w:r>
      <w:ins w:id="564" w:author="Hans Zijlstra" w:date="2017-07-10T16:31:00Z">
        <w:r w:rsidR="00626E81">
          <w:t>bind</w:t>
        </w:r>
      </w:ins>
      <w:del w:id="565" w:author="Hans Zijlstra" w:date="2017-07-10T16:31:00Z">
        <w:r w:rsidRPr="002E34A0" w:rsidDel="00626E81">
          <w:delText>link</w:delText>
        </w:r>
      </w:del>
      <w:r w:rsidRPr="002E34A0">
        <w:t xml:space="preserve"> them at all whenever that’s possible), </w:t>
      </w:r>
      <w:ins w:id="566" w:author="Hans Zijlstra" w:date="2017-07-04T14:52:00Z">
        <w:r w:rsidR="00E62EB9">
          <w:t xml:space="preserve">they must </w:t>
        </w:r>
      </w:ins>
      <w:r w:rsidRPr="002E34A0">
        <w:t>have a clear interface</w:t>
      </w:r>
      <w:ins w:id="567" w:author="Hans Zijlstra" w:date="2017-07-04T14:50:00Z">
        <w:r w:rsidR="00E62EB9">
          <w:t>,</w:t>
        </w:r>
      </w:ins>
      <w:r w:rsidRPr="002E34A0">
        <w:t xml:space="preserve"> </w:t>
      </w:r>
      <w:del w:id="568" w:author="Hans Zijlstra" w:date="2017-07-04T14:50:00Z">
        <w:r w:rsidRPr="002E34A0" w:rsidDel="00E62EB9">
          <w:delText xml:space="preserve">and </w:delText>
        </w:r>
      </w:del>
      <w:r w:rsidRPr="002E34A0">
        <w:t>good abstraction and</w:t>
      </w:r>
      <w:del w:id="569" w:author="Hans Zijlstra" w:date="2017-07-04T14:52:00Z">
        <w:r w:rsidRPr="002E34A0" w:rsidDel="00E62EB9">
          <w:delText xml:space="preserve"> to</w:delText>
        </w:r>
      </w:del>
      <w:r w:rsidRPr="002E34A0">
        <w:t xml:space="preserve"> hide the details of their internal workings.</w:t>
      </w:r>
    </w:p>
    <w:p w14:paraId="554EA91F" w14:textId="77777777" w:rsidR="00857F03" w:rsidRPr="002E34A0" w:rsidRDefault="00857F03" w:rsidP="00857F03">
      <w:r w:rsidRPr="002E34A0">
        <w:t>Here is another example: imagine what would happen</w:t>
      </w:r>
      <w:del w:id="570" w:author="Hans Zijlstra" w:date="2017-07-04T14:52:00Z">
        <w:r w:rsidRPr="002E34A0" w:rsidDel="00E62EB9">
          <w:delText>,</w:delText>
        </w:r>
      </w:del>
      <w:r w:rsidRPr="002E34A0">
        <w:t xml:space="preserve"> if the processor, the hard disk, the CD-ROM drive and the keyboard were soldered to the motherboard of the computer. It would mean that if any part of the keyboard were broken, you would have to throw away the whole computer. You can see how hardware cannot work well with tight coupling and weak cohesion. The same applies to software.</w:t>
      </w:r>
    </w:p>
    <w:p w14:paraId="45BAEE11" w14:textId="77777777" w:rsidR="00857F03" w:rsidRPr="002E34A0" w:rsidRDefault="00857F03" w:rsidP="00857F03">
      <w:pPr>
        <w:pStyle w:val="Heading2"/>
      </w:pPr>
      <w:bookmarkStart w:id="571" w:name="Object_Oriented_Modeling"/>
      <w:bookmarkStart w:id="572" w:name="_Toc370673228"/>
      <w:bookmarkEnd w:id="571"/>
      <w:r w:rsidRPr="002E34A0">
        <w:lastRenderedPageBreak/>
        <w:t>Object-Oriented Modeling (OOM)</w:t>
      </w:r>
      <w:bookmarkEnd w:id="572"/>
    </w:p>
    <w:p w14:paraId="2F4BD9EB" w14:textId="20AE3084" w:rsidR="00857F03" w:rsidRPr="002E34A0" w:rsidRDefault="00626E81" w:rsidP="00857F03">
      <w:ins w:id="573" w:author="Hans Zijlstra" w:date="2017-07-10T16:33:00Z">
        <w:r>
          <w:t>If</w:t>
        </w:r>
      </w:ins>
      <w:del w:id="574" w:author="Hans Zijlstra" w:date="2017-07-10T16:33:00Z">
        <w:r w:rsidR="00857F03" w:rsidRPr="002E34A0" w:rsidDel="00626E81">
          <w:delText>Suppose</w:delText>
        </w:r>
      </w:del>
      <w:r w:rsidR="00857F03" w:rsidRPr="002E34A0">
        <w:t xml:space="preserve"> we have a problem </w:t>
      </w:r>
      <w:ins w:id="575" w:author="Hans Zijlstra" w:date="2017-07-04T14:54:00Z">
        <w:r w:rsidR="00520EDC">
          <w:t xml:space="preserve">to solve </w:t>
        </w:r>
      </w:ins>
      <w:r w:rsidR="00857F03" w:rsidRPr="002E34A0">
        <w:t xml:space="preserve">or task to </w:t>
      </w:r>
      <w:ins w:id="576" w:author="Hans Zijlstra" w:date="2017-07-10T16:32:00Z">
        <w:r>
          <w:t>perform</w:t>
        </w:r>
      </w:ins>
      <w:del w:id="577" w:author="Hans Zijlstra" w:date="2017-07-04T14:54:00Z">
        <w:r w:rsidR="00857F03" w:rsidRPr="002E34A0" w:rsidDel="00520EDC">
          <w:delText>solve</w:delText>
        </w:r>
      </w:del>
      <w:ins w:id="578" w:author="Hans Zijlstra" w:date="2017-07-10T16:33:00Z">
        <w:r>
          <w:t xml:space="preserve">, then </w:t>
        </w:r>
      </w:ins>
      <w:del w:id="579" w:author="Hans Zijlstra" w:date="2017-07-10T16:33:00Z">
        <w:r w:rsidR="00857F03" w:rsidRPr="002E34A0" w:rsidDel="00626E81">
          <w:delText>. T</w:delText>
        </w:r>
      </w:del>
      <w:ins w:id="580" w:author="Hans Zijlstra" w:date="2017-07-10T16:33:00Z">
        <w:r>
          <w:t>t</w:t>
        </w:r>
      </w:ins>
      <w:r w:rsidR="00857F03" w:rsidRPr="002E34A0">
        <w:t xml:space="preserve">he problem usually comes from the real word. It exists </w:t>
      </w:r>
      <w:ins w:id="581" w:author="Hans Zijlstra" w:date="2017-07-04T14:54:00Z">
        <w:r w:rsidR="00520EDC">
          <w:t>with</w:t>
        </w:r>
      </w:ins>
      <w:r w:rsidR="00857F03" w:rsidRPr="002E34A0">
        <w:t xml:space="preserve">in a reality </w:t>
      </w:r>
      <w:del w:id="582" w:author="Hans Zijlstra" w:date="2017-07-04T14:54:00Z">
        <w:r w:rsidR="00857F03" w:rsidRPr="002E34A0" w:rsidDel="00520EDC">
          <w:delText>we are going to</w:delText>
        </w:r>
      </w:del>
      <w:ins w:id="583" w:author="Hans Zijlstra" w:date="2017-07-04T14:54:00Z">
        <w:r w:rsidR="00520EDC">
          <w:t>that we</w:t>
        </w:r>
      </w:ins>
      <w:r w:rsidR="00857F03" w:rsidRPr="002E34A0">
        <w:t xml:space="preserve"> call</w:t>
      </w:r>
      <w:del w:id="584" w:author="Hans Zijlstra" w:date="2017-07-04T14:55:00Z">
        <w:r w:rsidR="00857F03" w:rsidRPr="002E34A0" w:rsidDel="00520EDC">
          <w:delText xml:space="preserve"> its</w:delText>
        </w:r>
      </w:del>
      <w:r w:rsidR="00857F03" w:rsidRPr="002E34A0">
        <w:t xml:space="preserve"> </w:t>
      </w:r>
      <w:ins w:id="585" w:author="Hans Zijlstra" w:date="2017-07-10T16:33:00Z">
        <w:r>
          <w:t xml:space="preserve">the </w:t>
        </w:r>
      </w:ins>
      <w:r w:rsidR="00857F03" w:rsidRPr="002E34A0">
        <w:t>surrounding environment.</w:t>
      </w:r>
    </w:p>
    <w:p w14:paraId="0BF3DAC0" w14:textId="32B135C8" w:rsidR="00857F03" w:rsidRPr="002E34A0" w:rsidRDefault="00857F03" w:rsidP="00857F03">
      <w:r w:rsidRPr="002E34A0">
        <w:rPr>
          <w:b/>
        </w:rPr>
        <w:t>Object-oriented modeling (OOM</w:t>
      </w:r>
      <w:r w:rsidRPr="002E34A0">
        <w:t>) is a process associated with OOP</w:t>
      </w:r>
      <w:ins w:id="586" w:author="Hans Zijlstra" w:date="2017-07-10T16:34:00Z">
        <w:r w:rsidR="00626E81">
          <w:t>,</w:t>
        </w:r>
      </w:ins>
      <w:r w:rsidRPr="002E34A0">
        <w:t xml:space="preserve"> where all objects related to the problem</w:t>
      </w:r>
      <w:del w:id="587" w:author="Hans Zijlstra" w:date="2017-07-10T16:34:00Z">
        <w:r w:rsidRPr="002E34A0" w:rsidDel="00626E81">
          <w:delText xml:space="preserve"> we are solving</w:delText>
        </w:r>
      </w:del>
      <w:r w:rsidRPr="002E34A0">
        <w:t xml:space="preserve"> are </w:t>
      </w:r>
      <w:ins w:id="588" w:author="Hans Zijlstra" w:date="2017-07-10T16:45:00Z">
        <w:r w:rsidR="00B71E41">
          <w:t>considered</w:t>
        </w:r>
      </w:ins>
      <w:del w:id="589" w:author="Hans Zijlstra" w:date="2017-07-10T16:45:00Z">
        <w:r w:rsidRPr="002E34A0" w:rsidDel="00B71E41">
          <w:delText>brought out</w:delText>
        </w:r>
      </w:del>
      <w:r w:rsidRPr="002E34A0">
        <w:t xml:space="preserve"> (a model is created)</w:t>
      </w:r>
      <w:ins w:id="590" w:author="Hans Zijlstra" w:date="2017-07-10T16:44:00Z">
        <w:r w:rsidR="00B71E41">
          <w:t xml:space="preserve"> and</w:t>
        </w:r>
      </w:ins>
      <w:del w:id="591" w:author="Hans Zijlstra" w:date="2017-07-10T16:44:00Z">
        <w:r w:rsidRPr="002E34A0" w:rsidDel="00B71E41">
          <w:delText>. O</w:delText>
        </w:r>
      </w:del>
      <w:ins w:id="592" w:author="Hans Zijlstra" w:date="2017-07-10T16:45:00Z">
        <w:r w:rsidR="00B71E41">
          <w:t xml:space="preserve"> o</w:t>
        </w:r>
      </w:ins>
      <w:r w:rsidRPr="002E34A0">
        <w:t>nly the classes' characteristics, which are important for solving th</w:t>
      </w:r>
      <w:ins w:id="593" w:author="Hans Zijlstra" w:date="2017-07-10T16:36:00Z">
        <w:r w:rsidR="00626E81">
          <w:t>e</w:t>
        </w:r>
      </w:ins>
      <w:del w:id="594" w:author="Hans Zijlstra" w:date="2017-07-10T16:36:00Z">
        <w:r w:rsidRPr="002E34A0" w:rsidDel="00626E81">
          <w:delText>is particular</w:delText>
        </w:r>
      </w:del>
      <w:r w:rsidRPr="002E34A0">
        <w:t xml:space="preserve"> problem</w:t>
      </w:r>
      <w:del w:id="595" w:author="Hans Zijlstra" w:date="2017-07-10T16:39:00Z">
        <w:r w:rsidRPr="002E34A0" w:rsidDel="00626E81">
          <w:delText>,</w:delText>
        </w:r>
      </w:del>
      <w:r w:rsidRPr="002E34A0">
        <w:t xml:space="preserve"> are </w:t>
      </w:r>
      <w:ins w:id="596" w:author="Hans Zijlstra" w:date="2017-07-10T16:46:00Z">
        <w:r w:rsidR="00B71E41">
          <w:t>brought out</w:t>
        </w:r>
      </w:ins>
      <w:del w:id="597" w:author="Hans Zijlstra" w:date="2017-07-10T16:46:00Z">
        <w:r w:rsidRPr="002E34A0" w:rsidDel="00B71E41">
          <w:delText>eli</w:delText>
        </w:r>
      </w:del>
      <w:del w:id="598" w:author="Hans Zijlstra" w:date="2017-07-10T16:45:00Z">
        <w:r w:rsidRPr="002E34A0" w:rsidDel="00B71E41">
          <w:delText>cited</w:delText>
        </w:r>
      </w:del>
      <w:r w:rsidRPr="002E34A0">
        <w:t xml:space="preserve">. The rest </w:t>
      </w:r>
      <w:ins w:id="599" w:author="Hans Zijlstra" w:date="2017-07-04T14:57:00Z">
        <w:r w:rsidR="00520EDC">
          <w:t>is</w:t>
        </w:r>
      </w:ins>
      <w:del w:id="600" w:author="Hans Zijlstra" w:date="2017-07-04T14:57:00Z">
        <w:r w:rsidRPr="002E34A0" w:rsidDel="00520EDC">
          <w:delText>are</w:delText>
        </w:r>
      </w:del>
      <w:r w:rsidRPr="002E34A0">
        <w:t xml:space="preserve"> ignored. </w:t>
      </w:r>
      <w:ins w:id="601" w:author="Hans Zijlstra" w:date="2017-07-04T14:57:00Z">
        <w:r w:rsidR="00520EDC">
          <w:t>In t</w:t>
        </w:r>
      </w:ins>
      <w:del w:id="602" w:author="Hans Zijlstra" w:date="2017-07-04T14:57:00Z">
        <w:r w:rsidRPr="002E34A0" w:rsidDel="00520EDC">
          <w:delText>T</w:delText>
        </w:r>
      </w:del>
      <w:r w:rsidRPr="002E34A0">
        <w:t xml:space="preserve">hat way, we create a new reality, a </w:t>
      </w:r>
      <w:r w:rsidRPr="002E34A0">
        <w:rPr>
          <w:b/>
        </w:rPr>
        <w:t>simplified version of the original</w:t>
      </w:r>
      <w:del w:id="603" w:author="Hans Zijlstra" w:date="2017-07-10T16:37:00Z">
        <w:r w:rsidRPr="002E34A0" w:rsidDel="00626E81">
          <w:delText xml:space="preserve"> one</w:delText>
        </w:r>
      </w:del>
      <w:r w:rsidRPr="002E34A0">
        <w:t xml:space="preserve"> (</w:t>
      </w:r>
      <w:ins w:id="604" w:author="Hans Zijlstra" w:date="2017-07-10T16:37:00Z">
        <w:r w:rsidR="00626E81">
          <w:t>the</w:t>
        </w:r>
      </w:ins>
      <w:del w:id="605" w:author="Hans Zijlstra" w:date="2017-07-10T16:37:00Z">
        <w:r w:rsidRPr="002E34A0" w:rsidDel="00626E81">
          <w:delText>its</w:delText>
        </w:r>
      </w:del>
      <w:r w:rsidRPr="002E34A0">
        <w:t xml:space="preserve"> model), such that it allows </w:t>
      </w:r>
      <w:del w:id="606" w:author="Hans Zijlstra" w:date="2017-07-10T16:37:00Z">
        <w:r w:rsidRPr="002E34A0" w:rsidDel="00626E81">
          <w:delText>us to solve</w:delText>
        </w:r>
      </w:del>
      <w:ins w:id="607" w:author="Hans Zijlstra" w:date="2017-07-10T16:37:00Z">
        <w:r w:rsidR="00626E81">
          <w:t>solving</w:t>
        </w:r>
      </w:ins>
      <w:r w:rsidRPr="002E34A0">
        <w:t xml:space="preserve"> the problem or </w:t>
      </w:r>
      <w:ins w:id="608" w:author="Hans Zijlstra" w:date="2017-07-10T16:37:00Z">
        <w:r w:rsidR="00626E81">
          <w:t>perform</w:t>
        </w:r>
      </w:ins>
      <w:ins w:id="609" w:author="Hans Zijlstra" w:date="2017-07-10T16:38:00Z">
        <w:r w:rsidR="00626E81">
          <w:t>ing</w:t>
        </w:r>
      </w:ins>
      <w:ins w:id="610" w:author="Hans Zijlstra" w:date="2017-07-10T16:37:00Z">
        <w:r w:rsidR="00626E81">
          <w:t xml:space="preserve"> the </w:t>
        </w:r>
      </w:ins>
      <w:r w:rsidRPr="002E34A0">
        <w:t>task</w:t>
      </w:r>
      <w:ins w:id="611" w:author="Hans Zijlstra" w:date="2017-07-04T14:57:00Z">
        <w:r w:rsidR="00520EDC">
          <w:t xml:space="preserve"> at hand</w:t>
        </w:r>
      </w:ins>
      <w:r w:rsidRPr="002E34A0">
        <w:t>.</w:t>
      </w:r>
    </w:p>
    <w:p w14:paraId="251BAB14" w14:textId="4C1D3D8E" w:rsidR="00857F03" w:rsidRPr="002E34A0" w:rsidRDefault="00857F03" w:rsidP="00857F03">
      <w:r w:rsidRPr="002E34A0">
        <w:t xml:space="preserve">For example, if we model a </w:t>
      </w:r>
      <w:r w:rsidRPr="002E34A0">
        <w:rPr>
          <w:b/>
        </w:rPr>
        <w:t>ticketing system</w:t>
      </w:r>
      <w:r w:rsidRPr="002E34A0">
        <w:t xml:space="preserve">, </w:t>
      </w:r>
      <w:ins w:id="612" w:author="Hans Zijlstra" w:date="2017-07-10T16:46:00Z">
        <w:r w:rsidR="00B71E41">
          <w:t xml:space="preserve">then </w:t>
        </w:r>
      </w:ins>
      <w:r w:rsidRPr="002E34A0">
        <w:t xml:space="preserve">the </w:t>
      </w:r>
      <w:r w:rsidRPr="002E34A0">
        <w:rPr>
          <w:b/>
        </w:rPr>
        <w:t>important characteristics</w:t>
      </w:r>
      <w:r w:rsidRPr="002E34A0">
        <w:t xml:space="preserve"> of</w:t>
      </w:r>
      <w:del w:id="613" w:author="Hans Zijlstra" w:date="2017-07-04T15:00:00Z">
        <w:r w:rsidRPr="002E34A0" w:rsidDel="00520EDC">
          <w:delText xml:space="preserve"> a</w:delText>
        </w:r>
      </w:del>
      <w:r w:rsidRPr="002E34A0">
        <w:t xml:space="preserve"> passenger</w:t>
      </w:r>
      <w:ins w:id="614" w:author="Hans Zijlstra" w:date="2017-07-04T15:00:00Z">
        <w:r w:rsidR="00520EDC">
          <w:t>s</w:t>
        </w:r>
      </w:ins>
      <w:r w:rsidRPr="002E34A0">
        <w:t xml:space="preserve"> could be their name, their age, whether they use a discount and whether they are male or female</w:t>
      </w:r>
      <w:del w:id="615" w:author="Hans Zijlstra" w:date="2017-07-04T15:02:00Z">
        <w:r w:rsidRPr="002E34A0" w:rsidDel="00520EDC">
          <w:delText xml:space="preserve"> (if we sell sleeping berths)</w:delText>
        </w:r>
      </w:del>
      <w:r w:rsidRPr="002E34A0">
        <w:t xml:space="preserve">. A passenger has </w:t>
      </w:r>
      <w:r w:rsidRPr="002E34A0">
        <w:rPr>
          <w:b/>
        </w:rPr>
        <w:t>many other</w:t>
      </w:r>
      <w:ins w:id="616" w:author="Hans Zijlstra" w:date="2017-07-04T15:02:00Z">
        <w:r w:rsidR="00520EDC">
          <w:rPr>
            <w:b/>
          </w:rPr>
          <w:t>,</w:t>
        </w:r>
      </w:ins>
      <w:r w:rsidRPr="002E34A0">
        <w:rPr>
          <w:b/>
        </w:rPr>
        <w:t xml:space="preserve"> not important characteristics </w:t>
      </w:r>
      <w:ins w:id="617" w:author="Hans Zijlstra" w:date="2017-07-10T16:47:00Z">
        <w:r w:rsidR="00B71E41">
          <w:rPr>
            <w:b/>
          </w:rPr>
          <w:t xml:space="preserve">that </w:t>
        </w:r>
      </w:ins>
      <w:r w:rsidRPr="002E34A0">
        <w:rPr>
          <w:b/>
        </w:rPr>
        <w:t>we aren’t concerned about</w:t>
      </w:r>
      <w:r w:rsidRPr="002E34A0">
        <w:t>, such as the color of their eyes, what shoe size they wear, what books they like or what beer they drink.</w:t>
      </w:r>
    </w:p>
    <w:p w14:paraId="317EE201" w14:textId="3737D1ED" w:rsidR="00857F03" w:rsidRPr="002E34A0" w:rsidRDefault="00857F03" w:rsidP="00857F03">
      <w:r w:rsidRPr="002E34A0">
        <w:t xml:space="preserve">By modeling, </w:t>
      </w:r>
      <w:r w:rsidRPr="002E34A0">
        <w:rPr>
          <w:b/>
        </w:rPr>
        <w:t xml:space="preserve">a simplified </w:t>
      </w:r>
      <w:del w:id="618" w:author="Hans Zijlstra" w:date="2017-07-10T16:48:00Z">
        <w:r w:rsidRPr="002E34A0" w:rsidDel="00B71E41">
          <w:rPr>
            <w:b/>
          </w:rPr>
          <w:delText>model</w:delText>
        </w:r>
      </w:del>
      <w:del w:id="619" w:author="Hans Zijlstra" w:date="2017-07-10T16:49:00Z">
        <w:r w:rsidRPr="002E34A0" w:rsidDel="00B71E41">
          <w:rPr>
            <w:b/>
          </w:rPr>
          <w:delText xml:space="preserve"> of</w:delText>
        </w:r>
      </w:del>
      <w:r w:rsidRPr="002E34A0">
        <w:rPr>
          <w:b/>
        </w:rPr>
        <w:t xml:space="preserve"> reality is created</w:t>
      </w:r>
      <w:del w:id="620" w:author="Hans Zijlstra" w:date="2017-07-10T16:49:00Z">
        <w:r w:rsidRPr="002E34A0" w:rsidDel="00B71E41">
          <w:delText xml:space="preserve"> </w:delText>
        </w:r>
      </w:del>
      <w:ins w:id="621" w:author="Hans Zijlstra" w:date="2017-07-10T16:49:00Z">
        <w:r w:rsidR="00B71E41">
          <w:t xml:space="preserve">, </w:t>
        </w:r>
      </w:ins>
      <w:r w:rsidRPr="002E34A0">
        <w:t xml:space="preserve">in order to solve a specific task. In object-oriented modeling, the model is created by means of OOP: </w:t>
      </w:r>
      <w:ins w:id="622" w:author="Hans Zijlstra" w:date="2017-07-10T16:49:00Z">
        <w:r w:rsidR="00B71E41">
          <w:t>using</w:t>
        </w:r>
      </w:ins>
      <w:del w:id="623" w:author="Hans Zijlstra" w:date="2017-07-10T16:49:00Z">
        <w:r w:rsidRPr="002E34A0" w:rsidDel="00B71E41">
          <w:delText>via</w:delText>
        </w:r>
      </w:del>
      <w:r w:rsidRPr="002E34A0">
        <w:t xml:space="preserve"> classes, class attributes, class methods, objects, relations between classes, etc. Let’s scrutinize this process.</w:t>
      </w:r>
    </w:p>
    <w:p w14:paraId="6BB0FBA1" w14:textId="77777777" w:rsidR="00857F03" w:rsidRPr="002E34A0" w:rsidRDefault="00857F03" w:rsidP="00857F03">
      <w:pPr>
        <w:pStyle w:val="Heading3"/>
      </w:pPr>
      <w:r w:rsidRPr="002E34A0">
        <w:t>Steps in Object-Oriented Modeling</w:t>
      </w:r>
    </w:p>
    <w:p w14:paraId="7FB24353" w14:textId="4C685FEC" w:rsidR="00857F03" w:rsidRPr="002E34A0" w:rsidRDefault="00857F03" w:rsidP="00857F03">
      <w:r w:rsidRPr="002E34A0">
        <w:t xml:space="preserve">Object-oriented modeling is usually performed </w:t>
      </w:r>
      <w:ins w:id="624" w:author="Hans Zijlstra" w:date="2017-07-04T15:03:00Z">
        <w:r w:rsidR="00520EDC">
          <w:t>by</w:t>
        </w:r>
      </w:ins>
      <w:del w:id="625" w:author="Hans Zijlstra" w:date="2017-07-04T15:03:00Z">
        <w:r w:rsidRPr="002E34A0" w:rsidDel="00520EDC">
          <w:delText>in</w:delText>
        </w:r>
      </w:del>
      <w:r w:rsidRPr="002E34A0">
        <w:t xml:space="preserve"> these steps:</w:t>
      </w:r>
    </w:p>
    <w:p w14:paraId="74CDC075" w14:textId="77777777" w:rsidR="00857F03" w:rsidRPr="002E34A0" w:rsidRDefault="00857F03" w:rsidP="00520EDC">
      <w:pPr>
        <w:numPr>
          <w:ilvl w:val="0"/>
          <w:numId w:val="17"/>
        </w:numPr>
        <w:tabs>
          <w:tab w:val="num" w:pos="360"/>
        </w:tabs>
        <w:ind w:left="567" w:hanging="284"/>
      </w:pPr>
      <w:r w:rsidRPr="002E34A0">
        <w:t>Identification of classes.</w:t>
      </w:r>
    </w:p>
    <w:p w14:paraId="145D4BB5" w14:textId="77777777" w:rsidR="00857F03" w:rsidRPr="002E34A0" w:rsidRDefault="00857F03" w:rsidP="00520EDC">
      <w:pPr>
        <w:numPr>
          <w:ilvl w:val="0"/>
          <w:numId w:val="17"/>
        </w:numPr>
        <w:tabs>
          <w:tab w:val="num" w:pos="360"/>
        </w:tabs>
        <w:ind w:left="567" w:hanging="284"/>
      </w:pPr>
      <w:r w:rsidRPr="002E34A0">
        <w:t>Identification of class attributes.</w:t>
      </w:r>
    </w:p>
    <w:p w14:paraId="5A2E1454" w14:textId="77777777" w:rsidR="00857F03" w:rsidRPr="002E34A0" w:rsidRDefault="00857F03" w:rsidP="00520EDC">
      <w:pPr>
        <w:numPr>
          <w:ilvl w:val="0"/>
          <w:numId w:val="17"/>
        </w:numPr>
        <w:tabs>
          <w:tab w:val="num" w:pos="360"/>
        </w:tabs>
        <w:ind w:left="567" w:hanging="284"/>
      </w:pPr>
      <w:r w:rsidRPr="002E34A0">
        <w:t>Identification of operations on classes.</w:t>
      </w:r>
    </w:p>
    <w:p w14:paraId="34CEAF7C" w14:textId="77777777" w:rsidR="00857F03" w:rsidRPr="002E34A0" w:rsidRDefault="00857F03" w:rsidP="00520EDC">
      <w:pPr>
        <w:numPr>
          <w:ilvl w:val="0"/>
          <w:numId w:val="17"/>
        </w:numPr>
        <w:tabs>
          <w:tab w:val="num" w:pos="360"/>
        </w:tabs>
        <w:ind w:left="567" w:hanging="284"/>
      </w:pPr>
      <w:r w:rsidRPr="002E34A0">
        <w:t>Identification of relations between classes.</w:t>
      </w:r>
    </w:p>
    <w:p w14:paraId="782F0122" w14:textId="45B0EB80" w:rsidR="00857F03" w:rsidRPr="002E34A0" w:rsidRDefault="00857F03" w:rsidP="00857F03">
      <w:r w:rsidRPr="002E34A0">
        <w:t xml:space="preserve">We will consider a short </w:t>
      </w:r>
      <w:r w:rsidRPr="002E34A0">
        <w:rPr>
          <w:b/>
        </w:rPr>
        <w:t>example</w:t>
      </w:r>
      <w:r w:rsidRPr="002E34A0">
        <w:t xml:space="preserve"> </w:t>
      </w:r>
      <w:ins w:id="626" w:author="Hans Zijlstra" w:date="2017-07-04T15:05:00Z">
        <w:r w:rsidR="00E80A5C">
          <w:t>by</w:t>
        </w:r>
      </w:ins>
      <w:del w:id="627" w:author="Hans Zijlstra" w:date="2017-07-04T15:05:00Z">
        <w:r w:rsidRPr="002E34A0" w:rsidDel="00E80A5C">
          <w:delText>through</w:delText>
        </w:r>
      </w:del>
      <w:r w:rsidRPr="002E34A0">
        <w:t xml:space="preserve"> which we will demonstrate how to apply these steps.</w:t>
      </w:r>
    </w:p>
    <w:p w14:paraId="3E4B746E" w14:textId="77777777" w:rsidR="00857F03" w:rsidRPr="002E34A0" w:rsidRDefault="00857F03" w:rsidP="00857F03">
      <w:pPr>
        <w:pStyle w:val="Heading3"/>
      </w:pPr>
      <w:r w:rsidRPr="002E34A0">
        <w:t>Identification of Classes</w:t>
      </w:r>
    </w:p>
    <w:p w14:paraId="6FBE7C32" w14:textId="77777777" w:rsidR="00857F03" w:rsidRPr="002E34A0" w:rsidRDefault="00857F03" w:rsidP="00857F03">
      <w:pPr>
        <w:spacing w:after="120"/>
      </w:pPr>
      <w:r w:rsidRPr="002E34A0">
        <w:t xml:space="preserve">Suppose we have the following excerpt from a system’s </w:t>
      </w:r>
      <w:r w:rsidRPr="002E34A0">
        <w:rPr>
          <w:b/>
        </w:rPr>
        <w:t>specification</w:t>
      </w:r>
      <w:r w:rsidRPr="002E34A0">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5C0EC47B" w14:textId="77777777" w:rsidTr="002E34A0">
        <w:tc>
          <w:tcPr>
            <w:tcW w:w="7970" w:type="dxa"/>
            <w:tcBorders>
              <w:top w:val="single" w:sz="4" w:space="0" w:color="auto"/>
              <w:left w:val="single" w:sz="4" w:space="0" w:color="auto"/>
              <w:bottom w:val="single" w:sz="4" w:space="0" w:color="auto"/>
              <w:right w:val="single" w:sz="4" w:space="0" w:color="auto"/>
            </w:tcBorders>
          </w:tcPr>
          <w:p w14:paraId="79AF7B01" w14:textId="77777777" w:rsidR="00857F03" w:rsidRPr="002E34A0" w:rsidRDefault="00857F03" w:rsidP="002E34A0">
            <w:pPr>
              <w:spacing w:before="0"/>
            </w:pPr>
            <w:r w:rsidRPr="002E34A0">
              <w:t>The user must be able to describe each product by its characteristics, including name and product number. If the barcode doesn’t match the product, an error must be generated on the error screen. There has to be a daily report for all transactions specified in section 9.3.</w:t>
            </w:r>
          </w:p>
        </w:tc>
      </w:tr>
    </w:tbl>
    <w:p w14:paraId="3D948AE9" w14:textId="77777777" w:rsidR="00857F03" w:rsidRPr="002E34A0" w:rsidRDefault="00857F03" w:rsidP="00857F03">
      <w:pPr>
        <w:spacing w:after="120"/>
      </w:pPr>
      <w:r w:rsidRPr="002E34A0">
        <w:t>Here is how we identify key concepts: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0A22AB18" w14:textId="77777777" w:rsidTr="002E34A0">
        <w:tc>
          <w:tcPr>
            <w:tcW w:w="7970" w:type="dxa"/>
            <w:tcBorders>
              <w:top w:val="single" w:sz="4" w:space="0" w:color="auto"/>
              <w:left w:val="single" w:sz="4" w:space="0" w:color="auto"/>
              <w:bottom w:val="single" w:sz="4" w:space="0" w:color="auto"/>
              <w:right w:val="single" w:sz="4" w:space="0" w:color="auto"/>
            </w:tcBorders>
          </w:tcPr>
          <w:p w14:paraId="06A1D986" w14:textId="77777777" w:rsidR="00857F03" w:rsidRPr="002E34A0" w:rsidRDefault="00857F03" w:rsidP="002E34A0">
            <w:pPr>
              <w:spacing w:before="0"/>
            </w:pPr>
            <w:r w:rsidRPr="002E34A0">
              <w:t xml:space="preserve">The </w:t>
            </w:r>
            <w:r w:rsidRPr="002E34A0">
              <w:rPr>
                <w:b/>
                <w:shd w:val="clear" w:color="auto" w:fill="D9D9D9" w:themeFill="background1" w:themeFillShade="D9"/>
              </w:rPr>
              <w:t>user</w:t>
            </w:r>
            <w:r w:rsidRPr="002E34A0">
              <w:rPr>
                <w:b/>
              </w:rPr>
              <w:t xml:space="preserve"> </w:t>
            </w:r>
            <w:r w:rsidRPr="002E34A0">
              <w:t xml:space="preserve">must be able to describe each </w:t>
            </w:r>
            <w:r w:rsidRPr="002E34A0">
              <w:rPr>
                <w:b/>
                <w:shd w:val="clear" w:color="auto" w:fill="D9D9D9" w:themeFill="background1" w:themeFillShade="D9"/>
              </w:rPr>
              <w:t>product</w:t>
            </w:r>
            <w:r w:rsidRPr="002E34A0">
              <w:rPr>
                <w:b/>
              </w:rPr>
              <w:t xml:space="preserve"> </w:t>
            </w:r>
            <w:r w:rsidRPr="002E34A0">
              <w:t xml:space="preserve">by its </w:t>
            </w:r>
            <w:r w:rsidRPr="002E34A0">
              <w:rPr>
                <w:b/>
                <w:shd w:val="clear" w:color="auto" w:fill="D9D9D9" w:themeFill="background1" w:themeFillShade="D9"/>
              </w:rPr>
              <w:t>characteristics</w:t>
            </w:r>
            <w:r w:rsidRPr="002E34A0">
              <w:t xml:space="preserve">, including </w:t>
            </w:r>
            <w:r w:rsidRPr="002E34A0">
              <w:rPr>
                <w:b/>
                <w:shd w:val="clear" w:color="auto" w:fill="D9D9D9" w:themeFill="background1" w:themeFillShade="D9"/>
              </w:rPr>
              <w:t>name</w:t>
            </w:r>
            <w:r w:rsidRPr="002E34A0">
              <w:rPr>
                <w:b/>
              </w:rPr>
              <w:t xml:space="preserve"> </w:t>
            </w:r>
            <w:r w:rsidRPr="002E34A0">
              <w:t xml:space="preserve">and </w:t>
            </w:r>
            <w:r w:rsidRPr="002E34A0">
              <w:rPr>
                <w:b/>
                <w:shd w:val="clear" w:color="auto" w:fill="D9D9D9" w:themeFill="background1" w:themeFillShade="D9"/>
              </w:rPr>
              <w:t>product number</w:t>
            </w:r>
            <w:r w:rsidRPr="002E34A0">
              <w:t xml:space="preserve">. If the </w:t>
            </w:r>
            <w:r w:rsidRPr="002E34A0">
              <w:rPr>
                <w:b/>
                <w:shd w:val="clear" w:color="auto" w:fill="D9D9D9" w:themeFill="background1" w:themeFillShade="D9"/>
              </w:rPr>
              <w:t>barcode</w:t>
            </w:r>
            <w:r w:rsidRPr="002E34A0">
              <w:rPr>
                <w:b/>
              </w:rPr>
              <w:t xml:space="preserve"> </w:t>
            </w:r>
            <w:r w:rsidRPr="002E34A0">
              <w:t xml:space="preserve">doesn’t match the product, an </w:t>
            </w:r>
            <w:r w:rsidRPr="002E34A0">
              <w:rPr>
                <w:b/>
                <w:shd w:val="clear" w:color="auto" w:fill="D9D9D9" w:themeFill="background1" w:themeFillShade="D9"/>
              </w:rPr>
              <w:t>error</w:t>
            </w:r>
            <w:r w:rsidRPr="002E34A0">
              <w:rPr>
                <w:b/>
              </w:rPr>
              <w:t xml:space="preserve"> </w:t>
            </w:r>
            <w:r w:rsidRPr="002E34A0">
              <w:t xml:space="preserve">must be generated on the </w:t>
            </w:r>
            <w:r w:rsidRPr="002E34A0">
              <w:rPr>
                <w:b/>
                <w:shd w:val="clear" w:color="auto" w:fill="D9D9D9" w:themeFill="background1" w:themeFillShade="D9"/>
              </w:rPr>
              <w:t>error screen</w:t>
            </w:r>
            <w:r w:rsidRPr="002E34A0">
              <w:t xml:space="preserve">. There has to be a </w:t>
            </w:r>
            <w:r w:rsidRPr="002E34A0">
              <w:rPr>
                <w:b/>
                <w:shd w:val="clear" w:color="auto" w:fill="D9D9D9" w:themeFill="background1" w:themeFillShade="D9"/>
              </w:rPr>
              <w:t>daily report</w:t>
            </w:r>
            <w:r w:rsidRPr="002E34A0">
              <w:rPr>
                <w:b/>
              </w:rPr>
              <w:t xml:space="preserve"> </w:t>
            </w:r>
            <w:r w:rsidRPr="002E34A0">
              <w:t xml:space="preserve">for all </w:t>
            </w:r>
            <w:r w:rsidRPr="002E34A0">
              <w:rPr>
                <w:b/>
                <w:shd w:val="clear" w:color="auto" w:fill="D9D9D9" w:themeFill="background1" w:themeFillShade="D9"/>
              </w:rPr>
              <w:t>transactions</w:t>
            </w:r>
            <w:r w:rsidRPr="002E34A0">
              <w:t xml:space="preserve"> specified in section 9.3.</w:t>
            </w:r>
          </w:p>
        </w:tc>
      </w:tr>
    </w:tbl>
    <w:p w14:paraId="6F0A8125" w14:textId="303EC729" w:rsidR="00857F03" w:rsidRPr="002E34A0" w:rsidRDefault="00857F03" w:rsidP="00857F03">
      <w:r w:rsidRPr="002E34A0">
        <w:t xml:space="preserve">We have just </w:t>
      </w:r>
      <w:r w:rsidRPr="002E34A0">
        <w:rPr>
          <w:b/>
        </w:rPr>
        <w:t>identified the classes</w:t>
      </w:r>
      <w:r w:rsidRPr="002E34A0">
        <w:t xml:space="preserve"> we will need. The names of the classes are </w:t>
      </w:r>
      <w:r w:rsidRPr="002E34A0">
        <w:rPr>
          <w:b/>
        </w:rPr>
        <w:t>the nouns in the text</w:t>
      </w:r>
      <w:r w:rsidRPr="002E34A0">
        <w:t xml:space="preserve">, usually common </w:t>
      </w:r>
      <w:ins w:id="628" w:author="Hans Zijlstra" w:date="2017-07-10T22:32:00Z">
        <w:r w:rsidR="005E1298">
          <w:t xml:space="preserve">singular </w:t>
        </w:r>
      </w:ins>
      <w:r w:rsidRPr="002E34A0">
        <w:t>nouns</w:t>
      </w:r>
      <w:del w:id="629" w:author="Hans Zijlstra" w:date="2017-07-10T22:32:00Z">
        <w:r w:rsidRPr="002E34A0" w:rsidDel="005E1298">
          <w:delText xml:space="preserve"> in singular</w:delText>
        </w:r>
      </w:del>
      <w:r w:rsidRPr="002E34A0">
        <w:t xml:space="preserve"> like </w:t>
      </w:r>
      <w:r w:rsidRPr="002E34A0">
        <w:rPr>
          <w:rFonts w:ascii="Consolas" w:hAnsi="Consolas"/>
          <w:b/>
          <w:bCs/>
          <w:noProof/>
          <w:kern w:val="32"/>
          <w:sz w:val="22"/>
        </w:rPr>
        <w:t>Student</w:t>
      </w:r>
      <w:r w:rsidRPr="002E34A0">
        <w:t xml:space="preserve">, </w:t>
      </w:r>
      <w:r w:rsidRPr="002E34A0">
        <w:rPr>
          <w:rFonts w:ascii="Consolas" w:hAnsi="Consolas"/>
          <w:b/>
          <w:bCs/>
          <w:noProof/>
          <w:kern w:val="32"/>
          <w:sz w:val="22"/>
        </w:rPr>
        <w:t>Message</w:t>
      </w:r>
      <w:r w:rsidRPr="002E34A0">
        <w:t xml:space="preserve">, </w:t>
      </w:r>
      <w:r w:rsidRPr="002E34A0">
        <w:rPr>
          <w:rFonts w:ascii="Consolas" w:hAnsi="Consolas"/>
          <w:b/>
          <w:bCs/>
          <w:noProof/>
          <w:kern w:val="32"/>
          <w:sz w:val="22"/>
        </w:rPr>
        <w:t>Lion</w:t>
      </w:r>
      <w:r w:rsidRPr="002E34A0">
        <w:t xml:space="preserve">. Avoid </w:t>
      </w:r>
      <w:r w:rsidRPr="002E34A0">
        <w:lastRenderedPageBreak/>
        <w:t>names that don’t</w:t>
      </w:r>
      <w:del w:id="630" w:author="Hans Zijlstra" w:date="2017-07-10T22:33:00Z">
        <w:r w:rsidRPr="002E34A0" w:rsidDel="005E1298">
          <w:delText xml:space="preserve"> come </w:delText>
        </w:r>
      </w:del>
      <w:del w:id="631" w:author="Hans Zijlstra" w:date="2017-07-10T22:32:00Z">
        <w:r w:rsidRPr="002E34A0" w:rsidDel="005E1298">
          <w:delText xml:space="preserve">from </w:delText>
        </w:r>
      </w:del>
      <w:ins w:id="632" w:author="Hans Zijlstra" w:date="2017-07-10T22:33:00Z">
        <w:r w:rsidR="005E1298">
          <w:t xml:space="preserve"> occur</w:t>
        </w:r>
      </w:ins>
      <w:ins w:id="633" w:author="Hans Zijlstra" w:date="2017-07-10T22:32:00Z">
        <w:r w:rsidR="005E1298">
          <w:t xml:space="preserve"> in</w:t>
        </w:r>
        <w:r w:rsidR="005E1298" w:rsidRPr="002E34A0">
          <w:t xml:space="preserve"> </w:t>
        </w:r>
      </w:ins>
      <w:r w:rsidRPr="002E34A0">
        <w:t xml:space="preserve">the text, such as: </w:t>
      </w:r>
      <w:r w:rsidRPr="002E34A0">
        <w:rPr>
          <w:rFonts w:ascii="Consolas" w:hAnsi="Consolas"/>
          <w:b/>
          <w:bCs/>
          <w:noProof/>
          <w:kern w:val="32"/>
          <w:sz w:val="22"/>
        </w:rPr>
        <w:t>StrangeClass</w:t>
      </w:r>
      <w:r w:rsidRPr="002E34A0">
        <w:t xml:space="preserve">, </w:t>
      </w:r>
      <w:r w:rsidRPr="002E34A0">
        <w:rPr>
          <w:rFonts w:ascii="Consolas" w:hAnsi="Consolas"/>
          <w:b/>
          <w:bCs/>
          <w:noProof/>
          <w:kern w:val="32"/>
          <w:sz w:val="22"/>
        </w:rPr>
        <w:t>AddressTheStudentHas</w:t>
      </w:r>
      <w:r w:rsidRPr="002E34A0">
        <w:t>.</w:t>
      </w:r>
    </w:p>
    <w:p w14:paraId="010968F3" w14:textId="1A42918C" w:rsidR="00857F03" w:rsidRPr="002E34A0" w:rsidRDefault="00857F03" w:rsidP="00857F03">
      <w:r w:rsidRPr="002E34A0">
        <w:t>Sometimes</w:t>
      </w:r>
      <w:ins w:id="634" w:author="Hans Zijlstra" w:date="2017-07-10T22:34:00Z">
        <w:r w:rsidR="005E1298">
          <w:t>,</w:t>
        </w:r>
      </w:ins>
      <w:r w:rsidRPr="002E34A0">
        <w:t xml:space="preserve"> it’s difficult to determine whether </w:t>
      </w:r>
      <w:ins w:id="635" w:author="Hans Zijlstra" w:date="2017-07-10T22:34:00Z">
        <w:r w:rsidR="005E1298">
          <w:t>a</w:t>
        </w:r>
      </w:ins>
      <w:del w:id="636" w:author="Hans Zijlstra" w:date="2017-07-10T22:34:00Z">
        <w:r w:rsidRPr="002E34A0" w:rsidDel="005E1298">
          <w:delText>some</w:delText>
        </w:r>
      </w:del>
      <w:r w:rsidRPr="002E34A0">
        <w:t xml:space="preserve"> subject or </w:t>
      </w:r>
      <w:proofErr w:type="spellStart"/>
      <w:r w:rsidRPr="002E34A0">
        <w:t>phenomen</w:t>
      </w:r>
      <w:ins w:id="637" w:author="Hans Zijlstra" w:date="2017-07-10T22:34:00Z">
        <w:r w:rsidR="005E1298">
          <w:t>um</w:t>
        </w:r>
      </w:ins>
      <w:proofErr w:type="spellEnd"/>
      <w:del w:id="638" w:author="Hans Zijlstra" w:date="2017-07-10T22:34:00Z">
        <w:r w:rsidRPr="002E34A0" w:rsidDel="005E1298">
          <w:delText>a</w:delText>
        </w:r>
      </w:del>
      <w:r w:rsidRPr="002E34A0">
        <w:t xml:space="preserve"> from the real world has to be a class. For example, the </w:t>
      </w:r>
      <w:r w:rsidRPr="002E34A0">
        <w:rPr>
          <w:b/>
        </w:rPr>
        <w:t>address</w:t>
      </w:r>
      <w:r w:rsidRPr="002E34A0">
        <w:t xml:space="preserve"> can be defined as a </w:t>
      </w:r>
      <w:r w:rsidRPr="002E34A0">
        <w:rPr>
          <w:b/>
        </w:rPr>
        <w:t xml:space="preserve">class </w:t>
      </w:r>
      <w:r w:rsidRPr="002E34A0">
        <w:rPr>
          <w:rFonts w:ascii="Consolas" w:hAnsi="Consolas"/>
          <w:b/>
          <w:bCs/>
          <w:noProof/>
          <w:kern w:val="32"/>
          <w:sz w:val="22"/>
        </w:rPr>
        <w:t>Address</w:t>
      </w:r>
      <w:r w:rsidRPr="002E34A0">
        <w:rPr>
          <w:b/>
        </w:rPr>
        <w:t xml:space="preserve"> or a string</w:t>
      </w:r>
      <w:r w:rsidRPr="002E34A0">
        <w:t xml:space="preserve">. The better we explore the problem, the easier it will be to decide which entities must be represented </w:t>
      </w:r>
      <w:ins w:id="639" w:author="Hans Zijlstra" w:date="2017-07-10T22:34:00Z">
        <w:r w:rsidR="005E1298">
          <w:t>by</w:t>
        </w:r>
      </w:ins>
      <w:del w:id="640" w:author="Hans Zijlstra" w:date="2017-07-10T22:34:00Z">
        <w:r w:rsidRPr="002E34A0" w:rsidDel="005E1298">
          <w:delText>as</w:delText>
        </w:r>
      </w:del>
      <w:r w:rsidRPr="002E34A0">
        <w:t xml:space="preserve"> classes. When a class becomes large and complicated</w:t>
      </w:r>
      <w:ins w:id="641" w:author="Hans Zijlstra" w:date="2017-07-10T22:35:00Z">
        <w:r w:rsidR="005E1298">
          <w:t>, then</w:t>
        </w:r>
      </w:ins>
      <w:r w:rsidRPr="002E34A0">
        <w:t xml:space="preserve"> it has to be broken down into several smaller classes.</w:t>
      </w:r>
    </w:p>
    <w:p w14:paraId="610BD32B" w14:textId="77777777" w:rsidR="00857F03" w:rsidRPr="002E34A0" w:rsidRDefault="00857F03" w:rsidP="00857F03">
      <w:pPr>
        <w:pStyle w:val="Heading3"/>
      </w:pPr>
      <w:r w:rsidRPr="002E34A0">
        <w:t>Identification of Class Attributes</w:t>
      </w:r>
    </w:p>
    <w:p w14:paraId="1DB10EDD" w14:textId="706CB9A0" w:rsidR="00857F03" w:rsidRPr="002E34A0" w:rsidRDefault="00857F03" w:rsidP="00857F03">
      <w:r w:rsidRPr="002E34A0">
        <w:t xml:space="preserve">Classes have </w:t>
      </w:r>
      <w:r w:rsidRPr="002E34A0">
        <w:rPr>
          <w:b/>
        </w:rPr>
        <w:t>attributes (characteristics)</w:t>
      </w:r>
      <w:ins w:id="642" w:author="Hans Zijlstra" w:date="2017-07-10T22:35:00Z">
        <w:r w:rsidR="005E1298">
          <w:t>.</w:t>
        </w:r>
      </w:ins>
      <w:del w:id="643" w:author="Hans Zijlstra" w:date="2017-07-10T22:35:00Z">
        <w:r w:rsidRPr="002E34A0" w:rsidDel="005E1298">
          <w:delText>,</w:delText>
        </w:r>
      </w:del>
      <w:r w:rsidRPr="002E34A0">
        <w:t xml:space="preserve"> </w:t>
      </w:r>
      <w:ins w:id="644" w:author="Hans Zijlstra" w:date="2017-07-10T22:35:00Z">
        <w:r w:rsidR="005E1298">
          <w:t>F</w:t>
        </w:r>
      </w:ins>
      <w:del w:id="645" w:author="Hans Zijlstra" w:date="2017-07-10T22:35:00Z">
        <w:r w:rsidRPr="002E34A0" w:rsidDel="005E1298">
          <w:delText>f</w:delText>
        </w:r>
      </w:del>
      <w:r w:rsidRPr="002E34A0">
        <w:t>or example</w:t>
      </w:r>
      <w:ins w:id="646" w:author="Hans Zijlstra" w:date="2017-07-10T22:35:00Z">
        <w:r w:rsidR="005E1298">
          <w:t>,</w:t>
        </w:r>
      </w:ins>
      <w:r w:rsidRPr="002E34A0">
        <w:t xml:space="preserve"> the class </w:t>
      </w:r>
      <w:r w:rsidRPr="002E34A0">
        <w:rPr>
          <w:rFonts w:ascii="Consolas" w:hAnsi="Consolas"/>
          <w:b/>
          <w:bCs/>
          <w:noProof/>
          <w:kern w:val="32"/>
          <w:sz w:val="22"/>
        </w:rPr>
        <w:t>Student</w:t>
      </w:r>
      <w:r w:rsidRPr="002E34A0">
        <w:t xml:space="preserve"> has a name, institution and a list of courses. Not all characteristics are important for a software system. For example, as far as the class </w:t>
      </w:r>
      <w:r w:rsidRPr="002E34A0">
        <w:rPr>
          <w:rFonts w:ascii="Consolas" w:hAnsi="Consolas"/>
          <w:b/>
          <w:bCs/>
          <w:noProof/>
          <w:kern w:val="32"/>
          <w:sz w:val="22"/>
        </w:rPr>
        <w:t>Student</w:t>
      </w:r>
      <w:r w:rsidRPr="002E34A0">
        <w:t xml:space="preserve"> is concerned</w:t>
      </w:r>
      <w:ins w:id="647" w:author="Hans Zijlstra" w:date="2017-07-04T15:58:00Z">
        <w:r w:rsidR="003E6467">
          <w:t>,</w:t>
        </w:r>
      </w:ins>
      <w:r w:rsidRPr="002E34A0">
        <w:t xml:space="preserve"> eye color is a non-essential characteristic. </w:t>
      </w:r>
      <w:r w:rsidRPr="002E34A0">
        <w:rPr>
          <w:b/>
        </w:rPr>
        <w:t>Only essential characteristics have to be modeled</w:t>
      </w:r>
      <w:r w:rsidRPr="002E34A0">
        <w:t>.</w:t>
      </w:r>
    </w:p>
    <w:p w14:paraId="2C93E4FD" w14:textId="77777777" w:rsidR="00857F03" w:rsidRPr="002E34A0" w:rsidRDefault="00857F03" w:rsidP="00857F03">
      <w:pPr>
        <w:pStyle w:val="Heading3"/>
      </w:pPr>
      <w:r w:rsidRPr="002E34A0">
        <w:t>Identification of Operations on Classes</w:t>
      </w:r>
    </w:p>
    <w:p w14:paraId="40C49A4C" w14:textId="576C08C1" w:rsidR="00857F03" w:rsidRPr="002E34A0" w:rsidRDefault="00857F03" w:rsidP="00857F03">
      <w:r w:rsidRPr="002E34A0">
        <w:t xml:space="preserve">Each class must have </w:t>
      </w:r>
      <w:r w:rsidRPr="002E34A0">
        <w:rPr>
          <w:b/>
        </w:rPr>
        <w:t>clearly defined responsibilities</w:t>
      </w:r>
      <w:r w:rsidRPr="002E34A0">
        <w:t xml:space="preserve"> – what objects or processes from the real world it </w:t>
      </w:r>
      <w:ins w:id="648" w:author="Hans Zijlstra" w:date="2017-07-10T22:37:00Z">
        <w:r w:rsidR="005E1298">
          <w:t>has to represent</w:t>
        </w:r>
      </w:ins>
      <w:del w:id="649" w:author="Hans Zijlstra" w:date="2017-07-10T22:36:00Z">
        <w:r w:rsidRPr="002E34A0" w:rsidDel="005E1298">
          <w:delText>identifies</w:delText>
        </w:r>
      </w:del>
      <w:r w:rsidRPr="002E34A0">
        <w:t xml:space="preserve"> and what tasks it </w:t>
      </w:r>
      <w:ins w:id="650" w:author="Hans Zijlstra" w:date="2017-07-10T22:37:00Z">
        <w:r w:rsidR="005E1298">
          <w:t xml:space="preserve">shall </w:t>
        </w:r>
      </w:ins>
      <w:r w:rsidRPr="002E34A0">
        <w:t>perform</w:t>
      </w:r>
      <w:del w:id="651" w:author="Hans Zijlstra" w:date="2017-07-10T22:37:00Z">
        <w:r w:rsidRPr="002E34A0" w:rsidDel="005E1298">
          <w:delText>s</w:delText>
        </w:r>
      </w:del>
      <w:r w:rsidRPr="002E34A0">
        <w:t xml:space="preserve">. Each action in the program is performed by one or several methods </w:t>
      </w:r>
      <w:ins w:id="652" w:author="Hans Zijlstra" w:date="2017-07-10T22:38:00Z">
        <w:r w:rsidR="005E1298">
          <w:t>of a</w:t>
        </w:r>
      </w:ins>
      <w:del w:id="653" w:author="Hans Zijlstra" w:date="2017-07-10T22:38:00Z">
        <w:r w:rsidRPr="002E34A0" w:rsidDel="005E1298">
          <w:delText>in some</w:delText>
        </w:r>
      </w:del>
      <w:r w:rsidRPr="002E34A0">
        <w:t xml:space="preserve"> class. The actions are modeled as operations (methods).</w:t>
      </w:r>
    </w:p>
    <w:p w14:paraId="51602E06" w14:textId="03A9AB0E" w:rsidR="00857F03" w:rsidRPr="002E34A0" w:rsidRDefault="00857F03" w:rsidP="00857F03">
      <w:r w:rsidRPr="002E34A0">
        <w:t xml:space="preserve">A combination of </w:t>
      </w:r>
      <w:r w:rsidRPr="002E34A0">
        <w:rPr>
          <w:b/>
        </w:rPr>
        <w:t>verb + noun is used for the name of a method</w:t>
      </w:r>
      <w:r w:rsidRPr="002E34A0">
        <w:t xml:space="preserve">, e.g. </w:t>
      </w:r>
      <w:r w:rsidRPr="002E34A0">
        <w:rPr>
          <w:rFonts w:ascii="Consolas" w:hAnsi="Consolas"/>
          <w:b/>
          <w:bCs/>
          <w:noProof/>
          <w:kern w:val="32"/>
          <w:sz w:val="22"/>
        </w:rPr>
        <w:t>PrintReport()</w:t>
      </w:r>
      <w:r w:rsidRPr="002E34A0">
        <w:t xml:space="preserve">, </w:t>
      </w:r>
      <w:r w:rsidRPr="002E34A0">
        <w:rPr>
          <w:rFonts w:ascii="Consolas" w:hAnsi="Consolas"/>
          <w:b/>
          <w:bCs/>
          <w:noProof/>
          <w:kern w:val="32"/>
          <w:sz w:val="22"/>
        </w:rPr>
        <w:t>ConnectToDatabase()</w:t>
      </w:r>
      <w:r w:rsidRPr="002E34A0">
        <w:t xml:space="preserve">. We cannot define all methods of a given class immediately. </w:t>
      </w:r>
      <w:ins w:id="654" w:author="Hans Zijlstra" w:date="2017-07-10T22:39:00Z">
        <w:r w:rsidR="005E1298">
          <w:t>We start by</w:t>
        </w:r>
      </w:ins>
      <w:del w:id="655" w:author="Hans Zijlstra" w:date="2017-07-10T22:39:00Z">
        <w:r w:rsidRPr="002E34A0" w:rsidDel="005E1298">
          <w:delText>Firstly, we</w:delText>
        </w:r>
      </w:del>
      <w:r w:rsidRPr="002E34A0">
        <w:t xml:space="preserve"> defin</w:t>
      </w:r>
      <w:ins w:id="656" w:author="Hans Zijlstra" w:date="2017-07-10T22:39:00Z">
        <w:r w:rsidR="005E1298">
          <w:t>ing</w:t>
        </w:r>
      </w:ins>
      <w:del w:id="657" w:author="Hans Zijlstra" w:date="2017-07-10T22:39:00Z">
        <w:r w:rsidRPr="002E34A0" w:rsidDel="005E1298">
          <w:delText>e</w:delText>
        </w:r>
      </w:del>
      <w:r w:rsidRPr="002E34A0">
        <w:t xml:space="preserve"> the most important methods – those that implement the basic responsibilities of the class</w:t>
      </w:r>
      <w:ins w:id="658" w:author="Hans Zijlstra" w:date="2017-07-10T22:42:00Z">
        <w:r w:rsidR="00F77DA6">
          <w:t>,</w:t>
        </w:r>
      </w:ins>
      <w:ins w:id="659" w:author="Hans Zijlstra" w:date="2017-07-10T22:41:00Z">
        <w:r w:rsidR="00F77DA6">
          <w:t xml:space="preserve"> and</w:t>
        </w:r>
      </w:ins>
      <w:del w:id="660" w:author="Hans Zijlstra" w:date="2017-07-10T22:40:00Z">
        <w:r w:rsidRPr="002E34A0" w:rsidDel="00F77DA6">
          <w:delText>.</w:delText>
        </w:r>
      </w:del>
      <w:r w:rsidRPr="002E34A0">
        <w:t xml:space="preserve"> </w:t>
      </w:r>
      <w:ins w:id="661" w:author="Hans Zijlstra" w:date="2017-07-10T22:42:00Z">
        <w:r w:rsidR="00F77DA6">
          <w:t>later we</w:t>
        </w:r>
      </w:ins>
      <w:del w:id="662" w:author="Hans Zijlstra" w:date="2017-07-10T22:39:00Z">
        <w:r w:rsidRPr="002E34A0" w:rsidDel="005E1298">
          <w:delText>Over time a</w:delText>
        </w:r>
      </w:del>
      <w:del w:id="663" w:author="Hans Zijlstra" w:date="2017-07-10T22:40:00Z">
        <w:r w:rsidRPr="002E34A0" w:rsidDel="00F77DA6">
          <w:delText>dditional</w:delText>
        </w:r>
      </w:del>
      <w:ins w:id="664" w:author="Hans Zijlstra" w:date="2017-07-10T22:43:00Z">
        <w:r w:rsidR="00F77DA6">
          <w:t xml:space="preserve"> eventually </w:t>
        </w:r>
      </w:ins>
      <w:ins w:id="665" w:author="Hans Zijlstra" w:date="2017-07-10T22:40:00Z">
        <w:r w:rsidR="00F77DA6">
          <w:t>add</w:t>
        </w:r>
      </w:ins>
      <w:r w:rsidRPr="002E34A0">
        <w:t xml:space="preserve"> </w:t>
      </w:r>
      <w:ins w:id="666" w:author="Hans Zijlstra" w:date="2017-07-10T22:40:00Z">
        <w:r w:rsidR="00F77DA6">
          <w:t xml:space="preserve">other </w:t>
        </w:r>
      </w:ins>
      <w:r w:rsidRPr="002E34A0">
        <w:t>methods</w:t>
      </w:r>
      <w:del w:id="667" w:author="Hans Zijlstra" w:date="2017-07-10T22:41:00Z">
        <w:r w:rsidRPr="002E34A0" w:rsidDel="00F77DA6">
          <w:delText xml:space="preserve"> </w:delText>
        </w:r>
      </w:del>
      <w:del w:id="668" w:author="Hans Zijlstra" w:date="2017-07-10T22:40:00Z">
        <w:r w:rsidRPr="002E34A0" w:rsidDel="00F77DA6">
          <w:delText>appear</w:delText>
        </w:r>
      </w:del>
      <w:r w:rsidRPr="002E34A0">
        <w:t>.</w:t>
      </w:r>
    </w:p>
    <w:p w14:paraId="71D282E7" w14:textId="77777777" w:rsidR="00857F03" w:rsidRPr="002E34A0" w:rsidRDefault="00857F03" w:rsidP="00857F03">
      <w:pPr>
        <w:pStyle w:val="Heading3"/>
      </w:pPr>
      <w:r w:rsidRPr="002E34A0">
        <w:t>Identification of Relationships between Classes</w:t>
      </w:r>
    </w:p>
    <w:p w14:paraId="33F4D93F" w14:textId="714A8872" w:rsidR="00857F03" w:rsidRPr="002E34A0" w:rsidRDefault="00857F03" w:rsidP="00857F03">
      <w:r w:rsidRPr="002E34A0">
        <w:t xml:space="preserve">If a student is from a faculty and this is important for the task we are </w:t>
      </w:r>
      <w:ins w:id="669" w:author="Hans Zijlstra" w:date="2017-07-10T22:43:00Z">
        <w:r w:rsidR="00F77DA6">
          <w:t>performing</w:t>
        </w:r>
      </w:ins>
      <w:del w:id="670" w:author="Hans Zijlstra" w:date="2017-07-10T22:43:00Z">
        <w:r w:rsidRPr="002E34A0" w:rsidDel="00F77DA6">
          <w:delText>solving</w:delText>
        </w:r>
      </w:del>
      <w:r w:rsidRPr="002E34A0">
        <w:t xml:space="preserve">, then student and faculty are related, i.e. the </w:t>
      </w:r>
      <w:r w:rsidRPr="002E34A0">
        <w:rPr>
          <w:rFonts w:ascii="Consolas" w:hAnsi="Consolas"/>
          <w:b/>
          <w:bCs/>
          <w:noProof/>
          <w:kern w:val="32"/>
          <w:sz w:val="22"/>
        </w:rPr>
        <w:t>Faculty</w:t>
      </w:r>
      <w:r w:rsidRPr="002E34A0">
        <w:t xml:space="preserve"> class has a list of </w:t>
      </w:r>
      <w:r w:rsidRPr="002E34A0">
        <w:rPr>
          <w:rFonts w:ascii="Consolas" w:hAnsi="Consolas"/>
          <w:b/>
          <w:bCs/>
          <w:noProof/>
          <w:kern w:val="32"/>
          <w:sz w:val="22"/>
        </w:rPr>
        <w:t>Students</w:t>
      </w:r>
      <w:r w:rsidRPr="002E34A0">
        <w:t xml:space="preserve">. These relations are called </w:t>
      </w:r>
      <w:r w:rsidRPr="002E34A0">
        <w:rPr>
          <w:b/>
        </w:rPr>
        <w:t>associations</w:t>
      </w:r>
      <w:r w:rsidRPr="002E34A0">
        <w:t xml:space="preserve"> (remember the "</w:t>
      </w:r>
      <w:r w:rsidRPr="002E34A0">
        <w:fldChar w:fldCharType="begin"/>
      </w:r>
      <w:r w:rsidRPr="002E34A0">
        <w:instrText xml:space="preserve"> HYPERLINK \l "UML_Class_Diagrams" </w:instrText>
      </w:r>
      <w:r w:rsidRPr="002E34A0">
        <w:rPr>
          <w:rPrChange w:id="671" w:author="Hans Zijlstra" w:date="2017-07-01T15:21:00Z">
            <w:rPr>
              <w:color w:val="0000FF"/>
              <w:u w:val="single"/>
            </w:rPr>
          </w:rPrChange>
        </w:rPr>
        <w:fldChar w:fldCharType="separate"/>
      </w:r>
      <w:r w:rsidRPr="002E34A0">
        <w:rPr>
          <w:color w:val="0000FF"/>
          <w:u w:val="single"/>
        </w:rPr>
        <w:t>Class Diagrams</w:t>
      </w:r>
      <w:r w:rsidRPr="002E34A0">
        <w:rPr>
          <w:color w:val="0000FF"/>
          <w:u w:val="single"/>
        </w:rPr>
        <w:fldChar w:fldCharType="end"/>
      </w:r>
      <w:r w:rsidRPr="002E34A0">
        <w:t>" section).</w:t>
      </w:r>
    </w:p>
    <w:p w14:paraId="533F0D25" w14:textId="77777777" w:rsidR="00857F03" w:rsidRPr="003745D4" w:rsidRDefault="00857F03" w:rsidP="00857F03">
      <w:pPr>
        <w:pStyle w:val="Heading2"/>
      </w:pPr>
      <w:bookmarkStart w:id="672" w:name="UML_Notation"/>
      <w:bookmarkStart w:id="673" w:name="_Toc370673229"/>
      <w:bookmarkEnd w:id="672"/>
      <w:r w:rsidRPr="003745D4">
        <w:t>UML Notation</w:t>
      </w:r>
      <w:bookmarkEnd w:id="673"/>
    </w:p>
    <w:p w14:paraId="34E81451" w14:textId="74952A75" w:rsidR="00857F03" w:rsidRPr="003745D4" w:rsidRDefault="00857F03" w:rsidP="00857F03">
      <w:r w:rsidRPr="00E97BEE">
        <w:rPr>
          <w:b/>
        </w:rPr>
        <w:t>UML (Unified</w:t>
      </w:r>
      <w:r w:rsidRPr="002F3D06">
        <w:rPr>
          <w:b/>
        </w:rPr>
        <w:t xml:space="preserve"> Modeling Language)</w:t>
      </w:r>
      <w:r w:rsidRPr="002F3D06">
        <w:t xml:space="preserve"> was mentioned in the </w:t>
      </w:r>
      <w:r w:rsidRPr="002E34A0">
        <w:fldChar w:fldCharType="begin"/>
      </w:r>
      <w:r w:rsidRPr="002E34A0">
        <w:instrText xml:space="preserve"> HYPERLINK \l "OOP_Inheritance" </w:instrText>
      </w:r>
      <w:r w:rsidRPr="002E34A0">
        <w:rPr>
          <w:rPrChange w:id="674" w:author="Hans Zijlstra" w:date="2017-07-01T15:21:00Z">
            <w:rPr>
              <w:rStyle w:val="Hyperlink"/>
            </w:rPr>
          </w:rPrChange>
        </w:rPr>
        <w:fldChar w:fldCharType="separate"/>
      </w:r>
      <w:r w:rsidRPr="002E34A0">
        <w:rPr>
          <w:rStyle w:val="Hyperlink"/>
        </w:rPr>
        <w:t>section about inheritance</w:t>
      </w:r>
      <w:r w:rsidRPr="002E34A0">
        <w:rPr>
          <w:rStyle w:val="Hyperlink"/>
        </w:rPr>
        <w:fldChar w:fldCharType="end"/>
      </w:r>
      <w:del w:id="675" w:author="Hans Zijlstra" w:date="2017-07-10T22:44:00Z">
        <w:r w:rsidRPr="002E34A0" w:rsidDel="00F77DA6">
          <w:delText xml:space="preserve"> </w:delText>
        </w:r>
      </w:del>
      <w:ins w:id="676" w:author="Hans Zijlstra" w:date="2017-07-10T22:44:00Z">
        <w:r w:rsidR="00F77DA6">
          <w:t xml:space="preserve">, </w:t>
        </w:r>
      </w:ins>
      <w:r w:rsidRPr="002E34A0">
        <w:t>where we discussed class diagrams. The UML notation defines several additional types of diagrams. Let</w:t>
      </w:r>
      <w:r w:rsidRPr="003745D4">
        <w:t xml:space="preserve">’s </w:t>
      </w:r>
      <w:ins w:id="677" w:author="Hans Zijlstra" w:date="2017-07-10T22:44:00Z">
        <w:r w:rsidR="00F77DA6">
          <w:t xml:space="preserve">briefly </w:t>
        </w:r>
      </w:ins>
      <w:r w:rsidRPr="003745D4">
        <w:t>check out some of them</w:t>
      </w:r>
      <w:del w:id="678" w:author="Hans Zijlstra" w:date="2017-07-10T22:45:00Z">
        <w:r w:rsidRPr="003745D4" w:rsidDel="00F77DA6">
          <w:delText xml:space="preserve"> bri</w:delText>
        </w:r>
      </w:del>
      <w:del w:id="679" w:author="Hans Zijlstra" w:date="2017-07-10T22:44:00Z">
        <w:r w:rsidRPr="003745D4" w:rsidDel="00F77DA6">
          <w:delText>efly</w:delText>
        </w:r>
      </w:del>
      <w:r w:rsidRPr="003745D4">
        <w:t>.</w:t>
      </w:r>
    </w:p>
    <w:p w14:paraId="46603307" w14:textId="198ABEB8" w:rsidR="00857F03" w:rsidRPr="00E97BEE" w:rsidRDefault="00857F03" w:rsidP="00857F03">
      <w:pPr>
        <w:pStyle w:val="Heading3"/>
      </w:pPr>
      <w:r w:rsidRPr="00E97BEE">
        <w:t>Use</w:t>
      </w:r>
      <w:ins w:id="680" w:author="Hans Zijlstra" w:date="2017-07-10T22:45:00Z">
        <w:r w:rsidR="00F77DA6">
          <w:t>-</w:t>
        </w:r>
      </w:ins>
      <w:del w:id="681" w:author="Hans Zijlstra" w:date="2017-07-10T22:45:00Z">
        <w:r w:rsidRPr="00E97BEE" w:rsidDel="00F77DA6">
          <w:delText xml:space="preserve"> </w:delText>
        </w:r>
      </w:del>
      <w:r w:rsidRPr="00E97BEE">
        <w:t>Case Diagrams</w:t>
      </w:r>
    </w:p>
    <w:p w14:paraId="739277F2" w14:textId="77777777" w:rsidR="00857F03" w:rsidRPr="002E34A0" w:rsidRDefault="00857F03" w:rsidP="00857F03">
      <w:r w:rsidRPr="002F3D06">
        <w:t xml:space="preserve">They are used when we elicit the requirements for the description of possible actions. </w:t>
      </w:r>
      <w:r w:rsidRPr="002F3D06">
        <w:rPr>
          <w:b/>
        </w:rPr>
        <w:t>Actors</w:t>
      </w:r>
      <w:r w:rsidRPr="002E34A0">
        <w:t xml:space="preserve"> represent roles (types of users).</w:t>
      </w:r>
    </w:p>
    <w:p w14:paraId="5510680A" w14:textId="52D60832" w:rsidR="00857F03" w:rsidRPr="002E34A0" w:rsidRDefault="00857F03" w:rsidP="00857F03">
      <w:r w:rsidRPr="002E34A0">
        <w:rPr>
          <w:b/>
        </w:rPr>
        <w:t>Use</w:t>
      </w:r>
      <w:ins w:id="682" w:author="Hans Zijlstra" w:date="2017-07-10T22:45:00Z">
        <w:r w:rsidR="00F77DA6">
          <w:rPr>
            <w:b/>
          </w:rPr>
          <w:t>-</w:t>
        </w:r>
      </w:ins>
      <w:del w:id="683" w:author="Hans Zijlstra" w:date="2017-07-10T22:45:00Z">
        <w:r w:rsidRPr="002E34A0" w:rsidDel="00F77DA6">
          <w:rPr>
            <w:b/>
          </w:rPr>
          <w:delText xml:space="preserve"> </w:delText>
        </w:r>
      </w:del>
      <w:r w:rsidRPr="002E34A0">
        <w:rPr>
          <w:b/>
        </w:rPr>
        <w:t>cases</w:t>
      </w:r>
      <w:r w:rsidRPr="002E34A0">
        <w:t xml:space="preserve"> describe interaction between the actors and the system. The use</w:t>
      </w:r>
      <w:ins w:id="684" w:author="Hans Zijlstra" w:date="2017-07-11T07:39:00Z">
        <w:r w:rsidR="004D552D">
          <w:t>-</w:t>
        </w:r>
      </w:ins>
      <w:del w:id="685" w:author="Hans Zijlstra" w:date="2017-07-11T07:39:00Z">
        <w:r w:rsidRPr="002E34A0" w:rsidDel="004D552D">
          <w:delText xml:space="preserve"> </w:delText>
        </w:r>
      </w:del>
      <w:r w:rsidRPr="002E34A0">
        <w:t>case model is a group of use</w:t>
      </w:r>
      <w:ins w:id="686" w:author="Hans Zijlstra" w:date="2017-07-11T07:39:00Z">
        <w:r w:rsidR="004D552D">
          <w:t>-</w:t>
        </w:r>
      </w:ins>
      <w:del w:id="687" w:author="Hans Zijlstra" w:date="2017-07-11T07:39:00Z">
        <w:r w:rsidRPr="002E34A0" w:rsidDel="004D552D">
          <w:delText xml:space="preserve"> </w:delText>
        </w:r>
      </w:del>
      <w:r w:rsidRPr="002E34A0">
        <w:t>cases – it provides a complete description of a system’s functionality.</w:t>
      </w:r>
    </w:p>
    <w:p w14:paraId="71741B7A" w14:textId="78053895" w:rsidR="00857F03" w:rsidRPr="002E34A0" w:rsidRDefault="00857F03" w:rsidP="00857F03">
      <w:pPr>
        <w:pStyle w:val="Heading4"/>
      </w:pPr>
      <w:r w:rsidRPr="002E34A0">
        <w:t>Use</w:t>
      </w:r>
      <w:ins w:id="688" w:author="Hans Zijlstra" w:date="2017-07-11T07:39:00Z">
        <w:r w:rsidR="004D552D">
          <w:t>-</w:t>
        </w:r>
      </w:ins>
      <w:del w:id="689" w:author="Hans Zijlstra" w:date="2017-07-11T07:39:00Z">
        <w:r w:rsidRPr="002E34A0" w:rsidDel="004D552D">
          <w:delText xml:space="preserve"> </w:delText>
        </w:r>
      </w:del>
      <w:r w:rsidRPr="002E34A0">
        <w:t>Case Diagrams – Example</w:t>
      </w:r>
    </w:p>
    <w:p w14:paraId="0E4EFAFA" w14:textId="7B58A4D6" w:rsidR="00857F03" w:rsidRPr="002E34A0" w:rsidRDefault="00857F03" w:rsidP="00857F03">
      <w:pPr>
        <w:spacing w:after="120"/>
      </w:pPr>
      <w:r w:rsidRPr="002E34A0">
        <w:t xml:space="preserve">Here is how a </w:t>
      </w:r>
      <w:r w:rsidRPr="002E34A0">
        <w:rPr>
          <w:b/>
        </w:rPr>
        <w:t>use</w:t>
      </w:r>
      <w:ins w:id="690" w:author="Hans Zijlstra" w:date="2017-07-11T07:39:00Z">
        <w:r w:rsidR="004D552D">
          <w:rPr>
            <w:b/>
          </w:rPr>
          <w:t>-</w:t>
        </w:r>
      </w:ins>
      <w:del w:id="691" w:author="Hans Zijlstra" w:date="2017-07-11T07:39:00Z">
        <w:r w:rsidRPr="002E34A0" w:rsidDel="004D552D">
          <w:rPr>
            <w:b/>
          </w:rPr>
          <w:delText xml:space="preserve"> </w:delText>
        </w:r>
      </w:del>
      <w:r w:rsidRPr="002E34A0">
        <w:rPr>
          <w:b/>
        </w:rPr>
        <w:t>case diagram</w:t>
      </w:r>
      <w:r w:rsidRPr="002E34A0">
        <w:t xml:space="preserve"> looks like:</w:t>
      </w:r>
    </w:p>
    <w:p w14:paraId="06FF12C7" w14:textId="77777777" w:rsidR="00857F03" w:rsidRPr="002E34A0" w:rsidRDefault="00857F03" w:rsidP="00857F03">
      <w:pPr>
        <w:jc w:val="center"/>
      </w:pPr>
      <w:r w:rsidRPr="002E34A0">
        <w:rPr>
          <w:noProof/>
        </w:rPr>
        <w:lastRenderedPageBreak/>
        <w:drawing>
          <wp:inline distT="0" distB="0" distL="0" distR="0" wp14:anchorId="4601B872" wp14:editId="4B0DCCA6">
            <wp:extent cx="4600800" cy="2325600"/>
            <wp:effectExtent l="0" t="0" r="0" b="0"/>
            <wp:docPr id="5479" name="Object 1" descr="Example of UML use-case diagram: actors interract with certain use-cases inside a package" title="UML Use Case Dia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20">
                      <a:grayscl/>
                      <a:extLst>
                        <a:ext uri="{BEBA8EAE-BF5A-486C-A8C5-ECC9F3942E4B}">
                          <a14:imgProps xmlns:a14="http://schemas.microsoft.com/office/drawing/2010/main">
                            <a14:imgLayer r:embed="rId21">
                              <a14:imgEffect>
                                <a14:brightnessContrast bright="-15000" contrast="40000"/>
                              </a14:imgEffect>
                            </a14:imgLayer>
                          </a14:imgProps>
                        </a:ext>
                        <a:ext uri="{28A0092B-C50C-407E-A947-70E740481C1C}">
                          <a14:useLocalDpi xmlns:a14="http://schemas.microsoft.com/office/drawing/2010/main"/>
                        </a:ext>
                      </a:extLst>
                    </a:blip>
                    <a:srcRect/>
                    <a:stretch>
                      <a:fillRect/>
                    </a:stretch>
                  </pic:blipFill>
                  <pic:spPr bwMode="auto">
                    <a:xfrm>
                      <a:off x="0" y="0"/>
                      <a:ext cx="4600800" cy="2325600"/>
                    </a:xfrm>
                    <a:prstGeom prst="rect">
                      <a:avLst/>
                    </a:prstGeom>
                    <a:noFill/>
                    <a:ln>
                      <a:noFill/>
                    </a:ln>
                    <a:effectLst/>
                  </pic:spPr>
                </pic:pic>
              </a:graphicData>
            </a:graphic>
          </wp:inline>
        </w:drawing>
      </w:r>
    </w:p>
    <w:p w14:paraId="02801A7D" w14:textId="2138965C" w:rsidR="00857F03" w:rsidRPr="002E34A0" w:rsidRDefault="00857F03" w:rsidP="00857F03">
      <w:r w:rsidRPr="003745D4">
        <w:t xml:space="preserve">The </w:t>
      </w:r>
      <w:r w:rsidRPr="00E97BEE">
        <w:rPr>
          <w:b/>
        </w:rPr>
        <w:t>actor</w:t>
      </w:r>
      <w:r w:rsidRPr="002F3D06">
        <w:t xml:space="preserve"> (the “</w:t>
      </w:r>
      <w:ins w:id="692" w:author="Hans Zijlstra" w:date="2017-07-04T16:00:00Z">
        <w:r w:rsidR="003E6467">
          <w:t>st</w:t>
        </w:r>
      </w:ins>
      <w:ins w:id="693" w:author="Hans Zijlstra" w:date="2017-07-04T16:01:00Z">
        <w:r w:rsidR="003E6467">
          <w:t>ic</w:t>
        </w:r>
      </w:ins>
      <w:ins w:id="694" w:author="Hans Zijlstra" w:date="2017-07-04T16:04:00Z">
        <w:r w:rsidR="003E6467">
          <w:t>k figure</w:t>
        </w:r>
      </w:ins>
      <w:del w:id="695" w:author="Hans Zijlstra" w:date="2017-07-04T16:00:00Z">
        <w:r w:rsidRPr="002F3D06" w:rsidDel="003E6467">
          <w:delText>dwarf</w:delText>
        </w:r>
      </w:del>
      <w:r w:rsidRPr="002F3D06">
        <w:t xml:space="preserve">” in the diagram) is someone who interacts with the system (a user, external system or, for instance, an external environment). The </w:t>
      </w:r>
      <w:r w:rsidRPr="002E34A0">
        <w:rPr>
          <w:b/>
        </w:rPr>
        <w:t>actor has a unique name</w:t>
      </w:r>
      <w:r w:rsidRPr="002E34A0">
        <w:t xml:space="preserve"> and, </w:t>
      </w:r>
      <w:ins w:id="696" w:author="Hans Zijlstra" w:date="2017-07-11T07:40:00Z">
        <w:r w:rsidR="004D552D">
          <w:t>eventually</w:t>
        </w:r>
      </w:ins>
      <w:del w:id="697" w:author="Hans Zijlstra" w:date="2017-07-11T07:40:00Z">
        <w:r w:rsidRPr="002E34A0" w:rsidDel="004D552D">
          <w:delText>possibly</w:delText>
        </w:r>
      </w:del>
      <w:r w:rsidRPr="002E34A0">
        <w:t xml:space="preserve">, a </w:t>
      </w:r>
      <w:r w:rsidRPr="002E34A0">
        <w:rPr>
          <w:b/>
        </w:rPr>
        <w:t>description</w:t>
      </w:r>
      <w:r w:rsidRPr="002E34A0">
        <w:t>. I</w:t>
      </w:r>
      <w:ins w:id="698" w:author="Hans Zijlstra" w:date="2017-07-04T16:03:00Z">
        <w:r w:rsidR="003E6467">
          <w:t>n</w:t>
        </w:r>
      </w:ins>
      <w:r w:rsidRPr="002E34A0">
        <w:t xml:space="preserve"> our case</w:t>
      </w:r>
      <w:ins w:id="699" w:author="Hans Zijlstra" w:date="2017-07-04T16:03:00Z">
        <w:r w:rsidR="003E6467">
          <w:t>,</w:t>
        </w:r>
      </w:ins>
      <w:r w:rsidRPr="002E34A0">
        <w:t xml:space="preserve"> actors are the </w:t>
      </w:r>
      <w:r w:rsidRPr="002E34A0">
        <w:rPr>
          <w:rStyle w:val="Code"/>
        </w:rPr>
        <w:t>WatchUser</w:t>
      </w:r>
      <w:r w:rsidRPr="002E34A0">
        <w:t xml:space="preserve"> and the </w:t>
      </w:r>
      <w:r w:rsidRPr="002E34A0">
        <w:rPr>
          <w:rStyle w:val="Code"/>
        </w:rPr>
        <w:t>WatchRepairPerson</w:t>
      </w:r>
      <w:r w:rsidRPr="002E34A0">
        <w:t>.</w:t>
      </w:r>
    </w:p>
    <w:p w14:paraId="0784D7C0" w14:textId="2D67016B" w:rsidR="00857F03" w:rsidRPr="002E34A0" w:rsidRDefault="00857F03" w:rsidP="00857F03">
      <w:r w:rsidRPr="002E34A0">
        <w:t xml:space="preserve">A </w:t>
      </w:r>
      <w:r w:rsidRPr="002E34A0">
        <w:rPr>
          <w:b/>
        </w:rPr>
        <w:t>use</w:t>
      </w:r>
      <w:ins w:id="700" w:author="Hans Zijlstra" w:date="2017-07-11T07:41:00Z">
        <w:r w:rsidR="004D552D">
          <w:rPr>
            <w:b/>
          </w:rPr>
          <w:t>-</w:t>
        </w:r>
      </w:ins>
      <w:del w:id="701" w:author="Hans Zijlstra" w:date="2017-07-11T07:41:00Z">
        <w:r w:rsidRPr="002E34A0" w:rsidDel="004D552D">
          <w:rPr>
            <w:b/>
          </w:rPr>
          <w:delText xml:space="preserve"> </w:delText>
        </w:r>
      </w:del>
      <w:r w:rsidRPr="002E34A0">
        <w:rPr>
          <w:b/>
        </w:rPr>
        <w:t>case</w:t>
      </w:r>
      <w:r w:rsidRPr="002E34A0">
        <w:t xml:space="preserve"> (the “egg</w:t>
      </w:r>
      <w:ins w:id="702" w:author="Hans Zijlstra" w:date="2017-07-11T07:41:00Z">
        <w:r w:rsidR="004D552D">
          <w:t>s</w:t>
        </w:r>
      </w:ins>
      <w:r w:rsidRPr="002E34A0">
        <w:t xml:space="preserve">” in the diagram) describes a </w:t>
      </w:r>
      <w:r w:rsidRPr="002E34A0">
        <w:rPr>
          <w:b/>
        </w:rPr>
        <w:t>single functionality of the system</w:t>
      </w:r>
      <w:r w:rsidRPr="002E34A0">
        <w:t xml:space="preserve">, a single </w:t>
      </w:r>
      <w:r w:rsidRPr="002E34A0">
        <w:rPr>
          <w:b/>
        </w:rPr>
        <w:t>action</w:t>
      </w:r>
      <w:r w:rsidRPr="002E34A0">
        <w:t xml:space="preserve"> that can be performed by some actor. It has a </w:t>
      </w:r>
      <w:r w:rsidRPr="002E34A0">
        <w:rPr>
          <w:b/>
        </w:rPr>
        <w:t>unique name</w:t>
      </w:r>
      <w:r w:rsidRPr="002E34A0">
        <w:t xml:space="preserve"> and is </w:t>
      </w:r>
      <w:r w:rsidRPr="002E34A0">
        <w:rPr>
          <w:b/>
        </w:rPr>
        <w:t>related to actors</w:t>
      </w:r>
      <w:r w:rsidRPr="002E34A0">
        <w:t xml:space="preserve">. It can have input and output conditions. Most frequently, it contains a flow of operations (a process). It can also have other requirements. We have three use cases in the diagram above: </w:t>
      </w:r>
      <w:r w:rsidRPr="002E34A0">
        <w:rPr>
          <w:rStyle w:val="Code"/>
        </w:rPr>
        <w:t>ReadTime</w:t>
      </w:r>
      <w:r w:rsidRPr="002E34A0">
        <w:t xml:space="preserve">, </w:t>
      </w:r>
      <w:r w:rsidRPr="002E34A0">
        <w:rPr>
          <w:rStyle w:val="Code"/>
        </w:rPr>
        <w:t>SetTime</w:t>
      </w:r>
      <w:r w:rsidRPr="002E34A0">
        <w:t xml:space="preserve"> and </w:t>
      </w:r>
      <w:r w:rsidRPr="002E34A0">
        <w:rPr>
          <w:rStyle w:val="Code"/>
        </w:rPr>
        <w:t>ChangeBattery</w:t>
      </w:r>
      <w:r w:rsidRPr="002E34A0">
        <w:t>.</w:t>
      </w:r>
    </w:p>
    <w:p w14:paraId="0E5585EC" w14:textId="2EA3DCBB" w:rsidR="00857F03" w:rsidRPr="002E34A0" w:rsidRDefault="00857F03" w:rsidP="00857F03">
      <w:r w:rsidRPr="002E34A0">
        <w:t xml:space="preserve">A </w:t>
      </w:r>
      <w:r w:rsidRPr="002E34A0">
        <w:rPr>
          <w:b/>
        </w:rPr>
        <w:t>package</w:t>
      </w:r>
      <w:r w:rsidRPr="002E34A0">
        <w:t xml:space="preserve"> holds several logically related use</w:t>
      </w:r>
      <w:ins w:id="703" w:author="Hans Zijlstra" w:date="2017-07-11T07:42:00Z">
        <w:r w:rsidR="004D552D">
          <w:t>-</w:t>
        </w:r>
      </w:ins>
      <w:del w:id="704" w:author="Hans Zijlstra" w:date="2017-07-11T07:42:00Z">
        <w:r w:rsidRPr="002E34A0" w:rsidDel="004D552D">
          <w:delText xml:space="preserve"> </w:delText>
        </w:r>
      </w:del>
      <w:r w:rsidRPr="002E34A0">
        <w:t>cases.</w:t>
      </w:r>
    </w:p>
    <w:p w14:paraId="01FF5671" w14:textId="63AE3E96" w:rsidR="00857F03" w:rsidRPr="002E34A0" w:rsidRDefault="00857F03" w:rsidP="00857F03">
      <w:r w:rsidRPr="002E34A0">
        <w:rPr>
          <w:b/>
        </w:rPr>
        <w:t>Lines</w:t>
      </w:r>
      <w:r w:rsidRPr="002E34A0">
        <w:t xml:space="preserve"> connect actors to the use</w:t>
      </w:r>
      <w:ins w:id="705" w:author="Hans Zijlstra" w:date="2017-07-11T07:42:00Z">
        <w:r w:rsidR="004D552D">
          <w:t>-</w:t>
        </w:r>
      </w:ins>
      <w:del w:id="706" w:author="Hans Zijlstra" w:date="2017-07-11T07:42:00Z">
        <w:r w:rsidRPr="002E34A0" w:rsidDel="004D552D">
          <w:delText xml:space="preserve"> </w:delText>
        </w:r>
      </w:del>
      <w:r w:rsidRPr="002E34A0">
        <w:t>cases they perform. An actor can perform or be involved in one or several use cases.</w:t>
      </w:r>
    </w:p>
    <w:p w14:paraId="3BA3DB9F" w14:textId="77777777" w:rsidR="00857F03" w:rsidRPr="002E34A0" w:rsidRDefault="00857F03" w:rsidP="00857F03">
      <w:pPr>
        <w:pStyle w:val="Heading3"/>
      </w:pPr>
      <w:r w:rsidRPr="002E34A0">
        <w:t>Sequence Diagrams</w:t>
      </w:r>
    </w:p>
    <w:p w14:paraId="182D2531" w14:textId="71848AC9" w:rsidR="00857F03" w:rsidRPr="002E34A0" w:rsidRDefault="00857F03" w:rsidP="00857F03">
      <w:r w:rsidRPr="002E34A0">
        <w:t xml:space="preserve">Sequence diagrams are used </w:t>
      </w:r>
      <w:ins w:id="707" w:author="Hans Zijlstra" w:date="2017-07-11T07:43:00Z">
        <w:r w:rsidR="004D552D">
          <w:t>for</w:t>
        </w:r>
      </w:ins>
      <w:del w:id="708" w:author="Hans Zijlstra" w:date="2017-07-11T07:43:00Z">
        <w:r w:rsidRPr="002E34A0" w:rsidDel="004D552D">
          <w:delText>w</w:delText>
        </w:r>
      </w:del>
      <w:del w:id="709" w:author="Hans Zijlstra" w:date="2017-07-11T07:42:00Z">
        <w:r w:rsidRPr="002E34A0" w:rsidDel="004D552D">
          <w:delText>hen</w:delText>
        </w:r>
      </w:del>
      <w:r w:rsidRPr="002E34A0">
        <w:t xml:space="preserve"> modeling the requirements of </w:t>
      </w:r>
      <w:r w:rsidRPr="002E34A0">
        <w:rPr>
          <w:b/>
        </w:rPr>
        <w:t xml:space="preserve">process specification </w:t>
      </w:r>
      <w:r w:rsidRPr="002E34A0">
        <w:t xml:space="preserve">and </w:t>
      </w:r>
      <w:ins w:id="710" w:author="Hans Zijlstra" w:date="2017-07-11T07:43:00Z">
        <w:r w:rsidR="004D552D">
          <w:t xml:space="preserve">for </w:t>
        </w:r>
      </w:ins>
      <w:r w:rsidRPr="002E34A0">
        <w:t>describing use</w:t>
      </w:r>
      <w:ins w:id="711" w:author="Hans Zijlstra" w:date="2017-07-11T07:43:00Z">
        <w:r w:rsidR="004D552D">
          <w:t>-</w:t>
        </w:r>
      </w:ins>
      <w:del w:id="712" w:author="Hans Zijlstra" w:date="2017-07-11T07:43:00Z">
        <w:r w:rsidRPr="002E34A0" w:rsidDel="004D552D">
          <w:delText xml:space="preserve"> </w:delText>
        </w:r>
      </w:del>
      <w:r w:rsidRPr="002E34A0">
        <w:t>case scenarios more extensively. They allow describing additional participants in the processes and the sequence of the actions over</w:t>
      </w:r>
      <w:del w:id="713" w:author="Hans Zijlstra" w:date="2017-07-04T16:06:00Z">
        <w:r w:rsidRPr="002E34A0" w:rsidDel="003E6467">
          <w:delText xml:space="preserve"> the</w:delText>
        </w:r>
      </w:del>
      <w:r w:rsidRPr="002E34A0">
        <w:t xml:space="preserve"> time. They are used in designing the descriptions of system interfaces.</w:t>
      </w:r>
    </w:p>
    <w:p w14:paraId="16F88100" w14:textId="77777777" w:rsidR="00857F03" w:rsidRPr="002E34A0" w:rsidRDefault="00857F03" w:rsidP="00857F03">
      <w:r w:rsidRPr="002E34A0">
        <w:t xml:space="preserve">Sequence diagrams describe </w:t>
      </w:r>
      <w:r w:rsidRPr="002E34A0">
        <w:rPr>
          <w:b/>
        </w:rPr>
        <w:t>what happens over</w:t>
      </w:r>
      <w:del w:id="714" w:author="Hans Zijlstra" w:date="2017-07-04T16:06:00Z">
        <w:r w:rsidRPr="002E34A0" w:rsidDel="003E6467">
          <w:rPr>
            <w:b/>
          </w:rPr>
          <w:delText xml:space="preserve"> the</w:delText>
        </w:r>
      </w:del>
      <w:r w:rsidRPr="002E34A0">
        <w:rPr>
          <w:b/>
        </w:rPr>
        <w:t xml:space="preserve"> time</w:t>
      </w:r>
      <w:r w:rsidRPr="002E34A0">
        <w:t>, the interactions over</w:t>
      </w:r>
      <w:del w:id="715" w:author="Hans Zijlstra" w:date="2017-07-04T16:06:00Z">
        <w:r w:rsidRPr="002E34A0" w:rsidDel="003E6467">
          <w:delText xml:space="preserve"> the</w:delText>
        </w:r>
      </w:del>
      <w:r w:rsidRPr="002E34A0">
        <w:t xml:space="preserve"> time, the </w:t>
      </w:r>
      <w:r w:rsidRPr="002E34A0">
        <w:rPr>
          <w:b/>
        </w:rPr>
        <w:t>dynamic view</w:t>
      </w:r>
      <w:r w:rsidRPr="002E34A0">
        <w:t xml:space="preserve"> over the system, a </w:t>
      </w:r>
      <w:r w:rsidRPr="002E34A0">
        <w:rPr>
          <w:b/>
        </w:rPr>
        <w:t>sequence of steps</w:t>
      </w:r>
      <w:r w:rsidRPr="002E34A0">
        <w:t>, just like an algorithm.</w:t>
      </w:r>
    </w:p>
    <w:p w14:paraId="56799951" w14:textId="77777777" w:rsidR="00857F03" w:rsidRPr="002E34A0" w:rsidRDefault="00857F03" w:rsidP="00857F03">
      <w:pPr>
        <w:pStyle w:val="Heading3"/>
      </w:pPr>
      <w:r w:rsidRPr="002E34A0">
        <w:t>Sequence Diagrams – Example</w:t>
      </w:r>
    </w:p>
    <w:p w14:paraId="11FB9ABC" w14:textId="77777777" w:rsidR="00857F03" w:rsidRPr="002E34A0" w:rsidRDefault="00857F03" w:rsidP="00857F03">
      <w:pPr>
        <w:spacing w:after="120"/>
      </w:pPr>
      <w:r w:rsidRPr="002E34A0">
        <w:t>Here is how a sequence diagram looks like:</w:t>
      </w:r>
    </w:p>
    <w:p w14:paraId="7C6BDDC2" w14:textId="77777777" w:rsidR="00857F03" w:rsidRPr="002E34A0" w:rsidRDefault="00857F03" w:rsidP="00857F03">
      <w:pPr>
        <w:jc w:val="center"/>
      </w:pPr>
      <w:r w:rsidRPr="002E34A0">
        <w:rPr>
          <w:noProof/>
        </w:rPr>
        <w:lastRenderedPageBreak/>
        <w:drawing>
          <wp:inline distT="0" distB="0" distL="0" distR="0" wp14:anchorId="6B70D0F9" wp14:editId="620DC409">
            <wp:extent cx="4991100" cy="2522220"/>
            <wp:effectExtent l="0" t="0" r="0" b="0"/>
            <wp:docPr id="5480" name="Picture 5480" descr="UML sequence diagram - example" title="UML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Sequence Diagram"/>
                    <pic:cNvPicPr>
                      <a:picLocks noChangeAspect="1" noChangeArrowheads="1"/>
                    </pic:cNvPicPr>
                  </pic:nvPicPr>
                  <pic:blipFill>
                    <a:blip r:embed="rId22" cstate="print">
                      <a:grayscl/>
                      <a:lum bright="-20000" contrast="40000"/>
                      <a:extLst>
                        <a:ext uri="{28A0092B-C50C-407E-A947-70E740481C1C}">
                          <a14:useLocalDpi xmlns:a14="http://schemas.microsoft.com/office/drawing/2010/main"/>
                        </a:ext>
                      </a:extLst>
                    </a:blip>
                    <a:srcRect/>
                    <a:stretch>
                      <a:fillRect/>
                    </a:stretch>
                  </pic:blipFill>
                  <pic:spPr bwMode="auto">
                    <a:xfrm>
                      <a:off x="0" y="0"/>
                      <a:ext cx="4991100" cy="2522220"/>
                    </a:xfrm>
                    <a:prstGeom prst="rect">
                      <a:avLst/>
                    </a:prstGeom>
                    <a:noFill/>
                    <a:ln>
                      <a:noFill/>
                    </a:ln>
                    <a:effectLst/>
                  </pic:spPr>
                </pic:pic>
              </a:graphicData>
            </a:graphic>
          </wp:inline>
        </w:drawing>
      </w:r>
    </w:p>
    <w:p w14:paraId="512755E9" w14:textId="3BB33F04" w:rsidR="00857F03" w:rsidRPr="002E34A0" w:rsidRDefault="00857F03" w:rsidP="00857F03">
      <w:pPr>
        <w:rPr>
          <w:bCs/>
        </w:rPr>
      </w:pPr>
      <w:r w:rsidRPr="003745D4">
        <w:rPr>
          <w:b/>
          <w:bCs/>
        </w:rPr>
        <w:t xml:space="preserve">Classes </w:t>
      </w:r>
      <w:r w:rsidRPr="00E97BEE">
        <w:rPr>
          <w:bCs/>
        </w:rPr>
        <w:t xml:space="preserve">are depicted </w:t>
      </w:r>
      <w:ins w:id="716" w:author="Hans Zijlstra" w:date="2017-07-11T07:46:00Z">
        <w:r w:rsidR="004D552D">
          <w:rPr>
            <w:bCs/>
          </w:rPr>
          <w:t>by</w:t>
        </w:r>
      </w:ins>
      <w:del w:id="717" w:author="Hans Zijlstra" w:date="2017-07-11T07:46:00Z">
        <w:r w:rsidRPr="00E97BEE" w:rsidDel="004D552D">
          <w:rPr>
            <w:bCs/>
          </w:rPr>
          <w:delText>with</w:delText>
        </w:r>
      </w:del>
      <w:r w:rsidRPr="00E97BEE">
        <w:rPr>
          <w:bCs/>
        </w:rPr>
        <w:t xml:space="preserve"> columns (lifelines). </w:t>
      </w:r>
      <w:r w:rsidRPr="002F3D06">
        <w:rPr>
          <w:b/>
          <w:bCs/>
        </w:rPr>
        <w:t>Messages (actions)</w:t>
      </w:r>
      <w:r w:rsidRPr="002F3D06">
        <w:rPr>
          <w:bCs/>
        </w:rPr>
        <w:t xml:space="preserve"> are depicted </w:t>
      </w:r>
      <w:ins w:id="718" w:author="Hans Zijlstra" w:date="2017-07-11T07:44:00Z">
        <w:r w:rsidR="004D552D">
          <w:rPr>
            <w:bCs/>
          </w:rPr>
          <w:t>by</w:t>
        </w:r>
      </w:ins>
      <w:del w:id="719" w:author="Hans Zijlstra" w:date="2017-07-11T07:44:00Z">
        <w:r w:rsidRPr="002F3D06" w:rsidDel="004D552D">
          <w:rPr>
            <w:bCs/>
          </w:rPr>
          <w:delText>with</w:delText>
        </w:r>
      </w:del>
      <w:r w:rsidRPr="002F3D06">
        <w:rPr>
          <w:bCs/>
        </w:rPr>
        <w:t xml:space="preserve"> arrows </w:t>
      </w:r>
      <w:ins w:id="720" w:author="Hans Zijlstra" w:date="2017-07-11T07:45:00Z">
        <w:r w:rsidR="004D552D">
          <w:rPr>
            <w:bCs/>
          </w:rPr>
          <w:t>with</w:t>
        </w:r>
      </w:ins>
      <w:del w:id="721" w:author="Hans Zijlstra" w:date="2017-07-11T07:45:00Z">
        <w:r w:rsidRPr="002F3D06" w:rsidDel="004D552D">
          <w:rPr>
            <w:bCs/>
          </w:rPr>
          <w:delText>and</w:delText>
        </w:r>
      </w:del>
      <w:r w:rsidRPr="002F3D06">
        <w:rPr>
          <w:bCs/>
        </w:rPr>
        <w:t xml:space="preserve"> text above</w:t>
      </w:r>
      <w:del w:id="722" w:author="Hans Zijlstra" w:date="2017-07-04T16:08:00Z">
        <w:r w:rsidRPr="002F3D06" w:rsidDel="00C95720">
          <w:rPr>
            <w:bCs/>
          </w:rPr>
          <w:delText xml:space="preserve"> the arrows</w:delText>
        </w:r>
      </w:del>
      <w:r w:rsidRPr="002F3D06">
        <w:rPr>
          <w:bCs/>
        </w:rPr>
        <w:t xml:space="preserve">. </w:t>
      </w:r>
      <w:commentRangeStart w:id="723"/>
      <w:r w:rsidRPr="002E34A0">
        <w:rPr>
          <w:b/>
          <w:bCs/>
        </w:rPr>
        <w:t>Participants</w:t>
      </w:r>
      <w:commentRangeEnd w:id="723"/>
      <w:r w:rsidR="004D552D">
        <w:rPr>
          <w:rStyle w:val="CommentReference"/>
        </w:rPr>
        <w:commentReference w:id="723"/>
      </w:r>
      <w:r w:rsidRPr="002E34A0">
        <w:rPr>
          <w:bCs/>
        </w:rPr>
        <w:t xml:space="preserve"> are depicted </w:t>
      </w:r>
      <w:ins w:id="724" w:author="Hans Zijlstra" w:date="2017-07-11T07:46:00Z">
        <w:r w:rsidR="004D552D">
          <w:rPr>
            <w:bCs/>
          </w:rPr>
          <w:t>by</w:t>
        </w:r>
      </w:ins>
      <w:del w:id="725" w:author="Hans Zijlstra" w:date="2017-07-11T07:46:00Z">
        <w:r w:rsidRPr="002E34A0" w:rsidDel="004D552D">
          <w:rPr>
            <w:bCs/>
          </w:rPr>
          <w:delText>with</w:delText>
        </w:r>
      </w:del>
      <w:r w:rsidRPr="002E34A0">
        <w:rPr>
          <w:bCs/>
        </w:rPr>
        <w:t xml:space="preserve"> wide rectangles. </w:t>
      </w:r>
      <w:commentRangeStart w:id="726"/>
      <w:r w:rsidRPr="002E34A0">
        <w:rPr>
          <w:b/>
          <w:bCs/>
        </w:rPr>
        <w:t>States</w:t>
      </w:r>
      <w:commentRangeEnd w:id="726"/>
      <w:r w:rsidR="00565001">
        <w:rPr>
          <w:rStyle w:val="CommentReference"/>
        </w:rPr>
        <w:commentReference w:id="726"/>
      </w:r>
      <w:r w:rsidRPr="002E34A0">
        <w:rPr>
          <w:bCs/>
        </w:rPr>
        <w:t xml:space="preserve"> are depicted </w:t>
      </w:r>
      <w:ins w:id="727" w:author="Hans Zijlstra" w:date="2017-07-11T07:46:00Z">
        <w:r w:rsidR="004D552D">
          <w:rPr>
            <w:bCs/>
          </w:rPr>
          <w:t>by</w:t>
        </w:r>
      </w:ins>
      <w:del w:id="728" w:author="Hans Zijlstra" w:date="2017-07-11T07:46:00Z">
        <w:r w:rsidRPr="002E34A0" w:rsidDel="004D552D">
          <w:rPr>
            <w:bCs/>
          </w:rPr>
          <w:delText>with</w:delText>
        </w:r>
      </w:del>
      <w:r w:rsidRPr="002E34A0">
        <w:rPr>
          <w:bCs/>
        </w:rPr>
        <w:t xml:space="preserve"> dashed lines. The period of activity (</w:t>
      </w:r>
      <w:r w:rsidRPr="002E34A0">
        <w:rPr>
          <w:b/>
          <w:bCs/>
        </w:rPr>
        <w:t>activatio</w:t>
      </w:r>
      <w:r w:rsidRPr="002E34A0">
        <w:rPr>
          <w:bCs/>
        </w:rPr>
        <w:t xml:space="preserve">n) of </w:t>
      </w:r>
      <w:ins w:id="729" w:author="Hans Zijlstra" w:date="2017-07-04T16:09:00Z">
        <w:r w:rsidR="00C95720">
          <w:rPr>
            <w:bCs/>
          </w:rPr>
          <w:t xml:space="preserve">a </w:t>
        </w:r>
      </w:ins>
      <w:r w:rsidRPr="002E34A0">
        <w:rPr>
          <w:bCs/>
        </w:rPr>
        <w:t>certain class during</w:t>
      </w:r>
      <w:del w:id="730" w:author="Hans Zijlstra" w:date="2017-07-04T16:09:00Z">
        <w:r w:rsidRPr="002E34A0" w:rsidDel="00C95720">
          <w:rPr>
            <w:bCs/>
          </w:rPr>
          <w:delText xml:space="preserve"> the</w:delText>
        </w:r>
      </w:del>
      <w:r w:rsidRPr="002E34A0">
        <w:rPr>
          <w:bCs/>
        </w:rPr>
        <w:t xml:space="preserve"> time is depicted </w:t>
      </w:r>
      <w:ins w:id="731" w:author="Hans Zijlstra" w:date="2017-07-04T16:09:00Z">
        <w:r w:rsidR="00C95720">
          <w:rPr>
            <w:bCs/>
          </w:rPr>
          <w:t>by</w:t>
        </w:r>
      </w:ins>
      <w:del w:id="732" w:author="Hans Zijlstra" w:date="2017-07-04T16:09:00Z">
        <w:r w:rsidRPr="002E34A0" w:rsidDel="00C95720">
          <w:rPr>
            <w:bCs/>
          </w:rPr>
          <w:delText>as</w:delText>
        </w:r>
      </w:del>
      <w:r w:rsidRPr="002E34A0">
        <w:rPr>
          <w:bCs/>
        </w:rPr>
        <w:t xml:space="preserve"> narrow rectangles.</w:t>
      </w:r>
      <w:ins w:id="733" w:author="Hans Zijlstra" w:date="2017-07-11T07:49:00Z">
        <w:r w:rsidR="00565001">
          <w:rPr>
            <w:bCs/>
          </w:rPr>
          <w:t xml:space="preserve"> </w:t>
        </w:r>
      </w:ins>
    </w:p>
    <w:p w14:paraId="6D179DFD" w14:textId="77777777" w:rsidR="00857F03" w:rsidRPr="002E34A0" w:rsidRDefault="00857F03" w:rsidP="00857F03">
      <w:pPr>
        <w:pStyle w:val="Heading4"/>
      </w:pPr>
      <w:r w:rsidRPr="002E34A0">
        <w:t>Messages – Example</w:t>
      </w:r>
    </w:p>
    <w:p w14:paraId="3E14E4A7" w14:textId="77777777" w:rsidR="00857F03" w:rsidRPr="002E34A0" w:rsidRDefault="00857F03" w:rsidP="00857F03">
      <w:pPr>
        <w:spacing w:after="120"/>
      </w:pPr>
      <w:r w:rsidRPr="002E34A0">
        <w:t xml:space="preserve">The direction of the arrow designates the </w:t>
      </w:r>
      <w:r w:rsidRPr="002E34A0">
        <w:rPr>
          <w:b/>
        </w:rPr>
        <w:t>sender</w:t>
      </w:r>
      <w:r w:rsidRPr="002E34A0">
        <w:t xml:space="preserve"> and the </w:t>
      </w:r>
      <w:r w:rsidRPr="002E34A0">
        <w:rPr>
          <w:b/>
        </w:rPr>
        <w:t>recipient</w:t>
      </w:r>
      <w:r w:rsidRPr="002E34A0">
        <w:t xml:space="preserve"> of a </w:t>
      </w:r>
      <w:r w:rsidRPr="002E34A0">
        <w:rPr>
          <w:b/>
        </w:rPr>
        <w:t>message</w:t>
      </w:r>
      <w:r w:rsidRPr="002E34A0">
        <w:t xml:space="preserve"> (a method call in OOP). Horizontal dashed lines depict </w:t>
      </w:r>
      <w:r w:rsidRPr="002E34A0">
        <w:rPr>
          <w:b/>
        </w:rPr>
        <w:t>data flow</w:t>
      </w:r>
      <w:r w:rsidRPr="002E34A0">
        <w:t>:</w:t>
      </w:r>
    </w:p>
    <w:p w14:paraId="4294AA51" w14:textId="77777777" w:rsidR="00857F03" w:rsidRPr="002E34A0" w:rsidRDefault="00857F03" w:rsidP="00857F03">
      <w:pPr>
        <w:jc w:val="center"/>
      </w:pPr>
      <w:r w:rsidRPr="002E34A0">
        <w:rPr>
          <w:noProof/>
        </w:rPr>
        <w:drawing>
          <wp:inline distT="0" distB="0" distL="0" distR="0" wp14:anchorId="4526768B" wp14:editId="6F9E9433">
            <wp:extent cx="4783062" cy="1971675"/>
            <wp:effectExtent l="0" t="0" r="0" b="0"/>
            <wp:docPr id="5481" name="Object 4" descr="UML sequence diagrams: messages and activation" title="UML Sequence Diagrams - Messages and Act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rrowheads="1"/>
                    </pic:cNvPicPr>
                  </pic:nvPicPr>
                  <pic:blipFill>
                    <a:blip r:embed="rId23">
                      <a:grayscl/>
                      <a:extLst>
                        <a:ext uri="{BEBA8EAE-BF5A-486C-A8C5-ECC9F3942E4B}">
                          <a14:imgProps xmlns:a14="http://schemas.microsoft.com/office/drawing/2010/main">
                            <a14:imgLayer r:embed="rId24">
                              <a14:imgEffect>
                                <a14:brightnessContrast bright="-10000" contrast="20000"/>
                              </a14:imgEffect>
                            </a14:imgLayer>
                          </a14:imgProps>
                        </a:ext>
                        <a:ext uri="{28A0092B-C50C-407E-A947-70E740481C1C}">
                          <a14:useLocalDpi xmlns:a14="http://schemas.microsoft.com/office/drawing/2010/main"/>
                        </a:ext>
                      </a:extLst>
                    </a:blip>
                    <a:srcRect/>
                    <a:stretch>
                      <a:fillRect/>
                    </a:stretch>
                  </pic:blipFill>
                  <pic:spPr bwMode="auto">
                    <a:xfrm>
                      <a:off x="0" y="0"/>
                      <a:ext cx="4784812" cy="1972396"/>
                    </a:xfrm>
                    <a:prstGeom prst="rect">
                      <a:avLst/>
                    </a:prstGeom>
                    <a:noFill/>
                    <a:ln>
                      <a:noFill/>
                    </a:ln>
                    <a:effectLst/>
                  </pic:spPr>
                </pic:pic>
              </a:graphicData>
            </a:graphic>
          </wp:inline>
        </w:drawing>
      </w:r>
    </w:p>
    <w:p w14:paraId="5C56C27C" w14:textId="77777777" w:rsidR="00857F03" w:rsidRPr="003745D4" w:rsidRDefault="00857F03" w:rsidP="00857F03">
      <w:pPr>
        <w:pStyle w:val="Heading3"/>
      </w:pPr>
      <w:proofErr w:type="spellStart"/>
      <w:r w:rsidRPr="002E34A0">
        <w:t>Statechart</w:t>
      </w:r>
      <w:proofErr w:type="spellEnd"/>
      <w:r w:rsidRPr="003745D4">
        <w:t xml:space="preserve"> Diagrams</w:t>
      </w:r>
    </w:p>
    <w:p w14:paraId="076FFFD1" w14:textId="6BA9A596" w:rsidR="00857F03" w:rsidRPr="002E34A0" w:rsidRDefault="00857F03" w:rsidP="00857F03">
      <w:pPr>
        <w:spacing w:after="120"/>
      </w:pPr>
      <w:proofErr w:type="spellStart"/>
      <w:r w:rsidRPr="00E97BEE">
        <w:t>Statechart</w:t>
      </w:r>
      <w:proofErr w:type="spellEnd"/>
      <w:r w:rsidRPr="00E97BEE">
        <w:t xml:space="preserve"> diag</w:t>
      </w:r>
      <w:r w:rsidRPr="002F3D06">
        <w:t xml:space="preserve">rams describe the possible </w:t>
      </w:r>
      <w:r w:rsidRPr="002F3D06">
        <w:rPr>
          <w:b/>
        </w:rPr>
        <w:t>states</w:t>
      </w:r>
      <w:r w:rsidRPr="002E34A0">
        <w:t xml:space="preserve"> of </w:t>
      </w:r>
      <w:ins w:id="734" w:author="Hans Zijlstra" w:date="2017-07-11T07:51:00Z">
        <w:r w:rsidR="00565001">
          <w:t>a</w:t>
        </w:r>
      </w:ins>
      <w:del w:id="735" w:author="Hans Zijlstra" w:date="2017-07-11T07:51:00Z">
        <w:r w:rsidRPr="002E34A0" w:rsidDel="00565001">
          <w:delText>certain</w:delText>
        </w:r>
      </w:del>
      <w:r w:rsidRPr="002E34A0">
        <w:t xml:space="preserve"> process and the possible </w:t>
      </w:r>
      <w:r w:rsidRPr="002E34A0">
        <w:rPr>
          <w:b/>
        </w:rPr>
        <w:t>transitions</w:t>
      </w:r>
      <w:r w:rsidRPr="002E34A0">
        <w:t xml:space="preserve"> between them </w:t>
      </w:r>
      <w:ins w:id="736" w:author="Hans Zijlstra" w:date="2017-07-04T16:11:00Z">
        <w:r w:rsidR="00C95720">
          <w:t>together</w:t>
        </w:r>
      </w:ins>
      <w:del w:id="737" w:author="Hans Zijlstra" w:date="2017-07-04T16:11:00Z">
        <w:r w:rsidRPr="002E34A0" w:rsidDel="00C95720">
          <w:delText>along</w:delText>
        </w:r>
      </w:del>
      <w:r w:rsidRPr="002E34A0">
        <w:t xml:space="preserve"> with the conditions for the transitions. They represent </w:t>
      </w:r>
      <w:r w:rsidRPr="002E34A0">
        <w:rPr>
          <w:b/>
        </w:rPr>
        <w:t xml:space="preserve">finite-state automata </w:t>
      </w:r>
      <w:r w:rsidRPr="002E34A0">
        <w:t>(</w:t>
      </w:r>
      <w:r w:rsidRPr="002E34A0">
        <w:rPr>
          <w:b/>
        </w:rPr>
        <w:t>state machines</w:t>
      </w:r>
      <w:r w:rsidRPr="002E34A0">
        <w:t>). Below</w:t>
      </w:r>
      <w:ins w:id="738" w:author="Hans Zijlstra" w:date="2017-07-11T07:52:00Z">
        <w:r w:rsidR="00565001">
          <w:t>,</w:t>
        </w:r>
      </w:ins>
      <w:r w:rsidRPr="002E34A0">
        <w:t xml:space="preserve"> we </w:t>
      </w:r>
      <w:ins w:id="739" w:author="Hans Zijlstra" w:date="2017-07-11T07:53:00Z">
        <w:r w:rsidR="00565001">
          <w:t>show</w:t>
        </w:r>
      </w:ins>
      <w:del w:id="740" w:author="Hans Zijlstra" w:date="2017-07-11T07:53:00Z">
        <w:r w:rsidRPr="002E34A0" w:rsidDel="00565001">
          <w:delText>have</w:delText>
        </w:r>
      </w:del>
      <w:r w:rsidRPr="002E34A0">
        <w:t xml:space="preserve"> an </w:t>
      </w:r>
      <w:r w:rsidRPr="002E34A0">
        <w:rPr>
          <w:b/>
        </w:rPr>
        <w:t xml:space="preserve">example of </w:t>
      </w:r>
      <w:ins w:id="741" w:author="Hans Zijlstra" w:date="2017-07-04T16:11:00Z">
        <w:r w:rsidR="00C95720">
          <w:rPr>
            <w:b/>
          </w:rPr>
          <w:t xml:space="preserve">a </w:t>
        </w:r>
      </w:ins>
      <w:proofErr w:type="spellStart"/>
      <w:r w:rsidRPr="002E34A0">
        <w:rPr>
          <w:b/>
        </w:rPr>
        <w:t>statechart</w:t>
      </w:r>
      <w:proofErr w:type="spellEnd"/>
      <w:r w:rsidRPr="002E34A0">
        <w:rPr>
          <w:b/>
        </w:rPr>
        <w:t xml:space="preserve"> diagram</w:t>
      </w:r>
      <w:r w:rsidRPr="002E34A0">
        <w:t xml:space="preserve"> that illustrates the states and transitions of</w:t>
      </w:r>
      <w:ins w:id="742" w:author="Hans Zijlstra" w:date="2017-07-04T16:12:00Z">
        <w:r w:rsidR="00C95720">
          <w:t xml:space="preserve"> the</w:t>
        </w:r>
      </w:ins>
      <w:r w:rsidRPr="002E34A0">
        <w:t xml:space="preserve"> typical process of changing the current time of a wall clock</w:t>
      </w:r>
      <w:ins w:id="743" w:author="Hans Zijlstra" w:date="2017-07-11T07:54:00Z">
        <w:r w:rsidR="00565001">
          <w:t>, involving</w:t>
        </w:r>
      </w:ins>
      <w:r w:rsidRPr="002E34A0">
        <w:t xml:space="preserve"> </w:t>
      </w:r>
      <w:del w:id="744" w:author="Hans Zijlstra" w:date="2017-07-04T16:12:00Z">
        <w:r w:rsidRPr="002E34A0" w:rsidDel="00C95720">
          <w:delText>which has</w:delText>
        </w:r>
      </w:del>
      <w:r w:rsidRPr="002E34A0">
        <w:t xml:space="preserve"> two buttons and a screen:</w:t>
      </w:r>
    </w:p>
    <w:p w14:paraId="6EB5B68F" w14:textId="77777777" w:rsidR="00857F03" w:rsidRPr="002E34A0" w:rsidRDefault="00857F03" w:rsidP="00857F03">
      <w:pPr>
        <w:jc w:val="center"/>
      </w:pPr>
      <w:r w:rsidRPr="002E34A0">
        <w:rPr>
          <w:noProof/>
        </w:rPr>
        <w:lastRenderedPageBreak/>
        <w:drawing>
          <wp:inline distT="0" distB="0" distL="0" distR="0" wp14:anchorId="31A86356" wp14:editId="23F7A8FE">
            <wp:extent cx="5061600" cy="2970000"/>
            <wp:effectExtent l="0" t="0" r="5715" b="1905"/>
            <wp:docPr id="5482" name="Object 3" descr="UML statechart diagram - example" title="UML Statechart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3"/>
                    <pic:cNvPicPr>
                      <a:picLocks noChangeArrowheads="1"/>
                    </pic:cNvPicPr>
                  </pic:nvPicPr>
                  <pic:blipFill>
                    <a:blip r:embed="rId25" cstate="print">
                      <a:grayscl/>
                      <a:extLst>
                        <a:ext uri="{BEBA8EAE-BF5A-486C-A8C5-ECC9F3942E4B}">
                          <a14:imgProps xmlns:a14="http://schemas.microsoft.com/office/drawing/2010/main">
                            <a14:imgLayer r:embed="rId26">
                              <a14:imgEffect>
                                <a14:brightnessContrast bright="-10000" contrast="30000"/>
                              </a14:imgEffect>
                            </a14:imgLayer>
                          </a14:imgProps>
                        </a:ext>
                        <a:ext uri="{28A0092B-C50C-407E-A947-70E740481C1C}">
                          <a14:useLocalDpi xmlns:a14="http://schemas.microsoft.com/office/drawing/2010/main"/>
                        </a:ext>
                      </a:extLst>
                    </a:blip>
                    <a:srcRect l="-121" b="-833"/>
                    <a:stretch>
                      <a:fillRect/>
                    </a:stretch>
                  </pic:blipFill>
                  <pic:spPr bwMode="auto">
                    <a:xfrm>
                      <a:off x="0" y="0"/>
                      <a:ext cx="5061600" cy="2970000"/>
                    </a:xfrm>
                    <a:prstGeom prst="rect">
                      <a:avLst/>
                    </a:prstGeom>
                    <a:noFill/>
                    <a:ln>
                      <a:noFill/>
                    </a:ln>
                    <a:effectLst/>
                  </pic:spPr>
                </pic:pic>
              </a:graphicData>
            </a:graphic>
          </wp:inline>
        </w:drawing>
      </w:r>
    </w:p>
    <w:p w14:paraId="4C2990A6" w14:textId="77777777" w:rsidR="00857F03" w:rsidRPr="003745D4" w:rsidRDefault="00857F03" w:rsidP="00857F03">
      <w:pPr>
        <w:pStyle w:val="Heading3"/>
      </w:pPr>
      <w:r w:rsidRPr="003745D4">
        <w:t>Activity Diagrams</w:t>
      </w:r>
    </w:p>
    <w:p w14:paraId="719EFE27" w14:textId="664259A3" w:rsidR="00857F03" w:rsidRPr="002E34A0" w:rsidRDefault="00857F03" w:rsidP="00857F03">
      <w:pPr>
        <w:spacing w:after="120"/>
      </w:pPr>
      <w:r w:rsidRPr="00E97BEE">
        <w:t xml:space="preserve">Activity diagrams are a </w:t>
      </w:r>
      <w:r w:rsidRPr="002F3D06">
        <w:rPr>
          <w:b/>
        </w:rPr>
        <w:t xml:space="preserve">special type of </w:t>
      </w:r>
      <w:proofErr w:type="spellStart"/>
      <w:r w:rsidRPr="002F3D06">
        <w:rPr>
          <w:b/>
        </w:rPr>
        <w:t>statechart</w:t>
      </w:r>
      <w:proofErr w:type="spellEnd"/>
      <w:r w:rsidRPr="002F3D06">
        <w:rPr>
          <w:b/>
        </w:rPr>
        <w:t xml:space="preserve"> diagrams</w:t>
      </w:r>
      <w:ins w:id="745" w:author="Hans Zijlstra" w:date="2017-07-11T07:55:00Z">
        <w:r w:rsidR="00565001">
          <w:rPr>
            <w:b/>
          </w:rPr>
          <w:t>,</w:t>
        </w:r>
      </w:ins>
      <w:r w:rsidRPr="002F3D06">
        <w:t xml:space="preserve"> where </w:t>
      </w:r>
      <w:r w:rsidRPr="002E34A0">
        <w:rPr>
          <w:b/>
        </w:rPr>
        <w:t>conditions are actions</w:t>
      </w:r>
      <w:r w:rsidRPr="002E34A0">
        <w:t>. They show the flow of actions in a system:</w:t>
      </w:r>
    </w:p>
    <w:p w14:paraId="7B8913CD" w14:textId="77777777" w:rsidR="00857F03" w:rsidRPr="002E34A0" w:rsidRDefault="00857F03" w:rsidP="00857F03">
      <w:pPr>
        <w:jc w:val="center"/>
      </w:pPr>
      <w:r w:rsidRPr="002E34A0">
        <w:rPr>
          <w:noProof/>
        </w:rPr>
        <w:drawing>
          <wp:inline distT="0" distB="0" distL="0" distR="0" wp14:anchorId="6F1AEE70" wp14:editId="773A3A8A">
            <wp:extent cx="4568400" cy="1933200"/>
            <wp:effectExtent l="0" t="0" r="3810" b="0"/>
            <wp:docPr id="5483" name="Picture 6" descr="UML activity diagram - example" title="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lum bright="-20000" contrast="20000"/>
                      <a:extLst>
                        <a:ext uri="{28A0092B-C50C-407E-A947-70E740481C1C}">
                          <a14:useLocalDpi xmlns:a14="http://schemas.microsoft.com/office/drawing/2010/main"/>
                        </a:ext>
                      </a:extLst>
                    </a:blip>
                    <a:srcRect/>
                    <a:stretch>
                      <a:fillRect/>
                    </a:stretch>
                  </pic:blipFill>
                  <pic:spPr bwMode="auto">
                    <a:xfrm>
                      <a:off x="0" y="0"/>
                      <a:ext cx="4568400" cy="1933200"/>
                    </a:xfrm>
                    <a:prstGeom prst="rect">
                      <a:avLst/>
                    </a:prstGeom>
                    <a:noFill/>
                    <a:ln>
                      <a:noFill/>
                    </a:ln>
                  </pic:spPr>
                </pic:pic>
              </a:graphicData>
            </a:graphic>
          </wp:inline>
        </w:drawing>
      </w:r>
    </w:p>
    <w:p w14:paraId="54C9A691" w14:textId="77777777" w:rsidR="00857F03" w:rsidRPr="003745D4" w:rsidRDefault="00857F03" w:rsidP="00857F03">
      <w:pPr>
        <w:pStyle w:val="Heading2"/>
      </w:pPr>
      <w:bookmarkStart w:id="746" w:name="_Toc370673230"/>
      <w:r w:rsidRPr="003745D4">
        <w:t>Design Patterns</w:t>
      </w:r>
      <w:bookmarkEnd w:id="746"/>
    </w:p>
    <w:p w14:paraId="5707F5B2" w14:textId="7B2247E7" w:rsidR="00857F03" w:rsidRPr="002F3D06" w:rsidRDefault="00857F03" w:rsidP="00857F03">
      <w:r w:rsidRPr="00E97BEE">
        <w:t>Few years after the onset of the object-oriented paradigm</w:t>
      </w:r>
      <w:ins w:id="747" w:author="Hans Zijlstra" w:date="2017-07-04T16:14:00Z">
        <w:r w:rsidR="00C95720">
          <w:t>,</w:t>
        </w:r>
      </w:ins>
      <w:r w:rsidRPr="00E97BEE">
        <w:t xml:space="preserve"> it was found that </w:t>
      </w:r>
      <w:del w:id="748" w:author="Hans Zijlstra" w:date="2017-07-11T07:58:00Z">
        <w:r w:rsidRPr="00E97BEE" w:rsidDel="00565001">
          <w:delText>there are man</w:delText>
        </w:r>
      </w:del>
      <w:del w:id="749" w:author="Hans Zijlstra" w:date="2017-07-11T07:57:00Z">
        <w:r w:rsidRPr="00E97BEE" w:rsidDel="00565001">
          <w:delText>y</w:delText>
        </w:r>
      </w:del>
      <w:r w:rsidRPr="00E97BEE">
        <w:t xml:space="preserve"> situations</w:t>
      </w:r>
      <w:ins w:id="750" w:author="Hans Zijlstra" w:date="2017-07-11T07:58:00Z">
        <w:r w:rsidR="00565001">
          <w:t xml:space="preserve"> recur</w:t>
        </w:r>
      </w:ins>
      <w:del w:id="751" w:author="Hans Zijlstra" w:date="2017-07-11T07:58:00Z">
        <w:r w:rsidRPr="00E97BEE" w:rsidDel="00565001">
          <w:delText>, which occur</w:delText>
        </w:r>
      </w:del>
      <w:r w:rsidRPr="00E97BEE">
        <w:t xml:space="preserve"> frequently during software development, such as </w:t>
      </w:r>
      <w:ins w:id="752" w:author="Hans Zijlstra" w:date="2017-07-11T07:59:00Z">
        <w:r w:rsidR="00725211">
          <w:t xml:space="preserve">using </w:t>
        </w:r>
      </w:ins>
      <w:r w:rsidRPr="00E97BEE">
        <w:t>a class, which must have only one instance wit</w:t>
      </w:r>
      <w:r w:rsidRPr="002F3D06">
        <w:t>hin the entire application.</w:t>
      </w:r>
    </w:p>
    <w:p w14:paraId="67699284" w14:textId="3BFA5930" w:rsidR="00857F03" w:rsidRPr="002F3D06" w:rsidRDefault="00857F03" w:rsidP="00857F03">
      <w:r w:rsidRPr="002F3D06">
        <w:rPr>
          <w:b/>
        </w:rPr>
        <w:t>Design patterns</w:t>
      </w:r>
      <w:r w:rsidRPr="002E34A0">
        <w:t xml:space="preserve"> </w:t>
      </w:r>
      <w:ins w:id="753" w:author="Hans Zijlstra" w:date="2017-07-11T07:59:00Z">
        <w:r w:rsidR="00725211">
          <w:t>are</w:t>
        </w:r>
      </w:ins>
      <w:del w:id="754" w:author="Hans Zijlstra" w:date="2017-07-11T07:59:00Z">
        <w:r w:rsidRPr="002E34A0" w:rsidDel="00725211">
          <w:delText>appeared as</w:delText>
        </w:r>
      </w:del>
      <w:r w:rsidRPr="002E34A0">
        <w:t xml:space="preserve"> proven and highly-efficient </w:t>
      </w:r>
      <w:r w:rsidRPr="002E34A0">
        <w:rPr>
          <w:b/>
        </w:rPr>
        <w:t>solutions to the most common problems of object-oriented modeling</w:t>
      </w:r>
      <w:r w:rsidRPr="002E34A0">
        <w:t>. Design patterns are systematically described in the eponymous book by Erich Gamma &amp; Co. "</w:t>
      </w:r>
      <w:r w:rsidRPr="002E34A0">
        <w:rPr>
          <w:b/>
        </w:rPr>
        <w:t>Design Patterns: Elements of Reusable Object-Oriented Software</w:t>
      </w:r>
      <w:r w:rsidRPr="002E34A0">
        <w:t>" (</w:t>
      </w:r>
      <w:r w:rsidRPr="003745D4">
        <w:fldChar w:fldCharType="begin"/>
      </w:r>
      <w:r w:rsidRPr="002E34A0">
        <w:instrText xml:space="preserve"> HYPERLINK "http://en.wikipedia.org/wiki/Special:BookSources/0201633612" </w:instrText>
      </w:r>
      <w:r w:rsidRPr="003745D4">
        <w:rPr>
          <w:rPrChange w:id="755" w:author="Hans Zijlstra" w:date="2017-07-01T15:21:00Z">
            <w:rPr/>
          </w:rPrChange>
        </w:rPr>
        <w:fldChar w:fldCharType="separate"/>
      </w:r>
      <w:r w:rsidRPr="003745D4">
        <w:t>ISBN 0-201-63361-2</w:t>
      </w:r>
      <w:r w:rsidRPr="003745D4">
        <w:fldChar w:fldCharType="end"/>
      </w:r>
      <w:r w:rsidRPr="002E34A0">
        <w:t xml:space="preserve">). The patterns in this book are called </w:t>
      </w:r>
      <w:r w:rsidRPr="003745D4">
        <w:t>“</w:t>
      </w:r>
      <w:r w:rsidRPr="00E97BEE">
        <w:rPr>
          <w:b/>
          <w:noProof/>
        </w:rPr>
        <w:t>the GoF patterns</w:t>
      </w:r>
      <w:r w:rsidRPr="002F3D06">
        <w:t>” or “classical design patterns”.</w:t>
      </w:r>
    </w:p>
    <w:p w14:paraId="5826BE86" w14:textId="3B88D4FA" w:rsidR="00857F03" w:rsidRPr="00E97BEE" w:rsidRDefault="00857F03" w:rsidP="00857F03">
      <w:r w:rsidRPr="002E34A0">
        <w:rPr>
          <w:noProof/>
        </w:rPr>
        <w:lastRenderedPageBreak/>
        <w:drawing>
          <wp:anchor distT="0" distB="0" distL="114300" distR="114300" simplePos="0" relativeHeight="251660288" behindDoc="0" locked="0" layoutInCell="1" allowOverlap="0" wp14:anchorId="0FE4CA14" wp14:editId="5729242D">
            <wp:simplePos x="0" y="0"/>
            <wp:positionH relativeFrom="column">
              <wp:posOffset>34925</wp:posOffset>
            </wp:positionH>
            <wp:positionV relativeFrom="paragraph">
              <wp:posOffset>99695</wp:posOffset>
            </wp:positionV>
            <wp:extent cx="802005" cy="1028700"/>
            <wp:effectExtent l="19050" t="19050" r="17145" b="19050"/>
            <wp:wrapSquare wrapText="bothSides"/>
            <wp:docPr id="5484" name="Picture 277" descr="Design Patterns: Elements of Reusable Object Oriented Software (GoF Patterns Book)" title="Desig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tbn0.google.com/images?q=tbn:V8efeapbDnVtkM:http://billmaya.files.wordpress.com/2007/07/design-patterns-book-cover.png">
                      <a:hlinkClick r:id="rId28"/>
                    </pic:cNvPr>
                    <pic:cNvPicPr>
                      <a:picLocks noChangeAspect="1" noChangeArrowheads="1"/>
                    </pic:cNvPicPr>
                  </pic:nvPicPr>
                  <pic:blipFill>
                    <a:blip r:embed="rId29" cstate="print">
                      <a:extLst>
                        <a:ext uri="{28A0092B-C50C-407E-A947-70E740481C1C}">
                          <a14:useLocalDpi xmlns:a14="http://schemas.microsoft.com/office/drawing/2010/main"/>
                        </a:ext>
                      </a:extLst>
                    </a:blip>
                    <a:srcRect/>
                    <a:stretch>
                      <a:fillRect/>
                    </a:stretch>
                  </pic:blipFill>
                  <pic:spPr bwMode="auto">
                    <a:xfrm>
                      <a:off x="0" y="0"/>
                      <a:ext cx="802005" cy="1028700"/>
                    </a:xfrm>
                    <a:prstGeom prst="rect">
                      <a:avLst/>
                    </a:prstGeom>
                    <a:noFill/>
                    <a:ln w="3175">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sidRPr="002E34A0">
        <w:t xml:space="preserve">This is one of the few books in the field of computer </w:t>
      </w:r>
      <w:r w:rsidRPr="003745D4">
        <w:t xml:space="preserve">science, which remain current 15 years after publishing. Design patterns complement the basic principles of OOP with </w:t>
      </w:r>
      <w:r w:rsidRPr="00E97BEE">
        <w:rPr>
          <w:b/>
        </w:rPr>
        <w:t xml:space="preserve">well-known solutions </w:t>
      </w:r>
      <w:ins w:id="756" w:author="Hans Zijlstra" w:date="2017-07-11T08:03:00Z">
        <w:r w:rsidR="00725211">
          <w:rPr>
            <w:b/>
          </w:rPr>
          <w:t>to</w:t>
        </w:r>
      </w:ins>
      <w:del w:id="757" w:author="Hans Zijlstra" w:date="2017-07-11T08:03:00Z">
        <w:r w:rsidRPr="00E97BEE" w:rsidDel="00725211">
          <w:rPr>
            <w:b/>
          </w:rPr>
          <w:delText>of</w:delText>
        </w:r>
      </w:del>
      <w:r w:rsidRPr="00E97BEE">
        <w:rPr>
          <w:b/>
        </w:rPr>
        <w:t xml:space="preserve"> well-known problems</w:t>
      </w:r>
      <w:r w:rsidRPr="002F3D06">
        <w:t>. A good place to start studying the design patterns is the</w:t>
      </w:r>
      <w:del w:id="758" w:author="Hans Zijlstra" w:date="2017-07-11T08:03:00Z">
        <w:r w:rsidRPr="002F3D06" w:rsidDel="00725211">
          <w:delText>ir</w:delText>
        </w:r>
      </w:del>
      <w:r w:rsidRPr="002F3D06">
        <w:t xml:space="preserve"> Wikipedia article: </w:t>
      </w:r>
      <w:r w:rsidRPr="003745D4">
        <w:fldChar w:fldCharType="begin"/>
      </w:r>
      <w:r w:rsidRPr="002E34A0">
        <w:instrText xml:space="preserve"> HYPERLINK "http://en.wikipedia.org/wiki/%20Design_pattern%20(computer%20science)" </w:instrText>
      </w:r>
      <w:r w:rsidRPr="003745D4">
        <w:rPr>
          <w:rPrChange w:id="759" w:author="Hans Zijlstra" w:date="2017-07-01T15:21:00Z">
            <w:rPr>
              <w:noProof/>
              <w:color w:val="0000FF"/>
              <w:u w:val="single"/>
            </w:rPr>
          </w:rPrChange>
        </w:rPr>
        <w:fldChar w:fldCharType="separate"/>
      </w:r>
      <w:r w:rsidRPr="003745D4">
        <w:rPr>
          <w:noProof/>
          <w:color w:val="0000FF"/>
          <w:u w:val="single"/>
        </w:rPr>
        <w:t>en.wikipedia.org/wiki/Design_pattern (computer science)</w:t>
      </w:r>
      <w:r w:rsidRPr="003745D4">
        <w:rPr>
          <w:noProof/>
          <w:color w:val="0000FF"/>
          <w:u w:val="single"/>
        </w:rPr>
        <w:fldChar w:fldCharType="end"/>
      </w:r>
      <w:r w:rsidRPr="002E34A0">
        <w:rPr>
          <w:noProof/>
        </w:rPr>
        <w:t xml:space="preserve">. You may also check the "Data &amp; Object Factory" </w:t>
      </w:r>
      <w:r w:rsidRPr="003745D4">
        <w:rPr>
          <w:b/>
          <w:noProof/>
        </w:rPr>
        <w:t>patterns catalog</w:t>
      </w:r>
      <w:r w:rsidRPr="00E97BEE">
        <w:rPr>
          <w:noProof/>
        </w:rPr>
        <w:t xml:space="preserve"> </w:t>
      </w:r>
      <w:r w:rsidRPr="003745D4">
        <w:fldChar w:fldCharType="begin"/>
      </w:r>
      <w:r w:rsidRPr="002E34A0">
        <w:instrText xml:space="preserve"> HYPERLINK "http://www.dofactory.com/Patterns/Patterns.aspx" </w:instrText>
      </w:r>
      <w:r w:rsidRPr="003745D4">
        <w:rPr>
          <w:rPrChange w:id="760" w:author="Hans Zijlstra" w:date="2017-07-01T15:21:00Z">
            <w:rPr>
              <w:rStyle w:val="Hyperlink"/>
              <w:noProof/>
            </w:rPr>
          </w:rPrChange>
        </w:rPr>
        <w:fldChar w:fldCharType="separate"/>
      </w:r>
      <w:r w:rsidRPr="003745D4">
        <w:rPr>
          <w:rStyle w:val="Hyperlink"/>
          <w:noProof/>
        </w:rPr>
        <w:t>http://www.dofactory.com/Patterns/Patterns.aspx</w:t>
      </w:r>
      <w:r w:rsidRPr="003745D4">
        <w:rPr>
          <w:rStyle w:val="Hyperlink"/>
          <w:noProof/>
        </w:rPr>
        <w:fldChar w:fldCharType="end"/>
      </w:r>
      <w:r w:rsidRPr="002E34A0">
        <w:rPr>
          <w:noProof/>
        </w:rPr>
        <w:t>, wh</w:t>
      </w:r>
      <w:r w:rsidRPr="003745D4">
        <w:rPr>
          <w:noProof/>
        </w:rPr>
        <w:t>ere the authors provide C# implementation of</w:t>
      </w:r>
      <w:del w:id="761" w:author="Hans Zijlstra" w:date="2017-07-11T08:04:00Z">
        <w:r w:rsidRPr="003745D4" w:rsidDel="00725211">
          <w:rPr>
            <w:noProof/>
          </w:rPr>
          <w:delText xml:space="preserve"> the</w:delText>
        </w:r>
      </w:del>
      <w:r w:rsidRPr="003745D4">
        <w:rPr>
          <w:noProof/>
        </w:rPr>
        <w:t xml:space="preserve"> classical GoF patterns.</w:t>
      </w:r>
    </w:p>
    <w:p w14:paraId="6167FC16" w14:textId="77777777" w:rsidR="00857F03" w:rsidRPr="002F3D06" w:rsidRDefault="00857F03" w:rsidP="00857F03">
      <w:pPr>
        <w:pStyle w:val="Heading3"/>
      </w:pPr>
      <w:bookmarkStart w:id="762" w:name="Singleton_Design_Pattern"/>
      <w:bookmarkEnd w:id="762"/>
      <w:r w:rsidRPr="002F3D06">
        <w:t>The Singleton Design Pattern</w:t>
      </w:r>
    </w:p>
    <w:p w14:paraId="6D3EB6ED" w14:textId="77777777" w:rsidR="00857F03" w:rsidRPr="002E34A0" w:rsidRDefault="00857F03" w:rsidP="00857F03">
      <w:r w:rsidRPr="002F3D06">
        <w:t>This is the most popular and most frequently used design pattern. It a</w:t>
      </w:r>
      <w:r w:rsidRPr="002E34A0">
        <w:t xml:space="preserve">llows a </w:t>
      </w:r>
      <w:r w:rsidRPr="002E34A0">
        <w:rPr>
          <w:b/>
        </w:rPr>
        <w:t>class to have only one instance</w:t>
      </w:r>
      <w:r w:rsidRPr="002E34A0">
        <w:t xml:space="preserve"> and defines where it has to be taken from. Typical examples are classes, which define references to singular entities (a virtual machine, operating system, window manager in a graphical application or a file system) as well as classes of the next pattern (factory).</w:t>
      </w:r>
    </w:p>
    <w:p w14:paraId="19FC8142" w14:textId="77777777" w:rsidR="00857F03" w:rsidRPr="002E34A0" w:rsidRDefault="00857F03" w:rsidP="00857F03">
      <w:pPr>
        <w:pStyle w:val="Heading4"/>
      </w:pPr>
      <w:r w:rsidRPr="002E34A0">
        <w:t>The Singleton Design Pattern – Example</w:t>
      </w:r>
    </w:p>
    <w:p w14:paraId="06F78ED5" w14:textId="5FF84ED4" w:rsidR="00857F03" w:rsidRPr="002E34A0" w:rsidRDefault="00857F03" w:rsidP="00857F03">
      <w:pPr>
        <w:spacing w:after="120"/>
      </w:pPr>
      <w:r w:rsidRPr="002E34A0">
        <w:t xml:space="preserve">Here is </w:t>
      </w:r>
      <w:proofErr w:type="spellStart"/>
      <w:proofErr w:type="gramStart"/>
      <w:r w:rsidRPr="002E34A0">
        <w:t>a</w:t>
      </w:r>
      <w:proofErr w:type="spellEnd"/>
      <w:proofErr w:type="gramEnd"/>
      <w:r w:rsidRPr="002E34A0">
        <w:t xml:space="preserve"> </w:t>
      </w:r>
      <w:ins w:id="763" w:author="Hans Zijlstra" w:date="2017-07-11T08:04:00Z">
        <w:r w:rsidR="00725211">
          <w:t>ex</w:t>
        </w:r>
      </w:ins>
      <w:del w:id="764" w:author="Hans Zijlstra" w:date="2017-07-11T08:04:00Z">
        <w:r w:rsidRPr="002E34A0" w:rsidDel="00725211">
          <w:delText>s</w:delText>
        </w:r>
      </w:del>
      <w:r w:rsidRPr="002E34A0">
        <w:t xml:space="preserve">ample implementation of the </w:t>
      </w:r>
      <w:r w:rsidRPr="002E34A0">
        <w:rPr>
          <w:b/>
        </w:rPr>
        <w:t>singleton</w:t>
      </w:r>
      <w:r w:rsidRPr="002E34A0">
        <w:t xml:space="preserve"> design pattern: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46763977" w14:textId="77777777" w:rsidTr="002E34A0">
        <w:tc>
          <w:tcPr>
            <w:tcW w:w="7970" w:type="dxa"/>
            <w:tcBorders>
              <w:top w:val="single" w:sz="4" w:space="0" w:color="auto"/>
              <w:left w:val="single" w:sz="4" w:space="0" w:color="auto"/>
              <w:bottom w:val="single" w:sz="4" w:space="0" w:color="auto"/>
              <w:right w:val="single" w:sz="4" w:space="0" w:color="auto"/>
            </w:tcBorders>
            <w:shd w:val="clear" w:color="auto" w:fill="F3F3F3"/>
          </w:tcPr>
          <w:p w14:paraId="622F2A4A" w14:textId="77777777" w:rsidR="00857F03" w:rsidRPr="002E34A0" w:rsidRDefault="00857F03" w:rsidP="002E34A0">
            <w:pPr>
              <w:spacing w:before="0"/>
              <w:jc w:val="center"/>
              <w:rPr>
                <w:rFonts w:ascii="Consolas" w:hAnsi="Consolas"/>
                <w:b/>
                <w:bCs/>
                <w:noProof/>
                <w:kern w:val="32"/>
                <w:sz w:val="22"/>
              </w:rPr>
            </w:pPr>
            <w:r w:rsidRPr="002E34A0">
              <w:rPr>
                <w:rFonts w:ascii="Consolas" w:hAnsi="Consolas"/>
                <w:b/>
                <w:bCs/>
                <w:noProof/>
                <w:kern w:val="32"/>
                <w:sz w:val="22"/>
              </w:rPr>
              <w:t>Singleton.cs</w:t>
            </w:r>
          </w:p>
        </w:tc>
      </w:tr>
      <w:tr w:rsidR="00857F03" w:rsidRPr="002E34A0" w14:paraId="42CB76BF" w14:textId="77777777" w:rsidTr="002E34A0">
        <w:tc>
          <w:tcPr>
            <w:tcW w:w="7970" w:type="dxa"/>
            <w:tcBorders>
              <w:top w:val="single" w:sz="4" w:space="0" w:color="auto"/>
              <w:left w:val="single" w:sz="4" w:space="0" w:color="auto"/>
              <w:bottom w:val="single" w:sz="4" w:space="0" w:color="auto"/>
              <w:right w:val="single" w:sz="4" w:space="0" w:color="auto"/>
            </w:tcBorders>
          </w:tcPr>
          <w:p w14:paraId="4087693D" w14:textId="77777777" w:rsidR="00857F03" w:rsidRPr="002E34A0" w:rsidRDefault="00857F03" w:rsidP="002E34A0">
            <w:pPr>
              <w:autoSpaceDE w:val="0"/>
              <w:autoSpaceDN w:val="0"/>
              <w:adjustRightInd w:val="0"/>
              <w:spacing w:before="0"/>
              <w:jc w:val="left"/>
              <w:rPr>
                <w:rFonts w:ascii="Consolas" w:hAnsi="Consolas" w:cs="Consolas"/>
                <w:sz w:val="22"/>
                <w:szCs w:val="19"/>
              </w:rPr>
            </w:pPr>
            <w:r w:rsidRPr="002E34A0">
              <w:rPr>
                <w:rFonts w:ascii="Consolas" w:hAnsi="Consolas" w:cs="Consolas"/>
                <w:color w:val="0000FF"/>
                <w:sz w:val="22"/>
                <w:szCs w:val="19"/>
              </w:rPr>
              <w:t>public</w:t>
            </w:r>
            <w:r w:rsidRPr="002E34A0">
              <w:rPr>
                <w:rFonts w:ascii="Consolas" w:hAnsi="Consolas" w:cs="Consolas"/>
                <w:sz w:val="22"/>
                <w:szCs w:val="19"/>
              </w:rPr>
              <w:t xml:space="preserve"> </w:t>
            </w:r>
            <w:r w:rsidRPr="002E34A0">
              <w:rPr>
                <w:rFonts w:ascii="Consolas" w:hAnsi="Consolas" w:cs="Consolas"/>
                <w:color w:val="0000FF"/>
                <w:sz w:val="22"/>
                <w:szCs w:val="19"/>
              </w:rPr>
              <w:t>class</w:t>
            </w:r>
            <w:r w:rsidRPr="002E34A0">
              <w:rPr>
                <w:rFonts w:ascii="Consolas" w:hAnsi="Consolas" w:cs="Consolas"/>
                <w:sz w:val="22"/>
                <w:szCs w:val="19"/>
              </w:rPr>
              <w:t xml:space="preserve"> </w:t>
            </w:r>
            <w:r w:rsidRPr="002E34A0">
              <w:rPr>
                <w:rFonts w:ascii="Consolas" w:hAnsi="Consolas"/>
                <w:color w:val="2B91AF"/>
                <w:sz w:val="22"/>
              </w:rPr>
              <w:t>Singleton</w:t>
            </w:r>
          </w:p>
          <w:p w14:paraId="25DD2F4A" w14:textId="77777777" w:rsidR="00857F03" w:rsidRPr="002E34A0" w:rsidRDefault="00857F03" w:rsidP="002E34A0">
            <w:pPr>
              <w:autoSpaceDE w:val="0"/>
              <w:autoSpaceDN w:val="0"/>
              <w:adjustRightInd w:val="0"/>
              <w:spacing w:before="0"/>
              <w:jc w:val="left"/>
              <w:rPr>
                <w:rFonts w:ascii="Consolas" w:hAnsi="Consolas" w:cs="Consolas"/>
                <w:sz w:val="22"/>
                <w:szCs w:val="19"/>
              </w:rPr>
            </w:pPr>
            <w:r w:rsidRPr="002E34A0">
              <w:rPr>
                <w:rFonts w:ascii="Consolas" w:hAnsi="Consolas" w:cs="Consolas"/>
                <w:sz w:val="22"/>
                <w:szCs w:val="19"/>
              </w:rPr>
              <w:t>{</w:t>
            </w:r>
          </w:p>
          <w:p w14:paraId="316BF377" w14:textId="77777777" w:rsidR="00857F03" w:rsidRPr="002E34A0" w:rsidRDefault="00857F03" w:rsidP="002E34A0">
            <w:pPr>
              <w:autoSpaceDE w:val="0"/>
              <w:autoSpaceDN w:val="0"/>
              <w:adjustRightInd w:val="0"/>
              <w:spacing w:before="0"/>
              <w:jc w:val="left"/>
              <w:rPr>
                <w:rFonts w:ascii="Consolas" w:hAnsi="Consolas" w:cs="Consolas"/>
                <w:sz w:val="22"/>
                <w:szCs w:val="19"/>
              </w:rPr>
            </w:pPr>
            <w:r w:rsidRPr="002E34A0">
              <w:rPr>
                <w:rFonts w:ascii="Consolas" w:hAnsi="Consolas" w:cs="Consolas"/>
                <w:sz w:val="22"/>
                <w:szCs w:val="19"/>
              </w:rPr>
              <w:tab/>
            </w:r>
            <w:r w:rsidRPr="002E34A0">
              <w:rPr>
                <w:rFonts w:ascii="Consolas" w:hAnsi="Consolas" w:cs="Consolas"/>
                <w:color w:val="008000"/>
                <w:sz w:val="22"/>
                <w:szCs w:val="19"/>
              </w:rPr>
              <w:t>// The single instance</w:t>
            </w:r>
          </w:p>
          <w:p w14:paraId="1567DDF2" w14:textId="77777777" w:rsidR="00857F03" w:rsidRPr="002E34A0" w:rsidRDefault="00857F03" w:rsidP="002E34A0">
            <w:pPr>
              <w:autoSpaceDE w:val="0"/>
              <w:autoSpaceDN w:val="0"/>
              <w:adjustRightInd w:val="0"/>
              <w:spacing w:before="0"/>
              <w:jc w:val="left"/>
              <w:rPr>
                <w:rFonts w:ascii="Consolas" w:hAnsi="Consolas" w:cs="Consolas"/>
                <w:sz w:val="22"/>
                <w:szCs w:val="19"/>
              </w:rPr>
            </w:pPr>
            <w:r w:rsidRPr="002E34A0">
              <w:rPr>
                <w:rFonts w:ascii="Consolas" w:hAnsi="Consolas" w:cs="Consolas"/>
                <w:sz w:val="22"/>
                <w:szCs w:val="19"/>
              </w:rPr>
              <w:tab/>
            </w:r>
            <w:r w:rsidRPr="002E34A0">
              <w:rPr>
                <w:rFonts w:ascii="Consolas" w:hAnsi="Consolas" w:cs="Consolas"/>
                <w:color w:val="0000FF"/>
                <w:sz w:val="22"/>
                <w:szCs w:val="19"/>
              </w:rPr>
              <w:t>private</w:t>
            </w:r>
            <w:r w:rsidRPr="002E34A0">
              <w:rPr>
                <w:rFonts w:ascii="Consolas" w:hAnsi="Consolas" w:cs="Consolas"/>
                <w:sz w:val="22"/>
                <w:szCs w:val="19"/>
              </w:rPr>
              <w:t xml:space="preserve"> </w:t>
            </w:r>
            <w:r w:rsidRPr="002E34A0">
              <w:rPr>
                <w:rFonts w:ascii="Consolas" w:hAnsi="Consolas" w:cs="Consolas"/>
                <w:color w:val="0000FF"/>
                <w:sz w:val="22"/>
                <w:szCs w:val="19"/>
              </w:rPr>
              <w:t>static</w:t>
            </w:r>
            <w:r w:rsidRPr="002E34A0">
              <w:rPr>
                <w:rFonts w:ascii="Consolas" w:hAnsi="Consolas" w:cs="Consolas"/>
                <w:sz w:val="22"/>
                <w:szCs w:val="19"/>
              </w:rPr>
              <w:t xml:space="preserve"> </w:t>
            </w:r>
            <w:r w:rsidRPr="002E34A0">
              <w:rPr>
                <w:rFonts w:ascii="Consolas" w:hAnsi="Consolas"/>
                <w:color w:val="2B91AF"/>
                <w:sz w:val="22"/>
              </w:rPr>
              <w:t>Singleton</w:t>
            </w:r>
            <w:r w:rsidRPr="002E34A0">
              <w:rPr>
                <w:rFonts w:ascii="Consolas" w:hAnsi="Consolas" w:cs="Consolas"/>
                <w:sz w:val="22"/>
                <w:szCs w:val="19"/>
              </w:rPr>
              <w:t xml:space="preserve"> instance;</w:t>
            </w:r>
          </w:p>
          <w:p w14:paraId="4CBA4BDA" w14:textId="77777777" w:rsidR="00857F03" w:rsidRPr="002E34A0" w:rsidRDefault="00857F03" w:rsidP="002E34A0">
            <w:pPr>
              <w:autoSpaceDE w:val="0"/>
              <w:autoSpaceDN w:val="0"/>
              <w:adjustRightInd w:val="0"/>
              <w:spacing w:before="0"/>
              <w:jc w:val="left"/>
              <w:rPr>
                <w:rFonts w:ascii="Consolas" w:hAnsi="Consolas" w:cs="Consolas"/>
                <w:sz w:val="22"/>
                <w:szCs w:val="19"/>
              </w:rPr>
            </w:pPr>
          </w:p>
          <w:p w14:paraId="21FCDA37" w14:textId="77777777" w:rsidR="00857F03" w:rsidRPr="002E34A0" w:rsidRDefault="00857F03" w:rsidP="002E34A0">
            <w:pPr>
              <w:autoSpaceDE w:val="0"/>
              <w:autoSpaceDN w:val="0"/>
              <w:adjustRightInd w:val="0"/>
              <w:spacing w:before="0"/>
              <w:jc w:val="left"/>
              <w:rPr>
                <w:rFonts w:ascii="Consolas" w:hAnsi="Consolas" w:cs="Consolas"/>
                <w:sz w:val="22"/>
                <w:szCs w:val="19"/>
              </w:rPr>
            </w:pPr>
            <w:r w:rsidRPr="002E34A0">
              <w:rPr>
                <w:rFonts w:ascii="Consolas" w:hAnsi="Consolas" w:cs="Consolas"/>
                <w:sz w:val="22"/>
                <w:szCs w:val="19"/>
              </w:rPr>
              <w:tab/>
            </w:r>
            <w:r w:rsidRPr="002E34A0">
              <w:rPr>
                <w:rFonts w:ascii="Consolas" w:hAnsi="Consolas" w:cs="Consolas"/>
                <w:color w:val="008000"/>
                <w:sz w:val="22"/>
                <w:szCs w:val="19"/>
              </w:rPr>
              <w:t>// Initialize the single instance</w:t>
            </w:r>
          </w:p>
          <w:p w14:paraId="7C4C38A8" w14:textId="77777777" w:rsidR="00857F03" w:rsidRPr="002E34A0" w:rsidRDefault="00857F03" w:rsidP="002E34A0">
            <w:pPr>
              <w:autoSpaceDE w:val="0"/>
              <w:autoSpaceDN w:val="0"/>
              <w:adjustRightInd w:val="0"/>
              <w:spacing w:before="0"/>
              <w:jc w:val="left"/>
              <w:rPr>
                <w:rFonts w:ascii="Consolas" w:hAnsi="Consolas" w:cs="Consolas"/>
                <w:sz w:val="22"/>
                <w:szCs w:val="19"/>
              </w:rPr>
            </w:pPr>
            <w:r w:rsidRPr="002E34A0">
              <w:rPr>
                <w:rFonts w:ascii="Consolas" w:hAnsi="Consolas" w:cs="Consolas"/>
                <w:sz w:val="22"/>
                <w:szCs w:val="19"/>
              </w:rPr>
              <w:tab/>
            </w:r>
            <w:r w:rsidRPr="002E34A0">
              <w:rPr>
                <w:rFonts w:ascii="Consolas" w:hAnsi="Consolas" w:cs="Consolas"/>
                <w:color w:val="0000FF"/>
                <w:sz w:val="22"/>
                <w:szCs w:val="19"/>
              </w:rPr>
              <w:t>static</w:t>
            </w:r>
            <w:r w:rsidRPr="002E34A0">
              <w:rPr>
                <w:rFonts w:ascii="Consolas" w:hAnsi="Consolas" w:cs="Consolas"/>
                <w:sz w:val="22"/>
                <w:szCs w:val="19"/>
              </w:rPr>
              <w:t xml:space="preserve"> </w:t>
            </w:r>
            <w:proofErr w:type="gramStart"/>
            <w:r w:rsidRPr="002E34A0">
              <w:rPr>
                <w:rFonts w:ascii="Consolas" w:hAnsi="Consolas" w:cs="Consolas"/>
                <w:sz w:val="22"/>
                <w:szCs w:val="19"/>
              </w:rPr>
              <w:t>Singleton(</w:t>
            </w:r>
            <w:proofErr w:type="gramEnd"/>
            <w:r w:rsidRPr="002E34A0">
              <w:rPr>
                <w:rFonts w:ascii="Consolas" w:hAnsi="Consolas" w:cs="Consolas"/>
                <w:sz w:val="22"/>
                <w:szCs w:val="19"/>
              </w:rPr>
              <w:t>)</w:t>
            </w:r>
          </w:p>
          <w:p w14:paraId="13268C94" w14:textId="77777777" w:rsidR="00857F03" w:rsidRPr="002E34A0" w:rsidRDefault="00857F03" w:rsidP="002E34A0">
            <w:pPr>
              <w:autoSpaceDE w:val="0"/>
              <w:autoSpaceDN w:val="0"/>
              <w:adjustRightInd w:val="0"/>
              <w:spacing w:before="0"/>
              <w:jc w:val="left"/>
              <w:rPr>
                <w:rFonts w:ascii="Consolas" w:hAnsi="Consolas" w:cs="Consolas"/>
                <w:sz w:val="22"/>
                <w:szCs w:val="19"/>
              </w:rPr>
            </w:pPr>
            <w:r w:rsidRPr="002E34A0">
              <w:rPr>
                <w:rFonts w:ascii="Consolas" w:hAnsi="Consolas" w:cs="Consolas"/>
                <w:sz w:val="22"/>
                <w:szCs w:val="19"/>
              </w:rPr>
              <w:tab/>
              <w:t>{</w:t>
            </w:r>
          </w:p>
          <w:p w14:paraId="48EBD3DF" w14:textId="77777777" w:rsidR="00857F03" w:rsidRPr="002E34A0" w:rsidRDefault="00857F03" w:rsidP="002E34A0">
            <w:pPr>
              <w:autoSpaceDE w:val="0"/>
              <w:autoSpaceDN w:val="0"/>
              <w:adjustRightInd w:val="0"/>
              <w:spacing w:before="0"/>
              <w:jc w:val="left"/>
              <w:rPr>
                <w:rFonts w:ascii="Consolas" w:hAnsi="Consolas" w:cs="Consolas"/>
                <w:sz w:val="22"/>
                <w:szCs w:val="19"/>
              </w:rPr>
            </w:pPr>
            <w:r w:rsidRPr="002E34A0">
              <w:rPr>
                <w:rFonts w:ascii="Consolas" w:hAnsi="Consolas" w:cs="Consolas"/>
                <w:sz w:val="22"/>
                <w:szCs w:val="19"/>
              </w:rPr>
              <w:tab/>
            </w:r>
            <w:r w:rsidRPr="002E34A0">
              <w:rPr>
                <w:rFonts w:ascii="Consolas" w:hAnsi="Consolas" w:cs="Consolas"/>
                <w:sz w:val="22"/>
                <w:szCs w:val="19"/>
              </w:rPr>
              <w:tab/>
              <w:t xml:space="preserve">instance = </w:t>
            </w:r>
            <w:r w:rsidRPr="002E34A0">
              <w:rPr>
                <w:rFonts w:ascii="Consolas" w:hAnsi="Consolas" w:cs="Consolas"/>
                <w:color w:val="0000FF"/>
                <w:sz w:val="22"/>
                <w:szCs w:val="19"/>
              </w:rPr>
              <w:t>new</w:t>
            </w:r>
            <w:r w:rsidRPr="002E34A0">
              <w:rPr>
                <w:rFonts w:ascii="Consolas" w:hAnsi="Consolas" w:cs="Consolas"/>
                <w:sz w:val="22"/>
                <w:szCs w:val="19"/>
              </w:rPr>
              <w:t xml:space="preserve"> </w:t>
            </w:r>
            <w:proofErr w:type="gramStart"/>
            <w:r w:rsidRPr="002E34A0">
              <w:rPr>
                <w:rFonts w:ascii="Consolas" w:hAnsi="Consolas"/>
                <w:color w:val="2B91AF"/>
                <w:sz w:val="22"/>
              </w:rPr>
              <w:t>Singleton</w:t>
            </w:r>
            <w:r w:rsidRPr="002E34A0">
              <w:rPr>
                <w:rFonts w:ascii="Consolas" w:hAnsi="Consolas" w:cs="Consolas"/>
                <w:sz w:val="22"/>
                <w:szCs w:val="19"/>
              </w:rPr>
              <w:t>(</w:t>
            </w:r>
            <w:proofErr w:type="gramEnd"/>
            <w:r w:rsidRPr="002E34A0">
              <w:rPr>
                <w:rFonts w:ascii="Consolas" w:hAnsi="Consolas" w:cs="Consolas"/>
                <w:sz w:val="22"/>
                <w:szCs w:val="19"/>
              </w:rPr>
              <w:t>);</w:t>
            </w:r>
          </w:p>
          <w:p w14:paraId="1A2BDE24" w14:textId="77777777" w:rsidR="00857F03" w:rsidRPr="002E34A0" w:rsidRDefault="00857F03" w:rsidP="002E34A0">
            <w:pPr>
              <w:autoSpaceDE w:val="0"/>
              <w:autoSpaceDN w:val="0"/>
              <w:adjustRightInd w:val="0"/>
              <w:spacing w:before="0"/>
              <w:jc w:val="left"/>
              <w:rPr>
                <w:rFonts w:ascii="Consolas" w:hAnsi="Consolas" w:cs="Consolas"/>
                <w:sz w:val="22"/>
                <w:szCs w:val="19"/>
              </w:rPr>
            </w:pPr>
            <w:r w:rsidRPr="002E34A0">
              <w:rPr>
                <w:rFonts w:ascii="Consolas" w:hAnsi="Consolas" w:cs="Consolas"/>
                <w:sz w:val="22"/>
                <w:szCs w:val="19"/>
              </w:rPr>
              <w:tab/>
              <w:t>}</w:t>
            </w:r>
          </w:p>
          <w:p w14:paraId="1FF5D389" w14:textId="77777777" w:rsidR="00857F03" w:rsidRPr="002E34A0" w:rsidRDefault="00857F03" w:rsidP="002E34A0">
            <w:pPr>
              <w:autoSpaceDE w:val="0"/>
              <w:autoSpaceDN w:val="0"/>
              <w:adjustRightInd w:val="0"/>
              <w:spacing w:before="0"/>
              <w:jc w:val="left"/>
              <w:rPr>
                <w:rFonts w:ascii="Consolas" w:hAnsi="Consolas" w:cs="Consolas"/>
                <w:sz w:val="22"/>
                <w:szCs w:val="19"/>
              </w:rPr>
            </w:pPr>
          </w:p>
          <w:p w14:paraId="34C0FB0C" w14:textId="77777777" w:rsidR="00857F03" w:rsidRPr="002E34A0" w:rsidRDefault="00857F03" w:rsidP="002E34A0">
            <w:pPr>
              <w:autoSpaceDE w:val="0"/>
              <w:autoSpaceDN w:val="0"/>
              <w:adjustRightInd w:val="0"/>
              <w:spacing w:before="0"/>
              <w:jc w:val="left"/>
              <w:rPr>
                <w:rFonts w:ascii="Consolas" w:hAnsi="Consolas" w:cs="Consolas"/>
                <w:sz w:val="22"/>
                <w:szCs w:val="19"/>
              </w:rPr>
            </w:pPr>
            <w:r w:rsidRPr="002E34A0">
              <w:rPr>
                <w:rFonts w:ascii="Consolas" w:hAnsi="Consolas" w:cs="Consolas"/>
                <w:sz w:val="22"/>
                <w:szCs w:val="19"/>
              </w:rPr>
              <w:tab/>
            </w:r>
            <w:r w:rsidRPr="002E34A0">
              <w:rPr>
                <w:rFonts w:ascii="Consolas" w:hAnsi="Consolas" w:cs="Consolas"/>
                <w:color w:val="008000"/>
                <w:sz w:val="22"/>
                <w:szCs w:val="19"/>
              </w:rPr>
              <w:t>// The property for retrieving the single instance</w:t>
            </w:r>
          </w:p>
          <w:p w14:paraId="6A6BD1C0" w14:textId="77777777" w:rsidR="00857F03" w:rsidRPr="002E34A0" w:rsidRDefault="00857F03" w:rsidP="002E34A0">
            <w:pPr>
              <w:autoSpaceDE w:val="0"/>
              <w:autoSpaceDN w:val="0"/>
              <w:adjustRightInd w:val="0"/>
              <w:spacing w:before="0"/>
              <w:jc w:val="left"/>
              <w:rPr>
                <w:rFonts w:ascii="Consolas" w:hAnsi="Consolas" w:cs="Consolas"/>
                <w:sz w:val="22"/>
                <w:szCs w:val="19"/>
              </w:rPr>
            </w:pPr>
            <w:r w:rsidRPr="002E34A0">
              <w:rPr>
                <w:rFonts w:ascii="Consolas" w:hAnsi="Consolas" w:cs="Consolas"/>
                <w:sz w:val="22"/>
                <w:szCs w:val="19"/>
              </w:rPr>
              <w:tab/>
            </w:r>
            <w:r w:rsidRPr="002E34A0">
              <w:rPr>
                <w:rFonts w:ascii="Consolas" w:hAnsi="Consolas" w:cs="Consolas"/>
                <w:color w:val="0000FF"/>
                <w:sz w:val="22"/>
                <w:szCs w:val="19"/>
              </w:rPr>
              <w:t>public</w:t>
            </w:r>
            <w:r w:rsidRPr="002E34A0">
              <w:rPr>
                <w:rFonts w:ascii="Consolas" w:hAnsi="Consolas" w:cs="Consolas"/>
                <w:sz w:val="22"/>
                <w:szCs w:val="19"/>
              </w:rPr>
              <w:t xml:space="preserve"> </w:t>
            </w:r>
            <w:r w:rsidRPr="002E34A0">
              <w:rPr>
                <w:rFonts w:ascii="Consolas" w:hAnsi="Consolas" w:cs="Consolas"/>
                <w:color w:val="0000FF"/>
                <w:sz w:val="22"/>
                <w:szCs w:val="19"/>
              </w:rPr>
              <w:t>static</w:t>
            </w:r>
            <w:r w:rsidRPr="002E34A0">
              <w:rPr>
                <w:rFonts w:ascii="Consolas" w:hAnsi="Consolas" w:cs="Consolas"/>
                <w:sz w:val="22"/>
                <w:szCs w:val="19"/>
              </w:rPr>
              <w:t xml:space="preserve"> </w:t>
            </w:r>
            <w:r w:rsidRPr="002E34A0">
              <w:rPr>
                <w:rFonts w:ascii="Consolas" w:hAnsi="Consolas"/>
                <w:color w:val="2B91AF"/>
                <w:sz w:val="22"/>
              </w:rPr>
              <w:t>Singleton</w:t>
            </w:r>
            <w:r w:rsidRPr="002E34A0">
              <w:rPr>
                <w:rFonts w:ascii="Consolas" w:hAnsi="Consolas" w:cs="Consolas"/>
                <w:sz w:val="22"/>
                <w:szCs w:val="19"/>
              </w:rPr>
              <w:t xml:space="preserve"> Instance</w:t>
            </w:r>
          </w:p>
          <w:p w14:paraId="455A9D26" w14:textId="77777777" w:rsidR="00857F03" w:rsidRPr="002E34A0" w:rsidRDefault="00857F03" w:rsidP="002E34A0">
            <w:pPr>
              <w:autoSpaceDE w:val="0"/>
              <w:autoSpaceDN w:val="0"/>
              <w:adjustRightInd w:val="0"/>
              <w:spacing w:before="0"/>
              <w:jc w:val="left"/>
              <w:rPr>
                <w:rFonts w:ascii="Consolas" w:hAnsi="Consolas" w:cs="Consolas"/>
                <w:sz w:val="22"/>
                <w:szCs w:val="19"/>
              </w:rPr>
            </w:pPr>
            <w:r w:rsidRPr="002E34A0">
              <w:rPr>
                <w:rFonts w:ascii="Consolas" w:hAnsi="Consolas" w:cs="Consolas"/>
                <w:sz w:val="22"/>
                <w:szCs w:val="19"/>
              </w:rPr>
              <w:tab/>
              <w:t>{</w:t>
            </w:r>
          </w:p>
          <w:p w14:paraId="404B91F2" w14:textId="77777777" w:rsidR="00857F03" w:rsidRPr="002E34A0" w:rsidRDefault="00857F03" w:rsidP="002E34A0">
            <w:pPr>
              <w:autoSpaceDE w:val="0"/>
              <w:autoSpaceDN w:val="0"/>
              <w:adjustRightInd w:val="0"/>
              <w:spacing w:before="0"/>
              <w:jc w:val="left"/>
              <w:rPr>
                <w:rFonts w:ascii="Consolas" w:hAnsi="Consolas" w:cs="Consolas"/>
                <w:sz w:val="22"/>
                <w:szCs w:val="19"/>
              </w:rPr>
            </w:pPr>
            <w:r w:rsidRPr="002E34A0">
              <w:rPr>
                <w:rFonts w:ascii="Consolas" w:hAnsi="Consolas" w:cs="Consolas"/>
                <w:sz w:val="22"/>
                <w:szCs w:val="19"/>
              </w:rPr>
              <w:tab/>
            </w:r>
            <w:r w:rsidRPr="002E34A0">
              <w:rPr>
                <w:rFonts w:ascii="Consolas" w:hAnsi="Consolas" w:cs="Consolas"/>
                <w:sz w:val="22"/>
                <w:szCs w:val="19"/>
              </w:rPr>
              <w:tab/>
            </w:r>
            <w:r w:rsidRPr="002E34A0">
              <w:rPr>
                <w:rFonts w:ascii="Consolas" w:hAnsi="Consolas" w:cs="Consolas"/>
                <w:color w:val="0000FF"/>
                <w:sz w:val="22"/>
                <w:szCs w:val="19"/>
              </w:rPr>
              <w:t>get</w:t>
            </w:r>
            <w:r w:rsidRPr="002E34A0">
              <w:rPr>
                <w:rFonts w:ascii="Consolas" w:hAnsi="Consolas" w:cs="Consolas"/>
                <w:sz w:val="22"/>
                <w:szCs w:val="19"/>
              </w:rPr>
              <w:t xml:space="preserve"> </w:t>
            </w:r>
            <w:proofErr w:type="gramStart"/>
            <w:r w:rsidRPr="002E34A0">
              <w:rPr>
                <w:rFonts w:ascii="Consolas" w:hAnsi="Consolas" w:cs="Consolas"/>
                <w:sz w:val="22"/>
                <w:szCs w:val="19"/>
              </w:rPr>
              <w:t xml:space="preserve">{ </w:t>
            </w:r>
            <w:r w:rsidRPr="002E34A0">
              <w:rPr>
                <w:rFonts w:ascii="Consolas" w:hAnsi="Consolas" w:cs="Consolas"/>
                <w:color w:val="0000FF"/>
                <w:sz w:val="22"/>
                <w:szCs w:val="19"/>
              </w:rPr>
              <w:t>return</w:t>
            </w:r>
            <w:proofErr w:type="gramEnd"/>
            <w:r w:rsidRPr="002E34A0">
              <w:rPr>
                <w:rFonts w:ascii="Consolas" w:hAnsi="Consolas" w:cs="Consolas"/>
                <w:sz w:val="22"/>
                <w:szCs w:val="19"/>
              </w:rPr>
              <w:t xml:space="preserve"> instance; }</w:t>
            </w:r>
          </w:p>
          <w:p w14:paraId="2E2AD445" w14:textId="77777777" w:rsidR="00857F03" w:rsidRPr="002E34A0" w:rsidRDefault="00857F03" w:rsidP="002E34A0">
            <w:pPr>
              <w:autoSpaceDE w:val="0"/>
              <w:autoSpaceDN w:val="0"/>
              <w:adjustRightInd w:val="0"/>
              <w:spacing w:before="0"/>
              <w:jc w:val="left"/>
              <w:rPr>
                <w:rFonts w:ascii="Consolas" w:hAnsi="Consolas" w:cs="Consolas"/>
                <w:sz w:val="22"/>
                <w:szCs w:val="19"/>
              </w:rPr>
            </w:pPr>
            <w:r w:rsidRPr="002E34A0">
              <w:rPr>
                <w:rFonts w:ascii="Consolas" w:hAnsi="Consolas" w:cs="Consolas"/>
                <w:sz w:val="22"/>
                <w:szCs w:val="19"/>
              </w:rPr>
              <w:tab/>
              <w:t>}</w:t>
            </w:r>
          </w:p>
          <w:p w14:paraId="3C1E2F5C" w14:textId="77777777" w:rsidR="00857F03" w:rsidRPr="002E34A0" w:rsidRDefault="00857F03" w:rsidP="002E34A0">
            <w:pPr>
              <w:autoSpaceDE w:val="0"/>
              <w:autoSpaceDN w:val="0"/>
              <w:adjustRightInd w:val="0"/>
              <w:spacing w:before="0"/>
              <w:jc w:val="left"/>
              <w:rPr>
                <w:rFonts w:ascii="Consolas" w:hAnsi="Consolas" w:cs="Consolas"/>
                <w:sz w:val="22"/>
                <w:szCs w:val="19"/>
              </w:rPr>
            </w:pPr>
          </w:p>
          <w:p w14:paraId="6D0BC385" w14:textId="77777777" w:rsidR="00857F03" w:rsidRPr="002E34A0" w:rsidRDefault="00857F03" w:rsidP="002E34A0">
            <w:pPr>
              <w:autoSpaceDE w:val="0"/>
              <w:autoSpaceDN w:val="0"/>
              <w:adjustRightInd w:val="0"/>
              <w:spacing w:before="0"/>
              <w:jc w:val="left"/>
              <w:rPr>
                <w:rFonts w:ascii="Consolas" w:hAnsi="Consolas" w:cs="Consolas"/>
                <w:sz w:val="22"/>
                <w:szCs w:val="19"/>
              </w:rPr>
            </w:pPr>
            <w:r w:rsidRPr="002E34A0">
              <w:rPr>
                <w:rFonts w:ascii="Consolas" w:hAnsi="Consolas" w:cs="Consolas"/>
                <w:sz w:val="22"/>
                <w:szCs w:val="19"/>
              </w:rPr>
              <w:tab/>
            </w:r>
            <w:r w:rsidRPr="002E34A0">
              <w:rPr>
                <w:rFonts w:ascii="Consolas" w:hAnsi="Consolas" w:cs="Consolas"/>
                <w:color w:val="008000"/>
                <w:sz w:val="22"/>
                <w:szCs w:val="19"/>
              </w:rPr>
              <w:t>// Private constructor: protects against direct instantiation</w:t>
            </w:r>
          </w:p>
          <w:p w14:paraId="7758C31E" w14:textId="77777777" w:rsidR="00857F03" w:rsidRPr="002E34A0" w:rsidRDefault="00857F03" w:rsidP="002E34A0">
            <w:pPr>
              <w:autoSpaceDE w:val="0"/>
              <w:autoSpaceDN w:val="0"/>
              <w:adjustRightInd w:val="0"/>
              <w:spacing w:before="0"/>
              <w:jc w:val="left"/>
              <w:rPr>
                <w:rFonts w:ascii="Consolas" w:hAnsi="Consolas" w:cs="Consolas"/>
                <w:sz w:val="22"/>
                <w:szCs w:val="19"/>
              </w:rPr>
            </w:pPr>
            <w:r w:rsidRPr="002E34A0">
              <w:rPr>
                <w:rFonts w:ascii="Consolas" w:hAnsi="Consolas" w:cs="Consolas"/>
                <w:sz w:val="22"/>
                <w:szCs w:val="19"/>
              </w:rPr>
              <w:tab/>
            </w:r>
            <w:r w:rsidRPr="002E34A0">
              <w:rPr>
                <w:rFonts w:ascii="Consolas" w:hAnsi="Consolas" w:cs="Consolas"/>
                <w:color w:val="0000FF"/>
                <w:sz w:val="22"/>
                <w:szCs w:val="19"/>
              </w:rPr>
              <w:t>private</w:t>
            </w:r>
            <w:r w:rsidRPr="002E34A0">
              <w:rPr>
                <w:rFonts w:ascii="Consolas" w:hAnsi="Consolas" w:cs="Consolas"/>
                <w:sz w:val="22"/>
                <w:szCs w:val="19"/>
              </w:rPr>
              <w:t xml:space="preserve"> </w:t>
            </w:r>
            <w:proofErr w:type="gramStart"/>
            <w:r w:rsidRPr="002E34A0">
              <w:rPr>
                <w:rFonts w:ascii="Consolas" w:hAnsi="Consolas" w:cs="Consolas"/>
                <w:sz w:val="22"/>
                <w:szCs w:val="19"/>
              </w:rPr>
              <w:t>Singleton(</w:t>
            </w:r>
            <w:proofErr w:type="gramEnd"/>
            <w:r w:rsidRPr="002E34A0">
              <w:rPr>
                <w:rFonts w:ascii="Consolas" w:hAnsi="Consolas" w:cs="Consolas"/>
                <w:sz w:val="22"/>
                <w:szCs w:val="19"/>
              </w:rPr>
              <w:t>) { }</w:t>
            </w:r>
          </w:p>
          <w:p w14:paraId="23425534" w14:textId="77777777" w:rsidR="00857F03" w:rsidRPr="002E34A0" w:rsidRDefault="00857F03" w:rsidP="002E34A0">
            <w:pPr>
              <w:autoSpaceDE w:val="0"/>
              <w:autoSpaceDN w:val="0"/>
              <w:adjustRightInd w:val="0"/>
              <w:spacing w:before="0"/>
              <w:jc w:val="left"/>
              <w:rPr>
                <w:rFonts w:ascii="Consolas" w:hAnsi="Consolas" w:cs="Consolas"/>
                <w:sz w:val="22"/>
                <w:szCs w:val="19"/>
              </w:rPr>
            </w:pPr>
            <w:r w:rsidRPr="002E34A0">
              <w:rPr>
                <w:rFonts w:ascii="Consolas" w:hAnsi="Consolas" w:cs="Consolas"/>
                <w:sz w:val="22"/>
                <w:szCs w:val="19"/>
              </w:rPr>
              <w:t>}</w:t>
            </w:r>
          </w:p>
        </w:tc>
      </w:tr>
    </w:tbl>
    <w:p w14:paraId="12974279" w14:textId="77777777" w:rsidR="00857F03" w:rsidRPr="002E34A0" w:rsidRDefault="00857F03" w:rsidP="00857F03">
      <w:r w:rsidRPr="002E34A0">
        <w:t xml:space="preserve">We have a </w:t>
      </w:r>
      <w:r w:rsidRPr="002E34A0">
        <w:rPr>
          <w:b/>
        </w:rPr>
        <w:t>hidden (</w:t>
      </w:r>
      <w:r w:rsidRPr="002E34A0">
        <w:rPr>
          <w:rStyle w:val="Code"/>
        </w:rPr>
        <w:t>private</w:t>
      </w:r>
      <w:r w:rsidRPr="002E34A0">
        <w:rPr>
          <w:b/>
        </w:rPr>
        <w:t>) constructor</w:t>
      </w:r>
      <w:r w:rsidRPr="002E34A0">
        <w:t xml:space="preserve"> in order to limit external instantiations. We have a static variable, which holds </w:t>
      </w:r>
      <w:r w:rsidRPr="002E34A0">
        <w:rPr>
          <w:b/>
        </w:rPr>
        <w:t>the only instance</w:t>
      </w:r>
      <w:r w:rsidRPr="002E34A0">
        <w:t xml:space="preserve">. We initialize it only once in the </w:t>
      </w:r>
      <w:r w:rsidRPr="002E34A0">
        <w:rPr>
          <w:b/>
        </w:rPr>
        <w:t>static constructor</w:t>
      </w:r>
      <w:r w:rsidRPr="002E34A0">
        <w:t xml:space="preserve"> of the class. The property for retrieving the single instance is usually called </w:t>
      </w:r>
      <w:r w:rsidRPr="002E34A0">
        <w:rPr>
          <w:rFonts w:ascii="Consolas" w:hAnsi="Consolas"/>
          <w:b/>
          <w:bCs/>
          <w:noProof/>
          <w:kern w:val="32"/>
          <w:sz w:val="22"/>
        </w:rPr>
        <w:t>Instance</w:t>
      </w:r>
      <w:r w:rsidRPr="002E34A0">
        <w:t>.</w:t>
      </w:r>
    </w:p>
    <w:p w14:paraId="4FDDE191" w14:textId="77777777" w:rsidR="00857F03" w:rsidRPr="002E34A0" w:rsidRDefault="00857F03" w:rsidP="00857F03">
      <w:r w:rsidRPr="002E34A0">
        <w:t>The pattern can undergo many optimizations, such as the so called "</w:t>
      </w:r>
      <w:r w:rsidRPr="002E34A0">
        <w:rPr>
          <w:b/>
        </w:rPr>
        <w:t>lazy initialization</w:t>
      </w:r>
      <w:r w:rsidRPr="002E34A0">
        <w:t>" of the only variable, in order to save memory, but this is its classical form.</w:t>
      </w:r>
    </w:p>
    <w:p w14:paraId="0E2347B4" w14:textId="77777777" w:rsidR="00857F03" w:rsidRPr="002E34A0" w:rsidRDefault="00857F03" w:rsidP="00857F03">
      <w:pPr>
        <w:pStyle w:val="Heading3"/>
      </w:pPr>
      <w:r w:rsidRPr="002E34A0">
        <w:lastRenderedPageBreak/>
        <w:t>The Factory Method Design Pattern</w:t>
      </w:r>
    </w:p>
    <w:p w14:paraId="7A827790" w14:textId="77777777" w:rsidR="00857F03" w:rsidRPr="002E34A0" w:rsidRDefault="00857F03" w:rsidP="00857F03">
      <w:r w:rsidRPr="002E34A0">
        <w:rPr>
          <w:b/>
        </w:rPr>
        <w:t>Factory method</w:t>
      </w:r>
      <w:r w:rsidRPr="002E34A0">
        <w:t xml:space="preserve"> is another very common design pattern. It is intended for </w:t>
      </w:r>
      <w:r w:rsidRPr="002E34A0">
        <w:rPr>
          <w:b/>
        </w:rPr>
        <w:t>"producing" objects</w:t>
      </w:r>
      <w:r w:rsidRPr="002E34A0">
        <w:t>. The instantiation of an object is not performed directly, but rather by the factory method. This allows the factory method to decide which specific instance to create from a family of classes implementing a common interface. The solution can depend on the environment, a parameter or some system setting.</w:t>
      </w:r>
    </w:p>
    <w:p w14:paraId="7A31D1D6" w14:textId="77777777" w:rsidR="00857F03" w:rsidRPr="002E34A0" w:rsidRDefault="00857F03" w:rsidP="00857F03">
      <w:pPr>
        <w:pStyle w:val="Heading4"/>
      </w:pPr>
      <w:r w:rsidRPr="002E34A0">
        <w:t>The Factory Method Design Pattern – Example</w:t>
      </w:r>
    </w:p>
    <w:p w14:paraId="644BE8C4" w14:textId="77777777" w:rsidR="00857F03" w:rsidRPr="002E34A0" w:rsidRDefault="00857F03" w:rsidP="00857F03">
      <w:r w:rsidRPr="002E34A0">
        <w:t xml:space="preserve">Factory methods </w:t>
      </w:r>
      <w:r w:rsidRPr="002E34A0">
        <w:rPr>
          <w:b/>
        </w:rPr>
        <w:t>encapsulate object creation</w:t>
      </w:r>
      <w:r w:rsidRPr="002E34A0">
        <w:t>. This is useful if the creation process is very complicated – if it depends on settings in configuration files or input data by the user.</w:t>
      </w:r>
    </w:p>
    <w:p w14:paraId="4F2D81F1" w14:textId="796D6FB1" w:rsidR="00857F03" w:rsidRPr="002E34A0" w:rsidRDefault="00857F03" w:rsidP="00857F03">
      <w:pPr>
        <w:spacing w:after="120"/>
      </w:pPr>
      <w:r w:rsidRPr="002E34A0">
        <w:t xml:space="preserve">Suppose we have a class which contains graphics files </w:t>
      </w:r>
      <w:r w:rsidRPr="002E34A0">
        <w:rPr>
          <w:noProof/>
        </w:rPr>
        <w:t>(</w:t>
      </w:r>
      <w:r w:rsidRPr="002E34A0">
        <w:rPr>
          <w:rFonts w:ascii="Consolas" w:hAnsi="Consolas"/>
          <w:b/>
          <w:bCs/>
          <w:noProof/>
          <w:kern w:val="32"/>
          <w:sz w:val="22"/>
        </w:rPr>
        <w:t>png</w:t>
      </w:r>
      <w:r w:rsidRPr="002E34A0">
        <w:rPr>
          <w:noProof/>
        </w:rPr>
        <w:t xml:space="preserve">, </w:t>
      </w:r>
      <w:r w:rsidRPr="002E34A0">
        <w:rPr>
          <w:rFonts w:ascii="Consolas" w:hAnsi="Consolas"/>
          <w:b/>
          <w:bCs/>
          <w:noProof/>
          <w:kern w:val="32"/>
          <w:sz w:val="22"/>
        </w:rPr>
        <w:t>jpeg</w:t>
      </w:r>
      <w:r w:rsidRPr="002E34A0">
        <w:rPr>
          <w:noProof/>
        </w:rPr>
        <w:t xml:space="preserve">, </w:t>
      </w:r>
      <w:r w:rsidRPr="002E34A0">
        <w:rPr>
          <w:rFonts w:ascii="Consolas" w:hAnsi="Consolas"/>
          <w:b/>
          <w:bCs/>
          <w:noProof/>
          <w:kern w:val="32"/>
          <w:sz w:val="22"/>
        </w:rPr>
        <w:t>bmp</w:t>
      </w:r>
      <w:r w:rsidRPr="002E34A0">
        <w:rPr>
          <w:noProof/>
        </w:rPr>
        <w:t>, etc.)</w:t>
      </w:r>
      <w:r w:rsidRPr="002E34A0">
        <w:t xml:space="preserve"> and creates reduced size copies of them (the so called </w:t>
      </w:r>
      <w:r w:rsidRPr="002E34A0">
        <w:rPr>
          <w:b/>
        </w:rPr>
        <w:t>thumbnails</w:t>
      </w:r>
      <w:r w:rsidRPr="002E34A0">
        <w:t xml:space="preserve">). A variety of formats </w:t>
      </w:r>
      <w:ins w:id="765" w:author="Hans Zijlstra" w:date="2017-07-11T08:07:00Z">
        <w:r w:rsidR="00725211">
          <w:t>is</w:t>
        </w:r>
      </w:ins>
      <w:del w:id="766" w:author="Hans Zijlstra" w:date="2017-07-11T08:07:00Z">
        <w:r w:rsidRPr="002E34A0" w:rsidDel="00725211">
          <w:delText>are</w:delText>
        </w:r>
      </w:del>
      <w:r w:rsidRPr="002E34A0">
        <w:t xml:space="preserve"> supported, each represented by a class: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0492CBAC" w14:textId="77777777" w:rsidTr="002E34A0">
        <w:tc>
          <w:tcPr>
            <w:tcW w:w="7970" w:type="dxa"/>
            <w:tcBorders>
              <w:top w:val="single" w:sz="4" w:space="0" w:color="auto"/>
              <w:left w:val="single" w:sz="4" w:space="0" w:color="auto"/>
              <w:bottom w:val="single" w:sz="4" w:space="0" w:color="auto"/>
              <w:right w:val="single" w:sz="4" w:space="0" w:color="auto"/>
            </w:tcBorders>
          </w:tcPr>
          <w:p w14:paraId="1FDED31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Thumbnail</w:t>
            </w:r>
          </w:p>
          <w:p w14:paraId="4255F43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76861B3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8000"/>
                <w:sz w:val="22"/>
              </w:rPr>
              <w:t>// …</w:t>
            </w:r>
          </w:p>
          <w:p w14:paraId="11D02E1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7A85A323"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73D0740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interface</w:t>
            </w:r>
            <w:r w:rsidRPr="002E34A0">
              <w:rPr>
                <w:rFonts w:ascii="Consolas" w:hAnsi="Consolas" w:cs="Courier New"/>
                <w:noProof/>
                <w:sz w:val="22"/>
              </w:rPr>
              <w:t xml:space="preserve"> </w:t>
            </w:r>
            <w:r w:rsidRPr="002E34A0">
              <w:rPr>
                <w:rFonts w:ascii="Consolas" w:hAnsi="Consolas"/>
                <w:noProof/>
                <w:color w:val="2B91AF"/>
                <w:sz w:val="22"/>
              </w:rPr>
              <w:t>Image</w:t>
            </w:r>
          </w:p>
          <w:p w14:paraId="1F00AD6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780A09E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noProof/>
                <w:color w:val="2B91AF"/>
                <w:sz w:val="22"/>
              </w:rPr>
              <w:t>Thumbnail</w:t>
            </w:r>
            <w:r w:rsidRPr="002E34A0">
              <w:rPr>
                <w:rFonts w:ascii="Consolas" w:hAnsi="Consolas" w:cs="Courier New"/>
                <w:noProof/>
                <w:sz w:val="22"/>
              </w:rPr>
              <w:t xml:space="preserve"> CreateThumbnail();</w:t>
            </w:r>
          </w:p>
          <w:p w14:paraId="342BFFC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170022C7"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7B42E99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GifImage</w:t>
            </w:r>
            <w:r w:rsidRPr="002E34A0">
              <w:rPr>
                <w:rFonts w:ascii="Consolas" w:hAnsi="Consolas" w:cs="Courier New"/>
                <w:noProof/>
                <w:sz w:val="22"/>
              </w:rPr>
              <w:t xml:space="preserve"> : </w:t>
            </w:r>
            <w:r w:rsidRPr="002E34A0">
              <w:rPr>
                <w:rFonts w:ascii="Consolas" w:hAnsi="Consolas"/>
                <w:noProof/>
                <w:color w:val="2B91AF"/>
                <w:sz w:val="22"/>
              </w:rPr>
              <w:t>Image</w:t>
            </w:r>
          </w:p>
          <w:p w14:paraId="5107E94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378DDF4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noProof/>
                <w:color w:val="2B91AF"/>
                <w:sz w:val="22"/>
              </w:rPr>
              <w:t>Thumbnail</w:t>
            </w:r>
            <w:r w:rsidRPr="002E34A0">
              <w:rPr>
                <w:rFonts w:ascii="Consolas" w:hAnsi="Consolas" w:cs="Courier New"/>
                <w:noProof/>
                <w:sz w:val="22"/>
              </w:rPr>
              <w:t xml:space="preserve"> CreateThumbnail()</w:t>
            </w:r>
          </w:p>
          <w:p w14:paraId="58BC6CE1"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4FA9E0C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8000"/>
                <w:sz w:val="22"/>
              </w:rPr>
              <w:t>// … Create a GIF thumbnail here …</w:t>
            </w:r>
          </w:p>
          <w:p w14:paraId="4320575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return</w:t>
            </w:r>
            <w:r w:rsidRPr="002E34A0">
              <w:rPr>
                <w:rFonts w:ascii="Consolas" w:hAnsi="Consolas" w:cs="Courier New"/>
                <w:noProof/>
                <w:sz w:val="22"/>
              </w:rPr>
              <w:t xml:space="preserve"> gifThumbnail;</w:t>
            </w:r>
          </w:p>
          <w:p w14:paraId="4AC31E1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3A66136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79030EFC"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0562DF1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JpegImage</w:t>
            </w:r>
            <w:r w:rsidRPr="002E34A0">
              <w:rPr>
                <w:rFonts w:ascii="Consolas" w:hAnsi="Consolas" w:cs="Courier New"/>
                <w:noProof/>
                <w:sz w:val="22"/>
              </w:rPr>
              <w:t xml:space="preserve"> : </w:t>
            </w:r>
            <w:r w:rsidRPr="002E34A0">
              <w:rPr>
                <w:rFonts w:ascii="Consolas" w:hAnsi="Consolas"/>
                <w:noProof/>
                <w:color w:val="2B91AF"/>
                <w:sz w:val="22"/>
              </w:rPr>
              <w:t>Image</w:t>
            </w:r>
          </w:p>
          <w:p w14:paraId="3D14836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5701629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noProof/>
                <w:color w:val="2B91AF"/>
                <w:sz w:val="22"/>
              </w:rPr>
              <w:t>Thumbnail</w:t>
            </w:r>
            <w:r w:rsidRPr="002E34A0">
              <w:rPr>
                <w:rFonts w:ascii="Consolas" w:hAnsi="Consolas" w:cs="Courier New"/>
                <w:noProof/>
                <w:sz w:val="22"/>
              </w:rPr>
              <w:t xml:space="preserve"> CreateThumbnail()</w:t>
            </w:r>
          </w:p>
          <w:p w14:paraId="6B308E8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40D8B00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8000"/>
                <w:sz w:val="22"/>
              </w:rPr>
              <w:t>// … Create a JPEG thumbnail here …</w:t>
            </w:r>
          </w:p>
          <w:p w14:paraId="53E6C8D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return</w:t>
            </w:r>
            <w:r w:rsidRPr="002E34A0">
              <w:rPr>
                <w:rFonts w:ascii="Consolas" w:hAnsi="Consolas" w:cs="Courier New"/>
                <w:noProof/>
                <w:sz w:val="22"/>
              </w:rPr>
              <w:t xml:space="preserve"> jpegThumbnail;</w:t>
            </w:r>
          </w:p>
          <w:p w14:paraId="57B41CC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33C0C00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0E9C28C7" w14:textId="77777777" w:rsidR="00857F03" w:rsidRPr="002E34A0" w:rsidRDefault="00857F03" w:rsidP="00857F03">
      <w:pPr>
        <w:spacing w:after="120"/>
      </w:pPr>
      <w:r w:rsidRPr="002E34A0">
        <w:t xml:space="preserve">Here is how the class holding an </w:t>
      </w:r>
      <w:r w:rsidRPr="002E34A0">
        <w:rPr>
          <w:b/>
        </w:rPr>
        <w:t>album of images</w:t>
      </w:r>
      <w:r w:rsidRPr="002E34A0">
        <w:t xml:space="preserve"> looks like: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11F8E0D7" w14:textId="77777777" w:rsidTr="002E34A0">
        <w:tc>
          <w:tcPr>
            <w:tcW w:w="7970" w:type="dxa"/>
            <w:tcBorders>
              <w:top w:val="single" w:sz="4" w:space="0" w:color="auto"/>
              <w:left w:val="single" w:sz="4" w:space="0" w:color="auto"/>
              <w:bottom w:val="single" w:sz="4" w:space="0" w:color="auto"/>
              <w:right w:val="single" w:sz="4" w:space="0" w:color="auto"/>
            </w:tcBorders>
          </w:tcPr>
          <w:p w14:paraId="17D522F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ImageCollection</w:t>
            </w:r>
          </w:p>
          <w:p w14:paraId="66AB8BA3"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5E18DC9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private</w:t>
            </w:r>
            <w:r w:rsidRPr="002E34A0">
              <w:rPr>
                <w:rFonts w:ascii="Consolas" w:hAnsi="Consolas" w:cs="Courier New"/>
                <w:noProof/>
                <w:sz w:val="22"/>
              </w:rPr>
              <w:t xml:space="preserve"> </w:t>
            </w:r>
            <w:r w:rsidRPr="002E34A0">
              <w:rPr>
                <w:rFonts w:ascii="Consolas" w:hAnsi="Consolas"/>
                <w:noProof/>
                <w:color w:val="2B91AF"/>
                <w:sz w:val="22"/>
              </w:rPr>
              <w:t>IList</w:t>
            </w:r>
            <w:r w:rsidRPr="002E34A0">
              <w:rPr>
                <w:rFonts w:ascii="Consolas" w:hAnsi="Consolas" w:cs="Courier New"/>
                <w:noProof/>
                <w:sz w:val="22"/>
              </w:rPr>
              <w:t>&lt;</w:t>
            </w:r>
            <w:r w:rsidRPr="002E34A0">
              <w:rPr>
                <w:rFonts w:ascii="Consolas" w:hAnsi="Consolas"/>
                <w:noProof/>
                <w:color w:val="2B91AF"/>
                <w:sz w:val="22"/>
              </w:rPr>
              <w:t>Image</w:t>
            </w:r>
            <w:r w:rsidRPr="002E34A0">
              <w:rPr>
                <w:rFonts w:ascii="Consolas" w:hAnsi="Consolas" w:cs="Courier New"/>
                <w:noProof/>
                <w:sz w:val="22"/>
              </w:rPr>
              <w:t>&gt; images;</w:t>
            </w:r>
          </w:p>
          <w:p w14:paraId="7AD411D4"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34BCE4F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ImageCollection(</w:t>
            </w:r>
            <w:r w:rsidRPr="002E34A0">
              <w:rPr>
                <w:rFonts w:ascii="Consolas" w:hAnsi="Consolas"/>
                <w:noProof/>
                <w:color w:val="2B91AF"/>
                <w:sz w:val="22"/>
              </w:rPr>
              <w:t>IList</w:t>
            </w:r>
            <w:r w:rsidRPr="002E34A0">
              <w:rPr>
                <w:rFonts w:ascii="Consolas" w:hAnsi="Consolas" w:cs="Courier New"/>
                <w:noProof/>
                <w:sz w:val="22"/>
              </w:rPr>
              <w:t>&lt;</w:t>
            </w:r>
            <w:r w:rsidRPr="002E34A0">
              <w:rPr>
                <w:rFonts w:ascii="Consolas" w:hAnsi="Consolas"/>
                <w:noProof/>
                <w:color w:val="2B91AF"/>
                <w:sz w:val="22"/>
              </w:rPr>
              <w:t>Image</w:t>
            </w:r>
            <w:r w:rsidRPr="002E34A0">
              <w:rPr>
                <w:rFonts w:ascii="Consolas" w:hAnsi="Consolas" w:cs="Courier New"/>
                <w:noProof/>
                <w:sz w:val="22"/>
              </w:rPr>
              <w:t>&gt; images)</w:t>
            </w:r>
          </w:p>
          <w:p w14:paraId="4DA8570E"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lastRenderedPageBreak/>
              <w:tab/>
              <w:t>{</w:t>
            </w:r>
          </w:p>
          <w:p w14:paraId="4E209BF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this</w:t>
            </w:r>
            <w:r w:rsidRPr="002E34A0">
              <w:rPr>
                <w:rFonts w:ascii="Consolas" w:hAnsi="Consolas" w:cs="Courier New"/>
                <w:noProof/>
                <w:sz w:val="22"/>
              </w:rPr>
              <w:t>.images = images;</w:t>
            </w:r>
          </w:p>
          <w:p w14:paraId="540B169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486E4E82"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4AC6BF2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noProof/>
                <w:color w:val="2B91AF"/>
                <w:sz w:val="22"/>
              </w:rPr>
              <w:t>IList</w:t>
            </w:r>
            <w:r w:rsidRPr="002E34A0">
              <w:rPr>
                <w:rFonts w:ascii="Consolas" w:hAnsi="Consolas" w:cs="Courier New"/>
                <w:noProof/>
                <w:sz w:val="22"/>
              </w:rPr>
              <w:t>&lt;</w:t>
            </w:r>
            <w:r w:rsidRPr="002E34A0">
              <w:rPr>
                <w:rFonts w:ascii="Consolas" w:hAnsi="Consolas"/>
                <w:noProof/>
                <w:color w:val="2B91AF"/>
                <w:sz w:val="22"/>
              </w:rPr>
              <w:t>Thumbnail</w:t>
            </w:r>
            <w:r w:rsidRPr="002E34A0">
              <w:rPr>
                <w:rFonts w:ascii="Consolas" w:hAnsi="Consolas" w:cs="Courier New"/>
                <w:noProof/>
                <w:sz w:val="22"/>
              </w:rPr>
              <w:t>&gt; CreateThumbnails()</w:t>
            </w:r>
          </w:p>
          <w:p w14:paraId="459FDA3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208244E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IList</w:t>
            </w:r>
            <w:r w:rsidRPr="002E34A0">
              <w:rPr>
                <w:rFonts w:ascii="Consolas" w:hAnsi="Consolas" w:cs="Courier New"/>
                <w:noProof/>
                <w:sz w:val="22"/>
              </w:rPr>
              <w:t>&lt;</w:t>
            </w:r>
            <w:r w:rsidRPr="002E34A0">
              <w:rPr>
                <w:rFonts w:ascii="Consolas" w:hAnsi="Consolas"/>
                <w:noProof/>
                <w:color w:val="2B91AF"/>
                <w:sz w:val="22"/>
              </w:rPr>
              <w:t>Thumbnail</w:t>
            </w:r>
            <w:r w:rsidRPr="002E34A0">
              <w:rPr>
                <w:rFonts w:ascii="Consolas" w:hAnsi="Consolas" w:cs="Courier New"/>
                <w:noProof/>
                <w:sz w:val="22"/>
              </w:rPr>
              <w:t>&gt; thumbnails =</w:t>
            </w:r>
          </w:p>
          <w:p w14:paraId="409AD14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List</w:t>
            </w:r>
            <w:r w:rsidRPr="002E34A0">
              <w:rPr>
                <w:rFonts w:ascii="Consolas" w:hAnsi="Consolas" w:cs="Courier New"/>
                <w:noProof/>
                <w:sz w:val="22"/>
              </w:rPr>
              <w:t>&lt;</w:t>
            </w:r>
            <w:r w:rsidRPr="002E34A0">
              <w:rPr>
                <w:rFonts w:ascii="Consolas" w:hAnsi="Consolas"/>
                <w:noProof/>
                <w:color w:val="2B91AF"/>
                <w:sz w:val="22"/>
              </w:rPr>
              <w:t>Thumbnail</w:t>
            </w:r>
            <w:r w:rsidRPr="002E34A0">
              <w:rPr>
                <w:rFonts w:ascii="Consolas" w:hAnsi="Consolas" w:cs="Courier New"/>
                <w:noProof/>
                <w:sz w:val="22"/>
              </w:rPr>
              <w:t>&gt;(images.Count);</w:t>
            </w:r>
          </w:p>
          <w:p w14:paraId="0E5B457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foreach</w:t>
            </w:r>
            <w:r w:rsidRPr="002E34A0">
              <w:rPr>
                <w:rFonts w:ascii="Consolas" w:hAnsi="Consolas" w:cs="Courier New"/>
                <w:noProof/>
                <w:sz w:val="22"/>
              </w:rPr>
              <w:t xml:space="preserve"> (</w:t>
            </w:r>
            <w:r w:rsidRPr="002E34A0">
              <w:rPr>
                <w:rFonts w:ascii="Consolas" w:hAnsi="Consolas"/>
                <w:noProof/>
                <w:color w:val="2B91AF"/>
                <w:sz w:val="22"/>
              </w:rPr>
              <w:t>Image</w:t>
            </w:r>
            <w:r w:rsidRPr="002E34A0">
              <w:rPr>
                <w:rFonts w:ascii="Consolas" w:hAnsi="Consolas" w:cs="Courier New"/>
                <w:noProof/>
                <w:sz w:val="22"/>
              </w:rPr>
              <w:t xml:space="preserve"> thumb </w:t>
            </w:r>
            <w:r w:rsidRPr="002E34A0">
              <w:rPr>
                <w:rFonts w:ascii="Consolas" w:hAnsi="Consolas" w:cs="Courier New"/>
                <w:noProof/>
                <w:color w:val="0000FF"/>
                <w:sz w:val="22"/>
              </w:rPr>
              <w:t>in</w:t>
            </w:r>
            <w:r w:rsidRPr="002E34A0">
              <w:rPr>
                <w:rFonts w:ascii="Consolas" w:hAnsi="Consolas" w:cs="Courier New"/>
                <w:noProof/>
                <w:sz w:val="22"/>
              </w:rPr>
              <w:t xml:space="preserve"> images)</w:t>
            </w:r>
          </w:p>
          <w:p w14:paraId="5E84DAAB"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w:t>
            </w:r>
          </w:p>
          <w:p w14:paraId="29C5B64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sz w:val="22"/>
              </w:rPr>
              <w:tab/>
              <w:t>thumbnails.Add(thumb.CreateThumbnail());</w:t>
            </w:r>
          </w:p>
          <w:p w14:paraId="20EF7C32"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w:t>
            </w:r>
          </w:p>
          <w:p w14:paraId="1E7C43F0"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return</w:t>
            </w:r>
            <w:r w:rsidRPr="002E34A0">
              <w:rPr>
                <w:rFonts w:ascii="Consolas" w:hAnsi="Consolas" w:cs="Courier New"/>
                <w:noProof/>
                <w:sz w:val="22"/>
              </w:rPr>
              <w:t xml:space="preserve"> thumbnails;</w:t>
            </w:r>
          </w:p>
          <w:p w14:paraId="2047036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5F59C57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13D64896" w14:textId="77777777" w:rsidR="00857F03" w:rsidRPr="002E34A0" w:rsidRDefault="00857F03" w:rsidP="00857F03">
      <w:pPr>
        <w:spacing w:after="120"/>
      </w:pPr>
      <w:r w:rsidRPr="002E34A0">
        <w:lastRenderedPageBreak/>
        <w:t xml:space="preserve">The </w:t>
      </w:r>
      <w:r w:rsidRPr="002E34A0">
        <w:rPr>
          <w:b/>
        </w:rPr>
        <w:t>client</w:t>
      </w:r>
      <w:r w:rsidRPr="002E34A0">
        <w:t xml:space="preserve"> of the program may require thumbnails of all images in the album: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857F03" w:rsidRPr="002E34A0" w14:paraId="43A9B475" w14:textId="77777777" w:rsidTr="002E34A0">
        <w:tc>
          <w:tcPr>
            <w:tcW w:w="7970" w:type="dxa"/>
            <w:tcBorders>
              <w:top w:val="single" w:sz="4" w:space="0" w:color="auto"/>
              <w:left w:val="single" w:sz="4" w:space="0" w:color="auto"/>
              <w:bottom w:val="single" w:sz="4" w:space="0" w:color="auto"/>
              <w:right w:val="single" w:sz="4" w:space="0" w:color="auto"/>
            </w:tcBorders>
          </w:tcPr>
          <w:p w14:paraId="1EAB69F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color w:val="0000FF"/>
                <w:sz w:val="22"/>
              </w:rPr>
              <w:t>public</w:t>
            </w:r>
            <w:r w:rsidRPr="002E34A0">
              <w:rPr>
                <w:rFonts w:ascii="Consolas" w:hAnsi="Consolas" w:cs="Courier New"/>
                <w:noProof/>
                <w:sz w:val="22"/>
              </w:rPr>
              <w:t xml:space="preserve"> </w:t>
            </w:r>
            <w:r w:rsidRPr="002E34A0">
              <w:rPr>
                <w:rFonts w:ascii="Consolas" w:hAnsi="Consolas" w:cs="Courier New"/>
                <w:noProof/>
                <w:color w:val="0000FF"/>
                <w:sz w:val="22"/>
              </w:rPr>
              <w:t>class</w:t>
            </w:r>
            <w:r w:rsidRPr="002E34A0">
              <w:rPr>
                <w:rFonts w:ascii="Consolas" w:hAnsi="Consolas" w:cs="Courier New"/>
                <w:noProof/>
                <w:sz w:val="22"/>
              </w:rPr>
              <w:t xml:space="preserve"> </w:t>
            </w:r>
            <w:r w:rsidRPr="002E34A0">
              <w:rPr>
                <w:rFonts w:ascii="Consolas" w:hAnsi="Consolas"/>
                <w:noProof/>
                <w:color w:val="2B91AF"/>
                <w:sz w:val="22"/>
              </w:rPr>
              <w:t>Example</w:t>
            </w:r>
          </w:p>
          <w:p w14:paraId="310D5A3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p w14:paraId="684B9566"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color w:val="0000FF"/>
                <w:sz w:val="22"/>
              </w:rPr>
              <w:t>static</w:t>
            </w:r>
            <w:r w:rsidRPr="002E34A0">
              <w:rPr>
                <w:rFonts w:ascii="Consolas" w:hAnsi="Consolas" w:cs="Courier New"/>
                <w:noProof/>
                <w:sz w:val="22"/>
              </w:rPr>
              <w:t xml:space="preserve"> </w:t>
            </w:r>
            <w:r w:rsidRPr="002E34A0">
              <w:rPr>
                <w:rFonts w:ascii="Consolas" w:hAnsi="Consolas" w:cs="Courier New"/>
                <w:noProof/>
                <w:color w:val="0000FF"/>
                <w:sz w:val="22"/>
              </w:rPr>
              <w:t>void</w:t>
            </w:r>
            <w:r w:rsidRPr="002E34A0">
              <w:rPr>
                <w:rFonts w:ascii="Consolas" w:hAnsi="Consolas" w:cs="Courier New"/>
                <w:noProof/>
                <w:sz w:val="22"/>
              </w:rPr>
              <w:t xml:space="preserve"> Main()</w:t>
            </w:r>
          </w:p>
          <w:p w14:paraId="36AF4F95"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7E8CE5AF"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IList</w:t>
            </w:r>
            <w:r w:rsidRPr="002E34A0">
              <w:rPr>
                <w:rFonts w:ascii="Consolas" w:hAnsi="Consolas" w:cs="Courier New"/>
                <w:noProof/>
                <w:sz w:val="22"/>
              </w:rPr>
              <w:t>&lt;</w:t>
            </w:r>
            <w:r w:rsidRPr="002E34A0">
              <w:rPr>
                <w:rFonts w:ascii="Consolas" w:hAnsi="Consolas"/>
                <w:noProof/>
                <w:color w:val="2B91AF"/>
                <w:sz w:val="22"/>
              </w:rPr>
              <w:t>Image</w:t>
            </w:r>
            <w:r w:rsidRPr="002E34A0">
              <w:rPr>
                <w:rFonts w:ascii="Consolas" w:hAnsi="Consolas" w:cs="Courier New"/>
                <w:noProof/>
                <w:sz w:val="22"/>
              </w:rPr>
              <w:t xml:space="preserve">&gt; images = </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List</w:t>
            </w:r>
            <w:r w:rsidRPr="002E34A0">
              <w:rPr>
                <w:rFonts w:ascii="Consolas" w:hAnsi="Consolas" w:cs="Courier New"/>
                <w:noProof/>
                <w:sz w:val="22"/>
              </w:rPr>
              <w:t>&lt;</w:t>
            </w:r>
            <w:r w:rsidRPr="002E34A0">
              <w:rPr>
                <w:rFonts w:ascii="Consolas" w:hAnsi="Consolas"/>
                <w:noProof/>
                <w:color w:val="2B91AF"/>
                <w:sz w:val="22"/>
              </w:rPr>
              <w:t>Image</w:t>
            </w:r>
            <w:r w:rsidRPr="002E34A0">
              <w:rPr>
                <w:rFonts w:ascii="Consolas" w:hAnsi="Consolas" w:cs="Courier New"/>
                <w:noProof/>
                <w:sz w:val="22"/>
              </w:rPr>
              <w:t>&gt;();</w:t>
            </w:r>
          </w:p>
          <w:p w14:paraId="7E54739D"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08E456C8"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images.Add(</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JpegImage</w:t>
            </w:r>
            <w:r w:rsidRPr="002E34A0">
              <w:rPr>
                <w:rFonts w:ascii="Consolas" w:hAnsi="Consolas" w:cs="Courier New"/>
                <w:noProof/>
                <w:sz w:val="22"/>
              </w:rPr>
              <w:t>());</w:t>
            </w:r>
          </w:p>
          <w:p w14:paraId="3AE1FD2A"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t>images.Add(</w:t>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GifImage</w:t>
            </w:r>
            <w:r w:rsidRPr="002E34A0">
              <w:rPr>
                <w:rFonts w:ascii="Consolas" w:hAnsi="Consolas" w:cs="Courier New"/>
                <w:noProof/>
                <w:sz w:val="22"/>
              </w:rPr>
              <w:t>());</w:t>
            </w:r>
          </w:p>
          <w:p w14:paraId="0ABA0B2E"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1E4B8BCD"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ImageCollection</w:t>
            </w:r>
            <w:r w:rsidRPr="002E34A0">
              <w:rPr>
                <w:rFonts w:ascii="Consolas" w:hAnsi="Consolas" w:cs="Courier New"/>
                <w:noProof/>
                <w:sz w:val="22"/>
              </w:rPr>
              <w:t xml:space="preserve"> imageRepository =</w:t>
            </w:r>
          </w:p>
          <w:p w14:paraId="533EF1C4"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cs="Courier New"/>
                <w:noProof/>
                <w:color w:val="0000FF"/>
                <w:sz w:val="22"/>
              </w:rPr>
              <w:t>new</w:t>
            </w:r>
            <w:r w:rsidRPr="002E34A0">
              <w:rPr>
                <w:rFonts w:ascii="Consolas" w:hAnsi="Consolas" w:cs="Courier New"/>
                <w:noProof/>
                <w:sz w:val="22"/>
              </w:rPr>
              <w:t xml:space="preserve"> </w:t>
            </w:r>
            <w:r w:rsidRPr="002E34A0">
              <w:rPr>
                <w:rFonts w:ascii="Consolas" w:hAnsi="Consolas"/>
                <w:noProof/>
                <w:color w:val="2B91AF"/>
                <w:sz w:val="22"/>
              </w:rPr>
              <w:t>ImageCollection</w:t>
            </w:r>
            <w:r w:rsidRPr="002E34A0">
              <w:rPr>
                <w:rFonts w:ascii="Consolas" w:hAnsi="Consolas" w:cs="Courier New"/>
                <w:noProof/>
                <w:sz w:val="22"/>
              </w:rPr>
              <w:t>(images);</w:t>
            </w:r>
          </w:p>
          <w:p w14:paraId="30CDD22F" w14:textId="77777777" w:rsidR="00857F03" w:rsidRPr="002E34A0" w:rsidRDefault="00857F03" w:rsidP="002E34A0">
            <w:pPr>
              <w:autoSpaceDE w:val="0"/>
              <w:autoSpaceDN w:val="0"/>
              <w:adjustRightInd w:val="0"/>
              <w:spacing w:before="0"/>
              <w:jc w:val="left"/>
              <w:rPr>
                <w:rFonts w:ascii="Consolas" w:hAnsi="Consolas" w:cs="Courier New"/>
                <w:noProof/>
                <w:sz w:val="22"/>
              </w:rPr>
            </w:pPr>
          </w:p>
          <w:p w14:paraId="630510B7"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r>
            <w:r w:rsidRPr="002E34A0">
              <w:rPr>
                <w:rFonts w:ascii="Consolas" w:hAnsi="Consolas" w:cs="Courier New"/>
                <w:noProof/>
                <w:sz w:val="22"/>
              </w:rPr>
              <w:tab/>
            </w:r>
            <w:r w:rsidRPr="002E34A0">
              <w:rPr>
                <w:rFonts w:ascii="Consolas" w:hAnsi="Consolas"/>
                <w:noProof/>
                <w:color w:val="2B91AF"/>
                <w:sz w:val="22"/>
              </w:rPr>
              <w:t>Console</w:t>
            </w:r>
            <w:r w:rsidRPr="002E34A0">
              <w:rPr>
                <w:rFonts w:ascii="Consolas" w:hAnsi="Consolas" w:cs="Courier New"/>
                <w:noProof/>
                <w:sz w:val="22"/>
              </w:rPr>
              <w:t>.WriteLine(imageRepository.CreateThumbnails());</w:t>
            </w:r>
          </w:p>
          <w:p w14:paraId="545F2CCC"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ab/>
              <w:t>}</w:t>
            </w:r>
          </w:p>
          <w:p w14:paraId="624672A9" w14:textId="77777777" w:rsidR="00857F03" w:rsidRPr="002E34A0" w:rsidRDefault="00857F03" w:rsidP="002E34A0">
            <w:pPr>
              <w:autoSpaceDE w:val="0"/>
              <w:autoSpaceDN w:val="0"/>
              <w:adjustRightInd w:val="0"/>
              <w:spacing w:before="0"/>
              <w:jc w:val="left"/>
              <w:rPr>
                <w:rFonts w:ascii="Consolas" w:hAnsi="Consolas" w:cs="Courier New"/>
                <w:noProof/>
                <w:sz w:val="22"/>
              </w:rPr>
            </w:pPr>
            <w:r w:rsidRPr="002E34A0">
              <w:rPr>
                <w:rFonts w:ascii="Consolas" w:hAnsi="Consolas" w:cs="Courier New"/>
                <w:noProof/>
                <w:sz w:val="22"/>
              </w:rPr>
              <w:t>}</w:t>
            </w:r>
          </w:p>
        </w:tc>
      </w:tr>
    </w:tbl>
    <w:p w14:paraId="607CB808" w14:textId="77777777" w:rsidR="00857F03" w:rsidRPr="002E34A0" w:rsidRDefault="00857F03" w:rsidP="00857F03">
      <w:pPr>
        <w:pStyle w:val="Heading3"/>
      </w:pPr>
      <w:r w:rsidRPr="002E34A0">
        <w:t>Other Design Patterns</w:t>
      </w:r>
    </w:p>
    <w:p w14:paraId="2BACE858" w14:textId="11CB37D7" w:rsidR="00857F03" w:rsidRPr="002E34A0" w:rsidRDefault="00857F03" w:rsidP="00857F03">
      <w:r w:rsidRPr="002E34A0">
        <w:t xml:space="preserve">There are dozens of other well-known design patterns, but we are not going to discuss them. The more inquisitive readers can look up "Design Patterns" on the internet and learn what other design patterns, such as </w:t>
      </w:r>
      <w:r w:rsidRPr="002E34A0">
        <w:rPr>
          <w:b/>
        </w:rPr>
        <w:t>Abstract Factory</w:t>
      </w:r>
      <w:r w:rsidRPr="002E34A0">
        <w:t xml:space="preserve">, </w:t>
      </w:r>
      <w:r w:rsidRPr="002E34A0">
        <w:rPr>
          <w:b/>
        </w:rPr>
        <w:t>Prototype</w:t>
      </w:r>
      <w:r w:rsidRPr="002E34A0">
        <w:t xml:space="preserve">, </w:t>
      </w:r>
      <w:r w:rsidRPr="002E34A0">
        <w:rPr>
          <w:b/>
        </w:rPr>
        <w:t>Adapter</w:t>
      </w:r>
      <w:r w:rsidRPr="002E34A0">
        <w:t xml:space="preserve">, </w:t>
      </w:r>
      <w:r w:rsidRPr="002E34A0">
        <w:rPr>
          <w:b/>
        </w:rPr>
        <w:t>Composite</w:t>
      </w:r>
      <w:r w:rsidRPr="002E34A0">
        <w:t xml:space="preserve">, </w:t>
      </w:r>
      <w:r w:rsidRPr="002E34A0">
        <w:rPr>
          <w:b/>
        </w:rPr>
        <w:t>Façade</w:t>
      </w:r>
      <w:r w:rsidRPr="002E34A0">
        <w:t xml:space="preserve">, </w:t>
      </w:r>
      <w:r w:rsidRPr="002E34A0">
        <w:rPr>
          <w:b/>
        </w:rPr>
        <w:t>Command</w:t>
      </w:r>
      <w:r w:rsidRPr="002E34A0">
        <w:t xml:space="preserve">, </w:t>
      </w:r>
      <w:r w:rsidRPr="002E34A0">
        <w:rPr>
          <w:b/>
        </w:rPr>
        <w:t>Observer</w:t>
      </w:r>
      <w:r w:rsidRPr="002E34A0">
        <w:t xml:space="preserve">, </w:t>
      </w:r>
      <w:r w:rsidRPr="002E34A0">
        <w:rPr>
          <w:b/>
        </w:rPr>
        <w:t>Iterator</w:t>
      </w:r>
      <w:r w:rsidRPr="002E34A0">
        <w:t xml:space="preserve">, etc. serve for and how they are put into use. If you pursue .NET development more seriously, you will see for yourselves that the whole standard library (FCL) is built on the principles of OOP and </w:t>
      </w:r>
      <w:ins w:id="767" w:author="Hans Zijlstra" w:date="2017-07-11T08:08:00Z">
        <w:r w:rsidR="00725211">
          <w:t xml:space="preserve">that </w:t>
        </w:r>
      </w:ins>
      <w:r w:rsidRPr="002E34A0">
        <w:t>the classic design patterns are very actively used.</w:t>
      </w:r>
    </w:p>
    <w:p w14:paraId="235A3EDA" w14:textId="77777777" w:rsidR="00857F03" w:rsidRPr="002E34A0" w:rsidRDefault="00857F03" w:rsidP="00857F03">
      <w:pPr>
        <w:pStyle w:val="Heading2"/>
      </w:pPr>
      <w:bookmarkStart w:id="768" w:name="_Toc370673231"/>
      <w:r w:rsidRPr="002E34A0">
        <w:t>Exercises</w:t>
      </w:r>
      <w:bookmarkEnd w:id="768"/>
    </w:p>
    <w:p w14:paraId="582A0497" w14:textId="2DF6E256" w:rsidR="00857F03" w:rsidRPr="002E34A0" w:rsidRDefault="00725211" w:rsidP="00CA7DE9">
      <w:pPr>
        <w:numPr>
          <w:ilvl w:val="0"/>
          <w:numId w:val="18"/>
        </w:numPr>
        <w:tabs>
          <w:tab w:val="num" w:pos="360"/>
        </w:tabs>
        <w:ind w:left="284" w:hanging="284"/>
      </w:pPr>
      <w:ins w:id="769" w:author="Hans Zijlstra" w:date="2017-07-11T08:08:00Z">
        <w:r>
          <w:t>A</w:t>
        </w:r>
      </w:ins>
      <w:del w:id="770" w:author="Hans Zijlstra" w:date="2017-07-11T08:08:00Z">
        <w:r w:rsidR="00857F03" w:rsidRPr="002E34A0" w:rsidDel="00725211">
          <w:delText xml:space="preserve">We are given a </w:delText>
        </w:r>
        <w:r w:rsidR="00857F03" w:rsidRPr="002E34A0" w:rsidDel="00725211">
          <w:rPr>
            <w:b/>
          </w:rPr>
          <w:delText>school</w:delText>
        </w:r>
        <w:r w:rsidR="00857F03" w:rsidRPr="002E34A0" w:rsidDel="00725211">
          <w:delText>. The</w:delText>
        </w:r>
      </w:del>
      <w:r w:rsidR="00857F03" w:rsidRPr="002E34A0">
        <w:t xml:space="preserve"> school has classes of students. Each class has a set of </w:t>
      </w:r>
      <w:r w:rsidR="00857F03" w:rsidRPr="002E34A0">
        <w:rPr>
          <w:b/>
        </w:rPr>
        <w:t>teachers</w:t>
      </w:r>
      <w:r w:rsidR="00857F03" w:rsidRPr="002E34A0">
        <w:t xml:space="preserve">. Each teacher teaches a set of </w:t>
      </w:r>
      <w:r w:rsidR="00857F03" w:rsidRPr="002E34A0">
        <w:rPr>
          <w:b/>
        </w:rPr>
        <w:t>courses</w:t>
      </w:r>
      <w:r w:rsidR="00857F03" w:rsidRPr="002E34A0">
        <w:t xml:space="preserve">. The students have a name and unique number in the class. </w:t>
      </w:r>
      <w:r w:rsidR="00857F03" w:rsidRPr="002E34A0">
        <w:rPr>
          <w:b/>
        </w:rPr>
        <w:t>Classes</w:t>
      </w:r>
      <w:r w:rsidR="00857F03" w:rsidRPr="002E34A0">
        <w:t xml:space="preserve"> have a unique text identifier. Teachers have names. Courses </w:t>
      </w:r>
      <w:r w:rsidR="00857F03" w:rsidRPr="002E34A0">
        <w:lastRenderedPageBreak/>
        <w:t xml:space="preserve">have a name, count of classes and count of exercises. The teachers as well as the students are people. Your task is to model the classes (in terms of OOP) </w:t>
      </w:r>
      <w:ins w:id="771" w:author="Hans Zijlstra" w:date="2017-07-04T16:31:00Z">
        <w:r w:rsidR="00CA7DE9">
          <w:t>together</w:t>
        </w:r>
      </w:ins>
      <w:del w:id="772" w:author="Hans Zijlstra" w:date="2017-07-04T16:31:00Z">
        <w:r w:rsidR="00857F03" w:rsidRPr="002E34A0" w:rsidDel="00CA7DE9">
          <w:delText>along</w:delText>
        </w:r>
      </w:del>
      <w:r w:rsidR="00857F03" w:rsidRPr="002E34A0">
        <w:t xml:space="preserve"> with their attributes and operations</w:t>
      </w:r>
      <w:ins w:id="773" w:author="Hans Zijlstra" w:date="2017-07-04T16:31:00Z">
        <w:r w:rsidR="00CA7DE9">
          <w:t>,</w:t>
        </w:r>
      </w:ins>
      <w:r w:rsidR="00857F03" w:rsidRPr="002E34A0">
        <w:t xml:space="preserve"> </w:t>
      </w:r>
      <w:ins w:id="774" w:author="Hans Zijlstra" w:date="2017-07-11T08:09:00Z">
        <w:r w:rsidR="001802CE">
          <w:t xml:space="preserve">to </w:t>
        </w:r>
      </w:ins>
      <w:r w:rsidR="00857F03" w:rsidRPr="002E34A0">
        <w:t xml:space="preserve">define the class hierarchy and </w:t>
      </w:r>
      <w:ins w:id="775" w:author="Hans Zijlstra" w:date="2017-07-11T08:10:00Z">
        <w:r w:rsidR="001802CE">
          <w:t xml:space="preserve">to </w:t>
        </w:r>
      </w:ins>
      <w:r w:rsidR="00857F03" w:rsidRPr="002E34A0">
        <w:t>create a class diagram with Visual Studio.</w:t>
      </w:r>
    </w:p>
    <w:p w14:paraId="5EFEF510" w14:textId="59633CA7" w:rsidR="00857F03" w:rsidRPr="002E34A0" w:rsidRDefault="00857F03" w:rsidP="00CA7DE9">
      <w:pPr>
        <w:numPr>
          <w:ilvl w:val="0"/>
          <w:numId w:val="18"/>
        </w:numPr>
        <w:tabs>
          <w:tab w:val="num" w:pos="360"/>
        </w:tabs>
        <w:ind w:left="284" w:hanging="284"/>
      </w:pPr>
      <w:r w:rsidRPr="002E34A0">
        <w:t xml:space="preserve">Define a class </w:t>
      </w:r>
      <w:r w:rsidRPr="002E34A0">
        <w:rPr>
          <w:rFonts w:ascii="Consolas" w:hAnsi="Consolas"/>
          <w:b/>
          <w:bCs/>
          <w:noProof/>
          <w:kern w:val="32"/>
          <w:sz w:val="22"/>
        </w:rPr>
        <w:t>Human</w:t>
      </w:r>
      <w:r w:rsidRPr="002E34A0">
        <w:t xml:space="preserve"> with properties "first name" and "last name". Define the class </w:t>
      </w:r>
      <w:r w:rsidRPr="002E34A0">
        <w:rPr>
          <w:rFonts w:ascii="Consolas" w:hAnsi="Consolas"/>
          <w:b/>
          <w:bCs/>
          <w:noProof/>
          <w:kern w:val="32"/>
          <w:sz w:val="22"/>
        </w:rPr>
        <w:t>Student</w:t>
      </w:r>
      <w:r w:rsidRPr="002E34A0">
        <w:t xml:space="preserve"> </w:t>
      </w:r>
      <w:ins w:id="776" w:author="Hans Zijlstra" w:date="2017-07-11T09:27:00Z">
        <w:r w:rsidR="00287361">
          <w:t>with property “mark”</w:t>
        </w:r>
      </w:ins>
      <w:ins w:id="777" w:author="Hans Zijlstra" w:date="2017-07-11T09:28:00Z">
        <w:r w:rsidR="00287361">
          <w:t xml:space="preserve">, </w:t>
        </w:r>
      </w:ins>
      <w:r w:rsidRPr="002E34A0">
        <w:t xml:space="preserve">inheriting </w:t>
      </w:r>
      <w:r w:rsidRPr="002E34A0">
        <w:rPr>
          <w:rFonts w:ascii="Consolas" w:hAnsi="Consolas"/>
          <w:b/>
          <w:bCs/>
          <w:noProof/>
          <w:kern w:val="32"/>
          <w:sz w:val="22"/>
        </w:rPr>
        <w:t>Human</w:t>
      </w:r>
      <w:del w:id="778" w:author="Hans Zijlstra" w:date="2017-07-11T09:28:00Z">
        <w:r w:rsidRPr="002E34A0" w:rsidDel="00287361">
          <w:delText>, which has the property "mark"</w:delText>
        </w:r>
      </w:del>
      <w:r w:rsidRPr="002E34A0">
        <w:t xml:space="preserve">. Define the class </w:t>
      </w:r>
      <w:r w:rsidRPr="002E34A0">
        <w:rPr>
          <w:rFonts w:ascii="Consolas" w:hAnsi="Consolas"/>
          <w:b/>
          <w:bCs/>
          <w:noProof/>
          <w:kern w:val="32"/>
          <w:sz w:val="22"/>
        </w:rPr>
        <w:t>Worker</w:t>
      </w:r>
      <w:r w:rsidRPr="002E34A0">
        <w:t xml:space="preserve"> </w:t>
      </w:r>
      <w:del w:id="779" w:author="Hans Zijlstra" w:date="2017-07-11T09:28:00Z">
        <w:r w:rsidRPr="002E34A0" w:rsidDel="00287361">
          <w:delText xml:space="preserve">inheriting </w:delText>
        </w:r>
        <w:r w:rsidRPr="002E34A0" w:rsidDel="00287361">
          <w:rPr>
            <w:rFonts w:ascii="Consolas" w:hAnsi="Consolas"/>
            <w:b/>
            <w:bCs/>
            <w:noProof/>
            <w:kern w:val="32"/>
            <w:sz w:val="22"/>
          </w:rPr>
          <w:delText>Human</w:delText>
        </w:r>
        <w:r w:rsidRPr="002E34A0" w:rsidDel="00287361">
          <w:delText xml:space="preserve"> </w:delText>
        </w:r>
      </w:del>
      <w:r w:rsidRPr="002E34A0">
        <w:t>with the propert</w:t>
      </w:r>
      <w:ins w:id="780" w:author="Hans Zijlstra" w:date="2017-07-11T09:28:00Z">
        <w:r w:rsidR="00287361">
          <w:t>ies</w:t>
        </w:r>
      </w:ins>
      <w:del w:id="781" w:author="Hans Zijlstra" w:date="2017-07-11T09:28:00Z">
        <w:r w:rsidRPr="002E34A0" w:rsidDel="00287361">
          <w:delText>y</w:delText>
        </w:r>
      </w:del>
      <w:r w:rsidRPr="002E34A0">
        <w:t xml:space="preserve"> "wage" and "hours worked"</w:t>
      </w:r>
      <w:ins w:id="782" w:author="Hans Zijlstra" w:date="2017-07-11T09:28:00Z">
        <w:r w:rsidR="00287361">
          <w:t xml:space="preserve">, </w:t>
        </w:r>
      </w:ins>
      <w:ins w:id="783" w:author="Hans Zijlstra" w:date="2017-07-11T09:29:00Z">
        <w:r w:rsidR="00287361" w:rsidRPr="002E34A0">
          <w:t xml:space="preserve">inheriting </w:t>
        </w:r>
        <w:r w:rsidR="00287361" w:rsidRPr="002E34A0">
          <w:rPr>
            <w:rFonts w:ascii="Consolas" w:hAnsi="Consolas"/>
            <w:b/>
            <w:bCs/>
            <w:noProof/>
            <w:kern w:val="32"/>
            <w:sz w:val="22"/>
          </w:rPr>
          <w:t>Human</w:t>
        </w:r>
      </w:ins>
      <w:r w:rsidRPr="002E34A0">
        <w:t>. Implement a "calculate hourly wage" method, which calculates a worker’s hourly pay rate based on wage and hours worked. Write the corresponding constructors and encapsulate all data in properties.</w:t>
      </w:r>
    </w:p>
    <w:p w14:paraId="760C4957" w14:textId="77777777" w:rsidR="00857F03" w:rsidRPr="002E34A0" w:rsidRDefault="00857F03" w:rsidP="00CA7DE9">
      <w:pPr>
        <w:numPr>
          <w:ilvl w:val="0"/>
          <w:numId w:val="18"/>
        </w:numPr>
        <w:tabs>
          <w:tab w:val="num" w:pos="360"/>
        </w:tabs>
        <w:ind w:left="284" w:hanging="284"/>
      </w:pPr>
      <w:r w:rsidRPr="002E34A0">
        <w:t xml:space="preserve">Initialize an array of 10 students and sort them by mark in ascending order. Use the interface </w:t>
      </w:r>
      <w:r w:rsidRPr="002E34A0">
        <w:rPr>
          <w:rFonts w:ascii="Consolas" w:hAnsi="Consolas"/>
          <w:b/>
          <w:bCs/>
          <w:noProof/>
          <w:kern w:val="32"/>
          <w:sz w:val="22"/>
        </w:rPr>
        <w:t>System.IComparable&lt;T&gt;</w:t>
      </w:r>
      <w:r w:rsidRPr="002E34A0">
        <w:t>.</w:t>
      </w:r>
    </w:p>
    <w:p w14:paraId="50668956" w14:textId="77777777" w:rsidR="00857F03" w:rsidRPr="002E34A0" w:rsidRDefault="00857F03" w:rsidP="00CA7DE9">
      <w:pPr>
        <w:numPr>
          <w:ilvl w:val="0"/>
          <w:numId w:val="18"/>
        </w:numPr>
        <w:tabs>
          <w:tab w:val="num" w:pos="360"/>
        </w:tabs>
        <w:ind w:left="284" w:hanging="284"/>
      </w:pPr>
      <w:r w:rsidRPr="002E34A0">
        <w:t>Initialize an array of 10 workers and sort them by salary in descending order.</w:t>
      </w:r>
    </w:p>
    <w:p w14:paraId="08AF9677" w14:textId="53C76E45" w:rsidR="00857F03" w:rsidRPr="002E34A0" w:rsidRDefault="00857F03" w:rsidP="00CA7DE9">
      <w:pPr>
        <w:numPr>
          <w:ilvl w:val="0"/>
          <w:numId w:val="18"/>
        </w:numPr>
        <w:tabs>
          <w:tab w:val="num" w:pos="360"/>
        </w:tabs>
        <w:ind w:left="284" w:hanging="284"/>
      </w:pPr>
      <w:r w:rsidRPr="002E34A0">
        <w:t xml:space="preserve">Define an abstract class </w:t>
      </w:r>
      <w:r w:rsidRPr="002E34A0">
        <w:rPr>
          <w:rFonts w:ascii="Consolas" w:hAnsi="Consolas"/>
          <w:b/>
          <w:bCs/>
          <w:noProof/>
          <w:kern w:val="32"/>
          <w:sz w:val="22"/>
        </w:rPr>
        <w:t>Shape</w:t>
      </w:r>
      <w:r w:rsidRPr="002E34A0">
        <w:t xml:space="preserve"> with abstract method </w:t>
      </w:r>
      <w:r w:rsidRPr="002E34A0">
        <w:rPr>
          <w:rFonts w:ascii="Consolas" w:hAnsi="Consolas"/>
          <w:b/>
          <w:bCs/>
          <w:noProof/>
          <w:kern w:val="32"/>
          <w:sz w:val="22"/>
        </w:rPr>
        <w:t>CalculateSurface()</w:t>
      </w:r>
      <w:r w:rsidRPr="002E34A0">
        <w:t xml:space="preserve"> and </w:t>
      </w:r>
      <w:ins w:id="784" w:author="Hans Zijlstra" w:date="2017-07-04T16:33:00Z">
        <w:r w:rsidR="00CA7DE9">
          <w:t xml:space="preserve">with </w:t>
        </w:r>
      </w:ins>
      <w:r w:rsidRPr="002E34A0">
        <w:t xml:space="preserve">fields </w:t>
      </w:r>
      <w:r w:rsidRPr="002E34A0">
        <w:rPr>
          <w:rFonts w:ascii="Consolas" w:hAnsi="Consolas"/>
          <w:b/>
          <w:bCs/>
          <w:noProof/>
          <w:kern w:val="32"/>
          <w:sz w:val="22"/>
        </w:rPr>
        <w:t>width</w:t>
      </w:r>
      <w:r w:rsidRPr="002E34A0">
        <w:t xml:space="preserve"> and </w:t>
      </w:r>
      <w:r w:rsidRPr="002E34A0">
        <w:rPr>
          <w:rFonts w:ascii="Consolas" w:hAnsi="Consolas"/>
          <w:b/>
          <w:bCs/>
          <w:noProof/>
          <w:kern w:val="32"/>
          <w:sz w:val="22"/>
        </w:rPr>
        <w:t>height</w:t>
      </w:r>
      <w:r w:rsidRPr="002E34A0">
        <w:t xml:space="preserve">. Define two additional classes for a </w:t>
      </w:r>
      <w:r w:rsidRPr="002E34A0">
        <w:rPr>
          <w:b/>
        </w:rPr>
        <w:t>triangle</w:t>
      </w:r>
      <w:r w:rsidRPr="002E34A0">
        <w:t xml:space="preserve"> and a </w:t>
      </w:r>
      <w:r w:rsidRPr="002E34A0">
        <w:rPr>
          <w:b/>
        </w:rPr>
        <w:t>rectangle</w:t>
      </w:r>
      <w:r w:rsidRPr="002E34A0">
        <w:t xml:space="preserve">, which implement </w:t>
      </w:r>
      <w:r w:rsidRPr="002E34A0">
        <w:rPr>
          <w:rFonts w:ascii="Consolas" w:hAnsi="Consolas"/>
          <w:b/>
          <w:bCs/>
          <w:noProof/>
          <w:kern w:val="32"/>
          <w:sz w:val="22"/>
        </w:rPr>
        <w:t>CalculateSurface()</w:t>
      </w:r>
      <w:r w:rsidRPr="002E34A0">
        <w:t>. This method has to return the areas of the rectangle (</w:t>
      </w:r>
      <w:r w:rsidRPr="002E34A0">
        <w:rPr>
          <w:rFonts w:ascii="Consolas" w:hAnsi="Consolas"/>
          <w:b/>
          <w:bCs/>
          <w:noProof/>
          <w:kern w:val="32"/>
          <w:sz w:val="22"/>
        </w:rPr>
        <w:t>height*width</w:t>
      </w:r>
      <w:r w:rsidRPr="002E34A0">
        <w:t>) and the triangle (</w:t>
      </w:r>
      <w:r w:rsidRPr="002E34A0">
        <w:rPr>
          <w:rFonts w:ascii="Consolas" w:hAnsi="Consolas"/>
          <w:b/>
          <w:bCs/>
          <w:noProof/>
          <w:kern w:val="32"/>
          <w:sz w:val="22"/>
        </w:rPr>
        <w:t>height*width/2</w:t>
      </w:r>
      <w:r w:rsidRPr="002E34A0">
        <w:t xml:space="preserve">). Define a class for a </w:t>
      </w:r>
      <w:r w:rsidRPr="002E34A0">
        <w:rPr>
          <w:b/>
        </w:rPr>
        <w:t>circle</w:t>
      </w:r>
      <w:r w:rsidRPr="002E34A0">
        <w:t xml:space="preserve"> with an appropriate constructor, which initializes the two fields (</w:t>
      </w:r>
      <w:r w:rsidRPr="002E34A0">
        <w:rPr>
          <w:rFonts w:ascii="Consolas" w:hAnsi="Consolas"/>
          <w:b/>
          <w:bCs/>
          <w:noProof/>
          <w:kern w:val="32"/>
          <w:sz w:val="22"/>
        </w:rPr>
        <w:t>height</w:t>
      </w:r>
      <w:r w:rsidRPr="002E34A0">
        <w:t xml:space="preserve"> and </w:t>
      </w:r>
      <w:r w:rsidRPr="002E34A0">
        <w:rPr>
          <w:rFonts w:ascii="Consolas" w:hAnsi="Consolas"/>
          <w:b/>
          <w:bCs/>
          <w:noProof/>
          <w:kern w:val="32"/>
          <w:sz w:val="22"/>
        </w:rPr>
        <w:t>width</w:t>
      </w:r>
      <w:r w:rsidRPr="002E34A0">
        <w:t xml:space="preserve">) with </w:t>
      </w:r>
      <w:ins w:id="785" w:author="Hans Zijlstra" w:date="2017-07-11T09:30:00Z">
        <w:r w:rsidR="00287361">
          <w:t>one</w:t>
        </w:r>
      </w:ins>
      <w:del w:id="786" w:author="Hans Zijlstra" w:date="2017-07-11T09:30:00Z">
        <w:r w:rsidRPr="002E34A0" w:rsidDel="00287361">
          <w:delText>the same</w:delText>
        </w:r>
      </w:del>
      <w:r w:rsidRPr="002E34A0">
        <w:t xml:space="preserve"> value (the radius) and implement</w:t>
      </w:r>
      <w:ins w:id="787" w:author="Hans Zijlstra" w:date="2017-07-11T09:31:00Z">
        <w:r w:rsidR="00287361">
          <w:t>s</w:t>
        </w:r>
      </w:ins>
      <w:r w:rsidRPr="002E34A0">
        <w:t xml:space="preserve"> the abstract method for calculating the area. Create an array of different shapes and calculate the area of each shape in another array.</w:t>
      </w:r>
    </w:p>
    <w:p w14:paraId="532C0E20" w14:textId="77777777" w:rsidR="00857F03" w:rsidRPr="002E34A0" w:rsidRDefault="00857F03" w:rsidP="00CA7DE9">
      <w:pPr>
        <w:numPr>
          <w:ilvl w:val="0"/>
          <w:numId w:val="18"/>
        </w:numPr>
        <w:tabs>
          <w:tab w:val="num" w:pos="360"/>
        </w:tabs>
        <w:ind w:left="284" w:hanging="284"/>
        <w:rPr>
          <w:bCs/>
        </w:rPr>
      </w:pPr>
      <w:r w:rsidRPr="002E34A0">
        <w:t xml:space="preserve">Implement the following classes: </w:t>
      </w:r>
      <w:r w:rsidRPr="002E34A0">
        <w:rPr>
          <w:rFonts w:ascii="Consolas" w:hAnsi="Consolas"/>
          <w:b/>
          <w:bCs/>
          <w:noProof/>
          <w:kern w:val="32"/>
          <w:sz w:val="22"/>
        </w:rPr>
        <w:t>Dog</w:t>
      </w:r>
      <w:r w:rsidRPr="002E34A0">
        <w:t xml:space="preserve">, </w:t>
      </w:r>
      <w:r w:rsidRPr="002E34A0">
        <w:rPr>
          <w:rFonts w:ascii="Consolas" w:hAnsi="Consolas"/>
          <w:b/>
          <w:bCs/>
          <w:noProof/>
          <w:kern w:val="32"/>
          <w:sz w:val="22"/>
        </w:rPr>
        <w:t>Frog</w:t>
      </w:r>
      <w:r w:rsidRPr="002E34A0">
        <w:t xml:space="preserve">, </w:t>
      </w:r>
      <w:r w:rsidRPr="002E34A0">
        <w:rPr>
          <w:rFonts w:ascii="Consolas" w:hAnsi="Consolas"/>
          <w:b/>
          <w:bCs/>
          <w:noProof/>
          <w:kern w:val="32"/>
          <w:sz w:val="22"/>
        </w:rPr>
        <w:t>Cat</w:t>
      </w:r>
      <w:r w:rsidRPr="002E34A0">
        <w:t xml:space="preserve">, </w:t>
      </w:r>
      <w:r w:rsidRPr="002E34A0">
        <w:rPr>
          <w:rFonts w:ascii="Consolas" w:hAnsi="Consolas"/>
          <w:b/>
          <w:bCs/>
          <w:noProof/>
          <w:kern w:val="32"/>
          <w:sz w:val="22"/>
        </w:rPr>
        <w:t>Kitten</w:t>
      </w:r>
      <w:r w:rsidRPr="002E34A0">
        <w:t xml:space="preserve"> and </w:t>
      </w:r>
      <w:r w:rsidRPr="002E34A0">
        <w:rPr>
          <w:rFonts w:ascii="Consolas" w:hAnsi="Consolas"/>
          <w:b/>
          <w:bCs/>
          <w:noProof/>
          <w:kern w:val="32"/>
          <w:sz w:val="22"/>
        </w:rPr>
        <w:t>Tomcat</w:t>
      </w:r>
      <w:r w:rsidRPr="002E34A0">
        <w:t>. All of them are animals (</w:t>
      </w:r>
      <w:r w:rsidRPr="002E34A0">
        <w:rPr>
          <w:rFonts w:ascii="Consolas" w:hAnsi="Consolas"/>
          <w:b/>
          <w:bCs/>
          <w:noProof/>
          <w:kern w:val="32"/>
          <w:sz w:val="22"/>
        </w:rPr>
        <w:t>Animal</w:t>
      </w:r>
      <w:r w:rsidRPr="002E34A0">
        <w:t xml:space="preserve">). Animals are characterized by </w:t>
      </w:r>
      <w:r w:rsidRPr="002E34A0">
        <w:rPr>
          <w:rFonts w:ascii="Consolas" w:hAnsi="Consolas"/>
          <w:b/>
          <w:bCs/>
          <w:noProof/>
          <w:kern w:val="32"/>
          <w:sz w:val="22"/>
        </w:rPr>
        <w:t>age</w:t>
      </w:r>
      <w:r w:rsidRPr="002E34A0">
        <w:t xml:space="preserve">, </w:t>
      </w:r>
      <w:r w:rsidRPr="002E34A0">
        <w:rPr>
          <w:rFonts w:ascii="Consolas" w:hAnsi="Consolas"/>
          <w:b/>
          <w:bCs/>
          <w:noProof/>
          <w:kern w:val="32"/>
          <w:sz w:val="22"/>
        </w:rPr>
        <w:t>name</w:t>
      </w:r>
      <w:r w:rsidRPr="002E34A0">
        <w:t xml:space="preserve"> and </w:t>
      </w:r>
      <w:r w:rsidRPr="002E34A0">
        <w:rPr>
          <w:rFonts w:ascii="Consolas" w:hAnsi="Consolas"/>
          <w:b/>
          <w:bCs/>
          <w:noProof/>
          <w:kern w:val="32"/>
          <w:sz w:val="22"/>
        </w:rPr>
        <w:t>gender</w:t>
      </w:r>
      <w:r w:rsidRPr="002E34A0">
        <w:t>.</w:t>
      </w:r>
      <w:r w:rsidRPr="002E34A0">
        <w:rPr>
          <w:rFonts w:ascii="Consolas" w:hAnsi="Consolas"/>
          <w:b/>
          <w:bCs/>
          <w:noProof/>
          <w:kern w:val="32"/>
          <w:sz w:val="22"/>
        </w:rPr>
        <w:t xml:space="preserve"> </w:t>
      </w:r>
      <w:r w:rsidRPr="002E34A0">
        <w:rPr>
          <w:bCs/>
        </w:rPr>
        <w:t>Each animal makes a sound (use a virtual method in the</w:t>
      </w:r>
      <w:r w:rsidRPr="002E34A0">
        <w:rPr>
          <w:rFonts w:ascii="Consolas" w:hAnsi="Consolas"/>
          <w:b/>
          <w:bCs/>
          <w:noProof/>
          <w:kern w:val="32"/>
          <w:sz w:val="22"/>
        </w:rPr>
        <w:t xml:space="preserve"> Animal</w:t>
      </w:r>
      <w:r w:rsidRPr="002E34A0">
        <w:t xml:space="preserve"> class). Create an array of different animals and print on the console their name, age and the corresponding sound each one makes.</w:t>
      </w:r>
    </w:p>
    <w:p w14:paraId="5C26B29F" w14:textId="7E6A5FA1" w:rsidR="00857F03" w:rsidRPr="002E34A0" w:rsidRDefault="00857F03" w:rsidP="00CA7DE9">
      <w:pPr>
        <w:numPr>
          <w:ilvl w:val="0"/>
          <w:numId w:val="18"/>
        </w:numPr>
        <w:tabs>
          <w:tab w:val="num" w:pos="360"/>
        </w:tabs>
        <w:ind w:left="284" w:hanging="284"/>
      </w:pPr>
      <w:r w:rsidRPr="002E34A0">
        <w:t>Using Visual Studio</w:t>
      </w:r>
      <w:ins w:id="788" w:author="Hans Zijlstra" w:date="2017-07-04T16:34:00Z">
        <w:r w:rsidR="00CA7DE9">
          <w:t>,</w:t>
        </w:r>
      </w:ins>
      <w:r w:rsidRPr="002E34A0">
        <w:t xml:space="preserve"> generate the </w:t>
      </w:r>
      <w:r w:rsidRPr="002E34A0">
        <w:rPr>
          <w:b/>
        </w:rPr>
        <w:t>class diagrams</w:t>
      </w:r>
      <w:r w:rsidRPr="002E34A0">
        <w:t xml:space="preserve"> of the classes from the previous task</w:t>
      </w:r>
      <w:del w:id="789" w:author="Hans Zijlstra" w:date="2017-07-04T16:34:00Z">
        <w:r w:rsidRPr="002E34A0" w:rsidDel="00CA7DE9">
          <w:delText xml:space="preserve"> with it</w:delText>
        </w:r>
      </w:del>
      <w:r w:rsidRPr="002E34A0">
        <w:t>.</w:t>
      </w:r>
    </w:p>
    <w:p w14:paraId="539F6529" w14:textId="264D8091" w:rsidR="00857F03" w:rsidRPr="002E34A0" w:rsidRDefault="00857F03" w:rsidP="00CA7DE9">
      <w:pPr>
        <w:numPr>
          <w:ilvl w:val="0"/>
          <w:numId w:val="18"/>
        </w:numPr>
        <w:tabs>
          <w:tab w:val="num" w:pos="360"/>
        </w:tabs>
        <w:ind w:left="284" w:hanging="284"/>
      </w:pPr>
      <w:r w:rsidRPr="002E34A0">
        <w:t xml:space="preserve">A </w:t>
      </w:r>
      <w:r w:rsidRPr="002E34A0">
        <w:rPr>
          <w:b/>
        </w:rPr>
        <w:t>bank</w:t>
      </w:r>
      <w:r w:rsidRPr="002E34A0">
        <w:t xml:space="preserve"> holds different </w:t>
      </w:r>
      <w:r w:rsidRPr="002E34A0">
        <w:rPr>
          <w:b/>
        </w:rPr>
        <w:t>types of accounts</w:t>
      </w:r>
      <w:r w:rsidRPr="002E34A0">
        <w:t xml:space="preserve"> for its customers: </w:t>
      </w:r>
      <w:r w:rsidRPr="002E34A0">
        <w:rPr>
          <w:b/>
        </w:rPr>
        <w:t>deposit</w:t>
      </w:r>
      <w:r w:rsidRPr="002E34A0">
        <w:t xml:space="preserve"> accounts, </w:t>
      </w:r>
      <w:r w:rsidRPr="002E34A0">
        <w:rPr>
          <w:b/>
        </w:rPr>
        <w:t>loan</w:t>
      </w:r>
      <w:r w:rsidRPr="002E34A0">
        <w:t xml:space="preserve"> accounts and </w:t>
      </w:r>
      <w:r w:rsidRPr="002E34A0">
        <w:rPr>
          <w:b/>
        </w:rPr>
        <w:t>mortgage</w:t>
      </w:r>
      <w:r w:rsidRPr="002E34A0">
        <w:t xml:space="preserve"> accounts. Customers can be </w:t>
      </w:r>
      <w:r w:rsidRPr="002E34A0">
        <w:rPr>
          <w:b/>
        </w:rPr>
        <w:t>individuals</w:t>
      </w:r>
      <w:r w:rsidRPr="002E34A0">
        <w:t xml:space="preserve"> or </w:t>
      </w:r>
      <w:r w:rsidRPr="002E34A0">
        <w:rPr>
          <w:b/>
        </w:rPr>
        <w:t>companies</w:t>
      </w:r>
      <w:r w:rsidRPr="002E34A0">
        <w:t xml:space="preserve">. All accounts have a customer, balance and interest rate (monthly based). </w:t>
      </w:r>
      <w:r w:rsidRPr="002E34A0">
        <w:rPr>
          <w:b/>
        </w:rPr>
        <w:t>Deposit accounts</w:t>
      </w:r>
      <w:r w:rsidRPr="002E34A0">
        <w:t xml:space="preserve"> allow depositing and withdrawing of money. </w:t>
      </w:r>
      <w:r w:rsidRPr="002E34A0">
        <w:rPr>
          <w:b/>
        </w:rPr>
        <w:t>Loan and mortgage accounts</w:t>
      </w:r>
      <w:r w:rsidRPr="002E34A0">
        <w:t xml:space="preserve"> allow only depositing. All accounts can calculate their interest for a given period (in months). In the general case,</w:t>
      </w:r>
      <w:del w:id="790" w:author="Hans Zijlstra" w:date="2017-07-11T09:32:00Z">
        <w:r w:rsidRPr="002E34A0" w:rsidDel="00287361">
          <w:delText xml:space="preserve"> it is</w:delText>
        </w:r>
      </w:del>
      <w:r w:rsidRPr="002E34A0">
        <w:t xml:space="preserve"> calculated as follows: </w:t>
      </w:r>
      <w:r w:rsidRPr="002E34A0">
        <w:rPr>
          <w:rFonts w:ascii="Consolas" w:hAnsi="Consolas"/>
          <w:b/>
          <w:bCs/>
          <w:noProof/>
          <w:kern w:val="32"/>
          <w:sz w:val="22"/>
        </w:rPr>
        <w:t>number_of_months</w:t>
      </w:r>
      <w:r w:rsidRPr="002E34A0">
        <w:t xml:space="preserve"> * </w:t>
      </w:r>
      <w:r w:rsidRPr="002E34A0">
        <w:rPr>
          <w:rFonts w:ascii="Consolas" w:hAnsi="Consolas"/>
          <w:b/>
          <w:bCs/>
          <w:noProof/>
          <w:kern w:val="32"/>
          <w:sz w:val="22"/>
        </w:rPr>
        <w:t>interest_rate</w:t>
      </w:r>
      <w:r w:rsidRPr="002E34A0">
        <w:t xml:space="preserve">. </w:t>
      </w:r>
      <w:r w:rsidRPr="002E34A0">
        <w:rPr>
          <w:b/>
        </w:rPr>
        <w:t>Loan accounts</w:t>
      </w:r>
      <w:r w:rsidRPr="002E34A0">
        <w:t xml:space="preserve"> have no interest rate during the first 3 months</w:t>
      </w:r>
      <w:ins w:id="791" w:author="Hans Zijlstra" w:date="2017-07-04T16:35:00Z">
        <w:r w:rsidR="00CA7DE9">
          <w:t>,</w:t>
        </w:r>
      </w:ins>
      <w:r w:rsidRPr="002E34A0">
        <w:t xml:space="preserve"> if held by individuals and during the first 2 months</w:t>
      </w:r>
      <w:ins w:id="792" w:author="Hans Zijlstra" w:date="2017-07-04T16:35:00Z">
        <w:r w:rsidR="00CA7DE9">
          <w:t>,</w:t>
        </w:r>
      </w:ins>
      <w:r w:rsidRPr="002E34A0">
        <w:t xml:space="preserve"> if held by a company. </w:t>
      </w:r>
      <w:r w:rsidRPr="002E34A0">
        <w:rPr>
          <w:b/>
        </w:rPr>
        <w:t>Deposit accounts</w:t>
      </w:r>
      <w:r w:rsidRPr="002E34A0">
        <w:t xml:space="preserve"> have no interest rate if their balance is positive and less than 1000. </w:t>
      </w:r>
      <w:r w:rsidRPr="002E34A0">
        <w:rPr>
          <w:b/>
        </w:rPr>
        <w:t>Mortgage accounts</w:t>
      </w:r>
      <w:r w:rsidRPr="002E34A0">
        <w:t xml:space="preserve"> have ½ the interest rate during the first 12 months for companies and no interest rate during the first 6 months for individuals. Your task is to write an object-oriented model of the bank system. You must identify the classes, interfaces, base classes and abstract actions and implement the interest calculation functionality.</w:t>
      </w:r>
    </w:p>
    <w:p w14:paraId="24F8C936" w14:textId="77777777" w:rsidR="00857F03" w:rsidRPr="002E34A0" w:rsidRDefault="00857F03" w:rsidP="00CA7DE9">
      <w:pPr>
        <w:numPr>
          <w:ilvl w:val="0"/>
          <w:numId w:val="18"/>
        </w:numPr>
        <w:tabs>
          <w:tab w:val="num" w:pos="360"/>
        </w:tabs>
        <w:ind w:left="284" w:hanging="284"/>
      </w:pPr>
      <w:r w:rsidRPr="002E34A0">
        <w:t xml:space="preserve">Read about the </w:t>
      </w:r>
      <w:r w:rsidRPr="002E34A0">
        <w:rPr>
          <w:b/>
        </w:rPr>
        <w:t>Abstract Factory</w:t>
      </w:r>
      <w:r w:rsidRPr="002E34A0">
        <w:t xml:space="preserve"> design pattern and implement it in C#.</w:t>
      </w:r>
    </w:p>
    <w:p w14:paraId="774BE4FF" w14:textId="77777777" w:rsidR="00857F03" w:rsidRPr="002E34A0" w:rsidRDefault="00857F03" w:rsidP="00857F03">
      <w:pPr>
        <w:pStyle w:val="Heading2"/>
      </w:pPr>
      <w:bookmarkStart w:id="793" w:name="_Toc370673232"/>
      <w:r w:rsidRPr="002E34A0">
        <w:t>Solutions and Guidelines</w:t>
      </w:r>
      <w:bookmarkEnd w:id="793"/>
    </w:p>
    <w:p w14:paraId="359CF64F" w14:textId="77777777" w:rsidR="00857F03" w:rsidRPr="002E34A0" w:rsidRDefault="00857F03" w:rsidP="00CA7DE9">
      <w:pPr>
        <w:numPr>
          <w:ilvl w:val="0"/>
          <w:numId w:val="19"/>
        </w:numPr>
        <w:tabs>
          <w:tab w:val="num" w:pos="360"/>
        </w:tabs>
        <w:ind w:left="284" w:hanging="284"/>
      </w:pPr>
      <w:r w:rsidRPr="002E34A0">
        <w:t>The task is trivial. Just follow the problem description and write the code.</w:t>
      </w:r>
    </w:p>
    <w:p w14:paraId="61A20F49" w14:textId="77777777" w:rsidR="00857F03" w:rsidRPr="002E34A0" w:rsidRDefault="00857F03" w:rsidP="00CA7DE9">
      <w:pPr>
        <w:numPr>
          <w:ilvl w:val="0"/>
          <w:numId w:val="19"/>
        </w:numPr>
        <w:tabs>
          <w:tab w:val="num" w:pos="360"/>
        </w:tabs>
        <w:ind w:left="284" w:hanging="284"/>
      </w:pPr>
      <w:r w:rsidRPr="002E34A0">
        <w:t>The task is trivial. Just follow the problem description</w:t>
      </w:r>
      <w:r w:rsidRPr="002E34A0" w:rsidDel="00C4470B">
        <w:t xml:space="preserve"> </w:t>
      </w:r>
      <w:r w:rsidRPr="002E34A0">
        <w:t>and write the code.</w:t>
      </w:r>
    </w:p>
    <w:p w14:paraId="21315483" w14:textId="77777777" w:rsidR="00857F03" w:rsidRPr="002E34A0" w:rsidRDefault="00857F03" w:rsidP="00CA7DE9">
      <w:pPr>
        <w:numPr>
          <w:ilvl w:val="0"/>
          <w:numId w:val="19"/>
        </w:numPr>
        <w:tabs>
          <w:tab w:val="num" w:pos="360"/>
        </w:tabs>
        <w:ind w:left="284" w:hanging="284"/>
      </w:pPr>
      <w:r w:rsidRPr="002E34A0">
        <w:t xml:space="preserve">Implement </w:t>
      </w:r>
      <w:r w:rsidRPr="002E34A0">
        <w:rPr>
          <w:rFonts w:ascii="Consolas" w:hAnsi="Consolas"/>
          <w:b/>
          <w:bCs/>
          <w:noProof/>
          <w:kern w:val="32"/>
          <w:sz w:val="22"/>
        </w:rPr>
        <w:t>IComparable&lt;T&gt;</w:t>
      </w:r>
      <w:r w:rsidRPr="002E34A0">
        <w:t xml:space="preserve"> in </w:t>
      </w:r>
      <w:r w:rsidRPr="002E34A0">
        <w:rPr>
          <w:rFonts w:ascii="Consolas" w:hAnsi="Consolas"/>
          <w:b/>
          <w:bCs/>
          <w:noProof/>
          <w:kern w:val="32"/>
          <w:sz w:val="22"/>
        </w:rPr>
        <w:t>Student</w:t>
      </w:r>
      <w:r w:rsidRPr="002E34A0">
        <w:t xml:space="preserve"> </w:t>
      </w:r>
      <w:r w:rsidRPr="002E34A0">
        <w:rPr>
          <w:bCs/>
        </w:rPr>
        <w:t>and then sort the array.</w:t>
      </w:r>
    </w:p>
    <w:p w14:paraId="7C83FC21" w14:textId="77777777" w:rsidR="00857F03" w:rsidRPr="002E34A0" w:rsidRDefault="00857F03" w:rsidP="00CA7DE9">
      <w:pPr>
        <w:numPr>
          <w:ilvl w:val="0"/>
          <w:numId w:val="19"/>
        </w:numPr>
        <w:tabs>
          <w:tab w:val="num" w:pos="360"/>
        </w:tabs>
        <w:ind w:left="284" w:hanging="284"/>
      </w:pPr>
      <w:r w:rsidRPr="002E34A0">
        <w:t>This problem is like the previous one.</w:t>
      </w:r>
    </w:p>
    <w:p w14:paraId="6E6C7652" w14:textId="77777777" w:rsidR="00857F03" w:rsidRPr="002E34A0" w:rsidRDefault="00857F03" w:rsidP="00CA7DE9">
      <w:pPr>
        <w:numPr>
          <w:ilvl w:val="0"/>
          <w:numId w:val="19"/>
        </w:numPr>
        <w:tabs>
          <w:tab w:val="num" w:pos="360"/>
        </w:tabs>
        <w:ind w:left="284" w:hanging="284"/>
      </w:pPr>
      <w:r w:rsidRPr="002E34A0">
        <w:lastRenderedPageBreak/>
        <w:t>Just implement the classes as described in the problem description.</w:t>
      </w:r>
    </w:p>
    <w:p w14:paraId="52041D33" w14:textId="77777777" w:rsidR="00857F03" w:rsidRPr="002E34A0" w:rsidRDefault="00857F03" w:rsidP="00CA7DE9">
      <w:pPr>
        <w:numPr>
          <w:ilvl w:val="0"/>
          <w:numId w:val="19"/>
        </w:numPr>
        <w:tabs>
          <w:tab w:val="num" w:pos="360"/>
        </w:tabs>
        <w:ind w:left="284" w:hanging="284"/>
      </w:pPr>
      <w:r w:rsidRPr="002E34A0">
        <w:t xml:space="preserve">Printing information can be implemented in the virtual method </w:t>
      </w:r>
      <w:r w:rsidRPr="002E34A0">
        <w:rPr>
          <w:rFonts w:ascii="Consolas" w:hAnsi="Consolas"/>
          <w:b/>
          <w:bCs/>
          <w:noProof/>
          <w:kern w:val="32"/>
          <w:sz w:val="22"/>
        </w:rPr>
        <w:t>System.</w:t>
      </w:r>
      <w:r w:rsidRPr="002E34A0">
        <w:rPr>
          <w:rFonts w:ascii="Consolas" w:hAnsi="Consolas"/>
          <w:b/>
          <w:bCs/>
          <w:noProof/>
          <w:kern w:val="32"/>
          <w:sz w:val="22"/>
        </w:rPr>
        <w:br/>
        <w:t>Object.ToString()</w:t>
      </w:r>
      <w:r w:rsidRPr="002E34A0">
        <w:t xml:space="preserve">. In order to print the content of an array of animals, you can use a </w:t>
      </w:r>
      <w:r w:rsidRPr="002E34A0">
        <w:rPr>
          <w:rFonts w:ascii="Consolas" w:hAnsi="Consolas"/>
          <w:b/>
          <w:bCs/>
          <w:noProof/>
          <w:kern w:val="32"/>
          <w:sz w:val="22"/>
        </w:rPr>
        <w:t>foreach</w:t>
      </w:r>
      <w:r w:rsidRPr="002E34A0" w:rsidDel="00F91522">
        <w:t xml:space="preserve"> </w:t>
      </w:r>
      <w:r w:rsidRPr="002E34A0">
        <w:t>loop.</w:t>
      </w:r>
    </w:p>
    <w:p w14:paraId="02E11FA6" w14:textId="7C95B9BF" w:rsidR="00857F03" w:rsidRPr="002E34A0" w:rsidRDefault="00857F03" w:rsidP="00CA7DE9">
      <w:pPr>
        <w:numPr>
          <w:ilvl w:val="0"/>
          <w:numId w:val="19"/>
        </w:numPr>
        <w:tabs>
          <w:tab w:val="num" w:pos="360"/>
        </w:tabs>
        <w:ind w:left="284" w:hanging="284"/>
      </w:pPr>
      <w:r w:rsidRPr="002E34A0">
        <w:t xml:space="preserve">If you have the full version of </w:t>
      </w:r>
      <w:r w:rsidRPr="002E34A0">
        <w:rPr>
          <w:b/>
        </w:rPr>
        <w:t>Visual Studio</w:t>
      </w:r>
      <w:r w:rsidRPr="002E34A0">
        <w:t>, just use “</w:t>
      </w:r>
      <w:r w:rsidRPr="002E34A0">
        <w:rPr>
          <w:b/>
        </w:rPr>
        <w:t>Add New Item</w:t>
      </w:r>
      <w:r w:rsidRPr="002E34A0">
        <w:t xml:space="preserve">” </w:t>
      </w:r>
      <w:r w:rsidRPr="002E34A0">
        <w:sym w:font="Wingdings" w:char="F0E0"/>
      </w:r>
      <w:r w:rsidRPr="002E34A0">
        <w:t xml:space="preserve"> “</w:t>
      </w:r>
      <w:r w:rsidRPr="002E34A0">
        <w:rPr>
          <w:b/>
        </w:rPr>
        <w:t>Class Diagram</w:t>
      </w:r>
      <w:r w:rsidRPr="003745D4">
        <w:t xml:space="preserve">”. </w:t>
      </w:r>
      <w:ins w:id="794" w:author="Hans Zijlstra" w:date="2017-07-11T09:34:00Z">
        <w:r w:rsidR="00287361">
          <w:t>If c</w:t>
        </w:r>
      </w:ins>
      <w:del w:id="795" w:author="Hans Zijlstra" w:date="2017-07-11T09:34:00Z">
        <w:r w:rsidRPr="003745D4" w:rsidDel="00287361">
          <w:delText>C</w:delText>
        </w:r>
      </w:del>
      <w:r w:rsidRPr="003745D4">
        <w:t xml:space="preserve">lass diagrams are not supported in </w:t>
      </w:r>
      <w:ins w:id="796" w:author="Hans Zijlstra" w:date="2017-07-11T09:35:00Z">
        <w:r w:rsidR="00287361">
          <w:t xml:space="preserve">your </w:t>
        </w:r>
      </w:ins>
      <w:r w:rsidRPr="003745D4">
        <w:t xml:space="preserve">VS </w:t>
      </w:r>
      <w:del w:id="797" w:author="Hans Zijlstra" w:date="2017-07-11T09:35:00Z">
        <w:r w:rsidRPr="003745D4" w:rsidDel="00287361">
          <w:delText>Express</w:delText>
        </w:r>
      </w:del>
      <w:r w:rsidRPr="003745D4">
        <w:t xml:space="preserve"> </w:t>
      </w:r>
      <w:ins w:id="798" w:author="Hans Zijlstra" w:date="2017-07-11T09:35:00Z">
        <w:r w:rsidR="00287361">
          <w:t>e</w:t>
        </w:r>
      </w:ins>
      <w:del w:id="799" w:author="Hans Zijlstra" w:date="2017-07-11T09:35:00Z">
        <w:r w:rsidRPr="003745D4" w:rsidDel="00287361">
          <w:delText>E</w:delText>
        </w:r>
      </w:del>
      <w:r w:rsidRPr="003745D4">
        <w:t>dition</w:t>
      </w:r>
      <w:ins w:id="800" w:author="Hans Zijlstra" w:date="2017-07-11T09:35:00Z">
        <w:r w:rsidR="00287361">
          <w:t>,</w:t>
        </w:r>
      </w:ins>
      <w:del w:id="801" w:author="Hans Zijlstra" w:date="2017-07-11T09:35:00Z">
        <w:r w:rsidRPr="003745D4" w:rsidDel="00287361">
          <w:delText>. In this case</w:delText>
        </w:r>
      </w:del>
      <w:r w:rsidRPr="003745D4">
        <w:t xml:space="preserve"> you can find some other UML tool (see </w:t>
      </w:r>
      <w:r w:rsidRPr="002E34A0">
        <w:fldChar w:fldCharType="begin"/>
      </w:r>
      <w:r w:rsidRPr="002E34A0">
        <w:instrText xml:space="preserve"> HYPERLINK "http://en.wikipedia.org/wiki/List_of_UML_tools" </w:instrText>
      </w:r>
      <w:r w:rsidRPr="002E34A0">
        <w:rPr>
          <w:rPrChange w:id="802" w:author="Hans Zijlstra" w:date="2017-07-01T15:21:00Z">
            <w:rPr>
              <w:noProof/>
              <w:color w:val="0000FF"/>
              <w:u w:val="single"/>
            </w:rPr>
          </w:rPrChange>
        </w:rPr>
        <w:fldChar w:fldCharType="separate"/>
      </w:r>
      <w:r w:rsidRPr="002E34A0">
        <w:rPr>
          <w:noProof/>
          <w:color w:val="0000FF"/>
          <w:u w:val="single"/>
        </w:rPr>
        <w:t>http://en.wikipedia.org/</w:t>
      </w:r>
      <w:r w:rsidRPr="002E34A0">
        <w:rPr>
          <w:noProof/>
          <w:color w:val="0000FF"/>
          <w:u w:val="single"/>
        </w:rPr>
        <w:br/>
        <w:t>wiki/List_of_UML_tools</w:t>
      </w:r>
      <w:r w:rsidRPr="002E34A0">
        <w:rPr>
          <w:noProof/>
          <w:color w:val="0000FF"/>
          <w:u w:val="single"/>
        </w:rPr>
        <w:fldChar w:fldCharType="end"/>
      </w:r>
      <w:r w:rsidRPr="002E34A0">
        <w:rPr>
          <w:noProof/>
        </w:rPr>
        <w:t>).</w:t>
      </w:r>
    </w:p>
    <w:p w14:paraId="1187C8EC" w14:textId="77777777" w:rsidR="00857F03" w:rsidRPr="002E34A0" w:rsidRDefault="00857F03" w:rsidP="00CA7DE9">
      <w:pPr>
        <w:numPr>
          <w:ilvl w:val="0"/>
          <w:numId w:val="19"/>
        </w:numPr>
        <w:tabs>
          <w:tab w:val="num" w:pos="360"/>
        </w:tabs>
        <w:ind w:left="284" w:hanging="284"/>
      </w:pPr>
      <w:r w:rsidRPr="003745D4">
        <w:t xml:space="preserve">Use abstract class </w:t>
      </w:r>
      <w:r w:rsidRPr="00E97BEE">
        <w:rPr>
          <w:rStyle w:val="Code"/>
        </w:rPr>
        <w:t>Account</w:t>
      </w:r>
      <w:r w:rsidRPr="002F3D06">
        <w:t xml:space="preserve"> with abstract method </w:t>
      </w:r>
      <w:r w:rsidRPr="002F3D06">
        <w:rPr>
          <w:rStyle w:val="Code"/>
        </w:rPr>
        <w:t>CalculateInterest(…)</w:t>
      </w:r>
      <w:r w:rsidRPr="002E34A0">
        <w:t>.</w:t>
      </w:r>
    </w:p>
    <w:p w14:paraId="2133C042" w14:textId="77777777" w:rsidR="00857F03" w:rsidRPr="002E34A0" w:rsidRDefault="00857F03" w:rsidP="00CA7DE9">
      <w:pPr>
        <w:numPr>
          <w:ilvl w:val="0"/>
          <w:numId w:val="19"/>
        </w:numPr>
        <w:tabs>
          <w:tab w:val="num" w:pos="360"/>
        </w:tabs>
        <w:ind w:left="284" w:hanging="284"/>
      </w:pPr>
      <w:r w:rsidRPr="002E34A0">
        <w:t>You can read about the "</w:t>
      </w:r>
      <w:r w:rsidRPr="002E34A0">
        <w:rPr>
          <w:b/>
        </w:rPr>
        <w:t>abstract factory</w:t>
      </w:r>
      <w:r w:rsidRPr="002E34A0">
        <w:t xml:space="preserve">" design pattern in Wikipedia: </w:t>
      </w:r>
      <w:r w:rsidRPr="002E34A0">
        <w:fldChar w:fldCharType="begin"/>
      </w:r>
      <w:r w:rsidRPr="002E34A0">
        <w:instrText xml:space="preserve"> HYPERLINK "http://en.wikipedia.org/wiki/Abstract_factory_pattern" </w:instrText>
      </w:r>
      <w:r w:rsidRPr="002E34A0">
        <w:rPr>
          <w:rPrChange w:id="803" w:author="Hans Zijlstra" w:date="2017-07-01T15:21:00Z">
            <w:rPr>
              <w:color w:val="0000FF"/>
              <w:u w:val="single"/>
            </w:rPr>
          </w:rPrChange>
        </w:rPr>
        <w:fldChar w:fldCharType="separate"/>
      </w:r>
      <w:r w:rsidRPr="002E34A0">
        <w:rPr>
          <w:color w:val="0000FF"/>
          <w:u w:val="single"/>
        </w:rPr>
        <w:t>http://en.wikipedia.org/wiki/Abstract_factory_pattern</w:t>
      </w:r>
      <w:r w:rsidRPr="002E34A0">
        <w:rPr>
          <w:color w:val="0000FF"/>
          <w:u w:val="single"/>
        </w:rPr>
        <w:fldChar w:fldCharType="end"/>
      </w:r>
      <w:r w:rsidRPr="002E34A0">
        <w:t>.</w:t>
      </w:r>
    </w:p>
    <w:p w14:paraId="59636922" w14:textId="77777777" w:rsidR="002E34A0" w:rsidRPr="002E34A0" w:rsidRDefault="002E34A0"/>
    <w:sectPr w:rsidR="002E34A0" w:rsidRPr="002E34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4" w:author="Hans Zijlstra" w:date="2017-07-01T19:51:00Z" w:initials="HZ">
    <w:p w14:paraId="605DB40D" w14:textId="77777777" w:rsidR="004D552D" w:rsidRDefault="004D552D">
      <w:pPr>
        <w:pStyle w:val="CommentText"/>
      </w:pPr>
      <w:r>
        <w:rPr>
          <w:rStyle w:val="CommentReference"/>
        </w:rPr>
        <w:annotationRef/>
      </w:r>
      <w:r>
        <w:t>Is this change correct?</w:t>
      </w:r>
    </w:p>
  </w:comment>
  <w:comment w:id="93" w:author="Hans Zijlstra" w:date="2017-07-01T19:57:00Z" w:initials="HZ">
    <w:p w14:paraId="553CEFEF" w14:textId="34D18BF5" w:rsidR="004D552D" w:rsidRDefault="004D552D">
      <w:pPr>
        <w:pStyle w:val="CommentText"/>
      </w:pPr>
      <w:r>
        <w:rPr>
          <w:rStyle w:val="CommentReference"/>
        </w:rPr>
        <w:annotationRef/>
      </w:r>
      <w:r>
        <w:t>Is this change correct?</w:t>
      </w:r>
    </w:p>
  </w:comment>
  <w:comment w:id="101" w:author="Hans Zijlstra" w:date="2017-07-01T20:02:00Z" w:initials="HZ">
    <w:p w14:paraId="1186B6C4" w14:textId="329C888F" w:rsidR="004D552D" w:rsidRDefault="004D552D">
      <w:pPr>
        <w:pStyle w:val="CommentText"/>
      </w:pPr>
      <w:r>
        <w:rPr>
          <w:rStyle w:val="CommentReference"/>
        </w:rPr>
        <w:annotationRef/>
      </w:r>
      <w:r>
        <w:t>Is this change correct?</w:t>
      </w:r>
    </w:p>
  </w:comment>
  <w:comment w:id="222" w:author="Hans Zijlstra" w:date="2017-07-04T10:14:00Z" w:initials="HZ">
    <w:p w14:paraId="55E22903" w14:textId="434352CC" w:rsidR="004D552D" w:rsidRDefault="004D552D">
      <w:pPr>
        <w:pStyle w:val="CommentText"/>
      </w:pPr>
      <w:r>
        <w:rPr>
          <w:rStyle w:val="CommentReference"/>
        </w:rPr>
        <w:annotationRef/>
      </w:r>
      <w:r>
        <w:t>This sentence is not very clear to me.</w:t>
      </w:r>
    </w:p>
  </w:comment>
  <w:comment w:id="296" w:author="Hans Zijlstra" w:date="2017-07-04T10:41:00Z" w:initials="HZ">
    <w:p w14:paraId="5FDE1448" w14:textId="4F135867" w:rsidR="004D552D" w:rsidRDefault="004D552D">
      <w:pPr>
        <w:pStyle w:val="CommentText"/>
      </w:pPr>
      <w:r>
        <w:rPr>
          <w:rStyle w:val="CommentReference"/>
        </w:rPr>
        <w:annotationRef/>
      </w:r>
      <w:proofErr w:type="spellStart"/>
      <w:r>
        <w:t>rearLeft</w:t>
      </w:r>
      <w:proofErr w:type="spellEnd"/>
      <w:r>
        <w:t xml:space="preserve"> or </w:t>
      </w:r>
      <w:proofErr w:type="spellStart"/>
      <w:r>
        <w:t>hindLeft</w:t>
      </w:r>
      <w:proofErr w:type="spellEnd"/>
      <w:r>
        <w:t xml:space="preserve">, instead of </w:t>
      </w:r>
      <w:proofErr w:type="spellStart"/>
      <w:r>
        <w:t>bottomLeft</w:t>
      </w:r>
      <w:proofErr w:type="spellEnd"/>
      <w:r>
        <w:t>?</w:t>
      </w:r>
    </w:p>
  </w:comment>
  <w:comment w:id="496" w:author="Hans Zijlstra" w:date="2017-07-10T15:34:00Z" w:initials="HZ">
    <w:p w14:paraId="621ACB0C" w14:textId="45328F2E" w:rsidR="004D552D" w:rsidRDefault="004D552D">
      <w:pPr>
        <w:pStyle w:val="CommentText"/>
      </w:pPr>
      <w:r>
        <w:rPr>
          <w:rStyle w:val="CommentReference"/>
        </w:rPr>
        <w:annotationRef/>
      </w:r>
      <w:r>
        <w:t>The meaning of this is not clear. Do you mean “specifically defined components”</w:t>
      </w:r>
    </w:p>
  </w:comment>
  <w:comment w:id="723" w:author="Hans Zijlstra" w:date="2017-07-11T07:48:00Z" w:initials="HZ">
    <w:p w14:paraId="30FCA2A5" w14:textId="369F3C0C" w:rsidR="004D552D" w:rsidRDefault="004D552D">
      <w:pPr>
        <w:pStyle w:val="CommentText"/>
      </w:pPr>
      <w:r>
        <w:rPr>
          <w:rStyle w:val="CommentReference"/>
        </w:rPr>
        <w:annotationRef/>
      </w:r>
      <w:r>
        <w:t>Are these the objects?</w:t>
      </w:r>
    </w:p>
  </w:comment>
  <w:comment w:id="726" w:author="Hans Zijlstra" w:date="2017-07-11T07:49:00Z" w:initials="HZ">
    <w:p w14:paraId="78BEF26C" w14:textId="327132B6" w:rsidR="00565001" w:rsidRDefault="00565001">
      <w:pPr>
        <w:pStyle w:val="CommentText"/>
      </w:pPr>
      <w:r>
        <w:rPr>
          <w:rStyle w:val="CommentReference"/>
        </w:rPr>
        <w:annotationRef/>
      </w:r>
      <w:r>
        <w:t>Are these the lifelines?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5DB40D" w15:done="0"/>
  <w15:commentEx w15:paraId="553CEFEF" w15:done="0"/>
  <w15:commentEx w15:paraId="1186B6C4" w15:done="0"/>
  <w15:commentEx w15:paraId="55E22903" w15:done="0"/>
  <w15:commentEx w15:paraId="5FDE1448" w15:done="0"/>
  <w15:commentEx w15:paraId="621ACB0C" w15:done="0"/>
  <w15:commentEx w15:paraId="30FCA2A5" w15:done="0"/>
  <w15:commentEx w15:paraId="78BEF26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Sawasdee">
    <w:altName w:val="Arial Unicode MS"/>
    <w:charset w:val="00"/>
    <w:family w:val="roman"/>
    <w:pitch w:val="variable"/>
    <w:sig w:usb0="00000000" w:usb1="5000200A"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6ADC1248"/>
    <w:name w:val="WW8Num4"/>
    <w:lvl w:ilvl="0">
      <w:start w:val="1"/>
      <w:numFmt w:val="decimal"/>
      <w:lvlText w:val="%1."/>
      <w:lvlJc w:val="left"/>
      <w:pPr>
        <w:tabs>
          <w:tab w:val="num" w:pos="-4226"/>
        </w:tabs>
        <w:ind w:left="-4226" w:hanging="454"/>
      </w:pPr>
      <w:rPr>
        <w:rFonts w:hint="default"/>
      </w:rPr>
    </w:lvl>
  </w:abstractNum>
  <w:abstractNum w:abstractNumId="1" w15:restartNumberingAfterBreak="0">
    <w:nsid w:val="00000007"/>
    <w:multiLevelType w:val="singleLevel"/>
    <w:tmpl w:val="E1425C28"/>
    <w:name w:val="WW8Num6"/>
    <w:lvl w:ilvl="0">
      <w:start w:val="1"/>
      <w:numFmt w:val="bullet"/>
      <w:lvlText w:val="-"/>
      <w:lvlJc w:val="left"/>
      <w:pPr>
        <w:tabs>
          <w:tab w:val="num" w:pos="568"/>
        </w:tabs>
        <w:ind w:left="568" w:hanging="284"/>
      </w:pPr>
      <w:rPr>
        <w:rFonts w:ascii="Verdana" w:hAnsi="Verdana" w:hint="default"/>
      </w:rPr>
    </w:lvl>
  </w:abstractNum>
  <w:abstractNum w:abstractNumId="2" w15:restartNumberingAfterBreak="0">
    <w:nsid w:val="00000009"/>
    <w:multiLevelType w:val="singleLevel"/>
    <w:tmpl w:val="D082AACE"/>
    <w:name w:val="WW8Num8"/>
    <w:lvl w:ilvl="0">
      <w:start w:val="1"/>
      <w:numFmt w:val="bullet"/>
      <w:lvlText w:val="-"/>
      <w:lvlJc w:val="left"/>
      <w:pPr>
        <w:tabs>
          <w:tab w:val="num" w:pos="720"/>
        </w:tabs>
        <w:ind w:left="720" w:hanging="360"/>
      </w:pPr>
      <w:rPr>
        <w:rFonts w:ascii="Verdana" w:hAnsi="Verdana" w:hint="default"/>
      </w:rPr>
    </w:lvl>
  </w:abstractNum>
  <w:abstractNum w:abstractNumId="3" w15:restartNumberingAfterBreak="0">
    <w:nsid w:val="0000000A"/>
    <w:multiLevelType w:val="singleLevel"/>
    <w:tmpl w:val="F8241E32"/>
    <w:name w:val="WW8Num32"/>
    <w:lvl w:ilvl="0">
      <w:start w:val="1"/>
      <w:numFmt w:val="bullet"/>
      <w:lvlText w:val="-"/>
      <w:lvlJc w:val="left"/>
      <w:pPr>
        <w:tabs>
          <w:tab w:val="num" w:pos="568"/>
        </w:tabs>
        <w:ind w:left="568" w:hanging="284"/>
      </w:pPr>
      <w:rPr>
        <w:rFonts w:ascii="Verdana" w:hAnsi="Verdana" w:hint="default"/>
      </w:rPr>
    </w:lvl>
  </w:abstractNum>
  <w:abstractNum w:abstractNumId="4" w15:restartNumberingAfterBreak="0">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5" w15:restartNumberingAfterBreak="0">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6" w15:restartNumberingAfterBreak="0">
    <w:nsid w:val="132C3589"/>
    <w:multiLevelType w:val="multilevel"/>
    <w:tmpl w:val="86C6F022"/>
    <w:styleLink w:val="StyleBulletedLeft05cmHanging05cm22"/>
    <w:lvl w:ilvl="0">
      <w:start w:val="1"/>
      <w:numFmt w:val="bullet"/>
      <w:lvlText w:val="-"/>
      <w:lvlJc w:val="left"/>
      <w:pPr>
        <w:tabs>
          <w:tab w:val="num" w:pos="795"/>
        </w:tabs>
        <w:ind w:left="284" w:firstLine="0"/>
      </w:pPr>
      <w:rPr>
        <w:rFonts w:ascii="Verdana" w:hAnsi="Verdana" w:hint="default"/>
      </w:rPr>
    </w:lvl>
    <w:lvl w:ilvl="1">
      <w:start w:val="1"/>
      <w:numFmt w:val="bullet"/>
      <w:lvlText w:val="o"/>
      <w:lvlJc w:val="left"/>
      <w:pPr>
        <w:tabs>
          <w:tab w:val="num" w:pos="1515"/>
        </w:tabs>
        <w:ind w:left="1515" w:hanging="360"/>
      </w:pPr>
      <w:rPr>
        <w:rFonts w:ascii="Courier New" w:hAnsi="Courier New" w:cs="Courier New" w:hint="default"/>
      </w:rPr>
    </w:lvl>
    <w:lvl w:ilvl="2">
      <w:start w:val="1"/>
      <w:numFmt w:val="bullet"/>
      <w:lvlText w:val=""/>
      <w:lvlJc w:val="left"/>
      <w:pPr>
        <w:tabs>
          <w:tab w:val="num" w:pos="2235"/>
        </w:tabs>
        <w:ind w:left="2235" w:hanging="360"/>
      </w:pPr>
      <w:rPr>
        <w:rFonts w:ascii="Wingdings" w:hAnsi="Wingdings" w:hint="default"/>
      </w:rPr>
    </w:lvl>
    <w:lvl w:ilvl="3">
      <w:start w:val="1"/>
      <w:numFmt w:val="bullet"/>
      <w:lvlText w:val=""/>
      <w:lvlJc w:val="left"/>
      <w:pPr>
        <w:tabs>
          <w:tab w:val="num" w:pos="2955"/>
        </w:tabs>
        <w:ind w:left="2955" w:hanging="360"/>
      </w:pPr>
      <w:rPr>
        <w:rFonts w:ascii="Symbol" w:hAnsi="Symbol" w:hint="default"/>
      </w:rPr>
    </w:lvl>
    <w:lvl w:ilvl="4">
      <w:start w:val="1"/>
      <w:numFmt w:val="bullet"/>
      <w:lvlText w:val="o"/>
      <w:lvlJc w:val="left"/>
      <w:pPr>
        <w:tabs>
          <w:tab w:val="num" w:pos="3675"/>
        </w:tabs>
        <w:ind w:left="3675" w:hanging="360"/>
      </w:pPr>
      <w:rPr>
        <w:rFonts w:ascii="Courier New" w:hAnsi="Courier New" w:cs="Courier New" w:hint="default"/>
      </w:rPr>
    </w:lvl>
    <w:lvl w:ilvl="5">
      <w:start w:val="1"/>
      <w:numFmt w:val="bullet"/>
      <w:lvlText w:val=""/>
      <w:lvlJc w:val="left"/>
      <w:pPr>
        <w:tabs>
          <w:tab w:val="num" w:pos="4395"/>
        </w:tabs>
        <w:ind w:left="4395" w:hanging="360"/>
      </w:pPr>
      <w:rPr>
        <w:rFonts w:ascii="Wingdings" w:hAnsi="Wingdings" w:hint="default"/>
      </w:rPr>
    </w:lvl>
    <w:lvl w:ilvl="6">
      <w:start w:val="1"/>
      <w:numFmt w:val="bullet"/>
      <w:lvlText w:val=""/>
      <w:lvlJc w:val="left"/>
      <w:pPr>
        <w:tabs>
          <w:tab w:val="num" w:pos="5115"/>
        </w:tabs>
        <w:ind w:left="5115" w:hanging="360"/>
      </w:pPr>
      <w:rPr>
        <w:rFonts w:ascii="Symbol" w:hAnsi="Symbol" w:hint="default"/>
      </w:rPr>
    </w:lvl>
    <w:lvl w:ilvl="7">
      <w:start w:val="1"/>
      <w:numFmt w:val="bullet"/>
      <w:lvlText w:val="o"/>
      <w:lvlJc w:val="left"/>
      <w:pPr>
        <w:tabs>
          <w:tab w:val="num" w:pos="5835"/>
        </w:tabs>
        <w:ind w:left="5835" w:hanging="360"/>
      </w:pPr>
      <w:rPr>
        <w:rFonts w:ascii="Courier New" w:hAnsi="Courier New" w:cs="Courier New" w:hint="default"/>
      </w:rPr>
    </w:lvl>
    <w:lvl w:ilvl="8">
      <w:start w:val="1"/>
      <w:numFmt w:val="bullet"/>
      <w:lvlText w:val=""/>
      <w:lvlJc w:val="left"/>
      <w:pPr>
        <w:tabs>
          <w:tab w:val="num" w:pos="6555"/>
        </w:tabs>
        <w:ind w:left="6555" w:hanging="360"/>
      </w:pPr>
      <w:rPr>
        <w:rFonts w:ascii="Wingdings" w:hAnsi="Wingdings" w:hint="default"/>
      </w:rPr>
    </w:lvl>
  </w:abstractNum>
  <w:abstractNum w:abstractNumId="7" w15:restartNumberingAfterBreak="0">
    <w:nsid w:val="1E1010FD"/>
    <w:multiLevelType w:val="multilevel"/>
    <w:tmpl w:val="0409001D"/>
    <w:styleLink w:val="StyleListParagraphStyleBulletedLeft05cmHanging05cm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E380370"/>
    <w:multiLevelType w:val="multilevel"/>
    <w:tmpl w:val="762E5D60"/>
    <w:styleLink w:val="StyleNumberedLeft0cmHanging075cm"/>
    <w:lvl w:ilvl="0">
      <w:start w:val="1"/>
      <w:numFmt w:val="decimal"/>
      <w:lvlText w:val="%1."/>
      <w:lvlJc w:val="left"/>
      <w:pPr>
        <w:tabs>
          <w:tab w:val="num" w:pos="454"/>
        </w:tabs>
        <w:ind w:left="454" w:hanging="454"/>
      </w:pPr>
      <w:rPr>
        <w:rFonts w:ascii="Verdana" w:hAnsi="Verdana"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2062072D"/>
    <w:multiLevelType w:val="hybridMultilevel"/>
    <w:tmpl w:val="FDA6658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0" w15:restartNumberingAfterBreak="0">
    <w:nsid w:val="234D67A7"/>
    <w:multiLevelType w:val="hybridMultilevel"/>
    <w:tmpl w:val="8822E34C"/>
    <w:styleLink w:val="StyleNumberedLeft05cmHanging05cm26"/>
    <w:lvl w:ilvl="0" w:tplc="75A0092E">
      <w:numFmt w:val="bullet"/>
      <w:lvlText w:val="-"/>
      <w:lvlJc w:val="left"/>
      <w:pPr>
        <w:tabs>
          <w:tab w:val="num" w:pos="795"/>
        </w:tabs>
        <w:ind w:left="795" w:hanging="360"/>
      </w:pPr>
      <w:rPr>
        <w:rFonts w:ascii="Verdana" w:eastAsia="Times New Roman" w:hAnsi="Verdana" w:cs="Times New Roman"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11" w15:restartNumberingAfterBreak="0">
    <w:nsid w:val="49B439A6"/>
    <w:multiLevelType w:val="hybridMultilevel"/>
    <w:tmpl w:val="C1D82272"/>
    <w:styleLink w:val="StyleNumberedLeft05cmHanging05cm15"/>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1120E5"/>
    <w:multiLevelType w:val="hybridMultilevel"/>
    <w:tmpl w:val="D8A028CC"/>
    <w:name w:val="WW8Num3222"/>
    <w:lvl w:ilvl="0" w:tplc="749AAE74">
      <w:start w:val="1"/>
      <w:numFmt w:val="bullet"/>
      <w:lvlText w:val="-"/>
      <w:lvlJc w:val="left"/>
      <w:pPr>
        <w:tabs>
          <w:tab w:val="num" w:pos="720"/>
        </w:tabs>
        <w:ind w:left="720" w:hanging="360"/>
      </w:pPr>
      <w:rPr>
        <w:rFonts w:ascii="Verdana" w:hAnsi="Verdana"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562CBE"/>
    <w:multiLevelType w:val="hybridMultilevel"/>
    <w:tmpl w:val="49AA71E0"/>
    <w:name w:val="WW8Num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4A58DD"/>
    <w:multiLevelType w:val="hybridMultilevel"/>
    <w:tmpl w:val="F7787264"/>
    <w:name w:val="WW8Num322"/>
    <w:lvl w:ilvl="0" w:tplc="E9C84052">
      <w:start w:val="1"/>
      <w:numFmt w:val="bullet"/>
      <w:lvlText w:val="-"/>
      <w:lvlJc w:val="left"/>
      <w:pPr>
        <w:tabs>
          <w:tab w:val="num" w:pos="795"/>
        </w:tabs>
        <w:ind w:left="795" w:hanging="360"/>
      </w:pPr>
      <w:rPr>
        <w:rFonts w:ascii="Verdana" w:hAnsi="Verdana" w:hint="default"/>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15" w15:restartNumberingAfterBreak="0">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FA23EE"/>
    <w:multiLevelType w:val="hybridMultilevel"/>
    <w:tmpl w:val="A454D278"/>
    <w:name w:val="WW8Num22"/>
    <w:lvl w:ilvl="0" w:tplc="0576D92C">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F85422"/>
    <w:multiLevelType w:val="hybridMultilevel"/>
    <w:tmpl w:val="BD8E8528"/>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70280FE5"/>
    <w:multiLevelType w:val="multilevel"/>
    <w:tmpl w:val="C11E27B2"/>
    <w:styleLink w:val="StyleBulletedLeft05cmHanging05cm"/>
    <w:lvl w:ilvl="0">
      <w:start w:val="1"/>
      <w:numFmt w:val="bullet"/>
      <w:lvlText w:val="-"/>
      <w:lvlJc w:val="left"/>
      <w:pPr>
        <w:tabs>
          <w:tab w:val="num" w:pos="795"/>
        </w:tabs>
        <w:ind w:left="795" w:hanging="360"/>
      </w:pPr>
      <w:rPr>
        <w:rFonts w:ascii="Sawasdee" w:hAnsi="Sawasdee"/>
      </w:rPr>
    </w:lvl>
    <w:lvl w:ilvl="1">
      <w:start w:val="1"/>
      <w:numFmt w:val="bullet"/>
      <w:lvlText w:val="o"/>
      <w:lvlJc w:val="left"/>
      <w:pPr>
        <w:tabs>
          <w:tab w:val="num" w:pos="1515"/>
        </w:tabs>
        <w:ind w:left="1515" w:hanging="360"/>
      </w:pPr>
      <w:rPr>
        <w:rFonts w:ascii="Courier New" w:hAnsi="Courier New" w:cs="Courier New" w:hint="default"/>
      </w:rPr>
    </w:lvl>
    <w:lvl w:ilvl="2">
      <w:start w:val="1"/>
      <w:numFmt w:val="bullet"/>
      <w:lvlText w:val=""/>
      <w:lvlJc w:val="left"/>
      <w:pPr>
        <w:tabs>
          <w:tab w:val="num" w:pos="2235"/>
        </w:tabs>
        <w:ind w:left="2235" w:hanging="360"/>
      </w:pPr>
      <w:rPr>
        <w:rFonts w:ascii="Marlett" w:hAnsi="Marlett" w:hint="default"/>
      </w:rPr>
    </w:lvl>
    <w:lvl w:ilvl="3">
      <w:start w:val="1"/>
      <w:numFmt w:val="bullet"/>
      <w:lvlText w:val=""/>
      <w:lvlJc w:val="left"/>
      <w:pPr>
        <w:tabs>
          <w:tab w:val="num" w:pos="2955"/>
        </w:tabs>
        <w:ind w:left="2955" w:hanging="360"/>
      </w:pPr>
      <w:rPr>
        <w:rFonts w:ascii="Symbol" w:hAnsi="Symbol" w:hint="default"/>
      </w:rPr>
    </w:lvl>
    <w:lvl w:ilvl="4">
      <w:start w:val="1"/>
      <w:numFmt w:val="bullet"/>
      <w:lvlText w:val="o"/>
      <w:lvlJc w:val="left"/>
      <w:pPr>
        <w:tabs>
          <w:tab w:val="num" w:pos="3675"/>
        </w:tabs>
        <w:ind w:left="3675" w:hanging="360"/>
      </w:pPr>
      <w:rPr>
        <w:rFonts w:ascii="Courier New" w:hAnsi="Courier New" w:cs="Courier New" w:hint="default"/>
      </w:rPr>
    </w:lvl>
    <w:lvl w:ilvl="5">
      <w:start w:val="1"/>
      <w:numFmt w:val="bullet"/>
      <w:lvlText w:val=""/>
      <w:lvlJc w:val="left"/>
      <w:pPr>
        <w:tabs>
          <w:tab w:val="num" w:pos="4395"/>
        </w:tabs>
        <w:ind w:left="4395" w:hanging="360"/>
      </w:pPr>
      <w:rPr>
        <w:rFonts w:ascii="Marlett" w:hAnsi="Marlett" w:hint="default"/>
      </w:rPr>
    </w:lvl>
    <w:lvl w:ilvl="6">
      <w:start w:val="1"/>
      <w:numFmt w:val="bullet"/>
      <w:lvlText w:val=""/>
      <w:lvlJc w:val="left"/>
      <w:pPr>
        <w:tabs>
          <w:tab w:val="num" w:pos="5115"/>
        </w:tabs>
        <w:ind w:left="5115" w:hanging="360"/>
      </w:pPr>
      <w:rPr>
        <w:rFonts w:ascii="Symbol" w:hAnsi="Symbol" w:hint="default"/>
      </w:rPr>
    </w:lvl>
    <w:lvl w:ilvl="7">
      <w:start w:val="1"/>
      <w:numFmt w:val="bullet"/>
      <w:lvlText w:val="o"/>
      <w:lvlJc w:val="left"/>
      <w:pPr>
        <w:tabs>
          <w:tab w:val="num" w:pos="5835"/>
        </w:tabs>
        <w:ind w:left="5835" w:hanging="360"/>
      </w:pPr>
      <w:rPr>
        <w:rFonts w:ascii="Courier New" w:hAnsi="Courier New" w:cs="Courier New" w:hint="default"/>
      </w:rPr>
    </w:lvl>
    <w:lvl w:ilvl="8">
      <w:start w:val="1"/>
      <w:numFmt w:val="bullet"/>
      <w:lvlText w:val=""/>
      <w:lvlJc w:val="left"/>
      <w:pPr>
        <w:tabs>
          <w:tab w:val="num" w:pos="6555"/>
        </w:tabs>
        <w:ind w:left="6555" w:hanging="360"/>
      </w:pPr>
      <w:rPr>
        <w:rFonts w:ascii="Marlett" w:hAnsi="Marlett" w:hint="default"/>
      </w:rPr>
    </w:lvl>
  </w:abstractNum>
  <w:abstractNum w:abstractNumId="19" w15:restartNumberingAfterBreak="0">
    <w:nsid w:val="72DF3481"/>
    <w:multiLevelType w:val="hybridMultilevel"/>
    <w:tmpl w:val="9F72469E"/>
    <w:name w:val="WW8Num222"/>
    <w:lvl w:ilvl="0" w:tplc="962ED7C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F757D4"/>
    <w:multiLevelType w:val="hybridMultilevel"/>
    <w:tmpl w:val="3FB2EC4A"/>
    <w:lvl w:ilvl="0" w:tplc="11EAC35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F623A6"/>
    <w:multiLevelType w:val="hybridMultilevel"/>
    <w:tmpl w:val="A670879E"/>
    <w:styleLink w:val="StyleNumberedLeft05cmHanging05cm24"/>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22" w15:restartNumberingAfterBreak="0">
    <w:nsid w:val="7A9F66DA"/>
    <w:multiLevelType w:val="hybridMultilevel"/>
    <w:tmpl w:val="FEF0C420"/>
    <w:lvl w:ilvl="0" w:tplc="A3F47194">
      <w:start w:val="1"/>
      <w:numFmt w:val="bullet"/>
      <w:lvlText w:val="-"/>
      <w:lvlJc w:val="left"/>
      <w:pPr>
        <w:tabs>
          <w:tab w:val="num" w:pos="644"/>
        </w:tabs>
        <w:ind w:left="644" w:hanging="360"/>
      </w:pPr>
      <w:rPr>
        <w:rFonts w:ascii="Verdana" w:hAnsi="Verdana" w:hint="default"/>
        <w:b w:val="0"/>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7F45515D"/>
    <w:multiLevelType w:val="multilevel"/>
    <w:tmpl w:val="F7787264"/>
    <w:styleLink w:val="StyleListParagraphStyleBulletedLeft05cmHanging05cm1"/>
    <w:lvl w:ilvl="0">
      <w:start w:val="1"/>
      <w:numFmt w:val="bullet"/>
      <w:lvlText w:val="-"/>
      <w:lvlJc w:val="left"/>
      <w:pPr>
        <w:tabs>
          <w:tab w:val="num" w:pos="795"/>
        </w:tabs>
        <w:ind w:left="795" w:hanging="360"/>
      </w:pPr>
      <w:rPr>
        <w:rFonts w:ascii="Verdana" w:hAnsi="Verdana" w:hint="default"/>
      </w:rPr>
    </w:lvl>
    <w:lvl w:ilvl="1">
      <w:start w:val="1"/>
      <w:numFmt w:val="bullet"/>
      <w:lvlText w:val="o"/>
      <w:lvlJc w:val="left"/>
      <w:pPr>
        <w:tabs>
          <w:tab w:val="num" w:pos="1515"/>
        </w:tabs>
        <w:ind w:left="1515" w:hanging="360"/>
      </w:pPr>
      <w:rPr>
        <w:rFonts w:ascii="Courier New" w:hAnsi="Courier New" w:cs="Courier New" w:hint="default"/>
      </w:rPr>
    </w:lvl>
    <w:lvl w:ilvl="2">
      <w:start w:val="1"/>
      <w:numFmt w:val="bullet"/>
      <w:lvlText w:val=""/>
      <w:lvlJc w:val="left"/>
      <w:pPr>
        <w:tabs>
          <w:tab w:val="num" w:pos="2235"/>
        </w:tabs>
        <w:ind w:left="2235" w:hanging="360"/>
      </w:pPr>
      <w:rPr>
        <w:rFonts w:ascii="Wingdings" w:hAnsi="Wingdings" w:hint="default"/>
      </w:rPr>
    </w:lvl>
    <w:lvl w:ilvl="3">
      <w:start w:val="1"/>
      <w:numFmt w:val="bullet"/>
      <w:lvlText w:val=""/>
      <w:lvlJc w:val="left"/>
      <w:pPr>
        <w:tabs>
          <w:tab w:val="num" w:pos="2955"/>
        </w:tabs>
        <w:ind w:left="2955" w:hanging="360"/>
      </w:pPr>
      <w:rPr>
        <w:rFonts w:ascii="Symbol" w:hAnsi="Symbol" w:hint="default"/>
      </w:rPr>
    </w:lvl>
    <w:lvl w:ilvl="4">
      <w:start w:val="1"/>
      <w:numFmt w:val="bullet"/>
      <w:lvlText w:val="o"/>
      <w:lvlJc w:val="left"/>
      <w:pPr>
        <w:tabs>
          <w:tab w:val="num" w:pos="3675"/>
        </w:tabs>
        <w:ind w:left="3675" w:hanging="360"/>
      </w:pPr>
      <w:rPr>
        <w:rFonts w:ascii="Courier New" w:hAnsi="Courier New" w:cs="Courier New" w:hint="default"/>
      </w:rPr>
    </w:lvl>
    <w:lvl w:ilvl="5">
      <w:start w:val="1"/>
      <w:numFmt w:val="bullet"/>
      <w:lvlText w:val=""/>
      <w:lvlJc w:val="left"/>
      <w:pPr>
        <w:tabs>
          <w:tab w:val="num" w:pos="4395"/>
        </w:tabs>
        <w:ind w:left="4395" w:hanging="360"/>
      </w:pPr>
      <w:rPr>
        <w:rFonts w:ascii="Wingdings" w:hAnsi="Wingdings" w:hint="default"/>
      </w:rPr>
    </w:lvl>
    <w:lvl w:ilvl="6">
      <w:start w:val="1"/>
      <w:numFmt w:val="bullet"/>
      <w:lvlText w:val=""/>
      <w:lvlJc w:val="left"/>
      <w:pPr>
        <w:tabs>
          <w:tab w:val="num" w:pos="5115"/>
        </w:tabs>
        <w:ind w:left="5115" w:hanging="360"/>
      </w:pPr>
      <w:rPr>
        <w:rFonts w:ascii="Symbol" w:hAnsi="Symbol" w:hint="default"/>
      </w:rPr>
    </w:lvl>
    <w:lvl w:ilvl="7">
      <w:start w:val="1"/>
      <w:numFmt w:val="bullet"/>
      <w:lvlText w:val="o"/>
      <w:lvlJc w:val="left"/>
      <w:pPr>
        <w:tabs>
          <w:tab w:val="num" w:pos="5835"/>
        </w:tabs>
        <w:ind w:left="5835" w:hanging="360"/>
      </w:pPr>
      <w:rPr>
        <w:rFonts w:ascii="Courier New" w:hAnsi="Courier New" w:cs="Courier New" w:hint="default"/>
      </w:rPr>
    </w:lvl>
    <w:lvl w:ilvl="8">
      <w:start w:val="1"/>
      <w:numFmt w:val="bullet"/>
      <w:lvlText w:val=""/>
      <w:lvlJc w:val="left"/>
      <w:pPr>
        <w:tabs>
          <w:tab w:val="num" w:pos="6555"/>
        </w:tabs>
        <w:ind w:left="6555" w:hanging="360"/>
      </w:pPr>
      <w:rPr>
        <w:rFonts w:ascii="Wingdings" w:hAnsi="Wingdings" w:hint="default"/>
      </w:rPr>
    </w:lvl>
  </w:abstractNum>
  <w:abstractNum w:abstractNumId="24" w15:restartNumberingAfterBreak="0">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25" w15:restartNumberingAfterBreak="0">
    <w:nsid w:val="7FD26EA1"/>
    <w:multiLevelType w:val="multilevel"/>
    <w:tmpl w:val="532C18F8"/>
    <w:lvl w:ilvl="0">
      <w:start w:val="1"/>
      <w:numFmt w:val="bullet"/>
      <w:lvlText w:val=""/>
      <w:lvlJc w:val="left"/>
      <w:pPr>
        <w:tabs>
          <w:tab w:val="num" w:pos="5670"/>
        </w:tabs>
        <w:ind w:left="5670" w:hanging="720"/>
      </w:pPr>
      <w:rPr>
        <w:rFonts w:ascii="Symbol" w:hAnsi="Symbol" w:hint="default"/>
        <w:color w:val="4472C4" w:themeColor="accent5"/>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1"/>
  </w:num>
  <w:num w:numId="2">
    <w:abstractNumId w:val="24"/>
  </w:num>
  <w:num w:numId="3">
    <w:abstractNumId w:val="11"/>
  </w:num>
  <w:num w:numId="4">
    <w:abstractNumId w:val="17"/>
  </w:num>
  <w:num w:numId="5">
    <w:abstractNumId w:val="22"/>
  </w:num>
  <w:num w:numId="6">
    <w:abstractNumId w:val="9"/>
  </w:num>
  <w:num w:numId="7">
    <w:abstractNumId w:val="5"/>
  </w:num>
  <w:num w:numId="8">
    <w:abstractNumId w:val="10"/>
  </w:num>
  <w:num w:numId="9">
    <w:abstractNumId w:val="20"/>
  </w:num>
  <w:num w:numId="10">
    <w:abstractNumId w:val="18"/>
  </w:num>
  <w:num w:numId="11">
    <w:abstractNumId w:val="8"/>
  </w:num>
  <w:num w:numId="12">
    <w:abstractNumId w:val="23"/>
  </w:num>
  <w:num w:numId="13">
    <w:abstractNumId w:val="7"/>
  </w:num>
  <w:num w:numId="14">
    <w:abstractNumId w:val="6"/>
  </w:num>
  <w:num w:numId="15">
    <w:abstractNumId w:val="25"/>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1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ns Zijlstra">
    <w15:presenceInfo w15:providerId="Windows Live" w15:userId="3261e2ab720c9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F03"/>
    <w:rsid w:val="0000683A"/>
    <w:rsid w:val="00072044"/>
    <w:rsid w:val="000A18E1"/>
    <w:rsid w:val="000B405E"/>
    <w:rsid w:val="000C21DF"/>
    <w:rsid w:val="000D477A"/>
    <w:rsid w:val="000E6C00"/>
    <w:rsid w:val="00104A96"/>
    <w:rsid w:val="001541FC"/>
    <w:rsid w:val="001802CE"/>
    <w:rsid w:val="00180AEB"/>
    <w:rsid w:val="00192383"/>
    <w:rsid w:val="00196181"/>
    <w:rsid w:val="001F75EE"/>
    <w:rsid w:val="00221B8E"/>
    <w:rsid w:val="00287361"/>
    <w:rsid w:val="002B3B81"/>
    <w:rsid w:val="002E1DB8"/>
    <w:rsid w:val="002E1DBB"/>
    <w:rsid w:val="002E34A0"/>
    <w:rsid w:val="002F3D06"/>
    <w:rsid w:val="00345A5F"/>
    <w:rsid w:val="003745D4"/>
    <w:rsid w:val="003763DE"/>
    <w:rsid w:val="003860BC"/>
    <w:rsid w:val="003B2A16"/>
    <w:rsid w:val="003B4B14"/>
    <w:rsid w:val="003E6467"/>
    <w:rsid w:val="00456C7F"/>
    <w:rsid w:val="004A0BE9"/>
    <w:rsid w:val="004A1042"/>
    <w:rsid w:val="004C4DBE"/>
    <w:rsid w:val="004D552D"/>
    <w:rsid w:val="004D6EAE"/>
    <w:rsid w:val="00520EDC"/>
    <w:rsid w:val="0053398A"/>
    <w:rsid w:val="00544E7E"/>
    <w:rsid w:val="00554C38"/>
    <w:rsid w:val="00565001"/>
    <w:rsid w:val="00567222"/>
    <w:rsid w:val="00573D64"/>
    <w:rsid w:val="005D5857"/>
    <w:rsid w:val="005E1298"/>
    <w:rsid w:val="006220E6"/>
    <w:rsid w:val="00626E81"/>
    <w:rsid w:val="00693BB2"/>
    <w:rsid w:val="006A4F6D"/>
    <w:rsid w:val="006A79D3"/>
    <w:rsid w:val="006F794A"/>
    <w:rsid w:val="00707897"/>
    <w:rsid w:val="00725211"/>
    <w:rsid w:val="00750654"/>
    <w:rsid w:val="0076687A"/>
    <w:rsid w:val="00773845"/>
    <w:rsid w:val="007B5A54"/>
    <w:rsid w:val="007D16AA"/>
    <w:rsid w:val="00857F03"/>
    <w:rsid w:val="008A7730"/>
    <w:rsid w:val="008D20BE"/>
    <w:rsid w:val="008E2081"/>
    <w:rsid w:val="008E5C37"/>
    <w:rsid w:val="0093327B"/>
    <w:rsid w:val="00957BAD"/>
    <w:rsid w:val="009A4230"/>
    <w:rsid w:val="009F5CBE"/>
    <w:rsid w:val="00A345DA"/>
    <w:rsid w:val="00A52977"/>
    <w:rsid w:val="00A56CE7"/>
    <w:rsid w:val="00B71E41"/>
    <w:rsid w:val="00B72C4D"/>
    <w:rsid w:val="00B73B75"/>
    <w:rsid w:val="00BB7717"/>
    <w:rsid w:val="00BE78D5"/>
    <w:rsid w:val="00C00E67"/>
    <w:rsid w:val="00C202DF"/>
    <w:rsid w:val="00C95720"/>
    <w:rsid w:val="00CA7DE9"/>
    <w:rsid w:val="00CC1B50"/>
    <w:rsid w:val="00CE1F7C"/>
    <w:rsid w:val="00D17C8D"/>
    <w:rsid w:val="00D23A79"/>
    <w:rsid w:val="00D56B4F"/>
    <w:rsid w:val="00D62F7E"/>
    <w:rsid w:val="00DD71ED"/>
    <w:rsid w:val="00DD7E39"/>
    <w:rsid w:val="00DF2798"/>
    <w:rsid w:val="00E277E0"/>
    <w:rsid w:val="00E44650"/>
    <w:rsid w:val="00E62EB9"/>
    <w:rsid w:val="00E80A5C"/>
    <w:rsid w:val="00E97BEE"/>
    <w:rsid w:val="00EA5916"/>
    <w:rsid w:val="00EA7DFC"/>
    <w:rsid w:val="00ED163E"/>
    <w:rsid w:val="00ED3D72"/>
    <w:rsid w:val="00EF7CC8"/>
    <w:rsid w:val="00F52D6A"/>
    <w:rsid w:val="00F552A5"/>
    <w:rsid w:val="00F63076"/>
    <w:rsid w:val="00F77DA6"/>
    <w:rsid w:val="00FC021F"/>
    <w:rsid w:val="00FC1DC2"/>
    <w:rsid w:val="00FE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FDD3"/>
  <w15:chartTrackingRefBased/>
  <w15:docId w15:val="{A0B44021-2FCF-45A7-9162-426E6A21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57F03"/>
    <w:pPr>
      <w:spacing w:before="120" w:after="0" w:line="240" w:lineRule="auto"/>
      <w:jc w:val="both"/>
    </w:pPr>
    <w:rPr>
      <w:rFonts w:ascii="Verdana" w:eastAsia="Times New Roman" w:hAnsi="Verdana" w:cs="Times New Roman"/>
      <w:sz w:val="20"/>
      <w:szCs w:val="20"/>
    </w:rPr>
  </w:style>
  <w:style w:type="paragraph" w:styleId="Heading1">
    <w:name w:val="heading 1"/>
    <w:basedOn w:val="Normal"/>
    <w:next w:val="Normal"/>
    <w:link w:val="Heading1Char"/>
    <w:qFormat/>
    <w:rsid w:val="00857F03"/>
    <w:pPr>
      <w:keepNext/>
      <w:spacing w:before="480" w:after="720"/>
      <w:jc w:val="center"/>
      <w:outlineLvl w:val="0"/>
    </w:pPr>
    <w:rPr>
      <w:rFonts w:cs="Arial"/>
      <w:b/>
      <w:bCs/>
      <w:kern w:val="32"/>
      <w:sz w:val="48"/>
      <w:szCs w:val="48"/>
    </w:rPr>
  </w:style>
  <w:style w:type="paragraph" w:styleId="Heading2">
    <w:name w:val="heading 2"/>
    <w:basedOn w:val="Heading1"/>
    <w:next w:val="Normal"/>
    <w:link w:val="Heading2Char"/>
    <w:qFormat/>
    <w:rsid w:val="00857F03"/>
    <w:pPr>
      <w:spacing w:before="240" w:after="120"/>
      <w:jc w:val="left"/>
      <w:outlineLvl w:val="1"/>
    </w:pPr>
    <w:rPr>
      <w:sz w:val="28"/>
      <w:szCs w:val="32"/>
    </w:rPr>
  </w:style>
  <w:style w:type="paragraph" w:styleId="Heading3">
    <w:name w:val="heading 3"/>
    <w:basedOn w:val="Normal"/>
    <w:next w:val="Normal"/>
    <w:link w:val="Heading3Char"/>
    <w:qFormat/>
    <w:rsid w:val="00857F03"/>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857F03"/>
    <w:pPr>
      <w:keepNext/>
      <w:spacing w:before="180" w:after="60"/>
      <w:jc w:val="left"/>
      <w:outlineLvl w:val="3"/>
    </w:pPr>
    <w:rPr>
      <w:b/>
      <w:bCs/>
      <w:sz w:val="22"/>
      <w:szCs w:val="28"/>
    </w:rPr>
  </w:style>
  <w:style w:type="paragraph" w:styleId="Heading5">
    <w:name w:val="heading 5"/>
    <w:basedOn w:val="Normal"/>
    <w:next w:val="Normal"/>
    <w:link w:val="Heading5Char"/>
    <w:unhideWhenUsed/>
    <w:rsid w:val="00857F03"/>
    <w:pPr>
      <w:keepNext/>
      <w:keepLines/>
      <w:spacing w:before="200"/>
      <w:outlineLvl w:val="4"/>
    </w:pPr>
    <w:rPr>
      <w:rFonts w:ascii="Cambria" w:hAnsi="Cambria"/>
      <w:color w:val="243F60"/>
    </w:rPr>
  </w:style>
  <w:style w:type="paragraph" w:styleId="Heading6">
    <w:name w:val="heading 6"/>
    <w:basedOn w:val="Normal"/>
    <w:next w:val="Normal"/>
    <w:link w:val="Heading6Char"/>
    <w:unhideWhenUsed/>
    <w:rsid w:val="00857F03"/>
    <w:pPr>
      <w:keepNext/>
      <w:keepLines/>
      <w:spacing w:before="200"/>
      <w:outlineLvl w:val="5"/>
    </w:pPr>
    <w:rPr>
      <w:rFonts w:ascii="Cambria" w:hAnsi="Cambria"/>
      <w:i/>
      <w:iCs/>
      <w:color w:val="243F60"/>
    </w:rPr>
  </w:style>
  <w:style w:type="paragraph" w:styleId="Heading7">
    <w:name w:val="heading 7"/>
    <w:basedOn w:val="Normal"/>
    <w:next w:val="Normal"/>
    <w:link w:val="Heading7Char"/>
    <w:unhideWhenUsed/>
    <w:rsid w:val="00857F03"/>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rsid w:val="00857F03"/>
    <w:pPr>
      <w:keepNext/>
      <w:keepLines/>
      <w:spacing w:before="200"/>
      <w:outlineLvl w:val="7"/>
    </w:pPr>
    <w:rPr>
      <w:rFonts w:ascii="Cambria" w:hAnsi="Cambria"/>
      <w:color w:val="404040"/>
    </w:rPr>
  </w:style>
  <w:style w:type="paragraph" w:styleId="Heading9">
    <w:name w:val="heading 9"/>
    <w:basedOn w:val="Normal"/>
    <w:next w:val="Normal"/>
    <w:link w:val="Heading9Char"/>
    <w:unhideWhenUsed/>
    <w:rsid w:val="00857F03"/>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7F03"/>
    <w:rPr>
      <w:rFonts w:ascii="Verdana" w:eastAsia="Times New Roman" w:hAnsi="Verdana" w:cs="Arial"/>
      <w:b/>
      <w:bCs/>
      <w:kern w:val="32"/>
      <w:sz w:val="48"/>
      <w:szCs w:val="48"/>
    </w:rPr>
  </w:style>
  <w:style w:type="character" w:customStyle="1" w:styleId="Heading2Char">
    <w:name w:val="Heading 2 Char"/>
    <w:basedOn w:val="DefaultParagraphFont"/>
    <w:link w:val="Heading2"/>
    <w:rsid w:val="00857F03"/>
    <w:rPr>
      <w:rFonts w:ascii="Verdana" w:eastAsia="Times New Roman" w:hAnsi="Verdana" w:cs="Arial"/>
      <w:b/>
      <w:bCs/>
      <w:kern w:val="32"/>
      <w:sz w:val="28"/>
      <w:szCs w:val="32"/>
    </w:rPr>
  </w:style>
  <w:style w:type="character" w:customStyle="1" w:styleId="Heading3Char">
    <w:name w:val="Heading 3 Char"/>
    <w:basedOn w:val="DefaultParagraphFont"/>
    <w:link w:val="Heading3"/>
    <w:rsid w:val="00857F03"/>
    <w:rPr>
      <w:rFonts w:ascii="Verdana" w:eastAsia="Times New Roman" w:hAnsi="Verdana" w:cs="Arial"/>
      <w:b/>
      <w:bCs/>
      <w:sz w:val="26"/>
      <w:szCs w:val="26"/>
    </w:rPr>
  </w:style>
  <w:style w:type="character" w:customStyle="1" w:styleId="Heading4Char">
    <w:name w:val="Heading 4 Char"/>
    <w:basedOn w:val="DefaultParagraphFont"/>
    <w:link w:val="Heading4"/>
    <w:rsid w:val="00857F03"/>
    <w:rPr>
      <w:rFonts w:ascii="Verdana" w:eastAsia="Times New Roman" w:hAnsi="Verdana" w:cs="Times New Roman"/>
      <w:b/>
      <w:bCs/>
      <w:szCs w:val="28"/>
    </w:rPr>
  </w:style>
  <w:style w:type="character" w:customStyle="1" w:styleId="Heading5Char">
    <w:name w:val="Heading 5 Char"/>
    <w:basedOn w:val="DefaultParagraphFont"/>
    <w:link w:val="Heading5"/>
    <w:rsid w:val="00857F03"/>
    <w:rPr>
      <w:rFonts w:ascii="Cambria" w:eastAsia="Times New Roman" w:hAnsi="Cambria" w:cs="Times New Roman"/>
      <w:color w:val="243F60"/>
      <w:sz w:val="20"/>
      <w:szCs w:val="20"/>
    </w:rPr>
  </w:style>
  <w:style w:type="character" w:customStyle="1" w:styleId="Heading6Char">
    <w:name w:val="Heading 6 Char"/>
    <w:basedOn w:val="DefaultParagraphFont"/>
    <w:link w:val="Heading6"/>
    <w:rsid w:val="00857F03"/>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rsid w:val="00857F03"/>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rsid w:val="00857F03"/>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857F03"/>
    <w:rPr>
      <w:rFonts w:ascii="Cambria" w:eastAsia="Times New Roman" w:hAnsi="Cambria" w:cs="Times New Roman"/>
      <w:i/>
      <w:iCs/>
      <w:color w:val="404040"/>
      <w:sz w:val="20"/>
      <w:szCs w:val="20"/>
    </w:rPr>
  </w:style>
  <w:style w:type="character" w:customStyle="1" w:styleId="Code">
    <w:name w:val="Code"/>
    <w:qFormat/>
    <w:rsid w:val="00857F03"/>
    <w:rPr>
      <w:rFonts w:ascii="Consolas" w:hAnsi="Consolas"/>
      <w:b/>
      <w:bCs/>
      <w:noProof/>
      <w:kern w:val="32"/>
      <w:sz w:val="22"/>
      <w:lang w:val="en-US"/>
    </w:rPr>
  </w:style>
  <w:style w:type="paragraph" w:styleId="BalloonText">
    <w:name w:val="Balloon Text"/>
    <w:basedOn w:val="Normal"/>
    <w:link w:val="BalloonTextChar"/>
    <w:semiHidden/>
    <w:unhideWhenUsed/>
    <w:rsid w:val="00857F03"/>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857F03"/>
    <w:rPr>
      <w:rFonts w:ascii="Tahoma" w:eastAsia="Times New Roman" w:hAnsi="Tahoma" w:cs="Tahoma"/>
      <w:sz w:val="16"/>
      <w:szCs w:val="16"/>
    </w:rPr>
  </w:style>
  <w:style w:type="character" w:styleId="Hyperlink">
    <w:name w:val="Hyperlink"/>
    <w:uiPriority w:val="99"/>
    <w:rsid w:val="00857F03"/>
    <w:rPr>
      <w:rFonts w:ascii="Verdana" w:hAnsi="Verdana"/>
      <w:color w:val="0000FF"/>
      <w:sz w:val="20"/>
      <w:u w:val="single"/>
    </w:rPr>
  </w:style>
  <w:style w:type="table" w:styleId="TableGrid">
    <w:name w:val="Table Grid"/>
    <w:basedOn w:val="TableNormal"/>
    <w:rsid w:val="00857F03"/>
    <w:pPr>
      <w:spacing w:before="120" w:after="0" w:line="240" w:lineRule="auto"/>
      <w:jc w:val="both"/>
    </w:pPr>
    <w:rPr>
      <w:rFonts w:ascii="Verdana" w:eastAsia="Times New Roman" w:hAnsi="Verdan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rningMessage">
    <w:name w:val="Warning Message"/>
    <w:basedOn w:val="Normal"/>
    <w:rsid w:val="00857F03"/>
    <w:pPr>
      <w:spacing w:before="0"/>
    </w:pPr>
    <w:rPr>
      <w:b/>
    </w:rPr>
  </w:style>
  <w:style w:type="character" w:styleId="FollowedHyperlink">
    <w:name w:val="FollowedHyperlink"/>
    <w:unhideWhenUsed/>
    <w:rsid w:val="00857F03"/>
    <w:rPr>
      <w:rFonts w:ascii="Verdana" w:hAnsi="Verdana"/>
      <w:color w:val="800080"/>
      <w:sz w:val="20"/>
      <w:u w:val="single"/>
    </w:rPr>
  </w:style>
  <w:style w:type="paragraph" w:styleId="TOC1">
    <w:name w:val="toc 1"/>
    <w:basedOn w:val="Normal"/>
    <w:next w:val="Normal"/>
    <w:uiPriority w:val="39"/>
    <w:rsid w:val="00857F03"/>
    <w:pPr>
      <w:tabs>
        <w:tab w:val="right" w:leader="dot" w:pos="7938"/>
      </w:tabs>
      <w:spacing w:before="60" w:after="60"/>
      <w:jc w:val="left"/>
    </w:pPr>
    <w:rPr>
      <w:b/>
      <w:bCs/>
    </w:rPr>
  </w:style>
  <w:style w:type="paragraph" w:styleId="Revision">
    <w:name w:val="Revision"/>
    <w:hidden/>
    <w:semiHidden/>
    <w:rsid w:val="00857F03"/>
    <w:pPr>
      <w:spacing w:after="0" w:line="240" w:lineRule="auto"/>
    </w:pPr>
    <w:rPr>
      <w:rFonts w:ascii="Verdana" w:eastAsia="Times New Roman" w:hAnsi="Verdana" w:cs="Times New Roman"/>
      <w:sz w:val="20"/>
      <w:szCs w:val="24"/>
      <w:lang w:val="bg-BG" w:eastAsia="bg-BG"/>
    </w:rPr>
  </w:style>
  <w:style w:type="paragraph" w:styleId="TOC2">
    <w:name w:val="toc 2"/>
    <w:basedOn w:val="Normal"/>
    <w:next w:val="Normal"/>
    <w:autoRedefine/>
    <w:uiPriority w:val="39"/>
    <w:rsid w:val="00857F03"/>
    <w:pPr>
      <w:tabs>
        <w:tab w:val="right" w:leader="dot" w:pos="7938"/>
      </w:tabs>
      <w:spacing w:before="60" w:after="60"/>
      <w:ind w:left="198"/>
    </w:pPr>
    <w:rPr>
      <w:sz w:val="18"/>
    </w:rPr>
  </w:style>
  <w:style w:type="table" w:customStyle="1" w:styleId="TableGrid1">
    <w:name w:val="Table Grid1"/>
    <w:basedOn w:val="TableNormal"/>
    <w:next w:val="TableGrid"/>
    <w:rsid w:val="00857F03"/>
    <w:pPr>
      <w:spacing w:after="0" w:line="240" w:lineRule="auto"/>
    </w:pPr>
    <w:rPr>
      <w:rFonts w:ascii="Verdana" w:eastAsia="Times New Roman" w:hAnsi="Verdan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857F03"/>
    <w:pPr>
      <w:spacing w:after="0" w:line="240" w:lineRule="auto"/>
    </w:pPr>
    <w:rPr>
      <w:rFonts w:ascii="Verdana" w:eastAsia="Times New Roman" w:hAnsi="Verdan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ListParagraphStyleBulletedLeft05cmHanging05cm1">
    <w:name w:val="Style List ParagraphStyle Bulleted Left:  0.5 cm Hanging:  0.5 cm1..."/>
    <w:basedOn w:val="NoList"/>
    <w:uiPriority w:val="99"/>
    <w:rsid w:val="00857F03"/>
    <w:pPr>
      <w:numPr>
        <w:numId w:val="12"/>
      </w:numPr>
    </w:pPr>
  </w:style>
  <w:style w:type="numbering" w:customStyle="1" w:styleId="StyleNumberedLeft05cmHanging05cm">
    <w:name w:val="Style Numbered Left:  0.5 cm Hanging:  0.5 cm"/>
    <w:basedOn w:val="NoList"/>
    <w:rsid w:val="00857F03"/>
    <w:pPr>
      <w:numPr>
        <w:numId w:val="2"/>
      </w:numPr>
    </w:pPr>
  </w:style>
  <w:style w:type="numbering" w:customStyle="1" w:styleId="StyleListParagraphStyleBulletedLeft05cmHanging05cm11">
    <w:name w:val="Style List ParagraphStyle Bulleted Left:  0.5 cm Hanging:  0.5 cm1...1"/>
    <w:basedOn w:val="StyleListParagraphStyleBulletedLeft05cmHanging05cm1"/>
    <w:uiPriority w:val="99"/>
    <w:rsid w:val="00857F03"/>
    <w:pPr>
      <w:numPr>
        <w:numId w:val="13"/>
      </w:numPr>
    </w:pPr>
  </w:style>
  <w:style w:type="numbering" w:customStyle="1" w:styleId="StyleNumberedLeft05cmHanging05cm1">
    <w:name w:val="Style Numbered Left:  0.5 cm Hanging:  0.5 cm1"/>
    <w:basedOn w:val="NoList"/>
    <w:rsid w:val="00857F03"/>
  </w:style>
  <w:style w:type="numbering" w:customStyle="1" w:styleId="StyleNumberedLeft05cmHanging05cm2">
    <w:name w:val="Style Numbered Left:  0.5 cm Hanging:  0.5 cm2"/>
    <w:basedOn w:val="NoList"/>
    <w:rsid w:val="00857F03"/>
  </w:style>
  <w:style w:type="numbering" w:customStyle="1" w:styleId="StyleBulletedLeft05cmHanging05cm">
    <w:name w:val="Style Bulleted Left:  0.5 cm Hanging:  0.5 cm"/>
    <w:basedOn w:val="NoList"/>
    <w:rsid w:val="00857F03"/>
    <w:pPr>
      <w:numPr>
        <w:numId w:val="10"/>
      </w:numPr>
    </w:pPr>
  </w:style>
  <w:style w:type="numbering" w:customStyle="1" w:styleId="StyleNumberedLeft05cmHanging05cm3">
    <w:name w:val="Style Numbered Left:  0.5 cm Hanging:  0.5 cm3"/>
    <w:basedOn w:val="NoList"/>
    <w:rsid w:val="00857F03"/>
  </w:style>
  <w:style w:type="numbering" w:customStyle="1" w:styleId="StyleNumberedLeft05cmHanging05cm4">
    <w:name w:val="Style Numbered Left:  0.5 cm Hanging:  0.5 cm4"/>
    <w:basedOn w:val="NoList"/>
    <w:rsid w:val="00857F03"/>
  </w:style>
  <w:style w:type="numbering" w:customStyle="1" w:styleId="StyleNumberedLeft05cmHanging05cm5">
    <w:name w:val="Style Numbered Left:  0.5 cm Hanging:  0.5 cm5"/>
    <w:basedOn w:val="NoList"/>
    <w:rsid w:val="00857F03"/>
  </w:style>
  <w:style w:type="numbering" w:customStyle="1" w:styleId="StyleNumberedLeft05cmHanging05cm6">
    <w:name w:val="Style Numbered Left:  0.5 cm Hanging:  0.5 cm6"/>
    <w:basedOn w:val="NoList"/>
    <w:rsid w:val="00857F03"/>
  </w:style>
  <w:style w:type="numbering" w:customStyle="1" w:styleId="StyleNumberedLeft05cmHanging05cm7">
    <w:name w:val="Style Numbered Left:  0.5 cm Hanging:  0.5 cm7"/>
    <w:basedOn w:val="NoList"/>
    <w:rsid w:val="00857F03"/>
  </w:style>
  <w:style w:type="numbering" w:customStyle="1" w:styleId="StyleNumberedLeft05cmHanging05cm8">
    <w:name w:val="Style Numbered Left:  0.5 cm Hanging:  0.5 cm8"/>
    <w:basedOn w:val="NoList"/>
    <w:rsid w:val="00857F03"/>
  </w:style>
  <w:style w:type="numbering" w:customStyle="1" w:styleId="StyleNumberedLeft0cmHanging075cm">
    <w:name w:val="Style Numbered Left:  0 cm Hanging:  0.75 cm"/>
    <w:basedOn w:val="NoList"/>
    <w:rsid w:val="00857F03"/>
    <w:pPr>
      <w:numPr>
        <w:numId w:val="11"/>
      </w:numPr>
    </w:pPr>
  </w:style>
  <w:style w:type="numbering" w:customStyle="1" w:styleId="StyleNumberedLeft05cmHanging05cm9">
    <w:name w:val="Style Numbered Left:  0.5 cm Hanging:  0.5 cm9"/>
    <w:basedOn w:val="NoList"/>
    <w:rsid w:val="00857F03"/>
  </w:style>
  <w:style w:type="numbering" w:customStyle="1" w:styleId="StyleNumberedLeft05cmHanging05cm10">
    <w:name w:val="Style Numbered Left:  0.5 cm Hanging:  0.5 cm10"/>
    <w:basedOn w:val="NoList"/>
    <w:rsid w:val="00857F03"/>
  </w:style>
  <w:style w:type="numbering" w:customStyle="1" w:styleId="StyleNumberedLeft05cmHanging05cm11">
    <w:name w:val="Style Numbered Left:  0.5 cm Hanging:  0.5 cm11"/>
    <w:basedOn w:val="NoList"/>
    <w:rsid w:val="00857F03"/>
  </w:style>
  <w:style w:type="numbering" w:customStyle="1" w:styleId="StyleNumberedLeft05cmHanging05cm12">
    <w:name w:val="Style Numbered Left:  0.5 cm Hanging:  0.5 cm12"/>
    <w:basedOn w:val="NoList"/>
    <w:rsid w:val="00857F03"/>
  </w:style>
  <w:style w:type="numbering" w:customStyle="1" w:styleId="StyleNumberedLeft05cmHanging05cm13">
    <w:name w:val="Style Numbered Left:  0.5 cm Hanging:  0.5 cm13"/>
    <w:basedOn w:val="NoList"/>
    <w:rsid w:val="00857F03"/>
  </w:style>
  <w:style w:type="numbering" w:customStyle="1" w:styleId="StyleNumberedLeft05cmHanging05cm14">
    <w:name w:val="Style Numbered Left:  0.5 cm Hanging:  0.5 cm14"/>
    <w:basedOn w:val="NoList"/>
    <w:rsid w:val="00857F03"/>
  </w:style>
  <w:style w:type="numbering" w:customStyle="1" w:styleId="StyleNumberedLeft05cmHanging05cm15">
    <w:name w:val="Style Numbered Left:  0.5 cm Hanging:  0.5 cm15"/>
    <w:basedOn w:val="NoList"/>
    <w:rsid w:val="00857F03"/>
    <w:pPr>
      <w:numPr>
        <w:numId w:val="3"/>
      </w:numPr>
    </w:pPr>
  </w:style>
  <w:style w:type="numbering" w:customStyle="1" w:styleId="StyleNumberedLeft05cmHanging05cm16">
    <w:name w:val="Style Numbered Left:  0.5 cm Hanging:  0.5 cm16"/>
    <w:basedOn w:val="NoList"/>
    <w:rsid w:val="00857F03"/>
  </w:style>
  <w:style w:type="numbering" w:customStyle="1" w:styleId="StyleNumberedLeft05cmHanging05cm17">
    <w:name w:val="Style Numbered Left:  0.5 cm Hanging:  0.5 cm17"/>
    <w:basedOn w:val="NoList"/>
    <w:rsid w:val="00857F03"/>
  </w:style>
  <w:style w:type="numbering" w:customStyle="1" w:styleId="StyleNumberedLeft05cmHanging05cm18">
    <w:name w:val="Style Numbered Left:  0.5 cm Hanging:  0.5 cm18"/>
    <w:basedOn w:val="NoList"/>
    <w:rsid w:val="00857F03"/>
  </w:style>
  <w:style w:type="numbering" w:customStyle="1" w:styleId="StyleNumberedLeft05cmHanging05cm19">
    <w:name w:val="Style Numbered Left:  0.5 cm Hanging:  0.5 cm19"/>
    <w:basedOn w:val="NoList"/>
    <w:rsid w:val="00857F03"/>
  </w:style>
  <w:style w:type="numbering" w:customStyle="1" w:styleId="StyleNumberedLeft05cmHanging05cm20">
    <w:name w:val="Style Numbered Left:  0.5 cm Hanging:  0.5 cm20"/>
    <w:basedOn w:val="NoList"/>
    <w:rsid w:val="00857F03"/>
  </w:style>
  <w:style w:type="numbering" w:customStyle="1" w:styleId="StyleNumberedLeft05cmHanging05cm21">
    <w:name w:val="Style Numbered Left:  0.5 cm Hanging:  0.5 cm21"/>
    <w:basedOn w:val="NoList"/>
    <w:rsid w:val="00857F03"/>
  </w:style>
  <w:style w:type="numbering" w:customStyle="1" w:styleId="StyleNumberedLeft05cmHanging05cm22">
    <w:name w:val="Style Numbered Left:  0.5 cm Hanging:  0.5 cm22"/>
    <w:basedOn w:val="NoList"/>
    <w:rsid w:val="00857F03"/>
  </w:style>
  <w:style w:type="numbering" w:customStyle="1" w:styleId="StyleNumberedLeft05cmHanging05cm23">
    <w:name w:val="Style Numbered Left:  0.5 cm Hanging:  0.5 cm23"/>
    <w:basedOn w:val="NoList"/>
    <w:rsid w:val="00857F03"/>
  </w:style>
  <w:style w:type="numbering" w:customStyle="1" w:styleId="StyleNumberedLeft05cmHanging05cm24">
    <w:name w:val="Style Numbered Left:  0.5 cm Hanging:  0.5 cm24"/>
    <w:basedOn w:val="NoList"/>
    <w:rsid w:val="00857F03"/>
    <w:pPr>
      <w:numPr>
        <w:numId w:val="1"/>
      </w:numPr>
    </w:pPr>
  </w:style>
  <w:style w:type="numbering" w:customStyle="1" w:styleId="StyleNumberedLeft05cmHanging05cm25">
    <w:name w:val="Style Numbered Left:  0.5 cm Hanging:  0.5 cm25"/>
    <w:basedOn w:val="NoList"/>
    <w:rsid w:val="00857F03"/>
  </w:style>
  <w:style w:type="numbering" w:customStyle="1" w:styleId="StyleNumberedLeft05cmHanging05cm26">
    <w:name w:val="Style Numbered Left:  0.5 cm Hanging:  0.5 cm26"/>
    <w:basedOn w:val="NoList"/>
    <w:rsid w:val="00857F03"/>
    <w:pPr>
      <w:numPr>
        <w:numId w:val="8"/>
      </w:numPr>
    </w:pPr>
  </w:style>
  <w:style w:type="numbering" w:customStyle="1" w:styleId="StyleBulletedLeft05cmHanging05cm22">
    <w:name w:val="Style Bulleted Left:  0.5 cm Hanging:  0.5 cm22"/>
    <w:basedOn w:val="NoList"/>
    <w:uiPriority w:val="99"/>
    <w:rsid w:val="00857F03"/>
    <w:pPr>
      <w:numPr>
        <w:numId w:val="14"/>
      </w:numPr>
    </w:pPr>
  </w:style>
  <w:style w:type="paragraph" w:styleId="List">
    <w:name w:val="List"/>
    <w:basedOn w:val="Normal"/>
    <w:semiHidden/>
    <w:unhideWhenUsed/>
    <w:rsid w:val="00857F03"/>
    <w:pPr>
      <w:ind w:left="283" w:hanging="283"/>
      <w:contextualSpacing/>
    </w:pPr>
  </w:style>
  <w:style w:type="paragraph" w:styleId="Header">
    <w:name w:val="header"/>
    <w:basedOn w:val="Normal"/>
    <w:link w:val="HeaderChar"/>
    <w:unhideWhenUsed/>
    <w:rsid w:val="00857F03"/>
    <w:pPr>
      <w:tabs>
        <w:tab w:val="center" w:pos="4703"/>
        <w:tab w:val="right" w:pos="9406"/>
      </w:tabs>
      <w:spacing w:before="0"/>
    </w:pPr>
  </w:style>
  <w:style w:type="character" w:customStyle="1" w:styleId="HeaderChar">
    <w:name w:val="Header Char"/>
    <w:basedOn w:val="DefaultParagraphFont"/>
    <w:link w:val="Header"/>
    <w:rsid w:val="00857F03"/>
    <w:rPr>
      <w:rFonts w:ascii="Verdana" w:eastAsia="Times New Roman" w:hAnsi="Verdana" w:cs="Times New Roman"/>
      <w:sz w:val="20"/>
      <w:szCs w:val="20"/>
    </w:rPr>
  </w:style>
  <w:style w:type="paragraph" w:styleId="Footer">
    <w:name w:val="footer"/>
    <w:basedOn w:val="Normal"/>
    <w:link w:val="FooterChar"/>
    <w:unhideWhenUsed/>
    <w:rsid w:val="00857F03"/>
    <w:pPr>
      <w:tabs>
        <w:tab w:val="center" w:pos="4536"/>
        <w:tab w:val="right" w:pos="9072"/>
      </w:tabs>
      <w:spacing w:before="0"/>
    </w:pPr>
  </w:style>
  <w:style w:type="character" w:customStyle="1" w:styleId="FooterChar">
    <w:name w:val="Footer Char"/>
    <w:basedOn w:val="DefaultParagraphFont"/>
    <w:link w:val="Footer"/>
    <w:rsid w:val="00857F03"/>
    <w:rPr>
      <w:rFonts w:ascii="Verdana" w:eastAsia="Times New Roman" w:hAnsi="Verdana" w:cs="Times New Roman"/>
      <w:sz w:val="20"/>
      <w:szCs w:val="20"/>
    </w:rPr>
  </w:style>
  <w:style w:type="paragraph" w:styleId="ListParagraph">
    <w:name w:val="List Paragraph"/>
    <w:basedOn w:val="Normal"/>
    <w:uiPriority w:val="34"/>
    <w:unhideWhenUsed/>
    <w:rsid w:val="00857F03"/>
    <w:pPr>
      <w:ind w:left="720"/>
      <w:contextualSpacing/>
    </w:pPr>
  </w:style>
  <w:style w:type="character" w:styleId="CommentReference">
    <w:name w:val="annotation reference"/>
    <w:basedOn w:val="DefaultParagraphFont"/>
    <w:semiHidden/>
    <w:unhideWhenUsed/>
    <w:rsid w:val="00857F03"/>
    <w:rPr>
      <w:sz w:val="16"/>
      <w:szCs w:val="16"/>
    </w:rPr>
  </w:style>
  <w:style w:type="paragraph" w:styleId="CommentText">
    <w:name w:val="annotation text"/>
    <w:basedOn w:val="Normal"/>
    <w:link w:val="CommentTextChar"/>
    <w:semiHidden/>
    <w:unhideWhenUsed/>
    <w:rsid w:val="00857F03"/>
  </w:style>
  <w:style w:type="character" w:customStyle="1" w:styleId="CommentTextChar">
    <w:name w:val="Comment Text Char"/>
    <w:basedOn w:val="DefaultParagraphFont"/>
    <w:link w:val="CommentText"/>
    <w:semiHidden/>
    <w:rsid w:val="00857F03"/>
    <w:rPr>
      <w:rFonts w:ascii="Verdana" w:eastAsia="Times New Roman" w:hAnsi="Verdana" w:cs="Times New Roman"/>
      <w:sz w:val="20"/>
      <w:szCs w:val="20"/>
    </w:rPr>
  </w:style>
  <w:style w:type="paragraph" w:styleId="CommentSubject">
    <w:name w:val="annotation subject"/>
    <w:basedOn w:val="CommentText"/>
    <w:next w:val="CommentText"/>
    <w:link w:val="CommentSubjectChar"/>
    <w:semiHidden/>
    <w:unhideWhenUsed/>
    <w:rsid w:val="00857F03"/>
    <w:rPr>
      <w:b/>
      <w:bCs/>
    </w:rPr>
  </w:style>
  <w:style w:type="character" w:customStyle="1" w:styleId="CommentSubjectChar">
    <w:name w:val="Comment Subject Char"/>
    <w:basedOn w:val="CommentTextChar"/>
    <w:link w:val="CommentSubject"/>
    <w:semiHidden/>
    <w:rsid w:val="00857F03"/>
    <w:rPr>
      <w:rFonts w:ascii="Verdana" w:eastAsia="Times New Roman" w:hAnsi="Verdana" w:cs="Times New Roman"/>
      <w:b/>
      <w:bCs/>
      <w:sz w:val="20"/>
      <w:szCs w:val="20"/>
    </w:rPr>
  </w:style>
  <w:style w:type="paragraph" w:styleId="TOC3">
    <w:name w:val="toc 3"/>
    <w:basedOn w:val="Normal"/>
    <w:next w:val="Normal"/>
    <w:autoRedefine/>
    <w:uiPriority w:val="39"/>
    <w:unhideWhenUsed/>
    <w:rsid w:val="00857F03"/>
    <w:pPr>
      <w:spacing w:before="0" w:after="100" w:line="276" w:lineRule="auto"/>
      <w:ind w:left="440"/>
      <w:jc w:val="left"/>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857F03"/>
    <w:pPr>
      <w:spacing w:before="0" w:after="100" w:line="276"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57F03"/>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57F03"/>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57F03"/>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57F03"/>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57F03"/>
    <w:pPr>
      <w:spacing w:before="0" w:after="100" w:line="276" w:lineRule="auto"/>
      <w:ind w:left="1760"/>
      <w:jc w:val="left"/>
    </w:pPr>
    <w:rPr>
      <w:rFonts w:asciiTheme="minorHAnsi" w:eastAsiaTheme="minorEastAsia" w:hAnsiTheme="minorHAnsi" w:cstheme="minorBidi"/>
      <w:sz w:val="22"/>
      <w:szCs w:val="22"/>
    </w:rPr>
  </w:style>
  <w:style w:type="numbering" w:customStyle="1" w:styleId="NoList1">
    <w:name w:val="No List1"/>
    <w:next w:val="NoList"/>
    <w:uiPriority w:val="99"/>
    <w:semiHidden/>
    <w:unhideWhenUsed/>
    <w:rsid w:val="00857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jpeg"/><Relationship Id="rId26" Type="http://schemas.microsoft.com/office/2007/relationships/hdphoto" Target="media/hdphoto3.wdp"/><Relationship Id="rId3" Type="http://schemas.openxmlformats.org/officeDocument/2006/relationships/settings" Target="settings.xml"/><Relationship Id="rId21" Type="http://schemas.microsoft.com/office/2007/relationships/hdphoto" Target="media/hdphoto1.wdp"/><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image" Target="media/image1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microsoft.com/office/2007/relationships/hdphoto" Target="media/hdphoto2.wdp"/><Relationship Id="rId32"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9.emf"/><Relationship Id="rId23" Type="http://schemas.openxmlformats.org/officeDocument/2006/relationships/image" Target="media/image16.png"/><Relationship Id="rId28" Type="http://schemas.openxmlformats.org/officeDocument/2006/relationships/hyperlink" Target="http://images.google.com/imgres?imgurl=http://billmaya.files.wordpress.com/2007/07/design-patterns-book-cover.png&amp;imgrefurl=http://billmaya.wordpress.com/2007/07/08/rethinking-design-patterns/&amp;h=392&amp;w=300&amp;sz=24&amp;hl=en&amp;start=1&amp;um=1&amp;usg=__M_EK_1i-qDdlqY4Wo3Eb7o6_Qew=&amp;tbnid=V8efeapbDnVtkM:&amp;tbnh=123&amp;tbnw=94&amp;prev=/images?q=design+patterns&amp;um=1&amp;hl=en&amp;safe=off&amp;client=firefox-a&amp;rls=org.mozilla:en-GB:official&amp;sa=N" TargetMode="External"/><Relationship Id="rId10" Type="http://schemas.openxmlformats.org/officeDocument/2006/relationships/image" Target="media/image4.emf"/><Relationship Id="rId19" Type="http://schemas.openxmlformats.org/officeDocument/2006/relationships/image" Target="media/image13.jpe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5.emf"/><Relationship Id="rId27" Type="http://schemas.openxmlformats.org/officeDocument/2006/relationships/image" Target="media/image18.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1270</TotalTime>
  <Pages>41</Pages>
  <Words>11594</Words>
  <Characters>66090</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Zijlstra</dc:creator>
  <cp:keywords/>
  <dc:description/>
  <cp:lastModifiedBy>Hans Zijlstra</cp:lastModifiedBy>
  <cp:revision>27</cp:revision>
  <dcterms:created xsi:type="dcterms:W3CDTF">2017-07-01T13:13:00Z</dcterms:created>
  <dcterms:modified xsi:type="dcterms:W3CDTF">2017-07-11T07:49:00Z</dcterms:modified>
</cp:coreProperties>
</file>