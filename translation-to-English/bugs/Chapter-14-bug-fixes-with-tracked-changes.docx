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99F0FF" w14:textId="77777777" w:rsidR="00371D15" w:rsidRPr="00D759EF" w:rsidRDefault="00371D15" w:rsidP="00371D15">
      <w:pPr>
        <w:pStyle w:val="Heading1"/>
      </w:pPr>
      <w:bookmarkStart w:id="0" w:name="_Toc370672706"/>
      <w:bookmarkStart w:id="1" w:name="_Toc370673157"/>
      <w:r w:rsidRPr="00D759EF">
        <w:rPr>
          <w:noProof/>
        </w:rPr>
        <w:t>Chapter 14.</w:t>
      </w:r>
      <w:r w:rsidRPr="00D759EF">
        <w:t xml:space="preserve"> Defining Classes</w:t>
      </w:r>
      <w:bookmarkEnd w:id="0"/>
      <w:bookmarkEnd w:id="1"/>
    </w:p>
    <w:p w14:paraId="31BF310B" w14:textId="77777777" w:rsidR="00371D15" w:rsidRPr="00D759EF" w:rsidRDefault="00371D15" w:rsidP="00371D15">
      <w:pPr>
        <w:pStyle w:val="Heading2"/>
      </w:pPr>
      <w:bookmarkStart w:id="2" w:name="_Toc370673158"/>
      <w:r w:rsidRPr="00D759EF">
        <w:t>In This Chapter</w:t>
      </w:r>
      <w:bookmarkEnd w:id="2"/>
    </w:p>
    <w:p w14:paraId="0EC934A3" w14:textId="5420BF63" w:rsidR="00371D15" w:rsidRPr="00D759EF" w:rsidRDefault="00371D15" w:rsidP="00371D15">
      <w:r w:rsidRPr="00D759EF">
        <w:t xml:space="preserve">In this chapter we will </w:t>
      </w:r>
      <w:del w:id="3" w:author="Hans Zijlstra" w:date="2017-06-13T22:25:00Z">
        <w:r w:rsidRPr="00D759EF" w:rsidDel="00A840D9">
          <w:delText xml:space="preserve">understand </w:delText>
        </w:r>
      </w:del>
      <w:ins w:id="4" w:author="Hans Zijlstra" w:date="2017-06-13T22:25:00Z">
        <w:r w:rsidR="00A840D9" w:rsidRPr="00011129">
          <w:t xml:space="preserve">learn </w:t>
        </w:r>
      </w:ins>
      <w:r w:rsidRPr="00011129">
        <w:t xml:space="preserve">how to </w:t>
      </w:r>
      <w:r w:rsidRPr="00011129">
        <w:rPr>
          <w:b/>
        </w:rPr>
        <w:t>define custom classes</w:t>
      </w:r>
      <w:r w:rsidRPr="00011129">
        <w:t xml:space="preserve"> and their elements. </w:t>
      </w:r>
      <w:del w:id="5" w:author="Hans Zijlstra" w:date="2017-06-13T22:26:00Z">
        <w:r w:rsidRPr="00011129" w:rsidDel="00A840D9">
          <w:delText>We will learn</w:delText>
        </w:r>
      </w:del>
      <w:ins w:id="6" w:author="Hans Zijlstra" w:date="2017-06-13T22:26:00Z">
        <w:r w:rsidR="00A840D9" w:rsidRPr="004B4C51">
          <w:t>How</w:t>
        </w:r>
      </w:ins>
      <w:r w:rsidRPr="00D759EF">
        <w:t xml:space="preserve"> to declare </w:t>
      </w:r>
      <w:r w:rsidRPr="00D759EF">
        <w:rPr>
          <w:b/>
        </w:rPr>
        <w:t>fields</w:t>
      </w:r>
      <w:r w:rsidRPr="00D759EF">
        <w:t xml:space="preserve">, </w:t>
      </w:r>
      <w:r w:rsidRPr="00D759EF">
        <w:rPr>
          <w:b/>
        </w:rPr>
        <w:t>constructors</w:t>
      </w:r>
      <w:r w:rsidRPr="00D759EF">
        <w:t xml:space="preserve"> and </w:t>
      </w:r>
      <w:r w:rsidRPr="00D759EF">
        <w:rPr>
          <w:b/>
        </w:rPr>
        <w:t>properties</w:t>
      </w:r>
      <w:r w:rsidRPr="00D759EF">
        <w:t xml:space="preserve"> for the classes. We will revise what a method is and we will broaden our knowledge about </w:t>
      </w:r>
      <w:r w:rsidRPr="00011129">
        <w:rPr>
          <w:b/>
        </w:rPr>
        <w:t>access modifiers</w:t>
      </w:r>
      <w:r w:rsidRPr="00011129">
        <w:t xml:space="preserve"> and </w:t>
      </w:r>
      <w:r w:rsidRPr="00011129">
        <w:rPr>
          <w:b/>
        </w:rPr>
        <w:t>methods</w:t>
      </w:r>
      <w:r w:rsidRPr="00011129">
        <w:t xml:space="preserve">. We will </w:t>
      </w:r>
      <w:del w:id="7" w:author="Hans Zijlstra" w:date="2017-06-13T22:27:00Z">
        <w:r w:rsidRPr="00011129" w:rsidDel="00A840D9">
          <w:delText>observe</w:delText>
        </w:r>
      </w:del>
      <w:ins w:id="8" w:author="Hans Zijlstra" w:date="2017-06-13T22:28:00Z">
        <w:r w:rsidR="00A840D9" w:rsidRPr="00011129">
          <w:t>examine</w:t>
        </w:r>
      </w:ins>
      <w:r w:rsidRPr="00011129">
        <w:t xml:space="preserve"> the characteristics of the constructors</w:t>
      </w:r>
      <w:del w:id="9" w:author="Hans Zijlstra" w:date="2017-06-13T22:29:00Z">
        <w:r w:rsidRPr="00011129" w:rsidDel="00A840D9">
          <w:delText xml:space="preserve"> and we will set out </w:delText>
        </w:r>
      </w:del>
      <w:ins w:id="10" w:author="Hans Zijlstra" w:date="2017-06-13T22:29:00Z">
        <w:r w:rsidR="00A840D9" w:rsidRPr="00011129">
          <w:t>,</w:t>
        </w:r>
      </w:ins>
      <w:ins w:id="11" w:author="Hans Zijlstra" w:date="2017-06-13T22:31:00Z">
        <w:r w:rsidR="00A840D9" w:rsidRPr="00011129">
          <w:t xml:space="preserve"> </w:t>
        </w:r>
        <w:r w:rsidR="00A840D9" w:rsidRPr="004B4C51">
          <w:t>find</w:t>
        </w:r>
        <w:r w:rsidR="00A840D9" w:rsidRPr="00D759EF">
          <w:t xml:space="preserve"> </w:t>
        </w:r>
        <w:r w:rsidR="00A840D9" w:rsidRPr="004B4C51">
          <w:t>out</w:t>
        </w:r>
        <w:r w:rsidR="00A840D9" w:rsidRPr="00D759EF">
          <w:t xml:space="preserve"> </w:t>
        </w:r>
      </w:ins>
      <w:r w:rsidRPr="00D759EF">
        <w:t xml:space="preserve">how the program objects coexist in the dynamic memory and how their fields are initialized. Finally, we will explain what the </w:t>
      </w:r>
      <w:r w:rsidRPr="00D759EF">
        <w:rPr>
          <w:b/>
        </w:rPr>
        <w:t>static elements</w:t>
      </w:r>
      <w:r w:rsidRPr="00D759EF">
        <w:t xml:space="preserve"> of a class are – </w:t>
      </w:r>
      <w:ins w:id="12" w:author="Hans Zijlstra" w:date="2017-06-13T22:33:00Z">
        <w:r w:rsidR="00A840D9" w:rsidRPr="004B4C51">
          <w:t>the</w:t>
        </w:r>
        <w:r w:rsidR="00A840D9" w:rsidRPr="00D759EF">
          <w:t xml:space="preserve"> </w:t>
        </w:r>
      </w:ins>
      <w:r w:rsidRPr="00D759EF">
        <w:t xml:space="preserve">fields (including </w:t>
      </w:r>
      <w:r w:rsidRPr="00011129">
        <w:rPr>
          <w:b/>
        </w:rPr>
        <w:t>constants</w:t>
      </w:r>
      <w:r w:rsidRPr="00011129">
        <w:t>), properties and methods and how to use them properly. In this chapter we will also introduce generic types (</w:t>
      </w:r>
      <w:r w:rsidRPr="00977A5E">
        <w:rPr>
          <w:b/>
        </w:rPr>
        <w:t>generics</w:t>
      </w:r>
      <w:r w:rsidRPr="00977A5E">
        <w:t>), enumerated types (</w:t>
      </w:r>
      <w:r w:rsidRPr="00977A5E">
        <w:rPr>
          <w:b/>
        </w:rPr>
        <w:t>enumerations</w:t>
      </w:r>
      <w:r w:rsidRPr="00977A5E">
        <w:t xml:space="preserve">) and </w:t>
      </w:r>
      <w:r w:rsidRPr="0028675A">
        <w:rPr>
          <w:b/>
        </w:rPr>
        <w:t>nested cl</w:t>
      </w:r>
      <w:r w:rsidRPr="00D759EF">
        <w:rPr>
          <w:b/>
        </w:rPr>
        <w:t>asses</w:t>
      </w:r>
      <w:r w:rsidRPr="00D759EF">
        <w:t>.</w:t>
      </w:r>
    </w:p>
    <w:p w14:paraId="57F5092F" w14:textId="77777777" w:rsidR="00371D15" w:rsidRPr="00D759EF" w:rsidRDefault="00371D15" w:rsidP="00371D15">
      <w:pPr>
        <w:pStyle w:val="Heading2"/>
      </w:pPr>
      <w:bookmarkStart w:id="13" w:name="_Toc370673159"/>
      <w:r w:rsidRPr="00D759EF">
        <w:t>Custom Classes</w:t>
      </w:r>
      <w:bookmarkEnd w:id="13"/>
    </w:p>
    <w:p w14:paraId="6E6E4436" w14:textId="7AB2B32E" w:rsidR="00371D15" w:rsidRPr="00011129" w:rsidRDefault="00371D15" w:rsidP="00371D15">
      <w:del w:id="14" w:author="Hans Zijlstra" w:date="2017-06-13T22:35:00Z">
        <w:r w:rsidRPr="00D759EF" w:rsidDel="00AF5C00">
          <w:delText xml:space="preserve">The aim of every </w:delText>
        </w:r>
      </w:del>
      <w:ins w:id="15" w:author="Hans Zijlstra" w:date="2017-06-13T22:35:00Z">
        <w:r w:rsidR="00AF5C00" w:rsidRPr="00D759EF">
          <w:t xml:space="preserve">A computer </w:t>
        </w:r>
      </w:ins>
      <w:r w:rsidRPr="00D759EF">
        <w:t xml:space="preserve">program </w:t>
      </w:r>
      <w:del w:id="16" w:author="Hans Zijlstra" w:date="2017-06-13T22:35:00Z">
        <w:r w:rsidRPr="00D759EF" w:rsidDel="00AF5C00">
          <w:delText xml:space="preserve">written by the programmer </w:delText>
        </w:r>
      </w:del>
      <w:del w:id="17" w:author="Hans Zijlstra" w:date="2017-06-24T11:22:00Z">
        <w:r w:rsidRPr="00D759EF" w:rsidDel="00D759EF">
          <w:delText>i</w:delText>
        </w:r>
      </w:del>
      <w:del w:id="18" w:author="Hans Zijlstra" w:date="2017-06-13T22:35:00Z">
        <w:r w:rsidRPr="00D759EF" w:rsidDel="00AF5C00">
          <w:delText>s to</w:delText>
        </w:r>
      </w:del>
      <w:r w:rsidRPr="00D759EF">
        <w:t xml:space="preserve"> </w:t>
      </w:r>
      <w:ins w:id="19" w:author="Hans Zijlstra" w:date="2017-06-13T22:35:00Z">
        <w:r w:rsidR="00AF5C00" w:rsidRPr="00D759EF">
          <w:t xml:space="preserve">aims at </w:t>
        </w:r>
      </w:ins>
      <w:del w:id="20" w:author="Hans Zijlstra" w:date="2017-06-13T22:36:00Z">
        <w:r w:rsidRPr="00D759EF" w:rsidDel="00AF5C00">
          <w:rPr>
            <w:b/>
          </w:rPr>
          <w:delText>solve</w:delText>
        </w:r>
      </w:del>
      <w:ins w:id="21" w:author="Hans Zijlstra" w:date="2017-06-13T22:36:00Z">
        <w:r w:rsidR="00AF5C00" w:rsidRPr="00D759EF">
          <w:rPr>
            <w:b/>
          </w:rPr>
          <w:t>solving</w:t>
        </w:r>
      </w:ins>
      <w:r w:rsidRPr="00D759EF">
        <w:rPr>
          <w:b/>
        </w:rPr>
        <w:t xml:space="preserve"> a </w:t>
      </w:r>
      <w:del w:id="22" w:author="Hans Zijlstra" w:date="2017-06-13T22:36:00Z">
        <w:r w:rsidRPr="00D759EF" w:rsidDel="00AF5C00">
          <w:rPr>
            <w:b/>
          </w:rPr>
          <w:delText>given</w:delText>
        </w:r>
      </w:del>
      <w:del w:id="23" w:author="Hans Zijlstra" w:date="2017-06-24T11:24:00Z">
        <w:r w:rsidRPr="00D759EF" w:rsidDel="00D759EF">
          <w:rPr>
            <w:b/>
          </w:rPr>
          <w:delText xml:space="preserve"> </w:delText>
        </w:r>
      </w:del>
      <w:r w:rsidRPr="00D759EF">
        <w:rPr>
          <w:b/>
        </w:rPr>
        <w:t>problem</w:t>
      </w:r>
      <w:del w:id="24" w:author="Hans Zijlstra" w:date="2017-06-24T11:22:00Z">
        <w:r w:rsidRPr="00D759EF" w:rsidDel="00D759EF">
          <w:rPr>
            <w:b/>
          </w:rPr>
          <w:delText xml:space="preserve"> </w:delText>
        </w:r>
      </w:del>
      <w:del w:id="25" w:author="Hans Zijlstra" w:date="2017-06-13T22:36:00Z">
        <w:r w:rsidRPr="00D759EF" w:rsidDel="00AF5C00">
          <w:delText>based on the</w:delText>
        </w:r>
      </w:del>
      <w:r w:rsidRPr="00D759EF">
        <w:t xml:space="preserve"> </w:t>
      </w:r>
      <w:ins w:id="26" w:author="Hans Zijlstra" w:date="2017-06-13T22:36:00Z">
        <w:r w:rsidR="00AF5C00" w:rsidRPr="00D759EF">
          <w:t xml:space="preserve">by </w:t>
        </w:r>
      </w:ins>
      <w:r w:rsidRPr="00D759EF">
        <w:t>implementation of a</w:t>
      </w:r>
      <w:ins w:id="27" w:author="Hans Zijlstra" w:date="2017-06-13T22:37:00Z">
        <w:r w:rsidR="00AF5C00" w:rsidRPr="00D759EF">
          <w:t>n</w:t>
        </w:r>
      </w:ins>
      <w:r w:rsidRPr="00D759EF">
        <w:t xml:space="preserve"> </w:t>
      </w:r>
      <w:del w:id="28" w:author="Hans Zijlstra" w:date="2017-06-13T22:37:00Z">
        <w:r w:rsidRPr="00D759EF" w:rsidDel="00AF5C00">
          <w:delText>certain</w:delText>
        </w:r>
      </w:del>
      <w:del w:id="29" w:author="Hans Zijlstra" w:date="2017-06-24T11:27:00Z">
        <w:r w:rsidRPr="00D759EF" w:rsidDel="00D759EF">
          <w:delText xml:space="preserve"> </w:delText>
        </w:r>
      </w:del>
      <w:r w:rsidRPr="00D759EF">
        <w:t>idea. In order to create a solution, first</w:t>
      </w:r>
      <w:del w:id="30" w:author="Hans Zijlstra" w:date="2017-06-13T22:37:00Z">
        <w:r w:rsidRPr="00D759EF" w:rsidDel="00AF5C00">
          <w:delText>,</w:delText>
        </w:r>
      </w:del>
      <w:r w:rsidRPr="00D759EF">
        <w:t xml:space="preserve"> we sketch a simplified </w:t>
      </w:r>
      <w:del w:id="31" w:author="Hans Zijlstra" w:date="2017-06-13T22:37:00Z">
        <w:r w:rsidRPr="00D759EF" w:rsidDel="00AF5C00">
          <w:delText>actual</w:delText>
        </w:r>
      </w:del>
      <w:del w:id="32" w:author="Hans Zijlstra" w:date="2017-06-24T11:27:00Z">
        <w:r w:rsidRPr="00D759EF" w:rsidDel="00D759EF">
          <w:delText xml:space="preserve"> </w:delText>
        </w:r>
      </w:del>
      <w:r w:rsidRPr="00D759EF">
        <w:t xml:space="preserve">model, which does not represent everything, but focuses on </w:t>
      </w:r>
      <w:del w:id="33" w:author="Hans Zijlstra" w:date="2017-06-13T23:25:00Z">
        <w:r w:rsidRPr="00011129" w:rsidDel="004C14A8">
          <w:delText xml:space="preserve">these </w:delText>
        </w:r>
      </w:del>
      <w:r w:rsidRPr="00011129">
        <w:t xml:space="preserve">facts, which are significant for the end result. Afterwards, based on the sketched model, we </w:t>
      </w:r>
      <w:del w:id="34" w:author="Hans Zijlstra" w:date="2017-06-13T22:40:00Z">
        <w:r w:rsidRPr="00977A5E" w:rsidDel="00AF5C00">
          <w:delText>are looking</w:delText>
        </w:r>
      </w:del>
      <w:ins w:id="35" w:author="Hans Zijlstra" w:date="2017-06-13T22:40:00Z">
        <w:r w:rsidR="00AF5C00" w:rsidRPr="00977A5E">
          <w:t>look</w:t>
        </w:r>
      </w:ins>
      <w:r w:rsidRPr="00977A5E">
        <w:t xml:space="preserve"> for an answer (i.e. </w:t>
      </w:r>
      <w:del w:id="36" w:author="Hans Zijlstra" w:date="2017-06-13T22:42:00Z">
        <w:r w:rsidRPr="00977A5E" w:rsidDel="00AF5C00">
          <w:delText xml:space="preserve">to </w:delText>
        </w:r>
      </w:del>
      <w:r w:rsidRPr="00977A5E">
        <w:t xml:space="preserve">create an algorithm) </w:t>
      </w:r>
      <w:del w:id="37" w:author="Hans Zijlstra" w:date="2017-06-13T22:42:00Z">
        <w:r w:rsidRPr="00977A5E" w:rsidDel="00AF5C00">
          <w:delText xml:space="preserve">for </w:delText>
        </w:r>
      </w:del>
      <w:ins w:id="38" w:author="Hans Zijlstra" w:date="2017-06-13T22:42:00Z">
        <w:r w:rsidR="00AF5C00" w:rsidRPr="00977A5E">
          <w:t xml:space="preserve">to </w:t>
        </w:r>
      </w:ins>
      <w:r w:rsidRPr="00977A5E">
        <w:t xml:space="preserve">our problem and </w:t>
      </w:r>
      <w:ins w:id="39" w:author="Hans Zijlstra" w:date="2017-06-14T09:49:00Z">
        <w:r w:rsidR="00D55844" w:rsidRPr="0028675A">
          <w:t xml:space="preserve">describe </w:t>
        </w:r>
      </w:ins>
      <w:r w:rsidRPr="00D759EF">
        <w:t>the solution</w:t>
      </w:r>
      <w:del w:id="40" w:author="Hans Zijlstra" w:date="2017-06-14T09:49:00Z">
        <w:r w:rsidRPr="00D759EF" w:rsidDel="00D55844">
          <w:delText xml:space="preserve"> we describe</w:delText>
        </w:r>
      </w:del>
      <w:r w:rsidRPr="00D759EF">
        <w:t xml:space="preserve"> </w:t>
      </w:r>
      <w:del w:id="41" w:author="Hans Zijlstra" w:date="2017-06-13T22:41:00Z">
        <w:r w:rsidRPr="00D759EF" w:rsidDel="00AF5C00">
          <w:delText xml:space="preserve">via </w:delText>
        </w:r>
      </w:del>
      <w:ins w:id="42" w:author="Hans Zijlstra" w:date="2017-06-13T22:41:00Z">
        <w:r w:rsidR="00AF5C00" w:rsidRPr="00D759EF">
          <w:t xml:space="preserve">by means of </w:t>
        </w:r>
      </w:ins>
      <w:del w:id="43" w:author="Hans Zijlstra" w:date="2017-06-13T22:41:00Z">
        <w:r w:rsidRPr="00D759EF" w:rsidDel="00AF5C00">
          <w:delText xml:space="preserve">given </w:delText>
        </w:r>
      </w:del>
      <w:ins w:id="44" w:author="Hans Zijlstra" w:date="2017-06-13T22:41:00Z">
        <w:r w:rsidR="00AF5C00" w:rsidRPr="00D759EF">
          <w:t xml:space="preserve">a </w:t>
        </w:r>
      </w:ins>
      <w:r w:rsidRPr="00D759EF">
        <w:t>programming language.</w:t>
      </w:r>
    </w:p>
    <w:p w14:paraId="173BBA4A" w14:textId="0FEF6E3F" w:rsidR="00371D15" w:rsidRPr="00011129" w:rsidRDefault="00371D15" w:rsidP="00371D15">
      <w:r w:rsidRPr="00977A5E">
        <w:t xml:space="preserve">Nowadays, the most used programming languages are </w:t>
      </w:r>
      <w:del w:id="45" w:author="Hans Zijlstra" w:date="2017-06-13T22:43:00Z">
        <w:r w:rsidRPr="00977A5E" w:rsidDel="00AF5C00">
          <w:delText xml:space="preserve">the </w:delText>
        </w:r>
      </w:del>
      <w:r w:rsidRPr="00977A5E">
        <w:t xml:space="preserve">object-oriented. </w:t>
      </w:r>
      <w:del w:id="46" w:author="Hans Zijlstra" w:date="2017-06-13T22:44:00Z">
        <w:r w:rsidRPr="00977A5E" w:rsidDel="00AF5C00">
          <w:delText xml:space="preserve">And because the </w:delText>
        </w:r>
      </w:del>
      <w:ins w:id="47" w:author="Hans Zijlstra" w:date="2017-06-13T22:44:00Z">
        <w:r w:rsidR="00AF5C00" w:rsidRPr="0028675A">
          <w:rPr>
            <w:b/>
          </w:rPr>
          <w:t>O</w:t>
        </w:r>
      </w:ins>
      <w:del w:id="48" w:author="Hans Zijlstra" w:date="2017-06-13T22:44:00Z">
        <w:r w:rsidRPr="00D759EF" w:rsidDel="00AF5C00">
          <w:rPr>
            <w:b/>
          </w:rPr>
          <w:delText>o</w:delText>
        </w:r>
      </w:del>
      <w:r w:rsidRPr="00D759EF">
        <w:rPr>
          <w:b/>
        </w:rPr>
        <w:t>bject-oriented programming (OOP)</w:t>
      </w:r>
      <w:r w:rsidRPr="00D759EF">
        <w:t xml:space="preserve"> is close to the way humans think</w:t>
      </w:r>
      <w:del w:id="49" w:author="Hans Zijlstra" w:date="2017-06-13T22:45:00Z">
        <w:r w:rsidRPr="00D759EF" w:rsidDel="0093760F">
          <w:delText>, using one easily</w:delText>
        </w:r>
      </w:del>
      <w:ins w:id="50" w:author="Hans Zijlstra" w:date="2017-06-13T22:45:00Z">
        <w:r w:rsidR="0093760F" w:rsidRPr="00D759EF">
          <w:t xml:space="preserve"> and readily</w:t>
        </w:r>
      </w:ins>
      <w:r w:rsidRPr="00D759EF">
        <w:t xml:space="preserve"> allows </w:t>
      </w:r>
      <w:del w:id="51" w:author="Hans Zijlstra" w:date="2017-06-13T22:45:00Z">
        <w:r w:rsidRPr="00D759EF" w:rsidDel="0093760F">
          <w:delText>us to</w:delText>
        </w:r>
      </w:del>
      <w:ins w:id="52" w:author="Hans Zijlstra" w:date="2017-06-13T22:45:00Z">
        <w:r w:rsidR="0093760F" w:rsidRPr="00D759EF">
          <w:t>for</w:t>
        </w:r>
      </w:ins>
      <w:r w:rsidRPr="00D759EF">
        <w:t xml:space="preserve"> descr</w:t>
      </w:r>
      <w:ins w:id="53" w:author="Hans Zijlstra" w:date="2017-06-13T22:45:00Z">
        <w:r w:rsidR="0093760F" w:rsidRPr="00D759EF">
          <w:t>iption</w:t>
        </w:r>
      </w:ins>
      <w:del w:id="54" w:author="Hans Zijlstra" w:date="2017-06-13T22:45:00Z">
        <w:r w:rsidRPr="00D759EF" w:rsidDel="0093760F">
          <w:delText>ibe</w:delText>
        </w:r>
      </w:del>
      <w:ins w:id="55" w:author="Hans Zijlstra" w:date="2017-06-13T22:46:00Z">
        <w:r w:rsidR="0093760F" w:rsidRPr="00D759EF">
          <w:t xml:space="preserve"> of</w:t>
        </w:r>
      </w:ins>
      <w:r w:rsidRPr="00D759EF">
        <w:t xml:space="preserve"> models of the </w:t>
      </w:r>
      <w:del w:id="56" w:author="Hans Zijlstra" w:date="2017-06-14T09:50:00Z">
        <w:r w:rsidRPr="00D759EF" w:rsidDel="00D55844">
          <w:delText>surrounding</w:delText>
        </w:r>
      </w:del>
      <w:del w:id="57" w:author="Hans Zijlstra" w:date="2017-06-24T11:28:00Z">
        <w:r w:rsidRPr="00D759EF" w:rsidDel="00D759EF">
          <w:delText xml:space="preserve"> </w:delText>
        </w:r>
      </w:del>
      <w:del w:id="58" w:author="Hans Zijlstra" w:date="2017-06-14T09:50:00Z">
        <w:r w:rsidRPr="00D759EF" w:rsidDel="00D55844">
          <w:delText>life</w:delText>
        </w:r>
      </w:del>
      <w:ins w:id="59" w:author="Hans Zijlstra" w:date="2017-06-14T09:50:00Z">
        <w:r w:rsidR="00D55844" w:rsidRPr="00D759EF">
          <w:t>real world</w:t>
        </w:r>
      </w:ins>
      <w:r w:rsidRPr="00D759EF">
        <w:t xml:space="preserve">. </w:t>
      </w:r>
      <w:del w:id="60" w:author="Hans Zijlstra" w:date="2017-06-14T09:53:00Z">
        <w:r w:rsidRPr="00D759EF" w:rsidDel="00D55844">
          <w:delText xml:space="preserve">Certain reason for this behavior is, because </w:delText>
        </w:r>
      </w:del>
      <w:r w:rsidRPr="00D759EF">
        <w:t xml:space="preserve">OOP offers tools </w:t>
      </w:r>
      <w:del w:id="61" w:author="Hans Zijlstra" w:date="2017-06-14T09:55:00Z">
        <w:r w:rsidRPr="00D759EF" w:rsidDel="00D55844">
          <w:delText>to draw the set of</w:delText>
        </w:r>
      </w:del>
      <w:ins w:id="62" w:author="Hans Zijlstra" w:date="2017-06-14T09:55:00Z">
        <w:r w:rsidR="00D55844" w:rsidRPr="00D759EF">
          <w:t>for modelling</w:t>
        </w:r>
      </w:ins>
      <w:r w:rsidRPr="00D759EF">
        <w:t xml:space="preserve"> concepts, </w:t>
      </w:r>
      <w:del w:id="63" w:author="Hans Zijlstra" w:date="2017-06-14T09:55:00Z">
        <w:r w:rsidRPr="00D759EF" w:rsidDel="00D55844">
          <w:delText>which outline</w:delText>
        </w:r>
      </w:del>
      <w:ins w:id="64" w:author="Hans Zijlstra" w:date="2017-06-14T09:55:00Z">
        <w:r w:rsidR="00D55844" w:rsidRPr="00D759EF">
          <w:t>using</w:t>
        </w:r>
      </w:ins>
      <w:r w:rsidRPr="00D759EF">
        <w:t xml:space="preserve"> classes of objects</w:t>
      </w:r>
      <w:del w:id="65" w:author="Hans Zijlstra" w:date="2017-06-14T09:55:00Z">
        <w:r w:rsidRPr="00D759EF" w:rsidDel="00D55844">
          <w:delText xml:space="preserve"> in every model</w:delText>
        </w:r>
      </w:del>
      <w:r w:rsidRPr="00D759EF">
        <w:t xml:space="preserve">. </w:t>
      </w:r>
      <w:del w:id="66" w:author="Hans Zijlstra" w:date="2017-06-14T09:56:00Z">
        <w:r w:rsidRPr="00D759EF" w:rsidDel="00D55844">
          <w:delText>The term – class and the</w:delText>
        </w:r>
      </w:del>
      <w:r w:rsidRPr="00D759EF">
        <w:t xml:space="preserve"> </w:t>
      </w:r>
      <w:del w:id="67" w:author="Hans Zijlstra" w:date="2017-06-14T10:02:00Z">
        <w:r w:rsidRPr="00D759EF" w:rsidDel="0093333E">
          <w:delText xml:space="preserve">definition of </w:delText>
        </w:r>
        <w:r w:rsidRPr="00011129" w:rsidDel="0093333E">
          <w:delText>custom classes</w:delText>
        </w:r>
      </w:del>
      <w:del w:id="68" w:author="Hans Zijlstra" w:date="2017-06-14T09:57:00Z">
        <w:r w:rsidRPr="00011129" w:rsidDel="00D55844">
          <w:delText xml:space="preserve">, </w:delText>
        </w:r>
      </w:del>
      <w:del w:id="69" w:author="Hans Zijlstra" w:date="2017-06-14T10:02:00Z">
        <w:r w:rsidRPr="00011129" w:rsidDel="0093333E">
          <w:delText xml:space="preserve">different </w:delText>
        </w:r>
      </w:del>
      <w:ins w:id="70" w:author="Hans Zijlstra" w:date="2017-06-14T10:02:00Z">
        <w:r w:rsidR="0093333E" w:rsidRPr="00011129">
          <w:t>D</w:t>
        </w:r>
      </w:ins>
      <w:ins w:id="71" w:author="Hans Zijlstra" w:date="2017-06-14T10:03:00Z">
        <w:r w:rsidR="0093333E" w:rsidRPr="00011129">
          <w:t>i</w:t>
        </w:r>
      </w:ins>
      <w:ins w:id="72" w:author="Hans Zijlstra" w:date="2017-06-14T10:02:00Z">
        <w:r w:rsidR="0093333E" w:rsidRPr="00011129">
          <w:t xml:space="preserve">fferent </w:t>
        </w:r>
      </w:ins>
      <w:r w:rsidRPr="00011129">
        <w:t>from the .NET system framework</w:t>
      </w:r>
      <w:del w:id="73" w:author="Hans Zijlstra" w:date="2017-06-14T10:03:00Z">
        <w:r w:rsidRPr="00011129" w:rsidDel="0093333E">
          <w:delText>’s</w:delText>
        </w:r>
      </w:del>
      <w:r w:rsidRPr="00011129">
        <w:t xml:space="preserve">, </w:t>
      </w:r>
      <w:ins w:id="74" w:author="Hans Zijlstra" w:date="2017-06-14T10:03:00Z">
        <w:r w:rsidR="0093333E" w:rsidRPr="00011129">
          <w:t>definition of custom classes</w:t>
        </w:r>
      </w:ins>
      <w:ins w:id="75" w:author="Hans Zijlstra" w:date="2017-06-14T10:04:00Z">
        <w:r w:rsidR="0093333E" w:rsidRPr="00977A5E">
          <w:t xml:space="preserve"> </w:t>
        </w:r>
      </w:ins>
      <w:r w:rsidRPr="00977A5E">
        <w:t xml:space="preserve">is </w:t>
      </w:r>
      <w:ins w:id="76" w:author="Hans Zijlstra" w:date="2017-06-13T22:47:00Z">
        <w:r w:rsidR="0093760F" w:rsidRPr="00D759EF">
          <w:t xml:space="preserve">a </w:t>
        </w:r>
      </w:ins>
      <w:r w:rsidRPr="00D759EF">
        <w:t xml:space="preserve">built-in feature of the C# programming language. The purpose of this chapter is to get </w:t>
      </w:r>
      <w:del w:id="77" w:author="Hans Zijlstra" w:date="2017-06-13T22:51:00Z">
        <w:r w:rsidRPr="00011129" w:rsidDel="0093760F">
          <w:delText>us know</w:delText>
        </w:r>
      </w:del>
      <w:ins w:id="78" w:author="Hans Zijlstra" w:date="2017-06-13T22:51:00Z">
        <w:r w:rsidR="0093760F" w:rsidRPr="00011129">
          <w:t>familiar</w:t>
        </w:r>
      </w:ins>
      <w:r w:rsidRPr="00011129">
        <w:t xml:space="preserve"> with it.</w:t>
      </w:r>
    </w:p>
    <w:p w14:paraId="6966674C" w14:textId="2745A191" w:rsidR="00371D15" w:rsidRPr="00977A5E" w:rsidRDefault="00371D15" w:rsidP="00371D15">
      <w:pPr>
        <w:pStyle w:val="Heading3"/>
      </w:pPr>
      <w:r w:rsidRPr="00977A5E">
        <w:t>Let’s Recall: What Do</w:t>
      </w:r>
      <w:del w:id="79" w:author="Hans Zijlstra" w:date="2017-06-23T14:45:00Z">
        <w:r w:rsidRPr="00977A5E" w:rsidDel="00C47EBF">
          <w:delText>es</w:delText>
        </w:r>
      </w:del>
      <w:r w:rsidRPr="00977A5E">
        <w:t xml:space="preserve"> </w:t>
      </w:r>
      <w:del w:id="80" w:author="Hans Zijlstra" w:date="2017-06-13T22:56:00Z">
        <w:r w:rsidRPr="00977A5E" w:rsidDel="005E141D">
          <w:delText xml:space="preserve">It Mean </w:delText>
        </w:r>
      </w:del>
      <w:r w:rsidRPr="00977A5E">
        <w:t>Class and Object</w:t>
      </w:r>
      <w:ins w:id="81" w:author="Hans Zijlstra" w:date="2017-06-13T22:56:00Z">
        <w:r w:rsidR="005E141D" w:rsidRPr="00977A5E">
          <w:t xml:space="preserve"> mean</w:t>
        </w:r>
      </w:ins>
      <w:r w:rsidRPr="00977A5E">
        <w:t>?</w:t>
      </w:r>
    </w:p>
    <w:p w14:paraId="1895B437" w14:textId="5AE5A158" w:rsidR="00371D15" w:rsidRPr="00D759EF" w:rsidRDefault="00371D15" w:rsidP="00371D15">
      <w:r w:rsidRPr="0028675A">
        <w:rPr>
          <w:b/>
        </w:rPr>
        <w:t>Class</w:t>
      </w:r>
      <w:r w:rsidRPr="00D759EF">
        <w:t xml:space="preserve"> in </w:t>
      </w:r>
      <w:del w:id="82" w:author="Hans Zijlstra" w:date="2017-06-13T22:56:00Z">
        <w:r w:rsidRPr="00D759EF" w:rsidDel="005E141D">
          <w:delText xml:space="preserve">the </w:delText>
        </w:r>
      </w:del>
      <w:r w:rsidRPr="00D759EF">
        <w:t xml:space="preserve">OOP is </w:t>
      </w:r>
      <w:del w:id="83" w:author="Hans Zijlstra" w:date="2017-06-13T22:57:00Z">
        <w:r w:rsidRPr="00D759EF" w:rsidDel="005E141D">
          <w:delText xml:space="preserve">called </w:delText>
        </w:r>
      </w:del>
      <w:r w:rsidRPr="00D759EF">
        <w:t>a definition (</w:t>
      </w:r>
      <w:r w:rsidRPr="00D759EF">
        <w:rPr>
          <w:b/>
        </w:rPr>
        <w:t>specification</w:t>
      </w:r>
      <w:r w:rsidRPr="00D759EF">
        <w:t xml:space="preserve">) of a given type of objects from the real-world. The class represents a pattern, which describes the different states and behavior of </w:t>
      </w:r>
      <w:del w:id="84" w:author="Hans Zijlstra" w:date="2017-06-13T22:58:00Z">
        <w:r w:rsidRPr="00D759EF" w:rsidDel="005E141D">
          <w:delText>the certain</w:delText>
        </w:r>
      </w:del>
      <w:del w:id="85" w:author="Hans Zijlstra" w:date="2017-06-24T11:30:00Z">
        <w:r w:rsidRPr="00D759EF" w:rsidDel="00D759EF">
          <w:delText xml:space="preserve"> </w:delText>
        </w:r>
      </w:del>
      <w:r w:rsidRPr="00D759EF">
        <w:t xml:space="preserve">objects (the copies), which are created from </w:t>
      </w:r>
      <w:del w:id="86" w:author="Hans Zijlstra" w:date="2017-06-13T22:58:00Z">
        <w:r w:rsidRPr="00D759EF" w:rsidDel="005E141D">
          <w:delText xml:space="preserve">this </w:delText>
        </w:r>
      </w:del>
      <w:ins w:id="87" w:author="Hans Zijlstra" w:date="2017-06-13T22:59:00Z">
        <w:r w:rsidR="005E141D" w:rsidRPr="00D759EF">
          <w:t>the</w:t>
        </w:r>
      </w:ins>
      <w:ins w:id="88" w:author="Hans Zijlstra" w:date="2017-06-13T22:58:00Z">
        <w:r w:rsidR="005E141D" w:rsidRPr="00D759EF">
          <w:t xml:space="preserve"> </w:t>
        </w:r>
      </w:ins>
      <w:r w:rsidRPr="00D759EF">
        <w:t>class (pattern).</w:t>
      </w:r>
    </w:p>
    <w:p w14:paraId="422F6125" w14:textId="6EBE7D8F" w:rsidR="00371D15" w:rsidRPr="00D759EF" w:rsidRDefault="00371D15" w:rsidP="00371D15">
      <w:pPr>
        <w:spacing w:after="120"/>
      </w:pPr>
      <w:r w:rsidRPr="00D759EF">
        <w:rPr>
          <w:b/>
        </w:rPr>
        <w:t>Object</w:t>
      </w:r>
      <w:r w:rsidRPr="00D759EF">
        <w:t xml:space="preserve"> is a copy created from the definition (specification) of a given class, </w:t>
      </w:r>
      <w:ins w:id="89" w:author="Hans Zijlstra" w:date="2017-06-13T22:59:00Z">
        <w:r w:rsidR="005E141D" w:rsidRPr="00D759EF">
          <w:t xml:space="preserve">and is </w:t>
        </w:r>
      </w:ins>
      <w:r w:rsidRPr="00D759EF">
        <w:t xml:space="preserve">also called an </w:t>
      </w:r>
      <w:r w:rsidRPr="00D759EF">
        <w:rPr>
          <w:b/>
        </w:rPr>
        <w:t>instance</w:t>
      </w:r>
      <w:r w:rsidRPr="00D759EF">
        <w:t xml:space="preserve">. When </w:t>
      </w:r>
      <w:del w:id="90" w:author="Hans Zijlstra" w:date="2017-06-13T22:59:00Z">
        <w:r w:rsidRPr="00D759EF" w:rsidDel="005E141D">
          <w:delText xml:space="preserve">one </w:delText>
        </w:r>
      </w:del>
      <w:ins w:id="91" w:author="Hans Zijlstra" w:date="2017-06-13T22:59:00Z">
        <w:r w:rsidR="005E141D" w:rsidRPr="00D759EF">
          <w:t xml:space="preserve">an </w:t>
        </w:r>
      </w:ins>
      <w:r w:rsidRPr="00D759EF">
        <w:t xml:space="preserve">object is created by the description of </w:t>
      </w:r>
      <w:del w:id="92" w:author="Hans Zijlstra" w:date="2017-06-13T23:00:00Z">
        <w:r w:rsidRPr="00D759EF" w:rsidDel="005E141D">
          <w:delText xml:space="preserve">one </w:delText>
        </w:r>
      </w:del>
      <w:ins w:id="93" w:author="Hans Zijlstra" w:date="2017-06-13T23:00:00Z">
        <w:r w:rsidR="005E141D" w:rsidRPr="00D759EF">
          <w:t xml:space="preserve">a </w:t>
        </w:r>
      </w:ins>
      <w:r w:rsidRPr="00D759EF">
        <w:t>class</w:t>
      </w:r>
      <w:ins w:id="94" w:author="Hans Zijlstra" w:date="2017-06-13T23:00:00Z">
        <w:r w:rsidR="005E141D" w:rsidRPr="00D759EF">
          <w:t>,</w:t>
        </w:r>
      </w:ins>
      <w:r w:rsidRPr="00D759EF">
        <w:t xml:space="preserve"> we say </w:t>
      </w:r>
      <w:r w:rsidRPr="00D759EF">
        <w:rPr>
          <w:b/>
        </w:rPr>
        <w:t xml:space="preserve">the object is </w:t>
      </w:r>
      <w:del w:id="95" w:author="Hans Zijlstra" w:date="2017-06-13T23:17:00Z">
        <w:r w:rsidRPr="00D759EF" w:rsidDel="004C14A8">
          <w:rPr>
            <w:b/>
          </w:rPr>
          <w:delText xml:space="preserve">from </w:delText>
        </w:r>
      </w:del>
      <w:ins w:id="96" w:author="Hans Zijlstra" w:date="2017-06-13T23:17:00Z">
        <w:r w:rsidR="004C14A8" w:rsidRPr="00D759EF">
          <w:rPr>
            <w:b/>
          </w:rPr>
          <w:t xml:space="preserve">of </w:t>
        </w:r>
      </w:ins>
      <w:r w:rsidRPr="00D759EF">
        <w:rPr>
          <w:b/>
        </w:rPr>
        <w:t>type "name of the class"</w:t>
      </w:r>
      <w:r w:rsidRPr="00D759EF">
        <w:t>.</w:t>
      </w:r>
    </w:p>
    <w:p w14:paraId="2EAEA701" w14:textId="7CD72F3D" w:rsidR="00371D15" w:rsidRPr="00011129" w:rsidRDefault="00371D15" w:rsidP="00371D15">
      <w:pPr>
        <w:spacing w:before="0"/>
      </w:pPr>
      <w:r w:rsidRPr="00D759EF">
        <w:t xml:space="preserve">For example, if we have a class </w:t>
      </w:r>
      <w:del w:id="97" w:author="Hans Zijlstra" w:date="2017-06-13T23:01:00Z">
        <w:r w:rsidRPr="00D759EF" w:rsidDel="005E141D">
          <w:delText xml:space="preserve">type </w:delText>
        </w:r>
      </w:del>
      <w:r w:rsidRPr="00D759EF">
        <w:rPr>
          <w:rFonts w:ascii="Consolas" w:hAnsi="Consolas"/>
          <w:b/>
          <w:bCs/>
          <w:noProof/>
          <w:kern w:val="32"/>
          <w:sz w:val="22"/>
        </w:rPr>
        <w:t>Dog</w:t>
      </w:r>
      <w:r w:rsidRPr="00D759EF">
        <w:t>, which describes some of the characteristics of a real dog, then</w:t>
      </w:r>
      <w:del w:id="98" w:author="Hans Zijlstra" w:date="2017-06-13T23:01:00Z">
        <w:r w:rsidRPr="00D759EF" w:rsidDel="005E141D">
          <w:delText>,</w:delText>
        </w:r>
      </w:del>
      <w:r w:rsidRPr="00D759EF">
        <w:t xml:space="preserve"> the objects based on the description of the class (e.g. </w:t>
      </w:r>
      <w:del w:id="99" w:author="Hans Zijlstra" w:date="2017-06-23T11:46:00Z">
        <w:r w:rsidRPr="00D759EF" w:rsidDel="00245BC7">
          <w:delText>the</w:delText>
        </w:r>
      </w:del>
      <w:del w:id="100" w:author="Hans Zijlstra" w:date="2017-06-13T23:02:00Z">
        <w:r w:rsidRPr="00D759EF" w:rsidDel="005E141D">
          <w:delText xml:space="preserve"> doggies</w:delText>
        </w:r>
      </w:del>
      <w:ins w:id="101" w:author="Hans Zijlstra" w:date="2017-06-23T11:46:00Z">
        <w:r w:rsidR="00245BC7" w:rsidRPr="00D759EF">
          <w:t>the dogs</w:t>
        </w:r>
      </w:ins>
      <w:del w:id="102" w:author="Hans Zijlstra" w:date="2017-06-13T23:02:00Z">
        <w:r w:rsidRPr="00D759EF" w:rsidDel="005E141D">
          <w:delText xml:space="preserve"> </w:delText>
        </w:r>
      </w:del>
      <w:ins w:id="103" w:author="Hans Zijlstra" w:date="2017-06-23T11:47:00Z">
        <w:r w:rsidR="00245BC7" w:rsidRPr="00D759EF">
          <w:t xml:space="preserve"> </w:t>
        </w:r>
      </w:ins>
      <w:r w:rsidRPr="00D759EF">
        <w:t xml:space="preserve">"Fido" and "Rex") are </w:t>
      </w:r>
      <w:del w:id="104" w:author="Hans Zijlstra" w:date="2017-06-13T23:02:00Z">
        <w:r w:rsidRPr="00D759EF" w:rsidDel="005E141D">
          <w:delText xml:space="preserve">from </w:delText>
        </w:r>
      </w:del>
      <w:ins w:id="105" w:author="Hans Zijlstra" w:date="2017-06-13T23:02:00Z">
        <w:r w:rsidR="005E141D" w:rsidRPr="00D759EF">
          <w:t xml:space="preserve">of </w:t>
        </w:r>
      </w:ins>
      <w:r w:rsidRPr="00D759EF">
        <w:t xml:space="preserve">type </w:t>
      </w:r>
      <w:del w:id="106" w:author="Hans Zijlstra" w:date="2017-06-13T23:02:00Z">
        <w:r w:rsidRPr="00D759EF" w:rsidDel="005E141D">
          <w:delText xml:space="preserve">class </w:delText>
        </w:r>
      </w:del>
      <w:r w:rsidRPr="00D759EF">
        <w:rPr>
          <w:rFonts w:ascii="Consolas" w:hAnsi="Consolas"/>
          <w:b/>
          <w:bCs/>
          <w:noProof/>
          <w:kern w:val="32"/>
          <w:sz w:val="22"/>
        </w:rPr>
        <w:t>Dog</w:t>
      </w:r>
      <w:r w:rsidRPr="00D759EF">
        <w:t xml:space="preserve">. It means the same </w:t>
      </w:r>
      <w:ins w:id="107" w:author="Hans Zijlstra" w:date="2017-06-13T23:02:00Z">
        <w:r w:rsidR="005E141D" w:rsidRPr="00D759EF">
          <w:t>as</w:t>
        </w:r>
      </w:ins>
      <w:ins w:id="108" w:author="Hans Zijlstra" w:date="2017-06-13T23:03:00Z">
        <w:r w:rsidR="005E141D" w:rsidRPr="00D759EF">
          <w:t xml:space="preserve"> </w:t>
        </w:r>
      </w:ins>
      <w:r w:rsidRPr="00D759EF">
        <w:t xml:space="preserve">when the </w:t>
      </w:r>
      <w:ins w:id="109" w:author="Hans Zijlstra" w:date="2017-06-13T23:07:00Z">
        <w:r w:rsidR="00CE3AD9" w:rsidRPr="00D759EF">
          <w:t xml:space="preserve">object </w:t>
        </w:r>
      </w:ins>
      <w:r w:rsidRPr="00D759EF">
        <w:t xml:space="preserve">string "some string" is </w:t>
      </w:r>
      <w:del w:id="110" w:author="Hans Zijlstra" w:date="2017-06-13T23:06:00Z">
        <w:r w:rsidRPr="00D759EF" w:rsidDel="00CE3AD9">
          <w:delText>from</w:delText>
        </w:r>
      </w:del>
      <w:del w:id="111" w:author="Hans Zijlstra" w:date="2017-06-24T11:34:00Z">
        <w:r w:rsidRPr="00D759EF" w:rsidDel="00D759EF">
          <w:delText xml:space="preserve"> </w:delText>
        </w:r>
      </w:del>
      <w:del w:id="112" w:author="Hans Zijlstra" w:date="2017-06-13T23:03:00Z">
        <w:r w:rsidRPr="00D759EF" w:rsidDel="005E141D">
          <w:delText xml:space="preserve">class </w:delText>
        </w:r>
      </w:del>
      <w:ins w:id="113" w:author="Hans Zijlstra" w:date="2017-06-13T23:06:00Z">
        <w:r w:rsidR="00CE3AD9" w:rsidRPr="00D759EF">
          <w:t xml:space="preserve">of the </w:t>
        </w:r>
      </w:ins>
      <w:r w:rsidRPr="00D759EF">
        <w:t xml:space="preserve">type </w:t>
      </w:r>
      <w:ins w:id="114" w:author="Hans Zijlstra" w:date="2017-06-13T23:07:00Z">
        <w:r w:rsidR="00CE3AD9" w:rsidRPr="00D759EF">
          <w:t>of</w:t>
        </w:r>
      </w:ins>
      <w:ins w:id="115" w:author="Hans Zijlstra" w:date="2017-06-14T10:05:00Z">
        <w:r w:rsidR="00A00CF4" w:rsidRPr="00D759EF">
          <w:t xml:space="preserve"> the</w:t>
        </w:r>
      </w:ins>
      <w:ins w:id="116" w:author="Hans Zijlstra" w:date="2017-06-13T23:07:00Z">
        <w:r w:rsidR="00CE3AD9" w:rsidRPr="00D759EF">
          <w:t xml:space="preserve"> </w:t>
        </w:r>
      </w:ins>
      <w:r w:rsidRPr="00D759EF">
        <w:rPr>
          <w:rFonts w:ascii="Consolas" w:hAnsi="Consolas"/>
          <w:b/>
          <w:bCs/>
          <w:noProof/>
          <w:kern w:val="32"/>
          <w:sz w:val="22"/>
        </w:rPr>
        <w:t>String</w:t>
      </w:r>
      <w:ins w:id="117" w:author="Hans Zijlstra" w:date="2017-06-14T10:06:00Z">
        <w:r w:rsidR="00A00CF4" w:rsidRPr="00D759EF">
          <w:t xml:space="preserve"> class</w:t>
        </w:r>
      </w:ins>
      <w:r w:rsidRPr="00D759EF">
        <w:t xml:space="preserve">. The difference is that </w:t>
      </w:r>
      <w:r w:rsidRPr="00D759EF">
        <w:rPr>
          <w:b/>
        </w:rPr>
        <w:t>objects</w:t>
      </w:r>
      <w:r w:rsidRPr="00D759EF">
        <w:t xml:space="preserve"> </w:t>
      </w:r>
      <w:ins w:id="118" w:author="Hans Zijlstra" w:date="2017-06-24T11:35:00Z">
        <w:r w:rsidR="00D759EF">
          <w:t>of</w:t>
        </w:r>
      </w:ins>
      <w:del w:id="119" w:author="Hans Zijlstra" w:date="2017-06-24T11:35:00Z">
        <w:r w:rsidRPr="00D759EF" w:rsidDel="00D759EF">
          <w:delText>from</w:delText>
        </w:r>
      </w:del>
      <w:r w:rsidRPr="00D759EF">
        <w:t xml:space="preserve"> type </w:t>
      </w:r>
      <w:r w:rsidRPr="00D759EF">
        <w:rPr>
          <w:rFonts w:ascii="Consolas" w:hAnsi="Consolas"/>
          <w:b/>
          <w:bCs/>
          <w:noProof/>
          <w:kern w:val="32"/>
          <w:sz w:val="22"/>
        </w:rPr>
        <w:t>Dog</w:t>
      </w:r>
      <w:del w:id="120" w:author="Hans Zijlstra" w:date="2017-06-13T23:03:00Z">
        <w:r w:rsidRPr="00D759EF" w:rsidDel="005E141D">
          <w:delText xml:space="preserve"> is</w:delText>
        </w:r>
      </w:del>
      <w:r w:rsidRPr="00D759EF">
        <w:t xml:space="preserve"> are copies </w:t>
      </w:r>
      <w:ins w:id="121" w:author="Hans Zijlstra" w:date="2017-06-24T11:35:00Z">
        <w:r w:rsidR="00D759EF">
          <w:t>from</w:t>
        </w:r>
      </w:ins>
      <w:del w:id="122" w:author="Hans Zijlstra" w:date="2017-06-24T11:35:00Z">
        <w:r w:rsidRPr="00D759EF" w:rsidDel="00D759EF">
          <w:delText>of</w:delText>
        </w:r>
      </w:del>
      <w:r w:rsidRPr="00D759EF">
        <w:t xml:space="preserve"> </w:t>
      </w:r>
      <w:del w:id="123" w:author="Hans Zijlstra" w:date="2017-06-13T23:04:00Z">
        <w:r w:rsidRPr="00D759EF" w:rsidDel="005E141D">
          <w:delText>the</w:delText>
        </w:r>
      </w:del>
      <w:ins w:id="124" w:author="Hans Zijlstra" w:date="2017-06-13T23:04:00Z">
        <w:r w:rsidR="005E141D" w:rsidRPr="00D759EF">
          <w:t>a custom</w:t>
        </w:r>
      </w:ins>
      <w:r w:rsidRPr="00D759EF">
        <w:t xml:space="preserve"> class, which is not part of the system library </w:t>
      </w:r>
      <w:r w:rsidRPr="00D759EF">
        <w:lastRenderedPageBreak/>
        <w:t>classes of the .NET Framework, but defined by ourselv</w:t>
      </w:r>
      <w:r w:rsidRPr="00011129">
        <w:t>es (the users of the programming language).</w:t>
      </w:r>
    </w:p>
    <w:p w14:paraId="7D498DAD" w14:textId="77777777" w:rsidR="00371D15" w:rsidRPr="00977A5E" w:rsidRDefault="00371D15" w:rsidP="00371D15">
      <w:pPr>
        <w:pStyle w:val="Heading3"/>
      </w:pPr>
      <w:r w:rsidRPr="00977A5E">
        <w:t>What Does a Class Contain?</w:t>
      </w:r>
    </w:p>
    <w:p w14:paraId="09CD2E85" w14:textId="3E045DBA" w:rsidR="00371D15" w:rsidRPr="00011129" w:rsidRDefault="00371D15" w:rsidP="00371D15">
      <w:r w:rsidRPr="0028675A">
        <w:t xml:space="preserve">Every class contains a definition of </w:t>
      </w:r>
      <w:del w:id="125" w:author="Hans Zijlstra" w:date="2017-06-14T10:07:00Z">
        <w:r w:rsidRPr="00D759EF" w:rsidDel="001816F3">
          <w:delText xml:space="preserve">what </w:delText>
        </w:r>
      </w:del>
      <w:ins w:id="126" w:author="Hans Zijlstra" w:date="2017-06-14T10:07:00Z">
        <w:r w:rsidR="001816F3" w:rsidRPr="00D759EF">
          <w:t xml:space="preserve">the </w:t>
        </w:r>
      </w:ins>
      <w:r w:rsidRPr="00D759EF">
        <w:t xml:space="preserve">kind of data types and objects </w:t>
      </w:r>
      <w:del w:id="127" w:author="Hans Zijlstra" w:date="2017-06-14T10:10:00Z">
        <w:r w:rsidRPr="00D759EF" w:rsidDel="00D51A0C">
          <w:delText>has in order to be described</w:delText>
        </w:r>
      </w:del>
      <w:ins w:id="128" w:author="Hans Zijlstra" w:date="2017-06-14T10:10:00Z">
        <w:r w:rsidR="00D51A0C" w:rsidRPr="00D759EF">
          <w:t>describing it</w:t>
        </w:r>
      </w:ins>
      <w:r w:rsidRPr="00D759EF">
        <w:t>. The object (</w:t>
      </w:r>
      <w:del w:id="129" w:author="Hans Zijlstra" w:date="2017-06-14T10:10:00Z">
        <w:r w:rsidRPr="00D759EF" w:rsidDel="00D51A0C">
          <w:delText>the certain</w:delText>
        </w:r>
      </w:del>
      <w:ins w:id="130" w:author="Hans Zijlstra" w:date="2017-06-14T10:10:00Z">
        <w:r w:rsidR="00D51A0C" w:rsidRPr="00D759EF">
          <w:t>a</w:t>
        </w:r>
      </w:ins>
      <w:r w:rsidRPr="00D759EF">
        <w:t xml:space="preserve"> copy of </w:t>
      </w:r>
      <w:del w:id="131" w:author="Hans Zijlstra" w:date="2017-06-14T10:10:00Z">
        <w:r w:rsidRPr="00D759EF" w:rsidDel="00D51A0C">
          <w:delText>this</w:delText>
        </w:r>
      </w:del>
      <w:ins w:id="132" w:author="Hans Zijlstra" w:date="2017-06-14T10:10:00Z">
        <w:r w:rsidR="00D51A0C" w:rsidRPr="00D759EF">
          <w:t>th</w:t>
        </w:r>
      </w:ins>
      <w:ins w:id="133" w:author="Hans Zijlstra" w:date="2017-06-24T11:36:00Z">
        <w:r w:rsidR="00D759EF">
          <w:t>e</w:t>
        </w:r>
      </w:ins>
      <w:r w:rsidRPr="00D759EF">
        <w:t xml:space="preserve"> class) holds the actual </w:t>
      </w:r>
      <w:r w:rsidRPr="00D759EF">
        <w:rPr>
          <w:b/>
        </w:rPr>
        <w:t>data</w:t>
      </w:r>
      <w:r w:rsidRPr="00D759EF">
        <w:t xml:space="preserve">. The data defines the object’s </w:t>
      </w:r>
      <w:r w:rsidRPr="00011129">
        <w:rPr>
          <w:b/>
        </w:rPr>
        <w:t>state</w:t>
      </w:r>
      <w:r w:rsidRPr="00011129">
        <w:t>.</w:t>
      </w:r>
    </w:p>
    <w:p w14:paraId="1F7E63C8" w14:textId="04ED0360" w:rsidR="00371D15" w:rsidRPr="00011129" w:rsidRDefault="00371D15" w:rsidP="00371D15">
      <w:r w:rsidRPr="00977A5E">
        <w:t xml:space="preserve">In addition to the </w:t>
      </w:r>
      <w:r w:rsidRPr="00977A5E">
        <w:rPr>
          <w:b/>
        </w:rPr>
        <w:t>state</w:t>
      </w:r>
      <w:r w:rsidRPr="00977A5E">
        <w:t>,</w:t>
      </w:r>
      <w:del w:id="134" w:author="Hans Zijlstra" w:date="2017-06-14T10:11:00Z">
        <w:r w:rsidRPr="00977A5E" w:rsidDel="00D51A0C">
          <w:delText xml:space="preserve"> in</w:delText>
        </w:r>
      </w:del>
      <w:r w:rsidRPr="00977A5E">
        <w:t xml:space="preserve"> the class</w:t>
      </w:r>
      <w:del w:id="135" w:author="Hans Zijlstra" w:date="2017-06-14T10:11:00Z">
        <w:r w:rsidRPr="00977A5E" w:rsidDel="00D51A0C">
          <w:delText xml:space="preserve"> is</w:delText>
        </w:r>
      </w:del>
      <w:r w:rsidRPr="00977A5E">
        <w:t xml:space="preserve"> </w:t>
      </w:r>
      <w:del w:id="136" w:author="Hans Zijlstra" w:date="2017-06-14T10:11:00Z">
        <w:r w:rsidRPr="00977A5E" w:rsidDel="00D51A0C">
          <w:delText>described</w:delText>
        </w:r>
      </w:del>
      <w:ins w:id="137" w:author="Hans Zijlstra" w:date="2017-06-14T10:11:00Z">
        <w:r w:rsidR="00D51A0C" w:rsidRPr="00977A5E">
          <w:t>describes</w:t>
        </w:r>
      </w:ins>
      <w:r w:rsidRPr="00977A5E">
        <w:t xml:space="preserve"> the </w:t>
      </w:r>
      <w:r w:rsidRPr="00977A5E">
        <w:rPr>
          <w:b/>
        </w:rPr>
        <w:t>behavior</w:t>
      </w:r>
      <w:r w:rsidRPr="00977A5E">
        <w:t xml:space="preserve"> of the objects. The behavior is represented by actions, which can be performed by the objects themselves. The resource in OOP</w:t>
      </w:r>
      <w:del w:id="138" w:author="Hans Zijlstra" w:date="2017-06-14T10:12:00Z">
        <w:r w:rsidRPr="0028675A" w:rsidDel="00D51A0C">
          <w:delText>, th</w:delText>
        </w:r>
        <w:r w:rsidRPr="00D759EF" w:rsidDel="00D51A0C">
          <w:delText>rough which we can</w:delText>
        </w:r>
      </w:del>
      <w:ins w:id="139" w:author="Hans Zijlstra" w:date="2017-06-24T11:37:00Z">
        <w:r w:rsidR="00D759EF">
          <w:t xml:space="preserve"> </w:t>
        </w:r>
      </w:ins>
      <w:ins w:id="140" w:author="Hans Zijlstra" w:date="2017-06-14T10:12:00Z">
        <w:r w:rsidR="00D51A0C" w:rsidRPr="00D759EF">
          <w:t>for</w:t>
        </w:r>
      </w:ins>
      <w:r w:rsidRPr="00D759EF">
        <w:t xml:space="preserve"> </w:t>
      </w:r>
      <w:del w:id="141" w:author="Hans Zijlstra" w:date="2017-06-14T10:12:00Z">
        <w:r w:rsidRPr="00D759EF" w:rsidDel="00D51A0C">
          <w:delText>describe</w:delText>
        </w:r>
      </w:del>
      <w:ins w:id="142" w:author="Hans Zijlstra" w:date="2017-06-14T10:12:00Z">
        <w:r w:rsidR="00D51A0C" w:rsidRPr="00D759EF">
          <w:t>describing</w:t>
        </w:r>
      </w:ins>
      <w:r w:rsidRPr="00A6273F">
        <w:t xml:space="preserve"> </w:t>
      </w:r>
      <w:del w:id="143" w:author="Hans Zijlstra" w:date="2017-06-14T10:11:00Z">
        <w:r w:rsidRPr="00A6273F" w:rsidDel="00D51A0C">
          <w:delText>this</w:delText>
        </w:r>
      </w:del>
      <w:ins w:id="144" w:author="Hans Zijlstra" w:date="2017-06-14T10:11:00Z">
        <w:r w:rsidR="00D51A0C" w:rsidRPr="00A6273F">
          <w:t>the</w:t>
        </w:r>
      </w:ins>
      <w:r w:rsidRPr="00A6273F">
        <w:t xml:space="preserve"> behavior of the objects from a </w:t>
      </w:r>
      <w:del w:id="145" w:author="Hans Zijlstra" w:date="2017-06-14T10:12:00Z">
        <w:r w:rsidRPr="00011129" w:rsidDel="00D51A0C">
          <w:delText>given</w:delText>
        </w:r>
      </w:del>
      <w:del w:id="146" w:author="Hans Zijlstra" w:date="2017-06-24T11:37:00Z">
        <w:r w:rsidRPr="00011129" w:rsidDel="00D759EF">
          <w:delText xml:space="preserve"> </w:delText>
        </w:r>
      </w:del>
      <w:r w:rsidRPr="00011129">
        <w:t xml:space="preserve">class, </w:t>
      </w:r>
      <w:del w:id="147" w:author="Hans Zijlstra" w:date="2017-06-14T10:12:00Z">
        <w:r w:rsidRPr="00011129" w:rsidDel="00D51A0C">
          <w:delText>is the declaration of</w:delText>
        </w:r>
      </w:del>
      <w:del w:id="148" w:author="Hans Zijlstra" w:date="2017-06-24T11:37:00Z">
        <w:r w:rsidRPr="00011129" w:rsidDel="00D759EF">
          <w:delText xml:space="preserve"> </w:delText>
        </w:r>
      </w:del>
      <w:ins w:id="149" w:author="Hans Zijlstra" w:date="2017-06-14T10:12:00Z">
        <w:r w:rsidR="00D51A0C" w:rsidRPr="00011129">
          <w:t xml:space="preserve">are the </w:t>
        </w:r>
      </w:ins>
      <w:r w:rsidRPr="00011129">
        <w:rPr>
          <w:b/>
        </w:rPr>
        <w:t>methods</w:t>
      </w:r>
      <w:r w:rsidRPr="00011129">
        <w:t xml:space="preserve"> in the class body.</w:t>
      </w:r>
    </w:p>
    <w:p w14:paraId="4EC6C3BA" w14:textId="77777777" w:rsidR="00371D15" w:rsidRPr="00977A5E" w:rsidRDefault="00371D15" w:rsidP="00371D15">
      <w:pPr>
        <w:pStyle w:val="Heading3"/>
      </w:pPr>
      <w:r w:rsidRPr="00977A5E">
        <w:t>Elements of the Class</w:t>
      </w:r>
    </w:p>
    <w:p w14:paraId="3A4F88C4" w14:textId="6D1F365C" w:rsidR="00371D15" w:rsidRPr="00D759EF" w:rsidRDefault="00371D15" w:rsidP="00371D15">
      <w:pPr>
        <w:spacing w:after="120"/>
      </w:pPr>
      <w:del w:id="150" w:author="Hans Zijlstra" w:date="2017-06-14T10:13:00Z">
        <w:r w:rsidRPr="0028675A" w:rsidDel="00D51A0C">
          <w:delText>Now, we</w:delText>
        </w:r>
      </w:del>
      <w:ins w:id="151" w:author="Hans Zijlstra" w:date="2017-06-14T10:13:00Z">
        <w:r w:rsidR="00D51A0C" w:rsidRPr="00D759EF">
          <w:t>We</w:t>
        </w:r>
      </w:ins>
      <w:r w:rsidRPr="00D759EF">
        <w:t xml:space="preserve"> will </w:t>
      </w:r>
      <w:ins w:id="152" w:author="Hans Zijlstra" w:date="2017-06-14T10:13:00Z">
        <w:r w:rsidR="00D51A0C" w:rsidRPr="00D759EF">
          <w:t xml:space="preserve">first </w:t>
        </w:r>
      </w:ins>
      <w:r w:rsidRPr="00D759EF">
        <w:t xml:space="preserve">go through the main elements of every </w:t>
      </w:r>
      <w:del w:id="153" w:author="Hans Zijlstra" w:date="2017-06-14T10:13:00Z">
        <w:r w:rsidRPr="00D759EF" w:rsidDel="00D51A0C">
          <w:delText>class, and</w:delText>
        </w:r>
      </w:del>
      <w:ins w:id="154" w:author="Hans Zijlstra" w:date="2017-06-14T10:13:00Z">
        <w:r w:rsidR="00D51A0C" w:rsidRPr="00D759EF">
          <w:t>class and</w:t>
        </w:r>
      </w:ins>
      <w:r w:rsidRPr="00D759EF">
        <w:t xml:space="preserve"> </w:t>
      </w:r>
      <w:del w:id="155" w:author="Hans Zijlstra" w:date="2017-06-14T10:13:00Z">
        <w:r w:rsidRPr="00D759EF" w:rsidDel="00D51A0C">
          <w:delText>we will</w:delText>
        </w:r>
      </w:del>
      <w:del w:id="156" w:author="Hans Zijlstra" w:date="2017-06-14T10:14:00Z">
        <w:r w:rsidRPr="00D759EF" w:rsidDel="00D51A0C">
          <w:delText xml:space="preserve"> </w:delText>
        </w:r>
      </w:del>
      <w:ins w:id="157" w:author="Hans Zijlstra" w:date="2017-06-14T10:14:00Z">
        <w:r w:rsidR="00D51A0C" w:rsidRPr="00D759EF">
          <w:t xml:space="preserve">later </w:t>
        </w:r>
      </w:ins>
      <w:r w:rsidRPr="00D759EF">
        <w:t xml:space="preserve">explain them in </w:t>
      </w:r>
      <w:del w:id="158" w:author="Hans Zijlstra" w:date="2017-06-14T10:14:00Z">
        <w:r w:rsidRPr="00D759EF" w:rsidDel="00D51A0C">
          <w:delText xml:space="preserve">details </w:delText>
        </w:r>
      </w:del>
      <w:ins w:id="159" w:author="Hans Zijlstra" w:date="2017-06-14T10:14:00Z">
        <w:r w:rsidR="00D51A0C" w:rsidRPr="00D759EF">
          <w:t>detail</w:t>
        </w:r>
      </w:ins>
      <w:del w:id="160" w:author="Hans Zijlstra" w:date="2017-06-14T10:14:00Z">
        <w:r w:rsidRPr="00D759EF" w:rsidDel="00D51A0C">
          <w:delText>latter</w:delText>
        </w:r>
      </w:del>
      <w:r w:rsidRPr="00D759EF">
        <w:t xml:space="preserve">. The main </w:t>
      </w:r>
      <w:r w:rsidRPr="00D759EF">
        <w:rPr>
          <w:b/>
        </w:rPr>
        <w:t>elements of</w:t>
      </w:r>
      <w:del w:id="161" w:author="Hans Zijlstra" w:date="2017-06-14T10:15:00Z">
        <w:r w:rsidRPr="00D759EF" w:rsidDel="00D51A0C">
          <w:rPr>
            <w:b/>
          </w:rPr>
          <w:delText xml:space="preserve"> a</w:delText>
        </w:r>
      </w:del>
      <w:r w:rsidRPr="00D759EF">
        <w:rPr>
          <w:b/>
        </w:rPr>
        <w:t xml:space="preserve"> C# classes</w:t>
      </w:r>
      <w:r w:rsidRPr="00D759EF">
        <w:t xml:space="preserve"> are</w:t>
      </w:r>
      <w:del w:id="162" w:author="Hans Zijlstra" w:date="2017-06-14T10:15:00Z">
        <w:r w:rsidRPr="00D759EF" w:rsidDel="00D51A0C">
          <w:delText xml:space="preserve"> the following</w:delText>
        </w:r>
      </w:del>
      <w:r w:rsidRPr="00D759EF">
        <w:t>:</w:t>
      </w:r>
    </w:p>
    <w:p w14:paraId="183EAB03" w14:textId="77777777" w:rsidR="00371D15" w:rsidRPr="00D759EF" w:rsidRDefault="00371D15" w:rsidP="00371D15">
      <w:pPr>
        <w:numPr>
          <w:ilvl w:val="0"/>
          <w:numId w:val="3"/>
        </w:numPr>
        <w:spacing w:after="120"/>
        <w:rPr>
          <w:b/>
        </w:rPr>
      </w:pPr>
      <w:r w:rsidRPr="00D759EF">
        <w:rPr>
          <w:b/>
        </w:rPr>
        <w:t xml:space="preserve">Class declaration </w:t>
      </w:r>
      <w:r w:rsidRPr="00D759EF">
        <w:t>– this is the line where we declare the name of the class, e.g.:</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44B020F8" w14:textId="77777777" w:rsidTr="00563712">
        <w:tc>
          <w:tcPr>
            <w:tcW w:w="7970" w:type="dxa"/>
            <w:tcBorders>
              <w:top w:val="single" w:sz="4" w:space="0" w:color="auto"/>
              <w:left w:val="single" w:sz="4" w:space="0" w:color="auto"/>
              <w:bottom w:val="single" w:sz="4" w:space="0" w:color="auto"/>
              <w:right w:val="single" w:sz="4" w:space="0" w:color="auto"/>
            </w:tcBorders>
          </w:tcPr>
          <w:p w14:paraId="37334378" w14:textId="77777777" w:rsidR="00371D15" w:rsidRPr="00D759EF" w:rsidRDefault="00371D15" w:rsidP="00563712">
            <w:pPr>
              <w:autoSpaceDE w:val="0"/>
              <w:autoSpaceDN w:val="0"/>
              <w:adjustRightInd w:val="0"/>
              <w:spacing w:before="0"/>
              <w:jc w:val="left"/>
              <w:rPr>
                <w:rFonts w:ascii="Consolas" w:hAnsi="Consolas" w:cs="Courier New"/>
                <w:sz w:val="22"/>
              </w:rPr>
            </w:pPr>
            <w:r w:rsidRPr="00D759EF">
              <w:rPr>
                <w:rFonts w:ascii="Consolas" w:hAnsi="Consolas" w:cs="Courier New"/>
                <w:color w:val="0000FF"/>
                <w:sz w:val="22"/>
              </w:rPr>
              <w:t>public</w:t>
            </w:r>
            <w:r w:rsidRPr="00D759EF">
              <w:rPr>
                <w:rFonts w:ascii="Consolas" w:hAnsi="Consolas"/>
                <w:sz w:val="22"/>
              </w:rPr>
              <w:t xml:space="preserve"> </w:t>
            </w:r>
            <w:r w:rsidRPr="00D759EF">
              <w:rPr>
                <w:rFonts w:ascii="Consolas" w:hAnsi="Consolas" w:cs="Courier New"/>
                <w:color w:val="0000FF"/>
                <w:sz w:val="22"/>
              </w:rPr>
              <w:t>class</w:t>
            </w:r>
            <w:r w:rsidRPr="00D759EF">
              <w:rPr>
                <w:rFonts w:ascii="Consolas" w:hAnsi="Consolas"/>
                <w:sz w:val="22"/>
              </w:rPr>
              <w:t xml:space="preserve"> </w:t>
            </w:r>
            <w:r w:rsidRPr="00D759EF">
              <w:rPr>
                <w:rFonts w:ascii="Consolas" w:hAnsi="Consolas"/>
                <w:color w:val="2B91AF"/>
                <w:sz w:val="22"/>
              </w:rPr>
              <w:t>Dog</w:t>
            </w:r>
          </w:p>
        </w:tc>
      </w:tr>
    </w:tbl>
    <w:p w14:paraId="33EDA3C9" w14:textId="05929EA1" w:rsidR="00371D15" w:rsidRPr="00A6273F" w:rsidRDefault="00371D15" w:rsidP="00371D15">
      <w:pPr>
        <w:numPr>
          <w:ilvl w:val="0"/>
          <w:numId w:val="3"/>
        </w:numPr>
        <w:spacing w:after="120"/>
        <w:rPr>
          <w:b/>
        </w:rPr>
      </w:pPr>
      <w:r w:rsidRPr="00D759EF">
        <w:rPr>
          <w:b/>
        </w:rPr>
        <w:t xml:space="preserve">Class body </w:t>
      </w:r>
      <w:r w:rsidRPr="00D759EF">
        <w:t>– similar to the method</w:t>
      </w:r>
      <w:del w:id="163" w:author="Hans Zijlstra" w:date="2017-06-14T10:15:00Z">
        <w:r w:rsidRPr="00D759EF" w:rsidDel="00D51A0C">
          <w:delText xml:space="preserve"> idioms in the language</w:delText>
        </w:r>
      </w:del>
      <w:r w:rsidRPr="00D759EF">
        <w:t xml:space="preserve">, the classes also have </w:t>
      </w:r>
      <w:ins w:id="164" w:author="Hans Zijlstra" w:date="2017-06-14T10:16:00Z">
        <w:r w:rsidR="00D51A0C" w:rsidRPr="00D759EF">
          <w:t xml:space="preserve">a </w:t>
        </w:r>
      </w:ins>
      <w:r w:rsidRPr="00D759EF">
        <w:t xml:space="preserve">single </w:t>
      </w:r>
      <w:del w:id="165" w:author="Hans Zijlstra" w:date="2017-06-14T10:17:00Z">
        <w:r w:rsidRPr="00D759EF" w:rsidDel="00D51A0C">
          <w:delText xml:space="preserve">class </w:delText>
        </w:r>
      </w:del>
      <w:r w:rsidRPr="00D759EF">
        <w:t xml:space="preserve">body. It is defined right after the class </w:t>
      </w:r>
      <w:del w:id="166" w:author="Hans Zijlstra" w:date="2017-06-14T10:16:00Z">
        <w:r w:rsidRPr="00D759EF" w:rsidDel="00D51A0C">
          <w:delText xml:space="preserve">declaration, </w:delText>
        </w:r>
      </w:del>
      <w:ins w:id="167" w:author="Hans Zijlstra" w:date="2017-06-14T10:16:00Z">
        <w:r w:rsidR="00D51A0C" w:rsidRPr="00D759EF">
          <w:t xml:space="preserve">declaration and </w:t>
        </w:r>
      </w:ins>
      <w:r w:rsidRPr="00D759EF">
        <w:t>enclosed in curly brackets "</w:t>
      </w:r>
      <w:r w:rsidRPr="00D759EF">
        <w:rPr>
          <w:rFonts w:ascii="Consolas" w:hAnsi="Consolas"/>
          <w:b/>
          <w:bCs/>
          <w:noProof/>
          <w:kern w:val="32"/>
          <w:sz w:val="22"/>
        </w:rPr>
        <w:t>{</w:t>
      </w:r>
      <w:r w:rsidRPr="00D759EF">
        <w:t>" and "</w:t>
      </w:r>
      <w:r w:rsidRPr="00D759EF">
        <w:rPr>
          <w:rFonts w:ascii="Consolas" w:hAnsi="Consolas"/>
          <w:b/>
          <w:bCs/>
          <w:noProof/>
          <w:kern w:val="32"/>
          <w:sz w:val="22"/>
        </w:rPr>
        <w:t>}</w:t>
      </w:r>
      <w:r w:rsidRPr="00D759EF">
        <w:t xml:space="preserve">". </w:t>
      </w:r>
      <w:del w:id="168" w:author="Hans Zijlstra" w:date="2017-06-14T10:18:00Z">
        <w:r w:rsidRPr="00D759EF" w:rsidDel="00C06DB8">
          <w:delText xml:space="preserve">The content inside the brackets is known as body of the class. </w:delText>
        </w:r>
      </w:del>
      <w:r w:rsidRPr="00D759EF">
        <w:t xml:space="preserve">The elements of the class, which are </w:t>
      </w:r>
      <w:ins w:id="169" w:author="Hans Zijlstra" w:date="2017-06-24T11:39:00Z">
        <w:r w:rsidR="00A6273F">
          <w:t>presented</w:t>
        </w:r>
      </w:ins>
      <w:del w:id="170" w:author="Hans Zijlstra" w:date="2017-06-24T11:39:00Z">
        <w:r w:rsidRPr="00A6273F" w:rsidDel="00A6273F">
          <w:delText>numbered</w:delText>
        </w:r>
      </w:del>
      <w:r w:rsidRPr="00A6273F">
        <w:t xml:space="preserve"> below, are </w:t>
      </w:r>
      <w:del w:id="171" w:author="Hans Zijlstra" w:date="2017-06-14T10:18:00Z">
        <w:r w:rsidRPr="00A6273F" w:rsidDel="00C06DB8">
          <w:delText xml:space="preserve">part </w:delText>
        </w:r>
      </w:del>
      <w:ins w:id="172" w:author="Hans Zijlstra" w:date="2017-06-14T10:18:00Z">
        <w:r w:rsidR="00C06DB8" w:rsidRPr="00A6273F">
          <w:t xml:space="preserve">the content </w:t>
        </w:r>
      </w:ins>
      <w:r w:rsidRPr="00A6273F">
        <w:t>of the body.</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7F65B773" w14:textId="77777777" w:rsidTr="00563712">
        <w:tc>
          <w:tcPr>
            <w:tcW w:w="7970" w:type="dxa"/>
            <w:tcBorders>
              <w:top w:val="single" w:sz="4" w:space="0" w:color="auto"/>
              <w:left w:val="single" w:sz="4" w:space="0" w:color="auto"/>
              <w:bottom w:val="single" w:sz="4" w:space="0" w:color="auto"/>
              <w:right w:val="single" w:sz="4" w:space="0" w:color="auto"/>
            </w:tcBorders>
          </w:tcPr>
          <w:p w14:paraId="3EB119C1" w14:textId="77777777" w:rsidR="00371D15" w:rsidRPr="00011129" w:rsidRDefault="00371D15" w:rsidP="00563712">
            <w:pPr>
              <w:autoSpaceDE w:val="0"/>
              <w:autoSpaceDN w:val="0"/>
              <w:adjustRightInd w:val="0"/>
              <w:spacing w:before="0"/>
              <w:jc w:val="left"/>
              <w:rPr>
                <w:rFonts w:ascii="Consolas" w:hAnsi="Consolas"/>
                <w:sz w:val="22"/>
              </w:rPr>
            </w:pPr>
            <w:r w:rsidRPr="00011129">
              <w:rPr>
                <w:rFonts w:ascii="Consolas" w:hAnsi="Consolas" w:cs="Courier New"/>
                <w:color w:val="0000FF"/>
                <w:sz w:val="22"/>
              </w:rPr>
              <w:t>public</w:t>
            </w:r>
            <w:r w:rsidRPr="00011129">
              <w:rPr>
                <w:rFonts w:ascii="Consolas" w:hAnsi="Consolas"/>
                <w:sz w:val="22"/>
              </w:rPr>
              <w:t xml:space="preserve"> </w:t>
            </w:r>
            <w:r w:rsidRPr="00011129">
              <w:rPr>
                <w:rFonts w:ascii="Consolas" w:hAnsi="Consolas" w:cs="Courier New"/>
                <w:color w:val="0000FF"/>
                <w:sz w:val="22"/>
              </w:rPr>
              <w:t>class</w:t>
            </w:r>
            <w:r w:rsidRPr="00011129">
              <w:rPr>
                <w:rFonts w:ascii="Consolas" w:hAnsi="Consolas"/>
                <w:sz w:val="22"/>
              </w:rPr>
              <w:t xml:space="preserve"> </w:t>
            </w:r>
            <w:r w:rsidRPr="00011129">
              <w:rPr>
                <w:rFonts w:ascii="Consolas" w:hAnsi="Consolas"/>
                <w:color w:val="2B91AF"/>
                <w:sz w:val="22"/>
              </w:rPr>
              <w:t>Dog</w:t>
            </w:r>
          </w:p>
          <w:p w14:paraId="2B35E2BF" w14:textId="77777777" w:rsidR="00371D15" w:rsidRPr="00977A5E" w:rsidRDefault="00371D15" w:rsidP="00563712">
            <w:pPr>
              <w:autoSpaceDE w:val="0"/>
              <w:autoSpaceDN w:val="0"/>
              <w:adjustRightInd w:val="0"/>
              <w:spacing w:before="0"/>
              <w:jc w:val="left"/>
              <w:rPr>
                <w:rFonts w:ascii="Consolas" w:hAnsi="Consolas" w:cs="Courier New"/>
                <w:sz w:val="22"/>
              </w:rPr>
            </w:pPr>
            <w:r w:rsidRPr="00977A5E">
              <w:rPr>
                <w:rFonts w:ascii="Consolas" w:hAnsi="Consolas" w:cs="Courier New"/>
                <w:sz w:val="22"/>
              </w:rPr>
              <w:t>{</w:t>
            </w:r>
          </w:p>
          <w:p w14:paraId="4D4886DD" w14:textId="7F0FCA5A" w:rsidR="00371D15" w:rsidRPr="00D759EF" w:rsidRDefault="00371D15" w:rsidP="00563712">
            <w:pPr>
              <w:autoSpaceDE w:val="0"/>
              <w:autoSpaceDN w:val="0"/>
              <w:adjustRightInd w:val="0"/>
              <w:spacing w:before="0"/>
              <w:jc w:val="left"/>
              <w:rPr>
                <w:rFonts w:ascii="Consolas" w:hAnsi="Consolas"/>
                <w:sz w:val="22"/>
              </w:rPr>
            </w:pPr>
            <w:r w:rsidRPr="00D759EF">
              <w:rPr>
                <w:rFonts w:ascii="Consolas" w:hAnsi="Consolas" w:cs="Courier New"/>
                <w:color w:val="000000"/>
                <w:sz w:val="22"/>
              </w:rPr>
              <w:tab/>
            </w:r>
            <w:r w:rsidRPr="00D759EF">
              <w:rPr>
                <w:rFonts w:ascii="Consolas" w:hAnsi="Consolas" w:cs="Courier New"/>
                <w:color w:val="008000"/>
                <w:sz w:val="22"/>
              </w:rPr>
              <w:t xml:space="preserve">// … The </w:t>
            </w:r>
            <w:ins w:id="173" w:author="Hans Zijlstra" w:date="2017-06-14T10:19:00Z">
              <w:r w:rsidR="00C06DB8" w:rsidRPr="00D759EF">
                <w:rPr>
                  <w:rFonts w:ascii="Consolas" w:hAnsi="Consolas" w:cs="Courier New"/>
                  <w:color w:val="008000"/>
                  <w:sz w:val="22"/>
                </w:rPr>
                <w:t xml:space="preserve">content of the </w:t>
              </w:r>
            </w:ins>
            <w:r w:rsidRPr="00D759EF">
              <w:rPr>
                <w:rFonts w:ascii="Consolas" w:hAnsi="Consolas" w:cs="Courier New"/>
                <w:color w:val="008000"/>
                <w:sz w:val="22"/>
              </w:rPr>
              <w:t>body of the class comes here …</w:t>
            </w:r>
          </w:p>
          <w:p w14:paraId="726A9F14" w14:textId="77777777" w:rsidR="00371D15" w:rsidRPr="00D759EF" w:rsidRDefault="00371D15" w:rsidP="00563712">
            <w:pPr>
              <w:autoSpaceDE w:val="0"/>
              <w:autoSpaceDN w:val="0"/>
              <w:adjustRightInd w:val="0"/>
              <w:spacing w:before="0"/>
              <w:jc w:val="left"/>
              <w:rPr>
                <w:rFonts w:ascii="Consolas" w:hAnsi="Consolas" w:cs="Courier New"/>
                <w:sz w:val="22"/>
              </w:rPr>
            </w:pPr>
            <w:r w:rsidRPr="00D759EF">
              <w:rPr>
                <w:rFonts w:ascii="Consolas" w:hAnsi="Consolas" w:cs="Courier New"/>
                <w:sz w:val="22"/>
              </w:rPr>
              <w:t xml:space="preserve">} </w:t>
            </w:r>
          </w:p>
        </w:tc>
      </w:tr>
    </w:tbl>
    <w:p w14:paraId="7C3BBA46" w14:textId="77777777" w:rsidR="00371D15" w:rsidRPr="00D759EF" w:rsidRDefault="00371D15" w:rsidP="00371D15">
      <w:pPr>
        <w:numPr>
          <w:ilvl w:val="0"/>
          <w:numId w:val="3"/>
        </w:numPr>
        <w:spacing w:after="120"/>
        <w:rPr>
          <w:b/>
        </w:rPr>
      </w:pPr>
      <w:r w:rsidRPr="00D759EF">
        <w:rPr>
          <w:b/>
        </w:rPr>
        <w:t>Constructor</w:t>
      </w:r>
      <w:r w:rsidRPr="00D759EF">
        <w:t xml:space="preserve"> – it is used for </w:t>
      </w:r>
      <w:r w:rsidRPr="00D759EF">
        <w:rPr>
          <w:b/>
        </w:rPr>
        <w:t>creating new objects</w:t>
      </w:r>
      <w:r w:rsidRPr="00D759EF">
        <w:t>. Here is a typical constructor:</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501F56E8" w14:textId="77777777" w:rsidTr="00563712">
        <w:tc>
          <w:tcPr>
            <w:tcW w:w="7970" w:type="dxa"/>
            <w:tcBorders>
              <w:top w:val="single" w:sz="4" w:space="0" w:color="auto"/>
              <w:left w:val="single" w:sz="4" w:space="0" w:color="auto"/>
              <w:bottom w:val="single" w:sz="4" w:space="0" w:color="auto"/>
              <w:right w:val="single" w:sz="4" w:space="0" w:color="auto"/>
            </w:tcBorders>
          </w:tcPr>
          <w:p w14:paraId="1A66073E" w14:textId="77777777" w:rsidR="00371D15" w:rsidRPr="00D759EF" w:rsidRDefault="00371D15" w:rsidP="00563712">
            <w:pPr>
              <w:autoSpaceDE w:val="0"/>
              <w:autoSpaceDN w:val="0"/>
              <w:adjustRightInd w:val="0"/>
              <w:spacing w:before="0"/>
              <w:jc w:val="left"/>
              <w:rPr>
                <w:rFonts w:ascii="Consolas" w:hAnsi="Consolas"/>
                <w:sz w:val="22"/>
              </w:rPr>
            </w:pPr>
            <w:r w:rsidRPr="00D759EF">
              <w:rPr>
                <w:rFonts w:ascii="Consolas" w:hAnsi="Consolas" w:cs="Courier New"/>
                <w:color w:val="0000FF"/>
                <w:sz w:val="22"/>
              </w:rPr>
              <w:t>public</w:t>
            </w:r>
            <w:r w:rsidRPr="00D759EF">
              <w:rPr>
                <w:rFonts w:ascii="Consolas" w:hAnsi="Consolas"/>
                <w:sz w:val="22"/>
              </w:rPr>
              <w:t xml:space="preserve"> </w:t>
            </w:r>
            <w:proofErr w:type="gramStart"/>
            <w:r w:rsidRPr="00D759EF">
              <w:rPr>
                <w:rFonts w:ascii="Consolas" w:hAnsi="Consolas"/>
                <w:sz w:val="22"/>
              </w:rPr>
              <w:t>Dog(</w:t>
            </w:r>
            <w:proofErr w:type="gramEnd"/>
            <w:r w:rsidRPr="00D759EF">
              <w:rPr>
                <w:rFonts w:ascii="Consolas" w:hAnsi="Consolas"/>
                <w:sz w:val="22"/>
              </w:rPr>
              <w:t>)</w:t>
            </w:r>
          </w:p>
          <w:p w14:paraId="57309A15" w14:textId="77777777" w:rsidR="00371D15" w:rsidRPr="00D759EF" w:rsidRDefault="00371D15" w:rsidP="00563712">
            <w:pPr>
              <w:autoSpaceDE w:val="0"/>
              <w:autoSpaceDN w:val="0"/>
              <w:adjustRightInd w:val="0"/>
              <w:spacing w:before="0"/>
              <w:jc w:val="left"/>
              <w:rPr>
                <w:rFonts w:ascii="Consolas" w:hAnsi="Consolas" w:cs="Courier New"/>
                <w:sz w:val="22"/>
              </w:rPr>
            </w:pPr>
            <w:r w:rsidRPr="00D759EF">
              <w:rPr>
                <w:rFonts w:ascii="Consolas" w:hAnsi="Consolas" w:cs="Courier New"/>
                <w:sz w:val="22"/>
              </w:rPr>
              <w:t>{</w:t>
            </w:r>
          </w:p>
          <w:p w14:paraId="7E93F92F" w14:textId="77777777" w:rsidR="00371D15" w:rsidRPr="00D759EF" w:rsidRDefault="00371D15" w:rsidP="00563712">
            <w:pPr>
              <w:autoSpaceDE w:val="0"/>
              <w:autoSpaceDN w:val="0"/>
              <w:adjustRightInd w:val="0"/>
              <w:spacing w:before="0"/>
              <w:jc w:val="left"/>
              <w:rPr>
                <w:rFonts w:ascii="Consolas" w:hAnsi="Consolas"/>
                <w:sz w:val="22"/>
              </w:rPr>
            </w:pPr>
            <w:r w:rsidRPr="00D759EF">
              <w:rPr>
                <w:rFonts w:ascii="Consolas" w:hAnsi="Consolas" w:cs="Courier New"/>
                <w:color w:val="000000"/>
                <w:sz w:val="22"/>
              </w:rPr>
              <w:tab/>
            </w:r>
            <w:r w:rsidRPr="00D759EF">
              <w:rPr>
                <w:rFonts w:ascii="Consolas" w:hAnsi="Consolas" w:cs="Courier New"/>
                <w:color w:val="008000"/>
                <w:sz w:val="22"/>
              </w:rPr>
              <w:t>// … Some code …</w:t>
            </w:r>
          </w:p>
          <w:p w14:paraId="0DCB6CF3" w14:textId="77777777" w:rsidR="00371D15" w:rsidRPr="00D759EF" w:rsidRDefault="00371D15" w:rsidP="00563712">
            <w:pPr>
              <w:autoSpaceDE w:val="0"/>
              <w:autoSpaceDN w:val="0"/>
              <w:adjustRightInd w:val="0"/>
              <w:spacing w:before="0"/>
              <w:jc w:val="left"/>
              <w:rPr>
                <w:rFonts w:ascii="Consolas" w:hAnsi="Consolas" w:cs="Courier New"/>
                <w:color w:val="000000"/>
                <w:sz w:val="22"/>
              </w:rPr>
            </w:pPr>
            <w:r w:rsidRPr="00D759EF">
              <w:rPr>
                <w:rFonts w:ascii="Consolas" w:hAnsi="Consolas"/>
                <w:sz w:val="22"/>
              </w:rPr>
              <w:t>}</w:t>
            </w:r>
          </w:p>
        </w:tc>
      </w:tr>
    </w:tbl>
    <w:p w14:paraId="5D55D7B3" w14:textId="76D01D08" w:rsidR="00371D15" w:rsidRPr="00D759EF" w:rsidRDefault="00371D15" w:rsidP="00371D15">
      <w:pPr>
        <w:numPr>
          <w:ilvl w:val="0"/>
          <w:numId w:val="3"/>
        </w:numPr>
        <w:spacing w:after="120"/>
        <w:rPr>
          <w:b/>
        </w:rPr>
      </w:pPr>
      <w:r w:rsidRPr="00D759EF">
        <w:rPr>
          <w:b/>
        </w:rPr>
        <w:t>Fields</w:t>
      </w:r>
      <w:r w:rsidRPr="00D759EF">
        <w:t xml:space="preserve"> – they are variables</w:t>
      </w:r>
      <w:del w:id="174" w:author="Hans Zijlstra" w:date="2017-06-14T10:23:00Z">
        <w:r w:rsidRPr="00D759EF" w:rsidDel="00C06DB8">
          <w:delText>,</w:delText>
        </w:r>
      </w:del>
      <w:r w:rsidRPr="00D759EF">
        <w:t xml:space="preserve"> declared inside the class (</w:t>
      </w:r>
      <w:del w:id="175" w:author="Hans Zijlstra" w:date="2017-06-14T10:20:00Z">
        <w:r w:rsidRPr="00D759EF" w:rsidDel="00C06DB8">
          <w:delText xml:space="preserve">somewhere in the literature are </w:delText>
        </w:r>
      </w:del>
      <w:ins w:id="176" w:author="Hans Zijlstra" w:date="2017-06-14T10:20:00Z">
        <w:r w:rsidR="00C06DB8" w:rsidRPr="00D759EF">
          <w:t xml:space="preserve">also </w:t>
        </w:r>
      </w:ins>
      <w:r w:rsidRPr="00D759EF">
        <w:t xml:space="preserve">known as </w:t>
      </w:r>
      <w:r w:rsidRPr="00D759EF">
        <w:rPr>
          <w:b/>
        </w:rPr>
        <w:t>member-variables</w:t>
      </w:r>
      <w:r w:rsidRPr="00D759EF">
        <w:t>). The data of the object, which these variables represent</w:t>
      </w:r>
      <w:del w:id="177" w:author="Hans Zijlstra" w:date="2017-06-14T10:23:00Z">
        <w:r w:rsidRPr="00D759EF" w:rsidDel="00C06DB8">
          <w:delText>,</w:delText>
        </w:r>
      </w:del>
      <w:r w:rsidRPr="00D759EF">
        <w:t xml:space="preserve"> and </w:t>
      </w:r>
      <w:del w:id="178" w:author="Hans Zijlstra" w:date="2017-06-14T10:23:00Z">
        <w:r w:rsidRPr="00D759EF" w:rsidDel="00C06DB8">
          <w:delText>are retained into them</w:delText>
        </w:r>
      </w:del>
      <w:ins w:id="179" w:author="Hans Zijlstra" w:date="2017-06-14T10:23:00Z">
        <w:r w:rsidR="00C06DB8" w:rsidRPr="00D759EF">
          <w:t>retain</w:t>
        </w:r>
      </w:ins>
      <w:r w:rsidRPr="00D759EF">
        <w:t>, is the specific state of an object</w:t>
      </w:r>
      <w:r w:rsidRPr="00011129">
        <w:t>,</w:t>
      </w:r>
      <w:del w:id="180" w:author="Hans Zijlstra" w:date="2017-06-24T11:51:00Z">
        <w:r w:rsidRPr="00011129" w:rsidDel="00011129">
          <w:delText xml:space="preserve"> </w:delText>
        </w:r>
      </w:del>
      <w:del w:id="181" w:author="Hans Zijlstra" w:date="2017-06-14T10:24:00Z">
        <w:r w:rsidRPr="00011129" w:rsidDel="00C06DB8">
          <w:delText>and one is</w:delText>
        </w:r>
      </w:del>
      <w:r w:rsidRPr="00011129">
        <w:t xml:space="preserve"> required for the proper </w:t>
      </w:r>
      <w:del w:id="182" w:author="Hans Zijlstra" w:date="2017-06-14T10:24:00Z">
        <w:r w:rsidRPr="00011129" w:rsidDel="00C06DB8">
          <w:delText>work</w:delText>
        </w:r>
      </w:del>
      <w:ins w:id="183" w:author="Hans Zijlstra" w:date="2017-06-14T10:24:00Z">
        <w:r w:rsidR="00C06DB8" w:rsidRPr="00011129">
          <w:t>working</w:t>
        </w:r>
      </w:ins>
      <w:r w:rsidRPr="00011129">
        <w:t xml:space="preserve"> of </w:t>
      </w:r>
      <w:ins w:id="184" w:author="Hans Zijlstra" w:date="2017-06-14T10:24:00Z">
        <w:r w:rsidR="00C06DB8" w:rsidRPr="00011129">
          <w:t xml:space="preserve">the </w:t>
        </w:r>
      </w:ins>
      <w:r w:rsidRPr="00011129">
        <w:t>object’s methods. The values</w:t>
      </w:r>
      <w:del w:id="185" w:author="Hans Zijlstra" w:date="2017-06-14T10:26:00Z">
        <w:r w:rsidRPr="00011129" w:rsidDel="00C06DB8">
          <w:delText>, which are in</w:delText>
        </w:r>
      </w:del>
      <w:ins w:id="186" w:author="Hans Zijlstra" w:date="2017-06-24T11:52:00Z">
        <w:r w:rsidR="00011129">
          <w:t xml:space="preserve"> </w:t>
        </w:r>
      </w:ins>
      <w:ins w:id="187" w:author="Hans Zijlstra" w:date="2017-06-14T10:26:00Z">
        <w:r w:rsidR="00C06DB8" w:rsidRPr="00011129">
          <w:t>of</w:t>
        </w:r>
      </w:ins>
      <w:r w:rsidRPr="00011129">
        <w:t xml:space="preserve"> the fields</w:t>
      </w:r>
      <w:del w:id="188" w:author="Hans Zijlstra" w:date="2017-06-14T10:26:00Z">
        <w:r w:rsidRPr="00011129" w:rsidDel="00C06DB8">
          <w:delText>, reflect the</w:delText>
        </w:r>
      </w:del>
      <w:ins w:id="189" w:author="Hans Zijlstra" w:date="2017-06-24T11:52:00Z">
        <w:r w:rsidR="00011129">
          <w:t xml:space="preserve"> </w:t>
        </w:r>
      </w:ins>
      <w:ins w:id="190" w:author="Hans Zijlstra" w:date="2017-06-14T10:26:00Z">
        <w:r w:rsidR="00C06DB8" w:rsidRPr="00011129">
          <w:t>are</w:t>
        </w:r>
      </w:ins>
      <w:r w:rsidRPr="00011129">
        <w:t xml:space="preserve"> specific</w:t>
      </w:r>
      <w:del w:id="191" w:author="Hans Zijlstra" w:date="2017-06-24T11:52:00Z">
        <w:r w:rsidRPr="00011129" w:rsidDel="00011129">
          <w:delText xml:space="preserve"> </w:delText>
        </w:r>
      </w:del>
      <w:del w:id="192" w:author="Hans Zijlstra" w:date="2017-06-14T10:26:00Z">
        <w:r w:rsidRPr="00011129" w:rsidDel="00C06DB8">
          <w:delText>state of</w:delText>
        </w:r>
      </w:del>
      <w:del w:id="193" w:author="Hans Zijlstra" w:date="2017-06-24T11:52:00Z">
        <w:r w:rsidRPr="00011129" w:rsidDel="00011129">
          <w:delText xml:space="preserve"> </w:delText>
        </w:r>
      </w:del>
      <w:del w:id="194" w:author="Hans Zijlstra" w:date="2017-06-14T10:27:00Z">
        <w:r w:rsidRPr="00011129" w:rsidDel="00C06DB8">
          <w:delText>the given</w:delText>
        </w:r>
      </w:del>
      <w:r w:rsidRPr="00011129">
        <w:t xml:space="preserve"> </w:t>
      </w:r>
      <w:ins w:id="195" w:author="Hans Zijlstra" w:date="2017-06-14T10:27:00Z">
        <w:r w:rsidR="00C06DB8" w:rsidRPr="00011129">
          <w:t xml:space="preserve">for the </w:t>
        </w:r>
      </w:ins>
      <w:r w:rsidRPr="00011129">
        <w:t>object,</w:t>
      </w:r>
      <w:del w:id="196" w:author="Hans Zijlstra" w:date="2017-06-24T11:53:00Z">
        <w:r w:rsidRPr="00011129" w:rsidDel="00011129">
          <w:delText xml:space="preserve"> </w:delText>
        </w:r>
      </w:del>
      <w:del w:id="197" w:author="Hans Zijlstra" w:date="2017-06-14T10:27:00Z">
        <w:r w:rsidRPr="00011129" w:rsidDel="00C06DB8">
          <w:delText>but despite of this there are other types of fields, called</w:delText>
        </w:r>
      </w:del>
      <w:r w:rsidRPr="00977A5E">
        <w:t xml:space="preserve"> </w:t>
      </w:r>
      <w:ins w:id="198" w:author="Hans Zijlstra" w:date="2017-06-14T10:27:00Z">
        <w:r w:rsidR="00C06DB8" w:rsidRPr="00977A5E">
          <w:t xml:space="preserve">unless the fields are </w:t>
        </w:r>
      </w:ins>
      <w:r w:rsidRPr="00977A5E">
        <w:rPr>
          <w:b/>
        </w:rPr>
        <w:t>static</w:t>
      </w:r>
      <w:del w:id="199" w:author="Hans Zijlstra" w:date="2017-06-14T10:28:00Z">
        <w:r w:rsidRPr="00977A5E" w:rsidDel="000B5F84">
          <w:delText>, which</w:delText>
        </w:r>
      </w:del>
      <w:r w:rsidRPr="00977A5E">
        <w:t xml:space="preserve"> </w:t>
      </w:r>
      <w:ins w:id="200" w:author="Hans Zijlstra" w:date="2017-06-14T10:28:00Z">
        <w:r w:rsidR="000B5F84" w:rsidRPr="00977A5E">
          <w:t xml:space="preserve">and values </w:t>
        </w:r>
      </w:ins>
      <w:r w:rsidRPr="0028675A">
        <w:t>are shared among all</w:t>
      </w:r>
      <w:del w:id="201" w:author="Hans Zijlstra" w:date="2017-06-14T10:28:00Z">
        <w:r w:rsidRPr="00D759EF" w:rsidDel="000B5F84">
          <w:delText xml:space="preserve"> the</w:delText>
        </w:r>
      </w:del>
      <w:r w:rsidRPr="00D759EF">
        <w:t xml:space="preserve"> objects.</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5BC9443E" w14:textId="77777777" w:rsidTr="00563712">
        <w:tc>
          <w:tcPr>
            <w:tcW w:w="7970" w:type="dxa"/>
            <w:tcBorders>
              <w:top w:val="single" w:sz="4" w:space="0" w:color="auto"/>
              <w:left w:val="single" w:sz="4" w:space="0" w:color="auto"/>
              <w:bottom w:val="single" w:sz="4" w:space="0" w:color="auto"/>
              <w:right w:val="single" w:sz="4" w:space="0" w:color="auto"/>
            </w:tcBorders>
          </w:tcPr>
          <w:p w14:paraId="4140CA90" w14:textId="77777777" w:rsidR="00371D15" w:rsidRPr="00D759EF" w:rsidRDefault="00371D15" w:rsidP="00563712">
            <w:pPr>
              <w:autoSpaceDE w:val="0"/>
              <w:autoSpaceDN w:val="0"/>
              <w:adjustRightInd w:val="0"/>
              <w:spacing w:before="0"/>
              <w:jc w:val="left"/>
              <w:rPr>
                <w:rFonts w:ascii="Consolas" w:hAnsi="Consolas" w:cs="Courier New"/>
                <w:color w:val="008000"/>
                <w:sz w:val="22"/>
              </w:rPr>
            </w:pPr>
            <w:r w:rsidRPr="00D759EF">
              <w:rPr>
                <w:rFonts w:ascii="Consolas" w:hAnsi="Consolas" w:cs="Courier New"/>
                <w:color w:val="008000"/>
                <w:sz w:val="22"/>
              </w:rPr>
              <w:t>// Field definition</w:t>
            </w:r>
          </w:p>
          <w:p w14:paraId="6DA7DCA9" w14:textId="77777777" w:rsidR="00371D15" w:rsidRPr="00D759EF" w:rsidRDefault="00371D15" w:rsidP="00563712">
            <w:pPr>
              <w:autoSpaceDE w:val="0"/>
              <w:autoSpaceDN w:val="0"/>
              <w:adjustRightInd w:val="0"/>
              <w:spacing w:before="0"/>
              <w:jc w:val="left"/>
              <w:rPr>
                <w:rFonts w:ascii="Consolas" w:hAnsi="Consolas" w:cs="Consolas"/>
                <w:sz w:val="22"/>
                <w:szCs w:val="19"/>
              </w:rPr>
            </w:pPr>
            <w:r w:rsidRPr="00D759EF">
              <w:rPr>
                <w:rFonts w:ascii="Consolas" w:hAnsi="Consolas" w:cs="Courier New"/>
                <w:color w:val="0000FF"/>
                <w:sz w:val="22"/>
              </w:rPr>
              <w:t>private</w:t>
            </w:r>
            <w:r w:rsidRPr="00D759EF">
              <w:rPr>
                <w:rFonts w:ascii="Consolas" w:hAnsi="Consolas"/>
                <w:sz w:val="22"/>
              </w:rPr>
              <w:t xml:space="preserve"> </w:t>
            </w:r>
            <w:r w:rsidRPr="00D759EF">
              <w:rPr>
                <w:rFonts w:ascii="Consolas" w:hAnsi="Consolas" w:cs="Courier New"/>
                <w:color w:val="0000FF"/>
                <w:sz w:val="22"/>
              </w:rPr>
              <w:t>string</w:t>
            </w:r>
            <w:r w:rsidRPr="00D759EF">
              <w:rPr>
                <w:rFonts w:ascii="Consolas" w:hAnsi="Consolas"/>
                <w:sz w:val="22"/>
              </w:rPr>
              <w:t xml:space="preserve"> name;</w:t>
            </w:r>
          </w:p>
        </w:tc>
      </w:tr>
    </w:tbl>
    <w:p w14:paraId="534BDA4F" w14:textId="207D1A36" w:rsidR="00371D15" w:rsidRPr="00D759EF" w:rsidRDefault="00371D15" w:rsidP="00371D15">
      <w:pPr>
        <w:numPr>
          <w:ilvl w:val="0"/>
          <w:numId w:val="3"/>
        </w:numPr>
        <w:spacing w:after="120"/>
        <w:rPr>
          <w:b/>
        </w:rPr>
      </w:pPr>
      <w:r w:rsidRPr="00D759EF">
        <w:rPr>
          <w:b/>
        </w:rPr>
        <w:t>Properties</w:t>
      </w:r>
      <w:r w:rsidRPr="00D759EF">
        <w:t xml:space="preserve"> – </w:t>
      </w:r>
      <w:del w:id="202" w:author="Hans Zijlstra" w:date="2017-06-14T10:29:00Z">
        <w:r w:rsidRPr="00D759EF" w:rsidDel="00A024A5">
          <w:delText>this is the way to</w:delText>
        </w:r>
      </w:del>
      <w:ins w:id="203" w:author="Hans Zijlstra" w:date="2017-06-14T10:29:00Z">
        <w:r w:rsidR="00A024A5" w:rsidRPr="00D759EF">
          <w:t>they</w:t>
        </w:r>
      </w:ins>
      <w:r w:rsidRPr="00D759EF">
        <w:t xml:space="preserve"> describe the </w:t>
      </w:r>
      <w:r w:rsidRPr="00D759EF">
        <w:rPr>
          <w:b/>
        </w:rPr>
        <w:t>characteristics</w:t>
      </w:r>
      <w:r w:rsidRPr="00D759EF">
        <w:t xml:space="preserve"> of a</w:t>
      </w:r>
      <w:del w:id="204" w:author="Hans Zijlstra" w:date="2017-06-14T10:29:00Z">
        <w:r w:rsidRPr="00D759EF" w:rsidDel="00A024A5">
          <w:delText xml:space="preserve"> given</w:delText>
        </w:r>
      </w:del>
      <w:r w:rsidRPr="00D759EF">
        <w:t xml:space="preserve"> class. Usually, the value</w:t>
      </w:r>
      <w:ins w:id="205" w:author="Hans Zijlstra" w:date="2017-06-14T10:29:00Z">
        <w:r w:rsidR="00A024A5" w:rsidRPr="00D759EF">
          <w:t>s</w:t>
        </w:r>
      </w:ins>
      <w:r w:rsidRPr="00D759EF">
        <w:t xml:space="preserve"> of the characteristics </w:t>
      </w:r>
      <w:ins w:id="206" w:author="Hans Zijlstra" w:date="2017-06-14T10:29:00Z">
        <w:r w:rsidR="00A024A5" w:rsidRPr="00D759EF">
          <w:t>are</w:t>
        </w:r>
      </w:ins>
      <w:del w:id="207" w:author="Hans Zijlstra" w:date="2017-06-14T10:29:00Z">
        <w:r w:rsidRPr="00D759EF" w:rsidDel="00A024A5">
          <w:delText>is</w:delText>
        </w:r>
      </w:del>
      <w:r w:rsidRPr="00D759EF">
        <w:t xml:space="preserve"> kept in the fields of the object. Similar to </w:t>
      </w:r>
      <w:r w:rsidRPr="00D759EF">
        <w:lastRenderedPageBreak/>
        <w:t xml:space="preserve">the fields, the properties may be </w:t>
      </w:r>
      <w:del w:id="208" w:author="Hans Zijlstra" w:date="2017-06-14T10:30:00Z">
        <w:r w:rsidRPr="00D759EF" w:rsidDel="00A024A5">
          <w:delText>held by certain</w:delText>
        </w:r>
      </w:del>
      <w:ins w:id="209" w:author="Hans Zijlstra" w:date="2017-06-14T10:30:00Z">
        <w:r w:rsidR="00A024A5" w:rsidRPr="00D759EF">
          <w:t>specific to an</w:t>
        </w:r>
      </w:ins>
      <w:r w:rsidRPr="00D759EF">
        <w:t xml:space="preserve"> object or </w:t>
      </w:r>
      <w:del w:id="210" w:author="Hans Zijlstra" w:date="2017-06-14T10:30:00Z">
        <w:r w:rsidRPr="00D759EF" w:rsidDel="00A024A5">
          <w:delText>to be</w:delText>
        </w:r>
      </w:del>
      <w:del w:id="211" w:author="Hans Zijlstra" w:date="2017-06-14T10:31:00Z">
        <w:r w:rsidRPr="00D759EF" w:rsidDel="00A024A5">
          <w:delText xml:space="preserve"> </w:delText>
        </w:r>
      </w:del>
      <w:r w:rsidRPr="00D759EF">
        <w:t>shared among</w:t>
      </w:r>
      <w:del w:id="212" w:author="Hans Zijlstra" w:date="2017-06-14T10:30:00Z">
        <w:r w:rsidRPr="00D759EF" w:rsidDel="00A024A5">
          <w:delText xml:space="preserve"> the rest of the</w:delText>
        </w:r>
      </w:del>
      <w:r w:rsidRPr="00D759EF">
        <w:t xml:space="preserve"> objects.</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3E1842B0" w14:textId="77777777" w:rsidTr="00563712">
        <w:tc>
          <w:tcPr>
            <w:tcW w:w="7970" w:type="dxa"/>
            <w:tcBorders>
              <w:top w:val="single" w:sz="4" w:space="0" w:color="auto"/>
              <w:left w:val="single" w:sz="4" w:space="0" w:color="auto"/>
              <w:bottom w:val="single" w:sz="4" w:space="0" w:color="auto"/>
              <w:right w:val="single" w:sz="4" w:space="0" w:color="auto"/>
            </w:tcBorders>
          </w:tcPr>
          <w:p w14:paraId="2002F619" w14:textId="77777777" w:rsidR="00371D15" w:rsidRPr="00D759EF" w:rsidRDefault="00371D15" w:rsidP="00563712">
            <w:pPr>
              <w:autoSpaceDE w:val="0"/>
              <w:autoSpaceDN w:val="0"/>
              <w:adjustRightInd w:val="0"/>
              <w:spacing w:before="0"/>
              <w:jc w:val="left"/>
              <w:rPr>
                <w:rFonts w:ascii="Consolas" w:hAnsi="Consolas" w:cs="Courier New"/>
                <w:color w:val="008000"/>
                <w:sz w:val="22"/>
              </w:rPr>
            </w:pPr>
            <w:r w:rsidRPr="00D759EF">
              <w:rPr>
                <w:rFonts w:ascii="Consolas" w:hAnsi="Consolas" w:cs="Courier New"/>
                <w:color w:val="008000"/>
                <w:sz w:val="22"/>
              </w:rPr>
              <w:t>// Property definition</w:t>
            </w:r>
          </w:p>
          <w:p w14:paraId="2CA7D80D" w14:textId="77777777" w:rsidR="00371D15" w:rsidRPr="00D759EF" w:rsidRDefault="00371D15" w:rsidP="00563712">
            <w:pPr>
              <w:autoSpaceDE w:val="0"/>
              <w:autoSpaceDN w:val="0"/>
              <w:adjustRightInd w:val="0"/>
              <w:spacing w:before="0"/>
              <w:jc w:val="left"/>
              <w:rPr>
                <w:rFonts w:ascii="Consolas" w:hAnsi="Consolas" w:cs="Consolas"/>
                <w:sz w:val="22"/>
                <w:szCs w:val="19"/>
              </w:rPr>
            </w:pPr>
            <w:r w:rsidRPr="00D759EF">
              <w:rPr>
                <w:rFonts w:ascii="Consolas" w:hAnsi="Consolas" w:cs="Courier New"/>
                <w:color w:val="0000FF"/>
                <w:sz w:val="22"/>
              </w:rPr>
              <w:t>private</w:t>
            </w:r>
            <w:r w:rsidRPr="00D759EF">
              <w:rPr>
                <w:rFonts w:ascii="Consolas" w:hAnsi="Consolas"/>
                <w:sz w:val="22"/>
              </w:rPr>
              <w:t xml:space="preserve"> </w:t>
            </w:r>
            <w:r w:rsidRPr="00D759EF">
              <w:rPr>
                <w:rFonts w:ascii="Consolas" w:hAnsi="Consolas" w:cs="Courier New"/>
                <w:color w:val="0000FF"/>
                <w:sz w:val="22"/>
              </w:rPr>
              <w:t>string</w:t>
            </w:r>
            <w:r w:rsidRPr="00D759EF">
              <w:rPr>
                <w:rFonts w:ascii="Consolas" w:hAnsi="Consolas"/>
                <w:sz w:val="22"/>
              </w:rPr>
              <w:t xml:space="preserve"> Name </w:t>
            </w:r>
            <w:proofErr w:type="gramStart"/>
            <w:r w:rsidRPr="00D759EF">
              <w:rPr>
                <w:rFonts w:ascii="Consolas" w:hAnsi="Consolas"/>
                <w:sz w:val="22"/>
              </w:rPr>
              <w:t xml:space="preserve">{ </w:t>
            </w:r>
            <w:r w:rsidRPr="00D759EF">
              <w:rPr>
                <w:rFonts w:ascii="Consolas" w:hAnsi="Consolas" w:cs="Courier New"/>
                <w:color w:val="0000FF"/>
                <w:sz w:val="22"/>
              </w:rPr>
              <w:t>get</w:t>
            </w:r>
            <w:proofErr w:type="gramEnd"/>
            <w:r w:rsidRPr="00D759EF">
              <w:rPr>
                <w:rFonts w:ascii="Consolas" w:hAnsi="Consolas"/>
                <w:sz w:val="22"/>
              </w:rPr>
              <w:t xml:space="preserve">; </w:t>
            </w:r>
            <w:r w:rsidRPr="00D759EF">
              <w:rPr>
                <w:rFonts w:ascii="Consolas" w:hAnsi="Consolas" w:cs="Courier New"/>
                <w:color w:val="0000FF"/>
                <w:sz w:val="22"/>
              </w:rPr>
              <w:t>set</w:t>
            </w:r>
            <w:r w:rsidRPr="00D759EF">
              <w:rPr>
                <w:rFonts w:ascii="Consolas" w:hAnsi="Consolas"/>
                <w:sz w:val="22"/>
              </w:rPr>
              <w:t>; }</w:t>
            </w:r>
          </w:p>
        </w:tc>
      </w:tr>
    </w:tbl>
    <w:p w14:paraId="43C33D38" w14:textId="5E06BB60" w:rsidR="00371D15" w:rsidRPr="00977A5E" w:rsidRDefault="00371D15" w:rsidP="00371D15">
      <w:pPr>
        <w:numPr>
          <w:ilvl w:val="0"/>
          <w:numId w:val="3"/>
        </w:numPr>
      </w:pPr>
      <w:r w:rsidRPr="00D759EF">
        <w:rPr>
          <w:b/>
        </w:rPr>
        <w:t>Methods</w:t>
      </w:r>
      <w:r w:rsidRPr="00D759EF">
        <w:t xml:space="preserve"> – from the chapter "</w:t>
      </w:r>
      <w:r w:rsidR="00A6273F" w:rsidRPr="00D759EF">
        <w:fldChar w:fldCharType="begin"/>
      </w:r>
      <w:r w:rsidR="00A6273F" w:rsidRPr="00D759EF">
        <w:instrText xml:space="preserve"> HYPERLINK \l "Chapter_09_Methods" </w:instrText>
      </w:r>
      <w:r w:rsidR="00A6273F" w:rsidRPr="00D759EF">
        <w:rPr>
          <w:rPrChange w:id="213" w:author="Hans Zijlstra" w:date="2017-06-24T11:23:00Z">
            <w:rPr>
              <w:rStyle w:val="Hyperlink"/>
            </w:rPr>
          </w:rPrChange>
        </w:rPr>
        <w:fldChar w:fldCharType="separate"/>
      </w:r>
      <w:r w:rsidRPr="00D759EF">
        <w:rPr>
          <w:rStyle w:val="Hyperlink"/>
        </w:rPr>
        <w:t>Methods</w:t>
      </w:r>
      <w:r w:rsidR="00A6273F" w:rsidRPr="00D759EF">
        <w:rPr>
          <w:rStyle w:val="Hyperlink"/>
        </w:rPr>
        <w:fldChar w:fldCharType="end"/>
      </w:r>
      <w:r w:rsidRPr="00D759EF">
        <w:t xml:space="preserve">" we know that methods are named blocks of programming code. They perform particular actions and through them the objects achieve their </w:t>
      </w:r>
      <w:ins w:id="214" w:author="Hans Zijlstra" w:date="2017-06-14T10:34:00Z">
        <w:r w:rsidR="00576900" w:rsidRPr="00011129">
          <w:t xml:space="preserve">particular </w:t>
        </w:r>
      </w:ins>
      <w:r w:rsidRPr="00011129">
        <w:t>behavior</w:t>
      </w:r>
      <w:ins w:id="215" w:author="Hans Zijlstra" w:date="2017-06-14T10:34:00Z">
        <w:r w:rsidR="00576900" w:rsidRPr="00011129">
          <w:t>,</w:t>
        </w:r>
      </w:ins>
      <w:r w:rsidRPr="00011129">
        <w:t xml:space="preserve"> </w:t>
      </w:r>
      <w:del w:id="216" w:author="Hans Zijlstra" w:date="2017-06-14T10:34:00Z">
        <w:r w:rsidRPr="00011129" w:rsidDel="00576900">
          <w:delText>based</w:delText>
        </w:r>
      </w:del>
      <w:ins w:id="217" w:author="Hans Zijlstra" w:date="2017-06-14T10:34:00Z">
        <w:r w:rsidR="00576900" w:rsidRPr="00011129">
          <w:t>depending</w:t>
        </w:r>
      </w:ins>
      <w:r w:rsidRPr="00011129">
        <w:t xml:space="preserve"> on the class type. Methods execute the implemented programming logic (algorithms) an</w:t>
      </w:r>
      <w:r w:rsidRPr="00977A5E">
        <w:t>d</w:t>
      </w:r>
      <w:del w:id="218" w:author="Hans Zijlstra" w:date="2017-06-14T10:35:00Z">
        <w:r w:rsidRPr="00977A5E" w:rsidDel="00576900">
          <w:delText xml:space="preserve"> the</w:delText>
        </w:r>
      </w:del>
      <w:r w:rsidRPr="00977A5E">
        <w:t xml:space="preserve"> </w:t>
      </w:r>
      <w:del w:id="219" w:author="Hans Zijlstra" w:date="2017-06-14T10:35:00Z">
        <w:r w:rsidRPr="00977A5E" w:rsidDel="00576900">
          <w:delText>handling of</w:delText>
        </w:r>
      </w:del>
      <w:ins w:id="220" w:author="Hans Zijlstra" w:date="2017-06-14T10:35:00Z">
        <w:r w:rsidR="00576900" w:rsidRPr="00977A5E">
          <w:t>handle the</w:t>
        </w:r>
      </w:ins>
      <w:r w:rsidRPr="00977A5E">
        <w:t xml:space="preserve"> data.</w:t>
      </w:r>
    </w:p>
    <w:p w14:paraId="34105AAC" w14:textId="77777777" w:rsidR="00371D15" w:rsidRPr="0028675A" w:rsidRDefault="00371D15" w:rsidP="00371D15">
      <w:pPr>
        <w:pStyle w:val="Heading3"/>
      </w:pPr>
      <w:bookmarkStart w:id="221" w:name="Sample_Class_Dog"/>
      <w:bookmarkEnd w:id="221"/>
      <w:r w:rsidRPr="0028675A">
        <w:t>Sample Class: Dog</w:t>
      </w:r>
    </w:p>
    <w:p w14:paraId="72733D57" w14:textId="434F3142" w:rsidR="00371D15" w:rsidRPr="00D759EF" w:rsidRDefault="00371D15" w:rsidP="00371D15">
      <w:pPr>
        <w:spacing w:after="120"/>
      </w:pPr>
      <w:r w:rsidRPr="00D759EF">
        <w:t xml:space="preserve">Here is how a class looks like. The class </w:t>
      </w:r>
      <w:r w:rsidRPr="00D759EF">
        <w:rPr>
          <w:rStyle w:val="Code"/>
        </w:rPr>
        <w:t>Dog</w:t>
      </w:r>
      <w:del w:id="222" w:author="Hans Zijlstra" w:date="2017-06-14T10:36:00Z">
        <w:r w:rsidRPr="00D759EF" w:rsidDel="00576900">
          <w:delText xml:space="preserve"> defined here</w:delText>
        </w:r>
      </w:del>
      <w:r w:rsidRPr="00D759EF">
        <w:t xml:space="preserve"> owns all the elements</w:t>
      </w:r>
      <w:del w:id="223" w:author="Hans Zijlstra" w:date="2017-06-14T10:36:00Z">
        <w:r w:rsidRPr="00D759EF" w:rsidDel="00576900">
          <w:delText>, which we</w:delText>
        </w:r>
      </w:del>
      <w:r w:rsidRPr="00D759EF">
        <w:t xml:space="preserve"> described so far:</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207994F9" w14:textId="77777777" w:rsidTr="00563712">
        <w:tc>
          <w:tcPr>
            <w:tcW w:w="7970" w:type="dxa"/>
            <w:tcBorders>
              <w:top w:val="single" w:sz="4" w:space="0" w:color="auto"/>
              <w:left w:val="single" w:sz="4" w:space="0" w:color="auto"/>
              <w:bottom w:val="single" w:sz="4" w:space="0" w:color="auto"/>
              <w:right w:val="single" w:sz="4" w:space="0" w:color="auto"/>
            </w:tcBorders>
          </w:tcPr>
          <w:p w14:paraId="4A053009"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8000"/>
                <w:sz w:val="22"/>
              </w:rPr>
              <w:t>// Class declaration</w:t>
            </w:r>
          </w:p>
          <w:p w14:paraId="4410A5CE"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FF"/>
                <w:sz w:val="22"/>
              </w:rPr>
              <w:t>public</w:t>
            </w:r>
            <w:r w:rsidRPr="00D759EF">
              <w:rPr>
                <w:rFonts w:ascii="Consolas" w:hAnsi="Consolas"/>
                <w:noProof/>
                <w:sz w:val="22"/>
              </w:rPr>
              <w:t xml:space="preserve"> </w:t>
            </w:r>
            <w:r w:rsidRPr="00D759EF">
              <w:rPr>
                <w:rFonts w:ascii="Consolas" w:hAnsi="Consolas" w:cs="Courier New"/>
                <w:noProof/>
                <w:color w:val="0000FF"/>
                <w:sz w:val="22"/>
              </w:rPr>
              <w:t>class</w:t>
            </w:r>
            <w:r w:rsidRPr="00D759EF">
              <w:rPr>
                <w:rFonts w:ascii="Consolas" w:hAnsi="Consolas"/>
                <w:noProof/>
                <w:sz w:val="22"/>
              </w:rPr>
              <w:t xml:space="preserve"> </w:t>
            </w:r>
            <w:r w:rsidRPr="00D759EF">
              <w:rPr>
                <w:rFonts w:ascii="Consolas" w:hAnsi="Consolas"/>
                <w:noProof/>
                <w:color w:val="2B91AF"/>
                <w:sz w:val="22"/>
              </w:rPr>
              <w:t>Dog</w:t>
            </w:r>
          </w:p>
          <w:p w14:paraId="4DB5B630"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w:t>
            </w:r>
            <w:r w:rsidRPr="00D759EF">
              <w:rPr>
                <w:rFonts w:ascii="Consolas" w:hAnsi="Consolas"/>
                <w:noProof/>
                <w:sz w:val="22"/>
              </w:rPr>
              <w:tab/>
            </w:r>
            <w:r w:rsidRPr="00D759EF">
              <w:rPr>
                <w:rFonts w:ascii="Consolas" w:hAnsi="Consolas" w:cs="Courier New"/>
                <w:noProof/>
                <w:color w:val="008000"/>
                <w:sz w:val="22"/>
              </w:rPr>
              <w:t>// Opening bracket of the class body</w:t>
            </w:r>
          </w:p>
          <w:p w14:paraId="4F1B2DEC"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60BD9272"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8000"/>
                <w:sz w:val="22"/>
              </w:rPr>
              <w:t>// Field declaration</w:t>
            </w:r>
          </w:p>
          <w:p w14:paraId="63A805D7"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private</w:t>
            </w:r>
            <w:r w:rsidRPr="00D759EF">
              <w:rPr>
                <w:rFonts w:ascii="Consolas" w:hAnsi="Consolas"/>
                <w:noProof/>
                <w:sz w:val="22"/>
              </w:rPr>
              <w:t xml:space="preserve"> </w:t>
            </w:r>
            <w:r w:rsidRPr="00D759EF">
              <w:rPr>
                <w:rFonts w:ascii="Consolas" w:hAnsi="Consolas" w:cs="Courier New"/>
                <w:noProof/>
                <w:color w:val="0000FF"/>
                <w:sz w:val="22"/>
              </w:rPr>
              <w:t>string</w:t>
            </w:r>
            <w:r w:rsidRPr="00D759EF">
              <w:rPr>
                <w:rFonts w:ascii="Consolas" w:hAnsi="Consolas"/>
                <w:noProof/>
                <w:sz w:val="22"/>
              </w:rPr>
              <w:t xml:space="preserve"> name;</w:t>
            </w:r>
          </w:p>
          <w:p w14:paraId="3FF4EE8F"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3270BB8B" w14:textId="77E5EE50"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8000"/>
                <w:sz w:val="22"/>
              </w:rPr>
              <w:t>// Constructor declaration (</w:t>
            </w:r>
            <w:del w:id="224" w:author="Hans Zijlstra" w:date="2017-06-14T10:36:00Z">
              <w:r w:rsidRPr="00D759EF" w:rsidDel="00576900">
                <w:rPr>
                  <w:rFonts w:ascii="Consolas" w:hAnsi="Consolas" w:cs="Courier New"/>
                  <w:noProof/>
                  <w:color w:val="008000"/>
                  <w:sz w:val="22"/>
                </w:rPr>
                <w:delText>peremeterless</w:delText>
              </w:r>
            </w:del>
            <w:r w:rsidRPr="00D759EF">
              <w:rPr>
                <w:rFonts w:ascii="Consolas" w:hAnsi="Consolas" w:cs="Courier New"/>
                <w:noProof/>
                <w:color w:val="008000"/>
                <w:sz w:val="22"/>
              </w:rPr>
              <w:t xml:space="preserve"> </w:t>
            </w:r>
            <w:ins w:id="225" w:author="Hans Zijlstra" w:date="2017-06-14T10:36:00Z">
              <w:r w:rsidR="00576900" w:rsidRPr="00D759EF">
                <w:rPr>
                  <w:rFonts w:ascii="Consolas" w:hAnsi="Consolas" w:cs="Courier New"/>
                  <w:noProof/>
                  <w:color w:val="008000"/>
                  <w:sz w:val="22"/>
                </w:rPr>
                <w:t>parameterl</w:t>
              </w:r>
            </w:ins>
            <w:ins w:id="226" w:author="Hans Zijlstra" w:date="2017-06-14T10:37:00Z">
              <w:r w:rsidR="00576900" w:rsidRPr="00D759EF">
                <w:rPr>
                  <w:rFonts w:ascii="Consolas" w:hAnsi="Consolas" w:cs="Courier New"/>
                  <w:noProof/>
                  <w:color w:val="008000"/>
                  <w:sz w:val="22"/>
                </w:rPr>
                <w:t xml:space="preserve">ess </w:t>
              </w:r>
            </w:ins>
            <w:r w:rsidRPr="00D759EF">
              <w:rPr>
                <w:rFonts w:ascii="Consolas" w:hAnsi="Consolas" w:cs="Courier New"/>
                <w:noProof/>
                <w:color w:val="008000"/>
                <w:sz w:val="22"/>
              </w:rPr>
              <w:t>empty constructor)</w:t>
            </w:r>
          </w:p>
          <w:p w14:paraId="29D783F0"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public</w:t>
            </w:r>
            <w:r w:rsidRPr="00D759EF">
              <w:rPr>
                <w:rFonts w:ascii="Consolas" w:hAnsi="Consolas"/>
                <w:noProof/>
                <w:sz w:val="22"/>
              </w:rPr>
              <w:t xml:space="preserve"> Dog()</w:t>
            </w:r>
          </w:p>
          <w:p w14:paraId="4BED49C1"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69335A76"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7222498A"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286C29D2"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8000"/>
                <w:sz w:val="22"/>
              </w:rPr>
              <w:t>// Another constructor declaration</w:t>
            </w:r>
          </w:p>
          <w:p w14:paraId="588D2C56"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public</w:t>
            </w:r>
            <w:r w:rsidRPr="00D759EF">
              <w:rPr>
                <w:rFonts w:ascii="Consolas" w:hAnsi="Consolas"/>
                <w:noProof/>
                <w:sz w:val="22"/>
              </w:rPr>
              <w:t xml:space="preserve"> Dog(</w:t>
            </w:r>
            <w:r w:rsidRPr="00D759EF">
              <w:rPr>
                <w:rFonts w:ascii="Consolas" w:hAnsi="Consolas" w:cs="Courier New"/>
                <w:noProof/>
                <w:color w:val="0000FF"/>
                <w:sz w:val="22"/>
              </w:rPr>
              <w:t>string</w:t>
            </w:r>
            <w:r w:rsidRPr="00D759EF">
              <w:rPr>
                <w:rFonts w:ascii="Consolas" w:hAnsi="Consolas"/>
                <w:noProof/>
                <w:sz w:val="22"/>
              </w:rPr>
              <w:t xml:space="preserve"> name)</w:t>
            </w:r>
          </w:p>
          <w:p w14:paraId="3AEAD149"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5D6BA287"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rPr>
              <w:t>this</w:t>
            </w:r>
            <w:r w:rsidRPr="00D759EF">
              <w:rPr>
                <w:rFonts w:ascii="Consolas" w:hAnsi="Consolas"/>
                <w:noProof/>
                <w:sz w:val="22"/>
              </w:rPr>
              <w:t>.name = name;</w:t>
            </w:r>
          </w:p>
          <w:p w14:paraId="0546FA0D"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0EF37282"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2C7C9808"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8000"/>
                <w:sz w:val="22"/>
              </w:rPr>
              <w:t>// Property declaration</w:t>
            </w:r>
          </w:p>
          <w:p w14:paraId="42E1243A"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public</w:t>
            </w:r>
            <w:r w:rsidRPr="00D759EF">
              <w:rPr>
                <w:rFonts w:ascii="Consolas" w:hAnsi="Consolas"/>
                <w:noProof/>
                <w:sz w:val="22"/>
              </w:rPr>
              <w:t xml:space="preserve"> </w:t>
            </w:r>
            <w:r w:rsidRPr="00D759EF">
              <w:rPr>
                <w:rFonts w:ascii="Consolas" w:hAnsi="Consolas" w:cs="Courier New"/>
                <w:noProof/>
                <w:color w:val="0000FF"/>
                <w:sz w:val="22"/>
              </w:rPr>
              <w:t>string</w:t>
            </w:r>
            <w:r w:rsidRPr="00D759EF">
              <w:rPr>
                <w:rFonts w:ascii="Consolas" w:hAnsi="Consolas"/>
                <w:noProof/>
                <w:sz w:val="22"/>
              </w:rPr>
              <w:t xml:space="preserve"> Name</w:t>
            </w:r>
          </w:p>
          <w:p w14:paraId="52379D2F"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3A96054B"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rPr>
              <w:t>get</w:t>
            </w:r>
            <w:r w:rsidRPr="00D759EF">
              <w:rPr>
                <w:rFonts w:ascii="Consolas" w:hAnsi="Consolas"/>
                <w:noProof/>
                <w:sz w:val="22"/>
              </w:rPr>
              <w:t xml:space="preserve"> { </w:t>
            </w:r>
            <w:r w:rsidRPr="00D759EF">
              <w:rPr>
                <w:rFonts w:ascii="Consolas" w:hAnsi="Consolas" w:cs="Courier New"/>
                <w:noProof/>
                <w:color w:val="0000FF"/>
                <w:sz w:val="22"/>
              </w:rPr>
              <w:t>return</w:t>
            </w:r>
            <w:r w:rsidRPr="00D759EF">
              <w:rPr>
                <w:rFonts w:ascii="Consolas" w:hAnsi="Consolas"/>
                <w:noProof/>
                <w:sz w:val="22"/>
              </w:rPr>
              <w:t xml:space="preserve"> name; }</w:t>
            </w:r>
          </w:p>
          <w:p w14:paraId="2855D355"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rPr>
              <w:t>set</w:t>
            </w:r>
            <w:r w:rsidRPr="00D759EF">
              <w:rPr>
                <w:rFonts w:ascii="Consolas" w:hAnsi="Consolas"/>
                <w:noProof/>
                <w:sz w:val="22"/>
              </w:rPr>
              <w:t xml:space="preserve"> { name = </w:t>
            </w:r>
            <w:r w:rsidRPr="00D759EF">
              <w:rPr>
                <w:rFonts w:ascii="Consolas" w:hAnsi="Consolas" w:cs="Courier New"/>
                <w:noProof/>
                <w:color w:val="0000FF"/>
                <w:sz w:val="22"/>
              </w:rPr>
              <w:t>value</w:t>
            </w:r>
            <w:r w:rsidRPr="00D759EF">
              <w:rPr>
                <w:rFonts w:ascii="Consolas" w:hAnsi="Consolas"/>
                <w:noProof/>
                <w:sz w:val="22"/>
              </w:rPr>
              <w:t>; }</w:t>
            </w:r>
          </w:p>
          <w:p w14:paraId="7F99297C"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31D9706F"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7DBB2BDC"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8000"/>
                <w:sz w:val="22"/>
              </w:rPr>
              <w:t>// Method declaration (non-static)</w:t>
            </w:r>
          </w:p>
          <w:p w14:paraId="108E9973"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public</w:t>
            </w:r>
            <w:r w:rsidRPr="00D759EF">
              <w:rPr>
                <w:rFonts w:ascii="Consolas" w:hAnsi="Consolas"/>
                <w:noProof/>
                <w:sz w:val="22"/>
              </w:rPr>
              <w:t xml:space="preserve"> </w:t>
            </w:r>
            <w:r w:rsidRPr="00D759EF">
              <w:rPr>
                <w:rFonts w:ascii="Consolas" w:hAnsi="Consolas" w:cs="Courier New"/>
                <w:noProof/>
                <w:color w:val="0000FF"/>
                <w:sz w:val="22"/>
              </w:rPr>
              <w:t>void</w:t>
            </w:r>
            <w:r w:rsidRPr="00D759EF">
              <w:rPr>
                <w:rFonts w:ascii="Consolas" w:hAnsi="Consolas"/>
                <w:noProof/>
                <w:sz w:val="22"/>
              </w:rPr>
              <w:t xml:space="preserve"> Bark()</w:t>
            </w:r>
          </w:p>
          <w:p w14:paraId="49A19470"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56C8675A"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noProof/>
                <w:sz w:val="22"/>
              </w:rPr>
              <w:tab/>
            </w:r>
            <w:r w:rsidRPr="00D759EF">
              <w:rPr>
                <w:rFonts w:ascii="Consolas" w:hAnsi="Consolas"/>
                <w:noProof/>
                <w:sz w:val="22"/>
              </w:rPr>
              <w:tab/>
            </w:r>
            <w:r w:rsidRPr="00D759EF">
              <w:rPr>
                <w:rFonts w:ascii="Consolas" w:hAnsi="Consolas"/>
                <w:noProof/>
                <w:color w:val="2B91AF"/>
                <w:sz w:val="22"/>
              </w:rPr>
              <w:t>Console</w:t>
            </w:r>
            <w:r w:rsidRPr="00D759EF">
              <w:rPr>
                <w:rFonts w:ascii="Consolas" w:hAnsi="Consolas" w:cs="Consolas"/>
                <w:noProof/>
                <w:sz w:val="22"/>
                <w:szCs w:val="22"/>
              </w:rPr>
              <w:t>.WriteLine(</w:t>
            </w:r>
            <w:r w:rsidRPr="00D759EF">
              <w:rPr>
                <w:rFonts w:ascii="Consolas" w:hAnsi="Consolas" w:cs="Consolas"/>
                <w:noProof/>
                <w:color w:val="A31515"/>
                <w:sz w:val="22"/>
                <w:szCs w:val="22"/>
              </w:rPr>
              <w:t>"{0} said: Wow-wow!"</w:t>
            </w:r>
            <w:r w:rsidRPr="00D759EF">
              <w:rPr>
                <w:rFonts w:ascii="Consolas" w:hAnsi="Consolas" w:cs="Consolas"/>
                <w:noProof/>
                <w:sz w:val="22"/>
                <w:szCs w:val="22"/>
              </w:rPr>
              <w:t>,</w:t>
            </w:r>
          </w:p>
          <w:p w14:paraId="6131B94A"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nsolas"/>
                <w:noProof/>
                <w:sz w:val="22"/>
                <w:szCs w:val="22"/>
              </w:rPr>
              <w:tab/>
            </w:r>
            <w:r w:rsidRPr="00D759EF">
              <w:rPr>
                <w:rFonts w:ascii="Consolas" w:hAnsi="Consolas" w:cs="Consolas"/>
                <w:noProof/>
                <w:sz w:val="22"/>
                <w:szCs w:val="22"/>
              </w:rPr>
              <w:tab/>
            </w:r>
            <w:r w:rsidRPr="00D759EF">
              <w:rPr>
                <w:rFonts w:ascii="Consolas" w:hAnsi="Consolas" w:cs="Consolas"/>
                <w:noProof/>
                <w:sz w:val="22"/>
                <w:szCs w:val="22"/>
              </w:rPr>
              <w:tab/>
              <w:t xml:space="preserve">name ?? </w:t>
            </w:r>
            <w:r w:rsidRPr="00D759EF">
              <w:rPr>
                <w:rFonts w:ascii="Consolas" w:hAnsi="Consolas" w:cs="Consolas"/>
                <w:noProof/>
                <w:color w:val="A31515"/>
                <w:sz w:val="22"/>
                <w:szCs w:val="22"/>
              </w:rPr>
              <w:t>"[unnamed dog]"</w:t>
            </w:r>
            <w:r w:rsidRPr="00D759EF">
              <w:rPr>
                <w:rFonts w:ascii="Consolas" w:hAnsi="Consolas" w:cs="Consolas"/>
                <w:noProof/>
                <w:sz w:val="22"/>
                <w:szCs w:val="22"/>
              </w:rPr>
              <w:t>);</w:t>
            </w:r>
          </w:p>
          <w:p w14:paraId="4B9E44AB"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11BD2678" w14:textId="77777777" w:rsidR="00371D15" w:rsidRPr="00D759EF" w:rsidRDefault="00371D15" w:rsidP="00563712">
            <w:pPr>
              <w:autoSpaceDE w:val="0"/>
              <w:autoSpaceDN w:val="0"/>
              <w:adjustRightInd w:val="0"/>
              <w:spacing w:before="0"/>
              <w:jc w:val="left"/>
              <w:rPr>
                <w:rFonts w:ascii="Consolas" w:hAnsi="Consolas" w:cs="Consolas"/>
                <w:noProof/>
                <w:sz w:val="22"/>
                <w:szCs w:val="19"/>
              </w:rPr>
            </w:pPr>
            <w:r w:rsidRPr="00D759EF">
              <w:rPr>
                <w:rFonts w:ascii="Consolas" w:hAnsi="Consolas"/>
                <w:noProof/>
                <w:sz w:val="22"/>
              </w:rPr>
              <w:t>}</w:t>
            </w:r>
            <w:r w:rsidRPr="00D759EF">
              <w:rPr>
                <w:rFonts w:ascii="Consolas" w:hAnsi="Consolas"/>
                <w:noProof/>
                <w:sz w:val="22"/>
              </w:rPr>
              <w:tab/>
            </w:r>
            <w:r w:rsidRPr="00D759EF">
              <w:rPr>
                <w:rFonts w:ascii="Consolas" w:hAnsi="Consolas" w:cs="Courier New"/>
                <w:noProof/>
                <w:color w:val="008000"/>
                <w:sz w:val="22"/>
              </w:rPr>
              <w:t>// Closing bracket of the class body</w:t>
            </w:r>
          </w:p>
        </w:tc>
      </w:tr>
    </w:tbl>
    <w:p w14:paraId="7354E3F4" w14:textId="3A886A46" w:rsidR="00371D15" w:rsidRPr="00D759EF" w:rsidRDefault="00371D15" w:rsidP="00371D15">
      <w:del w:id="227" w:author="Hans Zijlstra" w:date="2017-06-14T10:39:00Z">
        <w:r w:rsidRPr="00D759EF" w:rsidDel="006F0CB1">
          <w:lastRenderedPageBreak/>
          <w:delText xml:space="preserve">At </w:delText>
        </w:r>
      </w:del>
      <w:del w:id="228" w:author="Hans Zijlstra" w:date="2017-06-14T10:37:00Z">
        <w:r w:rsidRPr="00D759EF" w:rsidDel="00576900">
          <w:delText>the</w:delText>
        </w:r>
      </w:del>
      <w:del w:id="229" w:author="Hans Zijlstra" w:date="2017-06-14T10:39:00Z">
        <w:r w:rsidRPr="00D759EF" w:rsidDel="006F0CB1">
          <w:delText xml:space="preserve"> moment</w:delText>
        </w:r>
      </w:del>
      <w:r w:rsidRPr="00D759EF">
        <w:t xml:space="preserve"> </w:t>
      </w:r>
      <w:ins w:id="230" w:author="Hans Zijlstra" w:date="2017-06-14T10:39:00Z">
        <w:r w:rsidR="006F0CB1" w:rsidRPr="00D759EF">
          <w:t xml:space="preserve">Later in the chapter </w:t>
        </w:r>
      </w:ins>
      <w:r w:rsidRPr="00D759EF">
        <w:t>we will</w:t>
      </w:r>
      <w:del w:id="231" w:author="Hans Zijlstra" w:date="2017-06-14T10:39:00Z">
        <w:r w:rsidRPr="00D759EF" w:rsidDel="006F0CB1">
          <w:delText xml:space="preserve"> not</w:delText>
        </w:r>
      </w:del>
      <w:r w:rsidRPr="00D759EF">
        <w:t xml:space="preserve"> explain</w:t>
      </w:r>
      <w:del w:id="232" w:author="Hans Zijlstra" w:date="2017-06-14T10:38:00Z">
        <w:r w:rsidRPr="00D759EF" w:rsidDel="006F0CB1">
          <w:delText xml:space="preserve"> </w:delText>
        </w:r>
        <w:r w:rsidRPr="00D759EF" w:rsidDel="00576900">
          <w:delText>in greater details</w:delText>
        </w:r>
      </w:del>
      <w:r w:rsidRPr="00D759EF">
        <w:t xml:space="preserve"> </w:t>
      </w:r>
      <w:del w:id="233" w:author="Hans Zijlstra" w:date="2017-06-14T10:38:00Z">
        <w:r w:rsidRPr="00D759EF" w:rsidDel="006F0CB1">
          <w:delText>this</w:delText>
        </w:r>
      </w:del>
      <w:ins w:id="234" w:author="Hans Zijlstra" w:date="2017-06-14T10:38:00Z">
        <w:r w:rsidR="006F0CB1" w:rsidRPr="00D759EF">
          <w:t>the</w:t>
        </w:r>
      </w:ins>
      <w:r w:rsidRPr="00D759EF">
        <w:t xml:space="preserve"> code</w:t>
      </w:r>
      <w:ins w:id="235" w:author="Hans Zijlstra" w:date="2017-06-14T10:38:00Z">
        <w:r w:rsidR="006F0CB1" w:rsidRPr="00D759EF">
          <w:t xml:space="preserve"> in greater detail</w:t>
        </w:r>
      </w:ins>
      <w:ins w:id="236" w:author="Hans Zijlstra" w:date="2017-06-14T10:39:00Z">
        <w:r w:rsidR="006F0CB1" w:rsidRPr="00D759EF">
          <w:t>.</w:t>
        </w:r>
      </w:ins>
      <w:del w:id="237" w:author="Hans Zijlstra" w:date="2017-06-14T10:39:00Z">
        <w:r w:rsidRPr="00D759EF" w:rsidDel="006F0CB1">
          <w:delText>, because the related information will be presented later in this chapter.</w:delText>
        </w:r>
      </w:del>
    </w:p>
    <w:p w14:paraId="1AB9FD21" w14:textId="77777777" w:rsidR="00371D15" w:rsidRPr="00D759EF" w:rsidRDefault="00371D15" w:rsidP="00371D15">
      <w:pPr>
        <w:pStyle w:val="Heading2"/>
      </w:pPr>
      <w:bookmarkStart w:id="238" w:name="_Toc370673160"/>
      <w:r w:rsidRPr="00D759EF">
        <w:t>Usage of Class and Objects</w:t>
      </w:r>
      <w:bookmarkEnd w:id="238"/>
    </w:p>
    <w:p w14:paraId="6C30ADA2" w14:textId="3F057CD4" w:rsidR="00371D15" w:rsidRPr="00011129" w:rsidRDefault="00371D15" w:rsidP="00371D15">
      <w:r w:rsidRPr="00D759EF">
        <w:t>In the chapter "</w:t>
      </w:r>
      <w:r w:rsidR="00A6273F" w:rsidRPr="00D759EF">
        <w:fldChar w:fldCharType="begin"/>
      </w:r>
      <w:r w:rsidR="00A6273F" w:rsidRPr="00D759EF">
        <w:instrText xml:space="preserve"> HYPERLINK \l "Chapter_11_Creating_and_Using_Objects" </w:instrText>
      </w:r>
      <w:r w:rsidR="00A6273F" w:rsidRPr="00D759EF">
        <w:rPr>
          <w:rPrChange w:id="239" w:author="Hans Zijlstra" w:date="2017-06-24T11:23:00Z">
            <w:rPr>
              <w:rStyle w:val="Hyperlink"/>
            </w:rPr>
          </w:rPrChange>
        </w:rPr>
        <w:fldChar w:fldCharType="separate"/>
      </w:r>
      <w:r w:rsidRPr="00D759EF">
        <w:rPr>
          <w:rStyle w:val="Hyperlink"/>
        </w:rPr>
        <w:t>Creating and Using Objects</w:t>
      </w:r>
      <w:r w:rsidR="00A6273F" w:rsidRPr="00D759EF">
        <w:rPr>
          <w:rStyle w:val="Hyperlink"/>
        </w:rPr>
        <w:fldChar w:fldCharType="end"/>
      </w:r>
      <w:r w:rsidRPr="00D759EF">
        <w:t xml:space="preserve">" we saw in </w:t>
      </w:r>
      <w:del w:id="240" w:author="Hans Zijlstra" w:date="2017-06-14T10:40:00Z">
        <w:r w:rsidRPr="00D759EF" w:rsidDel="006F0CB1">
          <w:delText xml:space="preserve">details </w:delText>
        </w:r>
      </w:del>
      <w:ins w:id="241" w:author="Hans Zijlstra" w:date="2017-06-14T10:40:00Z">
        <w:r w:rsidR="006F0CB1" w:rsidRPr="00D759EF">
          <w:t xml:space="preserve">detail </w:t>
        </w:r>
      </w:ins>
      <w:r w:rsidRPr="00D759EF">
        <w:t>how new objects of a</w:t>
      </w:r>
      <w:del w:id="242" w:author="Hans Zijlstra" w:date="2017-06-14T10:40:00Z">
        <w:r w:rsidRPr="00D759EF" w:rsidDel="006F0CB1">
          <w:delText xml:space="preserve"> given</w:delText>
        </w:r>
      </w:del>
      <w:r w:rsidRPr="00011129">
        <w:t xml:space="preserve"> class are created and how they can be used. </w:t>
      </w:r>
      <w:del w:id="243" w:author="Hans Zijlstra" w:date="2017-06-14T10:41:00Z">
        <w:r w:rsidRPr="00011129" w:rsidDel="006F0CB1">
          <w:delText>Now, shortly we</w:delText>
        </w:r>
      </w:del>
      <w:ins w:id="244" w:author="Hans Zijlstra" w:date="2017-06-14T10:41:00Z">
        <w:r w:rsidR="006F0CB1" w:rsidRPr="00011129">
          <w:t>We</w:t>
        </w:r>
      </w:ins>
      <w:r w:rsidRPr="00011129">
        <w:t xml:space="preserve"> will </w:t>
      </w:r>
      <w:ins w:id="245" w:author="Hans Zijlstra" w:date="2017-06-14T10:41:00Z">
        <w:r w:rsidR="006F0CB1" w:rsidRPr="00011129">
          <w:t xml:space="preserve">briefly </w:t>
        </w:r>
      </w:ins>
      <w:r w:rsidRPr="00011129">
        <w:t>revise this programming technique.</w:t>
      </w:r>
    </w:p>
    <w:p w14:paraId="2282071B" w14:textId="77777777" w:rsidR="00371D15" w:rsidRPr="00977A5E" w:rsidRDefault="00371D15" w:rsidP="00371D15">
      <w:pPr>
        <w:pStyle w:val="Heading3"/>
      </w:pPr>
      <w:r w:rsidRPr="00977A5E">
        <w:t>How to Use a Class Defined by Us (Custom Class)?</w:t>
      </w:r>
    </w:p>
    <w:p w14:paraId="715755F8" w14:textId="67299AED" w:rsidR="00371D15" w:rsidRPr="00D759EF" w:rsidRDefault="00371D15" w:rsidP="00371D15">
      <w:r w:rsidRPr="0028675A">
        <w:t>In order</w:t>
      </w:r>
      <w:del w:id="246" w:author="Hans Zijlstra" w:date="2017-06-14T10:42:00Z">
        <w:r w:rsidRPr="00D759EF" w:rsidDel="00C0479E">
          <w:delText xml:space="preserve"> to be able</w:delText>
        </w:r>
      </w:del>
      <w:r w:rsidRPr="00D759EF">
        <w:t xml:space="preserve"> to use a</w:t>
      </w:r>
      <w:del w:id="247" w:author="Hans Zijlstra" w:date="2017-06-14T10:42:00Z">
        <w:r w:rsidRPr="00D759EF" w:rsidDel="00C0479E">
          <w:delText xml:space="preserve"> given</w:delText>
        </w:r>
      </w:del>
      <w:r w:rsidRPr="00D759EF">
        <w:t xml:space="preserve"> class, first we need to create an object </w:t>
      </w:r>
      <w:del w:id="248" w:author="Hans Zijlstra" w:date="2017-06-14T10:42:00Z">
        <w:r w:rsidRPr="00D759EF" w:rsidDel="00C0479E">
          <w:delText>of</w:delText>
        </w:r>
      </w:del>
      <w:ins w:id="249" w:author="Hans Zijlstra" w:date="2017-06-14T10:42:00Z">
        <w:r w:rsidR="00C0479E" w:rsidRPr="00D759EF">
          <w:t>from</w:t>
        </w:r>
      </w:ins>
      <w:r w:rsidRPr="00D759EF">
        <w:t xml:space="preserve"> it. This is done by the reserved word </w:t>
      </w:r>
      <w:r w:rsidRPr="00D759EF">
        <w:rPr>
          <w:rFonts w:ascii="Consolas" w:hAnsi="Consolas"/>
          <w:b/>
          <w:bCs/>
          <w:noProof/>
          <w:kern w:val="32"/>
          <w:sz w:val="22"/>
        </w:rPr>
        <w:t>new</w:t>
      </w:r>
      <w:r w:rsidRPr="00D759EF">
        <w:t xml:space="preserve"> in combination with some of the constructors of the class. </w:t>
      </w:r>
      <w:del w:id="250" w:author="Hans Zijlstra" w:date="2017-06-14T10:44:00Z">
        <w:r w:rsidRPr="00D759EF" w:rsidDel="00C0479E">
          <w:delText>This will create an object from a</w:delText>
        </w:r>
      </w:del>
      <w:del w:id="251" w:author="Hans Zijlstra" w:date="2017-06-14T10:43:00Z">
        <w:r w:rsidRPr="00D759EF" w:rsidDel="00C0479E">
          <w:delText xml:space="preserve"> given</w:delText>
        </w:r>
      </w:del>
      <w:del w:id="252" w:author="Hans Zijlstra" w:date="2017-06-14T10:44:00Z">
        <w:r w:rsidRPr="00D759EF" w:rsidDel="00C0479E">
          <w:delText xml:space="preserve"> class (type).</w:delText>
        </w:r>
      </w:del>
    </w:p>
    <w:p w14:paraId="3E8A1004" w14:textId="16BBD28C" w:rsidR="00371D15" w:rsidRPr="00D759EF" w:rsidRDefault="00371D15" w:rsidP="00371D15">
      <w:r w:rsidRPr="00D759EF">
        <w:t>If we want to manipulate the newly created object, we will have to assign it to a variable</w:t>
      </w:r>
      <w:del w:id="253" w:author="Hans Zijlstra" w:date="2017-06-24T11:57:00Z">
        <w:r w:rsidRPr="00D759EF" w:rsidDel="004269D5">
          <w:delText xml:space="preserve"> </w:delText>
        </w:r>
      </w:del>
      <w:del w:id="254" w:author="Hans Zijlstra" w:date="2017-06-14T10:45:00Z">
        <w:r w:rsidRPr="00D759EF" w:rsidDel="00C0479E">
          <w:delText>from</w:delText>
        </w:r>
      </w:del>
      <w:r w:rsidRPr="00D759EF">
        <w:t xml:space="preserve"> </w:t>
      </w:r>
      <w:ins w:id="255" w:author="Hans Zijlstra" w:date="2017-06-14T10:45:00Z">
        <w:r w:rsidR="00C0479E" w:rsidRPr="00D759EF">
          <w:t>of</w:t>
        </w:r>
      </w:ins>
      <w:del w:id="256" w:author="Hans Zijlstra" w:date="2017-06-14T10:46:00Z">
        <w:r w:rsidRPr="00D759EF" w:rsidDel="00C0479E">
          <w:delText>its class</w:delText>
        </w:r>
      </w:del>
      <w:r w:rsidRPr="00D759EF">
        <w:t xml:space="preserve"> </w:t>
      </w:r>
      <w:ins w:id="257" w:author="Hans Zijlstra" w:date="2017-06-14T10:46:00Z">
        <w:r w:rsidR="00C0479E" w:rsidRPr="00D759EF">
          <w:t xml:space="preserve">the same </w:t>
        </w:r>
      </w:ins>
      <w:r w:rsidRPr="00D759EF">
        <w:t>type</w:t>
      </w:r>
      <w:ins w:id="258" w:author="Hans Zijlstra" w:date="2017-06-14T10:46:00Z">
        <w:r w:rsidR="00C0479E" w:rsidRPr="00D759EF">
          <w:t xml:space="preserve"> as the class</w:t>
        </w:r>
      </w:ins>
      <w:r w:rsidRPr="00D759EF">
        <w:t xml:space="preserve">. By doing </w:t>
      </w:r>
      <w:ins w:id="259" w:author="Hans Zijlstra" w:date="2017-06-14T10:45:00Z">
        <w:r w:rsidR="00C0479E" w:rsidRPr="00D759EF">
          <w:t>so</w:t>
        </w:r>
      </w:ins>
      <w:del w:id="260" w:author="Hans Zijlstra" w:date="2017-06-14T10:45:00Z">
        <w:r w:rsidRPr="00D759EF" w:rsidDel="00C0479E">
          <w:delText>it</w:delText>
        </w:r>
      </w:del>
      <w:r w:rsidRPr="00D759EF">
        <w:t>,</w:t>
      </w:r>
      <w:del w:id="261" w:author="Hans Zijlstra" w:date="2017-06-24T11:58:00Z">
        <w:r w:rsidRPr="00D759EF" w:rsidDel="004269D5">
          <w:delText xml:space="preserve"> </w:delText>
        </w:r>
      </w:del>
      <w:del w:id="262" w:author="Hans Zijlstra" w:date="2017-06-14T10:45:00Z">
        <w:r w:rsidRPr="00D759EF" w:rsidDel="00C0479E">
          <w:delText>in this</w:delText>
        </w:r>
      </w:del>
      <w:r w:rsidRPr="00D759EF">
        <w:t xml:space="preserve"> </w:t>
      </w:r>
      <w:ins w:id="263" w:author="Hans Zijlstra" w:date="2017-06-14T10:45:00Z">
        <w:r w:rsidR="00C0479E" w:rsidRPr="00D759EF">
          <w:t xml:space="preserve">the </w:t>
        </w:r>
      </w:ins>
      <w:r w:rsidRPr="00D759EF">
        <w:t>variable</w:t>
      </w:r>
      <w:del w:id="264" w:author="Hans Zijlstra" w:date="2017-06-14T10:47:00Z">
        <w:r w:rsidRPr="00D759EF" w:rsidDel="00C0479E">
          <w:delText xml:space="preserve"> we</w:delText>
        </w:r>
      </w:del>
      <w:r w:rsidRPr="00D759EF">
        <w:t xml:space="preserve"> will keep </w:t>
      </w:r>
      <w:ins w:id="265" w:author="Hans Zijlstra" w:date="2017-06-14T10:47:00Z">
        <w:r w:rsidR="00C0479E" w:rsidRPr="00D759EF">
          <w:t>a</w:t>
        </w:r>
      </w:ins>
      <w:del w:id="266" w:author="Hans Zijlstra" w:date="2017-06-14T10:47:00Z">
        <w:r w:rsidRPr="00D759EF" w:rsidDel="00C0479E">
          <w:delText>the</w:delText>
        </w:r>
      </w:del>
      <w:r w:rsidRPr="00D759EF">
        <w:t xml:space="preserve"> connection (reference) to the object.</w:t>
      </w:r>
    </w:p>
    <w:p w14:paraId="51954C48" w14:textId="77777777" w:rsidR="00371D15" w:rsidRPr="00D759EF" w:rsidRDefault="00371D15" w:rsidP="00371D15">
      <w:r w:rsidRPr="00D759EF">
        <w:t>Using the variable</w:t>
      </w:r>
      <w:del w:id="267" w:author="Hans Zijlstra" w:date="2017-06-14T10:47:00Z">
        <w:r w:rsidRPr="00D759EF" w:rsidDel="00C0479E">
          <w:delText>,</w:delText>
        </w:r>
      </w:del>
      <w:r w:rsidRPr="00D759EF">
        <w:t xml:space="preserve"> and the “dot” notation, we can call the methods and the properties of the object,</w:t>
      </w:r>
      <w:del w:id="268" w:author="Hans Zijlstra" w:date="2017-06-14T10:47:00Z">
        <w:r w:rsidRPr="00D759EF" w:rsidDel="00C0479E">
          <w:delText xml:space="preserve"> and</w:delText>
        </w:r>
      </w:del>
      <w:r w:rsidRPr="00D759EF">
        <w:t xml:space="preserve"> as well as gain access to the fields (member-variables).</w:t>
      </w:r>
    </w:p>
    <w:p w14:paraId="679C5666" w14:textId="77777777" w:rsidR="00371D15" w:rsidRPr="00D759EF" w:rsidRDefault="00371D15" w:rsidP="00371D15">
      <w:pPr>
        <w:pStyle w:val="Heading3"/>
      </w:pPr>
      <w:r w:rsidRPr="00D759EF">
        <w:t>Example – A Dog Meeting</w:t>
      </w:r>
    </w:p>
    <w:p w14:paraId="73AB64A3" w14:textId="09020D07" w:rsidR="00371D15" w:rsidRPr="00977A5E" w:rsidRDefault="00371D15" w:rsidP="00371D15">
      <w:pPr>
        <w:spacing w:after="120"/>
      </w:pPr>
      <w:r w:rsidRPr="00D759EF">
        <w:t xml:space="preserve">Let’s </w:t>
      </w:r>
      <w:del w:id="269" w:author="Hans Zijlstra" w:date="2017-06-14T10:48:00Z">
        <w:r w:rsidRPr="00D759EF" w:rsidDel="00C0479E">
          <w:delText>have</w:delText>
        </w:r>
      </w:del>
      <w:ins w:id="270" w:author="Hans Zijlstra" w:date="2017-06-14T10:48:00Z">
        <w:r w:rsidR="00C0479E" w:rsidRPr="00D759EF">
          <w:t>use</w:t>
        </w:r>
      </w:ins>
      <w:r w:rsidRPr="00D759EF">
        <w:t xml:space="preserve"> the example from the </w:t>
      </w:r>
      <w:r w:rsidR="00A6273F" w:rsidRPr="00D759EF">
        <w:fldChar w:fldCharType="begin"/>
      </w:r>
      <w:r w:rsidR="00A6273F" w:rsidRPr="00D759EF">
        <w:instrText xml:space="preserve"> HYPERLINK \l "Sample_Class_Dog" </w:instrText>
      </w:r>
      <w:r w:rsidR="00A6273F" w:rsidRPr="00D759EF">
        <w:rPr>
          <w:rPrChange w:id="271" w:author="Hans Zijlstra" w:date="2017-06-24T11:23:00Z">
            <w:rPr>
              <w:rStyle w:val="Hyperlink"/>
            </w:rPr>
          </w:rPrChange>
        </w:rPr>
        <w:fldChar w:fldCharType="separate"/>
      </w:r>
      <w:r w:rsidRPr="00D759EF">
        <w:rPr>
          <w:rStyle w:val="Hyperlink"/>
        </w:rPr>
        <w:t>previous section</w:t>
      </w:r>
      <w:r w:rsidR="00A6273F" w:rsidRPr="00D759EF">
        <w:rPr>
          <w:rStyle w:val="Hyperlink"/>
        </w:rPr>
        <w:fldChar w:fldCharType="end"/>
      </w:r>
      <w:r w:rsidRPr="00D759EF">
        <w:t xml:space="preserve"> where we defined the class </w:t>
      </w:r>
      <w:r w:rsidRPr="00D759EF">
        <w:rPr>
          <w:rStyle w:val="Code"/>
        </w:rPr>
        <w:t>Dog</w:t>
      </w:r>
      <w:r w:rsidRPr="00D759EF">
        <w:t>, describing a dog</w:t>
      </w:r>
      <w:del w:id="272" w:author="Hans Zijlstra" w:date="2017-06-14T10:48:00Z">
        <w:r w:rsidRPr="00011129" w:rsidDel="004C47BD">
          <w:delText>,</w:delText>
        </w:r>
      </w:del>
      <w:r w:rsidRPr="00011129">
        <w:t xml:space="preserve"> and</w:t>
      </w:r>
      <w:del w:id="273" w:author="Hans Zijlstra" w:date="2017-06-14T10:48:00Z">
        <w:r w:rsidRPr="00011129" w:rsidDel="004C47BD">
          <w:delText xml:space="preserve"> let’s</w:delText>
        </w:r>
      </w:del>
      <w:r w:rsidRPr="00011129">
        <w:t xml:space="preserve"> add a method </w:t>
      </w:r>
      <w:r w:rsidRPr="00011129">
        <w:rPr>
          <w:rFonts w:ascii="Consolas" w:hAnsi="Consolas"/>
          <w:b/>
          <w:bCs/>
          <w:noProof/>
          <w:kern w:val="32"/>
          <w:sz w:val="22"/>
        </w:rPr>
        <w:t>Main()</w:t>
      </w:r>
      <w:del w:id="274" w:author="Hans Zijlstra" w:date="2017-06-14T10:49:00Z">
        <w:r w:rsidRPr="00011129" w:rsidDel="004C47BD">
          <w:delText xml:space="preserve"> to the class</w:delText>
        </w:r>
      </w:del>
      <w:r w:rsidRPr="00011129">
        <w:t>. In this method we</w:t>
      </w:r>
      <w:del w:id="275" w:author="Hans Zijlstra" w:date="2017-06-14T10:49:00Z">
        <w:r w:rsidRPr="00011129" w:rsidDel="004C47BD">
          <w:delText xml:space="preserve"> will</w:delText>
        </w:r>
      </w:del>
      <w:r w:rsidRPr="00011129">
        <w:t xml:space="preserve"> demonstrate how to use</w:t>
      </w:r>
      <w:del w:id="276" w:author="Hans Zijlstra" w:date="2017-06-14T10:49:00Z">
        <w:r w:rsidRPr="004269D5" w:rsidDel="004C47BD">
          <w:delText xml:space="preserve"> the</w:delText>
        </w:r>
      </w:del>
      <w:r w:rsidRPr="004269D5">
        <w:t xml:space="preserve"> mentioned elements</w:t>
      </w:r>
      <w:del w:id="277" w:author="Hans Zijlstra" w:date="2017-06-14T10:49:00Z">
        <w:r w:rsidRPr="004269D5" w:rsidDel="004C47BD">
          <w:delText xml:space="preserve"> until here</w:delText>
        </w:r>
      </w:del>
      <w:ins w:id="278" w:author="Hans Zijlstra" w:date="2017-06-24T11:59:00Z">
        <w:r w:rsidR="00AA044A">
          <w:t xml:space="preserve">. </w:t>
        </w:r>
      </w:ins>
      <w:del w:id="279" w:author="Hans Zijlstra" w:date="2017-06-14T10:50:00Z">
        <w:r w:rsidRPr="00AA044A" w:rsidDel="004C47BD">
          <w:delText>:</w:delText>
        </w:r>
      </w:del>
      <w:ins w:id="280" w:author="Hans Zijlstra" w:date="2017-06-14T10:51:00Z">
        <w:r w:rsidR="004C47BD" w:rsidRPr="00AA044A">
          <w:t>We</w:t>
        </w:r>
      </w:ins>
      <w:del w:id="281" w:author="Hans Zijlstra" w:date="2017-06-14T10:51:00Z">
        <w:r w:rsidRPr="00AA044A" w:rsidDel="004C47BD">
          <w:delText xml:space="preserve"> </w:delText>
        </w:r>
      </w:del>
      <w:ins w:id="282" w:author="Hans Zijlstra" w:date="2017-06-24T11:59:00Z">
        <w:r w:rsidR="00AA044A">
          <w:t xml:space="preserve"> </w:t>
        </w:r>
      </w:ins>
      <w:r w:rsidRPr="00AA044A">
        <w:t xml:space="preserve">create </w:t>
      </w:r>
      <w:del w:id="283" w:author="Hans Zijlstra" w:date="2017-06-14T10:49:00Z">
        <w:r w:rsidRPr="00AA044A" w:rsidDel="004C47BD">
          <w:delText>few</w:delText>
        </w:r>
      </w:del>
      <w:ins w:id="284" w:author="Hans Zijlstra" w:date="2017-06-14T10:50:00Z">
        <w:r w:rsidR="004C47BD" w:rsidRPr="00AA044A">
          <w:t>some</w:t>
        </w:r>
      </w:ins>
      <w:r w:rsidRPr="00AA044A">
        <w:t xml:space="preserve"> </w:t>
      </w:r>
      <w:r w:rsidRPr="00AA044A">
        <w:rPr>
          <w:rStyle w:val="Code"/>
        </w:rPr>
        <w:t>Dog</w:t>
      </w:r>
      <w:r w:rsidRPr="00AA044A">
        <w:t xml:space="preserve"> objects, assign properties to </w:t>
      </w:r>
      <w:del w:id="285" w:author="Hans Zijlstra" w:date="2017-06-14T10:51:00Z">
        <w:r w:rsidRPr="00977A5E" w:rsidDel="004C47BD">
          <w:delText>these objects</w:delText>
        </w:r>
      </w:del>
      <w:ins w:id="286" w:author="Hans Zijlstra" w:date="2017-06-14T10:51:00Z">
        <w:r w:rsidR="004C47BD" w:rsidRPr="00977A5E">
          <w:t>them</w:t>
        </w:r>
      </w:ins>
      <w:r w:rsidRPr="00977A5E">
        <w:t xml:space="preserve"> and call methods on these objects:</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4489870E" w14:textId="77777777" w:rsidTr="00563712">
        <w:tc>
          <w:tcPr>
            <w:tcW w:w="7970" w:type="dxa"/>
            <w:tcBorders>
              <w:top w:val="single" w:sz="4" w:space="0" w:color="auto"/>
              <w:left w:val="single" w:sz="4" w:space="0" w:color="auto"/>
              <w:bottom w:val="single" w:sz="4" w:space="0" w:color="auto"/>
              <w:right w:val="single" w:sz="4" w:space="0" w:color="auto"/>
            </w:tcBorders>
          </w:tcPr>
          <w:p w14:paraId="1140BC66" w14:textId="77777777" w:rsidR="00371D15" w:rsidRPr="00D759EF" w:rsidRDefault="00371D15" w:rsidP="00563712">
            <w:pPr>
              <w:autoSpaceDE w:val="0"/>
              <w:autoSpaceDN w:val="0"/>
              <w:adjustRightInd w:val="0"/>
              <w:spacing w:before="0"/>
              <w:jc w:val="left"/>
              <w:rPr>
                <w:rFonts w:ascii="Consolas" w:hAnsi="Consolas"/>
                <w:noProof/>
                <w:sz w:val="22"/>
              </w:rPr>
            </w:pPr>
            <w:r w:rsidRPr="0028675A">
              <w:rPr>
                <w:rFonts w:ascii="Consolas" w:hAnsi="Consolas" w:cs="Courier New"/>
                <w:noProof/>
                <w:color w:val="0000FF"/>
                <w:sz w:val="22"/>
              </w:rPr>
              <w:t>static</w:t>
            </w:r>
            <w:r w:rsidRPr="00D759EF">
              <w:rPr>
                <w:rFonts w:ascii="Consolas" w:hAnsi="Consolas"/>
                <w:noProof/>
                <w:sz w:val="22"/>
              </w:rPr>
              <w:t xml:space="preserve"> </w:t>
            </w:r>
            <w:r w:rsidRPr="00D759EF">
              <w:rPr>
                <w:rFonts w:ascii="Consolas" w:hAnsi="Consolas" w:cs="Courier New"/>
                <w:noProof/>
                <w:color w:val="0000FF"/>
                <w:sz w:val="22"/>
              </w:rPr>
              <w:t>void</w:t>
            </w:r>
            <w:r w:rsidRPr="00D759EF">
              <w:rPr>
                <w:rFonts w:ascii="Consolas" w:hAnsi="Consolas"/>
                <w:noProof/>
                <w:sz w:val="22"/>
              </w:rPr>
              <w:t xml:space="preserve"> Main()</w:t>
            </w:r>
          </w:p>
          <w:p w14:paraId="7B886034"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p w14:paraId="39DFB236"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string</w:t>
            </w:r>
            <w:r w:rsidRPr="00D759EF">
              <w:rPr>
                <w:rFonts w:ascii="Consolas" w:hAnsi="Consolas"/>
                <w:noProof/>
                <w:sz w:val="22"/>
              </w:rPr>
              <w:t xml:space="preserve"> firstDogName = </w:t>
            </w:r>
            <w:r w:rsidRPr="00D759EF">
              <w:rPr>
                <w:rFonts w:ascii="Consolas" w:hAnsi="Consolas" w:cs="Courier New"/>
                <w:noProof/>
                <w:color w:val="0000FF"/>
                <w:sz w:val="22"/>
              </w:rPr>
              <w:t>null</w:t>
            </w:r>
            <w:r w:rsidRPr="00D759EF">
              <w:rPr>
                <w:rFonts w:ascii="Consolas" w:hAnsi="Consolas"/>
                <w:noProof/>
                <w:sz w:val="22"/>
              </w:rPr>
              <w:t>;</w:t>
            </w:r>
          </w:p>
          <w:p w14:paraId="55C49D41"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t>Console.Write(</w:t>
            </w:r>
            <w:r w:rsidRPr="00D759EF">
              <w:rPr>
                <w:rFonts w:ascii="Consolas" w:hAnsi="Consolas" w:cs="Courier New"/>
                <w:noProof/>
                <w:color w:val="A31515"/>
                <w:sz w:val="22"/>
              </w:rPr>
              <w:t>"Enter first dog name: "</w:t>
            </w:r>
            <w:r w:rsidRPr="00D759EF">
              <w:rPr>
                <w:rFonts w:ascii="Consolas" w:hAnsi="Consolas"/>
                <w:noProof/>
                <w:sz w:val="22"/>
              </w:rPr>
              <w:t>);</w:t>
            </w:r>
          </w:p>
          <w:p w14:paraId="72D1A612"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firstDogName = Console.ReadLine();</w:t>
            </w:r>
          </w:p>
          <w:p w14:paraId="6FDCEA1C"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090E31D5"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8000"/>
                <w:sz w:val="22"/>
              </w:rPr>
              <w:t>// Using a constructor to create a dog with specified name</w:t>
            </w:r>
          </w:p>
          <w:p w14:paraId="009A5D06"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color w:val="2B91AF"/>
                <w:sz w:val="22"/>
              </w:rPr>
              <w:t>Dog</w:t>
            </w:r>
            <w:r w:rsidRPr="00D759EF">
              <w:rPr>
                <w:rFonts w:ascii="Consolas" w:hAnsi="Consolas"/>
                <w:noProof/>
                <w:sz w:val="22"/>
              </w:rPr>
              <w:t xml:space="preserve"> firstDog = </w:t>
            </w:r>
            <w:r w:rsidRPr="00D759EF">
              <w:rPr>
                <w:rFonts w:ascii="Consolas" w:hAnsi="Consolas" w:cs="Courier New"/>
                <w:noProof/>
                <w:color w:val="0000FF"/>
                <w:sz w:val="22"/>
              </w:rPr>
              <w:t>new</w:t>
            </w:r>
            <w:r w:rsidRPr="00D759EF">
              <w:rPr>
                <w:rFonts w:ascii="Consolas" w:hAnsi="Consolas"/>
                <w:noProof/>
                <w:sz w:val="22"/>
              </w:rPr>
              <w:t xml:space="preserve"> </w:t>
            </w:r>
            <w:r w:rsidRPr="00D759EF">
              <w:rPr>
                <w:rFonts w:ascii="Consolas" w:hAnsi="Consolas"/>
                <w:noProof/>
                <w:color w:val="2B91AF"/>
                <w:sz w:val="22"/>
              </w:rPr>
              <w:t>Dog</w:t>
            </w:r>
            <w:r w:rsidRPr="00D759EF">
              <w:rPr>
                <w:rFonts w:ascii="Consolas" w:hAnsi="Consolas"/>
                <w:noProof/>
                <w:sz w:val="22"/>
              </w:rPr>
              <w:t>(firstDogName);</w:t>
            </w:r>
          </w:p>
          <w:p w14:paraId="3CEF5BD6"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45A30479" w14:textId="370F4C0A"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8000"/>
                <w:sz w:val="22"/>
              </w:rPr>
              <w:t xml:space="preserve">// Using a constructor to create a dog </w:t>
            </w:r>
            <w:del w:id="287" w:author="Hans Zijlstra" w:date="2017-06-14T10:52:00Z">
              <w:r w:rsidRPr="00D759EF" w:rsidDel="004C47BD">
                <w:rPr>
                  <w:rFonts w:ascii="Consolas" w:hAnsi="Consolas" w:cs="Courier New"/>
                  <w:noProof/>
                  <w:color w:val="008000"/>
                  <w:sz w:val="22"/>
                </w:rPr>
                <w:delText xml:space="preserve">wit </w:delText>
              </w:r>
            </w:del>
            <w:ins w:id="288" w:author="Hans Zijlstra" w:date="2017-06-14T10:52:00Z">
              <w:r w:rsidR="004C47BD" w:rsidRPr="00D759EF">
                <w:rPr>
                  <w:rFonts w:ascii="Consolas" w:hAnsi="Consolas" w:cs="Courier New"/>
                  <w:noProof/>
                  <w:color w:val="008000"/>
                  <w:sz w:val="22"/>
                </w:rPr>
                <w:t xml:space="preserve">with </w:t>
              </w:r>
            </w:ins>
            <w:r w:rsidRPr="00D759EF">
              <w:rPr>
                <w:rFonts w:ascii="Consolas" w:hAnsi="Consolas" w:cs="Courier New"/>
                <w:noProof/>
                <w:color w:val="008000"/>
                <w:sz w:val="22"/>
              </w:rPr>
              <w:t>a default name</w:t>
            </w:r>
          </w:p>
          <w:p w14:paraId="19EF7232"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color w:val="2B91AF"/>
                <w:sz w:val="22"/>
              </w:rPr>
              <w:t>Dog</w:t>
            </w:r>
            <w:r w:rsidRPr="00D759EF">
              <w:rPr>
                <w:rFonts w:ascii="Consolas" w:hAnsi="Consolas"/>
                <w:noProof/>
                <w:sz w:val="22"/>
              </w:rPr>
              <w:t xml:space="preserve"> secondDog = </w:t>
            </w:r>
            <w:r w:rsidRPr="00D759EF">
              <w:rPr>
                <w:rFonts w:ascii="Consolas" w:hAnsi="Consolas" w:cs="Courier New"/>
                <w:noProof/>
                <w:color w:val="0000FF"/>
                <w:sz w:val="22"/>
              </w:rPr>
              <w:t>new</w:t>
            </w:r>
            <w:r w:rsidRPr="00D759EF">
              <w:rPr>
                <w:rFonts w:ascii="Consolas" w:hAnsi="Consolas"/>
                <w:noProof/>
                <w:sz w:val="22"/>
              </w:rPr>
              <w:t xml:space="preserve"> </w:t>
            </w:r>
            <w:r w:rsidRPr="00D759EF">
              <w:rPr>
                <w:rFonts w:ascii="Consolas" w:hAnsi="Consolas"/>
                <w:noProof/>
                <w:color w:val="2B91AF"/>
                <w:sz w:val="22"/>
              </w:rPr>
              <w:t>Dog</w:t>
            </w:r>
            <w:r w:rsidRPr="00D759EF">
              <w:rPr>
                <w:rFonts w:ascii="Consolas" w:hAnsi="Consolas"/>
                <w:noProof/>
                <w:sz w:val="22"/>
              </w:rPr>
              <w:t>();</w:t>
            </w:r>
          </w:p>
          <w:p w14:paraId="11FCB2A5"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265E2C8C"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t>Console.Write(</w:t>
            </w:r>
            <w:r w:rsidRPr="00D759EF">
              <w:rPr>
                <w:rFonts w:ascii="Consolas" w:hAnsi="Consolas" w:cs="Courier New"/>
                <w:noProof/>
                <w:color w:val="A31515"/>
                <w:sz w:val="22"/>
              </w:rPr>
              <w:t>"Enter second dog name: "</w:t>
            </w:r>
            <w:r w:rsidRPr="00D759EF">
              <w:rPr>
                <w:rFonts w:ascii="Consolas" w:hAnsi="Consolas"/>
                <w:noProof/>
                <w:sz w:val="22"/>
              </w:rPr>
              <w:t>);</w:t>
            </w:r>
          </w:p>
          <w:p w14:paraId="05DFD114"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string</w:t>
            </w:r>
            <w:r w:rsidRPr="00D759EF">
              <w:rPr>
                <w:rFonts w:ascii="Consolas" w:hAnsi="Consolas"/>
                <w:noProof/>
                <w:sz w:val="22"/>
              </w:rPr>
              <w:t xml:space="preserve"> secondDogName = Console.ReadLine();</w:t>
            </w:r>
          </w:p>
          <w:p w14:paraId="7664940D"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0B90A1E0"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8000"/>
                <w:sz w:val="22"/>
              </w:rPr>
              <w:t>// Using property to set the name of the dog</w:t>
            </w:r>
          </w:p>
          <w:p w14:paraId="469EB843"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secondDog.Name = secondDogName;</w:t>
            </w:r>
          </w:p>
          <w:p w14:paraId="520FAA6C"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3E09C109"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8000"/>
                <w:sz w:val="22"/>
              </w:rPr>
              <w:t>// Creating a dog with a default name</w:t>
            </w:r>
          </w:p>
          <w:p w14:paraId="173F3AE8"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color w:val="2B91AF"/>
                <w:sz w:val="22"/>
              </w:rPr>
              <w:t>Dog</w:t>
            </w:r>
            <w:r w:rsidRPr="00D759EF">
              <w:rPr>
                <w:rFonts w:ascii="Consolas" w:hAnsi="Consolas"/>
                <w:noProof/>
                <w:sz w:val="22"/>
              </w:rPr>
              <w:t xml:space="preserve"> thirdDog = </w:t>
            </w:r>
            <w:r w:rsidRPr="00D759EF">
              <w:rPr>
                <w:rFonts w:ascii="Consolas" w:hAnsi="Consolas" w:cs="Courier New"/>
                <w:noProof/>
                <w:color w:val="0000FF"/>
                <w:sz w:val="22"/>
              </w:rPr>
              <w:t>new</w:t>
            </w:r>
            <w:r w:rsidRPr="00D759EF">
              <w:rPr>
                <w:rFonts w:ascii="Consolas" w:hAnsi="Consolas"/>
                <w:noProof/>
                <w:sz w:val="22"/>
              </w:rPr>
              <w:t xml:space="preserve"> </w:t>
            </w:r>
            <w:r w:rsidRPr="00D759EF">
              <w:rPr>
                <w:rFonts w:ascii="Consolas" w:hAnsi="Consolas"/>
                <w:noProof/>
                <w:color w:val="2B91AF"/>
                <w:sz w:val="22"/>
              </w:rPr>
              <w:t>Dog</w:t>
            </w:r>
            <w:r w:rsidRPr="00D759EF">
              <w:rPr>
                <w:rFonts w:ascii="Consolas" w:hAnsi="Consolas"/>
                <w:noProof/>
                <w:sz w:val="22"/>
              </w:rPr>
              <w:t>();</w:t>
            </w:r>
          </w:p>
          <w:p w14:paraId="6FC39871"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3DBC0FCD"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color w:val="2B91AF"/>
                <w:sz w:val="22"/>
              </w:rPr>
              <w:t>Dog</w:t>
            </w:r>
            <w:r w:rsidRPr="00D759EF">
              <w:rPr>
                <w:rFonts w:ascii="Consolas" w:hAnsi="Consolas"/>
                <w:noProof/>
                <w:sz w:val="22"/>
              </w:rPr>
              <w:t xml:space="preserve">[] dogs = </w:t>
            </w:r>
            <w:r w:rsidRPr="00D759EF">
              <w:rPr>
                <w:rFonts w:ascii="Consolas" w:hAnsi="Consolas" w:cs="Courier New"/>
                <w:noProof/>
                <w:color w:val="0000FF"/>
                <w:sz w:val="22"/>
              </w:rPr>
              <w:t>new</w:t>
            </w:r>
            <w:r w:rsidRPr="00D759EF">
              <w:rPr>
                <w:rFonts w:ascii="Consolas" w:hAnsi="Consolas"/>
                <w:noProof/>
                <w:sz w:val="22"/>
              </w:rPr>
              <w:t xml:space="preserve"> </w:t>
            </w:r>
            <w:r w:rsidRPr="00D759EF">
              <w:rPr>
                <w:rFonts w:ascii="Consolas" w:hAnsi="Consolas"/>
                <w:noProof/>
                <w:color w:val="2B91AF"/>
                <w:sz w:val="22"/>
              </w:rPr>
              <w:t>Dog</w:t>
            </w:r>
            <w:r w:rsidRPr="00D759EF">
              <w:rPr>
                <w:rFonts w:ascii="Consolas" w:hAnsi="Consolas"/>
                <w:noProof/>
                <w:sz w:val="22"/>
              </w:rPr>
              <w:t>[] { firstDog, secondDog, thirdDog };</w:t>
            </w:r>
          </w:p>
          <w:p w14:paraId="72B702E9"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71F7A3DF"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foreach</w:t>
            </w:r>
            <w:r w:rsidRPr="00D759EF">
              <w:rPr>
                <w:rFonts w:ascii="Consolas" w:hAnsi="Consolas"/>
                <w:noProof/>
                <w:sz w:val="22"/>
              </w:rPr>
              <w:t xml:space="preserve"> (</w:t>
            </w:r>
            <w:r w:rsidRPr="00D759EF">
              <w:rPr>
                <w:rFonts w:ascii="Consolas" w:hAnsi="Consolas"/>
                <w:noProof/>
                <w:color w:val="2B91AF"/>
                <w:sz w:val="22"/>
              </w:rPr>
              <w:t>Dog</w:t>
            </w:r>
            <w:r w:rsidRPr="00D759EF">
              <w:rPr>
                <w:rFonts w:ascii="Consolas" w:hAnsi="Consolas"/>
                <w:noProof/>
                <w:sz w:val="22"/>
              </w:rPr>
              <w:t xml:space="preserve"> dog </w:t>
            </w:r>
            <w:r w:rsidRPr="00D759EF">
              <w:rPr>
                <w:rFonts w:ascii="Consolas" w:hAnsi="Consolas" w:cs="Courier New"/>
                <w:noProof/>
                <w:color w:val="0000FF"/>
                <w:sz w:val="22"/>
              </w:rPr>
              <w:t>in</w:t>
            </w:r>
            <w:r w:rsidRPr="00D759EF">
              <w:rPr>
                <w:rFonts w:ascii="Consolas" w:hAnsi="Consolas"/>
                <w:noProof/>
                <w:sz w:val="22"/>
              </w:rPr>
              <w:t xml:space="preserve"> dogs)</w:t>
            </w:r>
          </w:p>
          <w:p w14:paraId="44568C56"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47528F7E"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r>
            <w:r w:rsidRPr="00D759EF">
              <w:rPr>
                <w:rFonts w:ascii="Consolas" w:hAnsi="Consolas" w:cs="Courier New"/>
                <w:noProof/>
                <w:sz w:val="22"/>
              </w:rPr>
              <w:tab/>
              <w:t>dog.Bark();</w:t>
            </w:r>
          </w:p>
          <w:p w14:paraId="45579CDB"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4D294D5B"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w:t>
            </w:r>
          </w:p>
        </w:tc>
      </w:tr>
    </w:tbl>
    <w:p w14:paraId="6B0F0C9C" w14:textId="3FB4154D" w:rsidR="00371D15" w:rsidRPr="00D759EF" w:rsidRDefault="00371D15" w:rsidP="00371D15">
      <w:pPr>
        <w:spacing w:after="120"/>
      </w:pPr>
      <w:r w:rsidRPr="00D759EF">
        <w:lastRenderedPageBreak/>
        <w:t xml:space="preserve">The output from </w:t>
      </w:r>
      <w:del w:id="289" w:author="Hans Zijlstra" w:date="2017-06-14T10:52:00Z">
        <w:r w:rsidRPr="00D759EF" w:rsidDel="004C47BD">
          <w:delText>the</w:delText>
        </w:r>
      </w:del>
      <w:del w:id="290" w:author="Hans Zijlstra" w:date="2017-06-24T12:00:00Z">
        <w:r w:rsidRPr="00D759EF" w:rsidDel="00AA044A">
          <w:delText xml:space="preserve"> </w:delText>
        </w:r>
      </w:del>
      <w:r w:rsidRPr="00D759EF">
        <w:t>execution</w:t>
      </w:r>
      <w:ins w:id="291" w:author="Hans Zijlstra" w:date="2017-06-14T10:52:00Z">
        <w:r w:rsidR="004C47BD" w:rsidRPr="00D759EF">
          <w:t xml:space="preserve"> of the code</w:t>
        </w:r>
      </w:ins>
      <w:r w:rsidRPr="00D759EF">
        <w:t xml:space="preserve"> will be the following:</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3C6D0555" w14:textId="77777777" w:rsidTr="00563712">
        <w:tc>
          <w:tcPr>
            <w:tcW w:w="7970" w:type="dxa"/>
            <w:tcBorders>
              <w:top w:val="single" w:sz="4" w:space="0" w:color="auto"/>
              <w:left w:val="single" w:sz="4" w:space="0" w:color="auto"/>
              <w:bottom w:val="single" w:sz="4" w:space="0" w:color="auto"/>
              <w:right w:val="single" w:sz="4" w:space="0" w:color="auto"/>
            </w:tcBorders>
          </w:tcPr>
          <w:p w14:paraId="3B63A56C" w14:textId="77777777" w:rsidR="00371D15" w:rsidRPr="00D759EF" w:rsidRDefault="00371D15" w:rsidP="00563712">
            <w:pPr>
              <w:spacing w:before="0"/>
              <w:jc w:val="left"/>
              <w:rPr>
                <w:rFonts w:ascii="Consolas" w:hAnsi="Consolas"/>
                <w:i/>
                <w:iCs/>
                <w:noProof/>
                <w:sz w:val="22"/>
              </w:rPr>
            </w:pPr>
            <w:r w:rsidRPr="00D759EF">
              <w:rPr>
                <w:rFonts w:ascii="Consolas" w:hAnsi="Consolas" w:cs="Courier New"/>
                <w:noProof/>
                <w:color w:val="000000"/>
                <w:sz w:val="22"/>
              </w:rPr>
              <w:t xml:space="preserve">Enter first dog name: </w:t>
            </w:r>
            <w:r w:rsidRPr="00D759EF">
              <w:rPr>
                <w:rFonts w:ascii="Consolas" w:hAnsi="Consolas"/>
                <w:i/>
                <w:iCs/>
                <w:noProof/>
                <w:sz w:val="22"/>
              </w:rPr>
              <w:t>Axl</w:t>
            </w:r>
          </w:p>
          <w:p w14:paraId="78CDF7AC" w14:textId="77777777" w:rsidR="00371D15" w:rsidRPr="00D759EF" w:rsidRDefault="00371D15" w:rsidP="00563712">
            <w:pPr>
              <w:spacing w:before="0"/>
              <w:jc w:val="left"/>
              <w:rPr>
                <w:rFonts w:ascii="Consolas" w:hAnsi="Consolas"/>
                <w:i/>
                <w:iCs/>
                <w:noProof/>
                <w:sz w:val="22"/>
              </w:rPr>
            </w:pPr>
            <w:r w:rsidRPr="00D759EF">
              <w:rPr>
                <w:rFonts w:ascii="Consolas" w:hAnsi="Consolas" w:cs="Courier New"/>
                <w:noProof/>
                <w:color w:val="000000"/>
                <w:sz w:val="22"/>
              </w:rPr>
              <w:t xml:space="preserve">Enter second dog name: </w:t>
            </w:r>
            <w:r w:rsidRPr="00D759EF">
              <w:rPr>
                <w:rFonts w:ascii="Consolas" w:hAnsi="Consolas"/>
                <w:i/>
                <w:iCs/>
                <w:noProof/>
                <w:sz w:val="22"/>
              </w:rPr>
              <w:t>Bobby</w:t>
            </w:r>
          </w:p>
          <w:p w14:paraId="10A380B7" w14:textId="77777777" w:rsidR="00371D15" w:rsidRPr="00D759EF" w:rsidRDefault="00371D15" w:rsidP="00563712">
            <w:pPr>
              <w:autoSpaceDE w:val="0"/>
              <w:autoSpaceDN w:val="0"/>
              <w:adjustRightInd w:val="0"/>
              <w:spacing w:before="0"/>
              <w:jc w:val="left"/>
              <w:rPr>
                <w:rFonts w:ascii="Consolas" w:hAnsi="Consolas" w:cs="Courier New"/>
                <w:noProof/>
                <w:color w:val="000000"/>
                <w:sz w:val="22"/>
              </w:rPr>
            </w:pPr>
            <w:r w:rsidRPr="00D759EF">
              <w:rPr>
                <w:rFonts w:ascii="Consolas" w:hAnsi="Consolas" w:cs="Courier New"/>
                <w:noProof/>
                <w:color w:val="000000"/>
                <w:sz w:val="22"/>
              </w:rPr>
              <w:t>Axl said: Wow-wow!</w:t>
            </w:r>
          </w:p>
          <w:p w14:paraId="6B8DB070" w14:textId="77777777" w:rsidR="00371D15" w:rsidRPr="00D759EF" w:rsidRDefault="00371D15" w:rsidP="00563712">
            <w:pPr>
              <w:autoSpaceDE w:val="0"/>
              <w:autoSpaceDN w:val="0"/>
              <w:adjustRightInd w:val="0"/>
              <w:spacing w:before="0"/>
              <w:jc w:val="left"/>
              <w:rPr>
                <w:rFonts w:ascii="Consolas" w:hAnsi="Consolas" w:cs="Courier New"/>
                <w:noProof/>
                <w:color w:val="000000"/>
                <w:sz w:val="22"/>
              </w:rPr>
            </w:pPr>
            <w:r w:rsidRPr="00D759EF">
              <w:rPr>
                <w:rFonts w:ascii="Consolas" w:hAnsi="Consolas" w:cs="Courier New"/>
                <w:noProof/>
                <w:color w:val="000000"/>
                <w:sz w:val="22"/>
              </w:rPr>
              <w:t>Bobby said: Wow-wow!</w:t>
            </w:r>
          </w:p>
          <w:p w14:paraId="35B6AF3A" w14:textId="77777777" w:rsidR="00371D15" w:rsidRPr="00D759EF" w:rsidRDefault="00371D15" w:rsidP="00563712">
            <w:pPr>
              <w:autoSpaceDE w:val="0"/>
              <w:autoSpaceDN w:val="0"/>
              <w:adjustRightInd w:val="0"/>
              <w:spacing w:before="0"/>
              <w:jc w:val="left"/>
              <w:rPr>
                <w:rFonts w:ascii="Consolas" w:hAnsi="Consolas" w:cs="Courier New"/>
                <w:b/>
                <w:bCs/>
                <w:noProof/>
                <w:color w:val="7F0055"/>
                <w:sz w:val="22"/>
              </w:rPr>
            </w:pPr>
            <w:r w:rsidRPr="00D759EF">
              <w:rPr>
                <w:rFonts w:ascii="Consolas" w:hAnsi="Consolas" w:cs="Courier New"/>
                <w:noProof/>
                <w:color w:val="000000"/>
                <w:sz w:val="22"/>
              </w:rPr>
              <w:t>[unnamed dog] said: Wow-wow!</w:t>
            </w:r>
          </w:p>
        </w:tc>
      </w:tr>
    </w:tbl>
    <w:p w14:paraId="3D726FBC" w14:textId="0B194793" w:rsidR="00371D15" w:rsidRPr="00AA044A" w:rsidRDefault="00371D15" w:rsidP="00371D15">
      <w:r w:rsidRPr="00D759EF">
        <w:t xml:space="preserve">In </w:t>
      </w:r>
      <w:del w:id="292" w:author="Hans Zijlstra" w:date="2017-06-14T10:53:00Z">
        <w:r w:rsidRPr="00D759EF" w:rsidDel="004C47BD">
          <w:delText>the</w:delText>
        </w:r>
      </w:del>
      <w:ins w:id="293" w:author="Hans Zijlstra" w:date="2017-06-14T10:53:00Z">
        <w:r w:rsidR="004C47BD" w:rsidRPr="00D759EF">
          <w:t>this</w:t>
        </w:r>
      </w:ins>
      <w:r w:rsidRPr="00D759EF">
        <w:t xml:space="preserve"> example program, with the help of </w:t>
      </w:r>
      <w:r w:rsidRPr="00D759EF">
        <w:rPr>
          <w:rFonts w:ascii="Consolas" w:hAnsi="Consolas"/>
          <w:b/>
          <w:bCs/>
          <w:noProof/>
          <w:kern w:val="32"/>
          <w:sz w:val="22"/>
        </w:rPr>
        <w:t>Console.ReadLine()</w:t>
      </w:r>
      <w:r w:rsidRPr="00D759EF">
        <w:t>, we g</w:t>
      </w:r>
      <w:ins w:id="294" w:author="Hans Zijlstra" w:date="2017-06-14T10:53:00Z">
        <w:r w:rsidR="004C47BD" w:rsidRPr="00D759EF">
          <w:t>e</w:t>
        </w:r>
      </w:ins>
      <w:del w:id="295" w:author="Hans Zijlstra" w:date="2017-06-14T10:53:00Z">
        <w:r w:rsidRPr="00D759EF" w:rsidDel="004C47BD">
          <w:delText>o</w:delText>
        </w:r>
      </w:del>
      <w:r w:rsidRPr="00D759EF">
        <w:t>t the name</w:t>
      </w:r>
      <w:ins w:id="296" w:author="Hans Zijlstra" w:date="2017-06-14T10:53:00Z">
        <w:r w:rsidR="004C47BD" w:rsidRPr="00D759EF">
          <w:t>s</w:t>
        </w:r>
      </w:ins>
      <w:r w:rsidRPr="00D759EF">
        <w:t xml:space="preserve"> of the objects of type dog, which the </w:t>
      </w:r>
      <w:del w:id="297" w:author="Hans Zijlstra" w:date="2017-06-24T12:01:00Z">
        <w:r w:rsidRPr="00D759EF" w:rsidDel="00AA044A">
          <w:delText>user</w:delText>
        </w:r>
      </w:del>
      <w:del w:id="298" w:author="Hans Zijlstra" w:date="2017-06-14T10:54:00Z">
        <w:r w:rsidRPr="00D759EF" w:rsidDel="004C47BD">
          <w:delText xml:space="preserve"> should </w:delText>
        </w:r>
      </w:del>
      <w:del w:id="299" w:author="Hans Zijlstra" w:date="2017-06-14T10:53:00Z">
        <w:r w:rsidRPr="00D759EF" w:rsidDel="004C47BD">
          <w:delText>input</w:delText>
        </w:r>
      </w:del>
      <w:ins w:id="300" w:author="Hans Zijlstra" w:date="2017-06-24T12:01:00Z">
        <w:r w:rsidR="00AA044A" w:rsidRPr="00D759EF">
          <w:t>use</w:t>
        </w:r>
        <w:r w:rsidR="00AA044A">
          <w:t xml:space="preserve">r </w:t>
        </w:r>
        <w:r w:rsidR="00AA044A" w:rsidRPr="00AA044A">
          <w:t>enters</w:t>
        </w:r>
      </w:ins>
      <w:r w:rsidRPr="00AA044A">
        <w:t>.</w:t>
      </w:r>
    </w:p>
    <w:p w14:paraId="6A3561AD" w14:textId="0EE2E5EF" w:rsidR="00371D15" w:rsidRPr="00D759EF" w:rsidRDefault="00371D15" w:rsidP="00371D15">
      <w:r w:rsidRPr="00977A5E">
        <w:t>We assign</w:t>
      </w:r>
      <w:del w:id="301" w:author="Hans Zijlstra" w:date="2017-06-14T10:54:00Z">
        <w:r w:rsidRPr="00977A5E" w:rsidDel="004C47BD">
          <w:delText>ed</w:delText>
        </w:r>
      </w:del>
      <w:r w:rsidRPr="00977A5E">
        <w:t xml:space="preserve"> the first entered string to the variable </w:t>
      </w:r>
      <w:r w:rsidRPr="00977A5E">
        <w:rPr>
          <w:rFonts w:ascii="Consolas" w:hAnsi="Consolas"/>
          <w:b/>
          <w:bCs/>
          <w:noProof/>
          <w:kern w:val="32"/>
          <w:sz w:val="22"/>
        </w:rPr>
        <w:t>firstDogName</w:t>
      </w:r>
      <w:r w:rsidRPr="00977A5E">
        <w:t xml:space="preserve">. </w:t>
      </w:r>
      <w:del w:id="302" w:author="Hans Zijlstra" w:date="2017-06-14T10:55:00Z">
        <w:r w:rsidRPr="00977A5E" w:rsidDel="004C47BD">
          <w:delText>Afterwards</w:delText>
        </w:r>
      </w:del>
      <w:ins w:id="303" w:author="Hans Zijlstra" w:date="2017-06-14T10:55:00Z">
        <w:r w:rsidR="004C47BD" w:rsidRPr="00977A5E">
          <w:t>Thereafter</w:t>
        </w:r>
      </w:ins>
      <w:r w:rsidRPr="00977A5E">
        <w:t xml:space="preserve"> we use</w:t>
      </w:r>
      <w:del w:id="304" w:author="Hans Zijlstra" w:date="2017-06-14T11:06:00Z">
        <w:r w:rsidRPr="0028675A" w:rsidDel="00D45EA8">
          <w:delText>d</w:delText>
        </w:r>
      </w:del>
      <w:r w:rsidRPr="00D759EF">
        <w:t xml:space="preserve"> this variable when we create</w:t>
      </w:r>
      <w:del w:id="305" w:author="Hans Zijlstra" w:date="2017-06-14T11:06:00Z">
        <w:r w:rsidRPr="00D759EF" w:rsidDel="00D45EA8">
          <w:delText>d</w:delText>
        </w:r>
      </w:del>
      <w:r w:rsidRPr="00D759EF">
        <w:t xml:space="preserve"> the first object</w:t>
      </w:r>
      <w:ins w:id="306" w:author="Hans Zijlstra" w:date="2017-06-14T11:07:00Z">
        <w:r w:rsidR="00D45EA8" w:rsidRPr="00D759EF">
          <w:t>,</w:t>
        </w:r>
      </w:ins>
      <w:ins w:id="307" w:author="Hans Zijlstra" w:date="2017-06-14T11:08:00Z">
        <w:r w:rsidR="00D45EA8" w:rsidRPr="00D759EF">
          <w:t xml:space="preserve"> -</w:t>
        </w:r>
      </w:ins>
      <w:ins w:id="308" w:author="Hans Zijlstra" w:date="2017-06-14T11:07:00Z">
        <w:r w:rsidR="00D45EA8" w:rsidRPr="00D759EF">
          <w:t xml:space="preserve"> </w:t>
        </w:r>
        <w:proofErr w:type="spellStart"/>
        <w:r w:rsidR="00D45EA8" w:rsidRPr="00D759EF">
          <w:t>f</w:t>
        </w:r>
      </w:ins>
      <w:ins w:id="309" w:author="Hans Zijlstra" w:date="2017-06-14T11:08:00Z">
        <w:r w:rsidR="00D45EA8" w:rsidRPr="00D759EF">
          <w:t>irstDog</w:t>
        </w:r>
        <w:proofErr w:type="spellEnd"/>
        <w:r w:rsidR="00D45EA8" w:rsidRPr="00D759EF">
          <w:t>,</w:t>
        </w:r>
      </w:ins>
      <w:r w:rsidRPr="00D759EF">
        <w:t xml:space="preserve"> </w:t>
      </w:r>
      <w:ins w:id="310" w:author="Hans Zijlstra" w:date="2017-06-14T11:07:00Z">
        <w:r w:rsidR="00D45EA8" w:rsidRPr="00D759EF">
          <w:t xml:space="preserve">of type Dog </w:t>
        </w:r>
      </w:ins>
      <w:r w:rsidRPr="00D759EF">
        <w:t xml:space="preserve">from </w:t>
      </w:r>
      <w:ins w:id="311" w:author="Hans Zijlstra" w:date="2017-06-14T11:08:00Z">
        <w:r w:rsidR="00D45EA8" w:rsidRPr="00D759EF">
          <w:t xml:space="preserve">the </w:t>
        </w:r>
      </w:ins>
      <w:r w:rsidRPr="00D759EF">
        <w:t>class</w:t>
      </w:r>
      <w:del w:id="312" w:author="Hans Zijlstra" w:date="2017-06-14T11:07:00Z">
        <w:r w:rsidRPr="00D759EF" w:rsidDel="00D45EA8">
          <w:delText xml:space="preserve"> type</w:delText>
        </w:r>
      </w:del>
      <w:r w:rsidRPr="00D759EF">
        <w:t xml:space="preserve"> </w:t>
      </w:r>
      <w:r w:rsidRPr="00D759EF">
        <w:rPr>
          <w:rFonts w:ascii="Consolas" w:hAnsi="Consolas"/>
          <w:b/>
          <w:bCs/>
          <w:noProof/>
          <w:kern w:val="32"/>
          <w:sz w:val="22"/>
        </w:rPr>
        <w:t>Dog</w:t>
      </w:r>
      <w:del w:id="313" w:author="Hans Zijlstra" w:date="2017-06-14T11:08:00Z">
        <w:r w:rsidRPr="00D759EF" w:rsidDel="00D45EA8">
          <w:delText xml:space="preserve"> – </w:delText>
        </w:r>
        <w:r w:rsidRPr="00D759EF" w:rsidDel="00D45EA8">
          <w:rPr>
            <w:rFonts w:ascii="Consolas" w:hAnsi="Consolas"/>
            <w:b/>
            <w:bCs/>
            <w:noProof/>
            <w:kern w:val="32"/>
            <w:sz w:val="22"/>
          </w:rPr>
          <w:delText>firstDog</w:delText>
        </w:r>
      </w:del>
      <w:r w:rsidRPr="00D759EF">
        <w:t>, by assigning it to the parameter of the constructor.</w:t>
      </w:r>
    </w:p>
    <w:p w14:paraId="1CF116A5" w14:textId="42CA3D14" w:rsidR="00371D15" w:rsidRPr="00D759EF" w:rsidRDefault="00371D15" w:rsidP="00371D15">
      <w:r w:rsidRPr="00D759EF">
        <w:t>We create</w:t>
      </w:r>
      <w:del w:id="314" w:author="Hans Zijlstra" w:date="2017-06-14T11:10:00Z">
        <w:r w:rsidRPr="00D759EF" w:rsidDel="00D45EA8">
          <w:delText>d</w:delText>
        </w:r>
      </w:del>
      <w:r w:rsidRPr="00D759EF">
        <w:t xml:space="preserve"> the second object </w:t>
      </w:r>
      <w:r w:rsidRPr="00D759EF">
        <w:rPr>
          <w:rFonts w:ascii="Consolas" w:hAnsi="Consolas"/>
          <w:b/>
          <w:bCs/>
          <w:noProof/>
          <w:kern w:val="32"/>
          <w:sz w:val="22"/>
        </w:rPr>
        <w:t>Dog</w:t>
      </w:r>
      <w:r w:rsidRPr="00D759EF">
        <w:t xml:space="preserve">, without using a string for the name of the dog in the constructor. With the help of </w:t>
      </w:r>
      <w:r w:rsidRPr="00D759EF">
        <w:rPr>
          <w:rFonts w:ascii="Consolas" w:hAnsi="Consolas"/>
          <w:b/>
          <w:bCs/>
          <w:noProof/>
          <w:kern w:val="32"/>
          <w:sz w:val="22"/>
        </w:rPr>
        <w:t>Console.ReadLine()</w:t>
      </w:r>
      <w:r w:rsidRPr="00D759EF">
        <w:t xml:space="preserve"> we g</w:t>
      </w:r>
      <w:ins w:id="315" w:author="Hans Zijlstra" w:date="2017-06-14T11:10:00Z">
        <w:r w:rsidR="00D45EA8" w:rsidRPr="00D759EF">
          <w:t>e</w:t>
        </w:r>
      </w:ins>
      <w:del w:id="316" w:author="Hans Zijlstra" w:date="2017-06-14T11:10:00Z">
        <w:r w:rsidRPr="00D759EF" w:rsidDel="00D45EA8">
          <w:delText>o</w:delText>
        </w:r>
      </w:del>
      <w:r w:rsidRPr="00D759EF">
        <w:t>t the name of the dog and then</w:t>
      </w:r>
      <w:del w:id="317" w:author="Hans Zijlstra" w:date="2017-06-14T11:10:00Z">
        <w:r w:rsidRPr="00D759EF" w:rsidDel="00D45EA8">
          <w:delText xml:space="preserve"> the</w:delText>
        </w:r>
      </w:del>
      <w:r w:rsidRPr="00D759EF">
        <w:t xml:space="preserve"> </w:t>
      </w:r>
      <w:del w:id="318" w:author="Hans Zijlstra" w:date="2017-06-14T11:10:00Z">
        <w:r w:rsidRPr="00D759EF" w:rsidDel="00D45EA8">
          <w:delText>value was</w:delText>
        </w:r>
      </w:del>
      <w:del w:id="319" w:author="Hans Zijlstra" w:date="2017-06-24T12:02:00Z">
        <w:r w:rsidRPr="00D759EF" w:rsidDel="00AA044A">
          <w:delText xml:space="preserve"> </w:delText>
        </w:r>
      </w:del>
      <w:r w:rsidRPr="00D759EF">
        <w:t>assign</w:t>
      </w:r>
      <w:del w:id="320" w:author="Hans Zijlstra" w:date="2017-06-14T11:11:00Z">
        <w:r w:rsidRPr="00D759EF" w:rsidDel="00D45EA8">
          <w:delText>ed</w:delText>
        </w:r>
      </w:del>
      <w:r w:rsidRPr="00D759EF">
        <w:t xml:space="preserve"> </w:t>
      </w:r>
      <w:ins w:id="321" w:author="Hans Zijlstra" w:date="2017-06-14T11:11:00Z">
        <w:r w:rsidR="00D45EA8" w:rsidRPr="00D759EF">
          <w:t xml:space="preserve">it </w:t>
        </w:r>
      </w:ins>
      <w:r w:rsidRPr="00D759EF">
        <w:t xml:space="preserve">to the property </w:t>
      </w:r>
      <w:r w:rsidRPr="00D759EF">
        <w:rPr>
          <w:rFonts w:ascii="Consolas" w:hAnsi="Consolas"/>
          <w:b/>
          <w:bCs/>
          <w:noProof/>
          <w:kern w:val="32"/>
          <w:sz w:val="22"/>
        </w:rPr>
        <w:t>Name</w:t>
      </w:r>
      <w:ins w:id="322" w:author="Hans Zijlstra" w:date="2017-06-14T11:11:00Z">
        <w:r w:rsidR="00D45EA8" w:rsidRPr="00D759EF">
          <w:t>,</w:t>
        </w:r>
      </w:ins>
      <w:del w:id="323" w:author="Hans Zijlstra" w:date="2017-06-14T11:11:00Z">
        <w:r w:rsidRPr="00D759EF" w:rsidDel="00D45EA8">
          <w:delText>. This is done by</w:delText>
        </w:r>
      </w:del>
      <w:r w:rsidRPr="00D759EF">
        <w:t xml:space="preserve"> using a “dot” convention, applied to the variable, which keeps the reference to the second object from type </w:t>
      </w:r>
      <w:r w:rsidRPr="00D759EF">
        <w:rPr>
          <w:rFonts w:ascii="Consolas" w:hAnsi="Consolas"/>
          <w:b/>
          <w:bCs/>
          <w:noProof/>
          <w:kern w:val="32"/>
          <w:sz w:val="22"/>
        </w:rPr>
        <w:t>Dog</w:t>
      </w:r>
      <w:r w:rsidRPr="00D759EF">
        <w:t xml:space="preserve"> – </w:t>
      </w:r>
      <w:r w:rsidRPr="00D759EF">
        <w:rPr>
          <w:rFonts w:ascii="Consolas" w:hAnsi="Consolas"/>
          <w:b/>
          <w:bCs/>
          <w:noProof/>
          <w:kern w:val="32"/>
          <w:sz w:val="22"/>
        </w:rPr>
        <w:t>secondDog.Name</w:t>
      </w:r>
      <w:r w:rsidRPr="00D759EF">
        <w:t>.</w:t>
      </w:r>
    </w:p>
    <w:p w14:paraId="67FE87E3" w14:textId="5160E4A5" w:rsidR="00371D15" w:rsidRPr="00D759EF" w:rsidRDefault="00371D15" w:rsidP="00371D15">
      <w:r w:rsidRPr="00D759EF">
        <w:t>When we create</w:t>
      </w:r>
      <w:del w:id="324" w:author="Hans Zijlstra" w:date="2017-06-14T21:38:00Z">
        <w:r w:rsidRPr="00D759EF" w:rsidDel="00A561BE">
          <w:delText>d</w:delText>
        </w:r>
      </w:del>
      <w:r w:rsidRPr="00D759EF">
        <w:t xml:space="preserve"> the third object from class type </w:t>
      </w:r>
      <w:r w:rsidRPr="00D759EF">
        <w:rPr>
          <w:rFonts w:ascii="Consolas" w:hAnsi="Consolas"/>
          <w:b/>
          <w:bCs/>
          <w:noProof/>
          <w:kern w:val="32"/>
          <w:sz w:val="22"/>
        </w:rPr>
        <w:t>Dog</w:t>
      </w:r>
      <w:r w:rsidRPr="00D759EF">
        <w:t>, we use</w:t>
      </w:r>
      <w:del w:id="325" w:author="Hans Zijlstra" w:date="2017-06-14T21:39:00Z">
        <w:r w:rsidRPr="00D759EF" w:rsidDel="00A561BE">
          <w:delText>d</w:delText>
        </w:r>
      </w:del>
      <w:r w:rsidRPr="00D759EF">
        <w:t xml:space="preserve"> for the name of the dog its default value which is </w:t>
      </w:r>
      <w:r w:rsidRPr="00D759EF">
        <w:rPr>
          <w:rStyle w:val="Code"/>
        </w:rPr>
        <w:t>null</w:t>
      </w:r>
      <w:r w:rsidRPr="00D759EF">
        <w:rPr>
          <w:noProof/>
        </w:rPr>
        <w:t xml:space="preserve">. Note that in the </w:t>
      </w:r>
      <w:r w:rsidRPr="00D759EF">
        <w:rPr>
          <w:rStyle w:val="Code"/>
        </w:rPr>
        <w:t>Bark()</w:t>
      </w:r>
      <w:r w:rsidRPr="00D759EF">
        <w:rPr>
          <w:noProof/>
        </w:rPr>
        <w:t xml:space="preserve"> method dogs </w:t>
      </w:r>
      <w:del w:id="326" w:author="Hans Zijlstra" w:date="2017-06-14T21:39:00Z">
        <w:r w:rsidRPr="00D759EF" w:rsidDel="00A561BE">
          <w:rPr>
            <w:noProof/>
          </w:rPr>
          <w:delText xml:space="preserve">whthout </w:delText>
        </w:r>
      </w:del>
      <w:ins w:id="327" w:author="Hans Zijlstra" w:date="2017-06-14T21:39:00Z">
        <w:r w:rsidR="00A561BE" w:rsidRPr="00D759EF">
          <w:rPr>
            <w:noProof/>
          </w:rPr>
          <w:t xml:space="preserve">without </w:t>
        </w:r>
      </w:ins>
      <w:r w:rsidRPr="00D759EF">
        <w:rPr>
          <w:noProof/>
        </w:rPr>
        <w:t>name (</w:t>
      </w:r>
      <w:r w:rsidRPr="00D759EF">
        <w:rPr>
          <w:rStyle w:val="Code"/>
        </w:rPr>
        <w:t>name</w:t>
      </w:r>
      <w:r w:rsidRPr="00D759EF">
        <w:rPr>
          <w:noProof/>
        </w:rPr>
        <w:t xml:space="preserve"> </w:t>
      </w:r>
      <w:r w:rsidRPr="00D759EF">
        <w:rPr>
          <w:rStyle w:val="Code"/>
        </w:rPr>
        <w:t>==</w:t>
      </w:r>
      <w:r w:rsidRPr="00D759EF">
        <w:rPr>
          <w:noProof/>
        </w:rPr>
        <w:t xml:space="preserve"> </w:t>
      </w:r>
      <w:r w:rsidRPr="00D759EF">
        <w:rPr>
          <w:rStyle w:val="Code"/>
        </w:rPr>
        <w:t>null</w:t>
      </w:r>
      <w:r w:rsidRPr="00D759EF">
        <w:rPr>
          <w:noProof/>
        </w:rPr>
        <w:t>) are printed as “[unnamed dog]”.</w:t>
      </w:r>
    </w:p>
    <w:p w14:paraId="2AB00867" w14:textId="6C2CE3E0" w:rsidR="00371D15" w:rsidRPr="00D759EF" w:rsidRDefault="00371D15" w:rsidP="00371D15">
      <w:r w:rsidRPr="00D759EF">
        <w:t>Afterward we create</w:t>
      </w:r>
      <w:del w:id="328" w:author="Hans Zijlstra" w:date="2017-06-14T21:39:00Z">
        <w:r w:rsidRPr="00D759EF" w:rsidDel="00A561BE">
          <w:delText>d</w:delText>
        </w:r>
      </w:del>
      <w:r w:rsidRPr="00D759EF">
        <w:t xml:space="preserve"> an array </w:t>
      </w:r>
      <w:del w:id="329" w:author="Hans Zijlstra" w:date="2017-06-14T21:40:00Z">
        <w:r w:rsidRPr="00D759EF" w:rsidDel="00A561BE">
          <w:delText xml:space="preserve">from </w:delText>
        </w:r>
      </w:del>
      <w:ins w:id="330" w:author="Hans Zijlstra" w:date="2017-06-14T21:40:00Z">
        <w:r w:rsidR="00A561BE" w:rsidRPr="00D759EF">
          <w:t xml:space="preserve">of </w:t>
        </w:r>
      </w:ins>
      <w:r w:rsidRPr="00D759EF">
        <w:t xml:space="preserve">type </w:t>
      </w:r>
      <w:r w:rsidRPr="00D759EF">
        <w:rPr>
          <w:rFonts w:ascii="Consolas" w:hAnsi="Consolas"/>
          <w:b/>
          <w:bCs/>
          <w:noProof/>
          <w:kern w:val="32"/>
          <w:sz w:val="22"/>
        </w:rPr>
        <w:t>Dog</w:t>
      </w:r>
      <w:del w:id="331" w:author="Hans Zijlstra" w:date="2017-06-14T21:40:00Z">
        <w:r w:rsidRPr="00D759EF" w:rsidDel="00A561BE">
          <w:delText xml:space="preserve">, by </w:delText>
        </w:r>
      </w:del>
      <w:ins w:id="332" w:author="Hans Zijlstra" w:date="2017-06-23T11:47:00Z">
        <w:r w:rsidR="00245BC7" w:rsidRPr="00D759EF">
          <w:t xml:space="preserve"> </w:t>
        </w:r>
      </w:ins>
      <w:ins w:id="333" w:author="Hans Zijlstra" w:date="2017-06-14T21:40:00Z">
        <w:r w:rsidR="00A561BE" w:rsidRPr="00D759EF">
          <w:t xml:space="preserve">and </w:t>
        </w:r>
      </w:ins>
      <w:del w:id="334" w:author="Hans Zijlstra" w:date="2017-06-14T21:41:00Z">
        <w:r w:rsidRPr="00D759EF" w:rsidDel="00A561BE">
          <w:delText xml:space="preserve">initializing </w:delText>
        </w:r>
      </w:del>
      <w:ins w:id="335" w:author="Hans Zijlstra" w:date="2017-06-14T21:41:00Z">
        <w:r w:rsidR="00A561BE" w:rsidRPr="00D759EF">
          <w:t xml:space="preserve">initialize </w:t>
        </w:r>
      </w:ins>
      <w:r w:rsidRPr="00D759EF">
        <w:t xml:space="preserve">it with the three newly created </w:t>
      </w:r>
      <w:ins w:id="336" w:author="Hans Zijlstra" w:date="2017-06-14T21:41:00Z">
        <w:r w:rsidR="00A561BE" w:rsidRPr="00D759EF">
          <w:t xml:space="preserve">dog </w:t>
        </w:r>
      </w:ins>
      <w:r w:rsidRPr="00D759EF">
        <w:t>objects.</w:t>
      </w:r>
    </w:p>
    <w:p w14:paraId="3E3F1157" w14:textId="6E39A2F9" w:rsidR="00371D15" w:rsidRPr="00D759EF" w:rsidRDefault="00371D15" w:rsidP="00371D15">
      <w:del w:id="337" w:author="Hans Zijlstra" w:date="2017-06-14T21:41:00Z">
        <w:r w:rsidRPr="00D759EF" w:rsidDel="00A561BE">
          <w:delText>At the end</w:delText>
        </w:r>
      </w:del>
      <w:ins w:id="338" w:author="Hans Zijlstra" w:date="2017-06-14T21:41:00Z">
        <w:r w:rsidR="00A561BE" w:rsidRPr="00D759EF">
          <w:t>Finally</w:t>
        </w:r>
      </w:ins>
      <w:r w:rsidRPr="00D759EF">
        <w:t>, we use</w:t>
      </w:r>
      <w:del w:id="339" w:author="Hans Zijlstra" w:date="2017-06-14T21:41:00Z">
        <w:r w:rsidRPr="00D759EF" w:rsidDel="00A561BE">
          <w:delText>d</w:delText>
        </w:r>
      </w:del>
      <w:r w:rsidRPr="00D759EF">
        <w:t xml:space="preserve"> a loop</w:t>
      </w:r>
      <w:del w:id="340" w:author="Hans Zijlstra" w:date="2017-06-14T21:41:00Z">
        <w:r w:rsidRPr="00D759EF" w:rsidDel="00A561BE">
          <w:delText>,</w:delText>
        </w:r>
      </w:del>
      <w:r w:rsidRPr="00D759EF">
        <w:t xml:space="preserve"> to go through the array of objects </w:t>
      </w:r>
      <w:del w:id="341" w:author="Hans Zijlstra" w:date="2017-06-14T21:41:00Z">
        <w:r w:rsidRPr="00D759EF" w:rsidDel="00A561BE">
          <w:delText xml:space="preserve">from </w:delText>
        </w:r>
      </w:del>
      <w:ins w:id="342" w:author="Hans Zijlstra" w:date="2017-06-14T21:41:00Z">
        <w:r w:rsidR="00A561BE" w:rsidRPr="00D759EF">
          <w:t xml:space="preserve">of </w:t>
        </w:r>
      </w:ins>
      <w:r w:rsidRPr="00D759EF">
        <w:t xml:space="preserve">type </w:t>
      </w:r>
      <w:r w:rsidRPr="00D759EF">
        <w:rPr>
          <w:rFonts w:ascii="Consolas" w:hAnsi="Consolas"/>
          <w:b/>
          <w:bCs/>
          <w:noProof/>
          <w:kern w:val="32"/>
          <w:sz w:val="22"/>
        </w:rPr>
        <w:t>Dog</w:t>
      </w:r>
      <w:r w:rsidRPr="00D759EF">
        <w:t>. For every element from the array we again use</w:t>
      </w:r>
      <w:del w:id="343" w:author="Hans Zijlstra" w:date="2017-06-14T21:42:00Z">
        <w:r w:rsidRPr="00D759EF" w:rsidDel="00A561BE">
          <w:delText>d</w:delText>
        </w:r>
      </w:del>
      <w:r w:rsidRPr="00D759EF">
        <w:t xml:space="preserve"> the “dot” notation</w:t>
      </w:r>
      <w:del w:id="344" w:author="Hans Zijlstra" w:date="2017-06-14T21:42:00Z">
        <w:r w:rsidRPr="00D759EF" w:rsidDel="00A561BE">
          <w:delText>, be</w:delText>
        </w:r>
      </w:del>
      <w:ins w:id="345" w:author="Hans Zijlstra" w:date="2017-06-14T21:42:00Z">
        <w:r w:rsidR="00A561BE" w:rsidRPr="00D759EF">
          <w:t xml:space="preserve"> when</w:t>
        </w:r>
      </w:ins>
      <w:r w:rsidRPr="00D759EF">
        <w:t xml:space="preserve"> calling the method </w:t>
      </w:r>
      <w:r w:rsidRPr="00D759EF">
        <w:rPr>
          <w:rFonts w:ascii="Consolas" w:hAnsi="Consolas"/>
          <w:b/>
          <w:bCs/>
          <w:noProof/>
          <w:kern w:val="32"/>
          <w:sz w:val="22"/>
        </w:rPr>
        <w:t>Bark()</w:t>
      </w:r>
      <w:r w:rsidRPr="00D759EF">
        <w:t xml:space="preserve"> for </w:t>
      </w:r>
      <w:del w:id="346" w:author="Hans Zijlstra" w:date="2017-06-14T21:42:00Z">
        <w:r w:rsidRPr="00D759EF" w:rsidDel="00A561BE">
          <w:delText>the particular</w:delText>
        </w:r>
      </w:del>
      <w:ins w:id="347" w:author="Hans Zijlstra" w:date="2017-06-14T21:42:00Z">
        <w:r w:rsidR="00A561BE" w:rsidRPr="00D759EF">
          <w:t xml:space="preserve">each </w:t>
        </w:r>
      </w:ins>
      <w:ins w:id="348" w:author="Hans Zijlstra" w:date="2017-06-14T21:43:00Z">
        <w:r w:rsidR="00A561BE" w:rsidRPr="00D759EF">
          <w:t>dog</w:t>
        </w:r>
      </w:ins>
      <w:r w:rsidRPr="00D759EF">
        <w:t xml:space="preserve"> object: </w:t>
      </w:r>
      <w:r w:rsidRPr="00D759EF">
        <w:rPr>
          <w:rFonts w:ascii="Consolas" w:hAnsi="Consolas"/>
          <w:b/>
          <w:bCs/>
          <w:noProof/>
          <w:kern w:val="32"/>
          <w:sz w:val="22"/>
        </w:rPr>
        <w:t>dog.Bark()</w:t>
      </w:r>
      <w:r w:rsidRPr="00D759EF">
        <w:t>.</w:t>
      </w:r>
    </w:p>
    <w:p w14:paraId="1488F9BF" w14:textId="77777777" w:rsidR="00371D15" w:rsidRPr="00D759EF" w:rsidRDefault="00371D15" w:rsidP="00371D15">
      <w:pPr>
        <w:pStyle w:val="Heading3"/>
      </w:pPr>
      <w:r w:rsidRPr="00D759EF">
        <w:t>Nature of Objects</w:t>
      </w:r>
    </w:p>
    <w:p w14:paraId="65E1BE45" w14:textId="4E1ECE44" w:rsidR="00371D15" w:rsidRPr="00D759EF" w:rsidRDefault="00371D15" w:rsidP="00371D15">
      <w:pPr>
        <w:spacing w:after="120"/>
      </w:pPr>
      <w:del w:id="349" w:author="Hans Zijlstra" w:date="2017-06-14T21:43:00Z">
        <w:r w:rsidRPr="00D759EF" w:rsidDel="00FC7BCB">
          <w:delText>Let’s revise, when</w:delText>
        </w:r>
      </w:del>
      <w:ins w:id="350" w:author="Hans Zijlstra" w:date="2017-06-14T21:43:00Z">
        <w:r w:rsidR="00FC7BCB" w:rsidRPr="00D759EF">
          <w:t>When</w:t>
        </w:r>
      </w:ins>
      <w:r w:rsidRPr="00D759EF">
        <w:t xml:space="preserve"> we create an object in .NET, </w:t>
      </w:r>
      <w:del w:id="351" w:author="Hans Zijlstra" w:date="2017-06-14T21:43:00Z">
        <w:r w:rsidRPr="00D759EF" w:rsidDel="00FC7BCB">
          <w:delText xml:space="preserve">one </w:delText>
        </w:r>
      </w:del>
      <w:ins w:id="352" w:author="Hans Zijlstra" w:date="2017-06-14T21:43:00Z">
        <w:r w:rsidR="00FC7BCB" w:rsidRPr="00D759EF">
          <w:t xml:space="preserve">it </w:t>
        </w:r>
      </w:ins>
      <w:r w:rsidRPr="00D759EF">
        <w:t xml:space="preserve">consists </w:t>
      </w:r>
      <w:del w:id="353" w:author="Hans Zijlstra" w:date="2017-06-14T21:44:00Z">
        <w:r w:rsidRPr="00D759EF" w:rsidDel="00FC7BCB">
          <w:delText xml:space="preserve">from </w:delText>
        </w:r>
      </w:del>
      <w:ins w:id="354" w:author="Hans Zijlstra" w:date="2017-06-14T21:44:00Z">
        <w:r w:rsidR="00FC7BCB" w:rsidRPr="00D759EF">
          <w:t xml:space="preserve">of </w:t>
        </w:r>
      </w:ins>
      <w:r w:rsidRPr="00D759EF">
        <w:t>two parts</w:t>
      </w:r>
      <w:ins w:id="355" w:author="Hans Zijlstra" w:date="2017-06-14T21:44:00Z">
        <w:r w:rsidR="00FC7BCB" w:rsidRPr="00D759EF">
          <w:t>.</w:t>
        </w:r>
      </w:ins>
      <w:ins w:id="356" w:author="Hans Zijlstra" w:date="2017-06-24T12:04:00Z">
        <w:r w:rsidR="00AA044A">
          <w:t xml:space="preserve"> </w:t>
        </w:r>
      </w:ins>
      <w:del w:id="357" w:author="Hans Zijlstra" w:date="2017-06-14T21:44:00Z">
        <w:r w:rsidRPr="00AA044A" w:rsidDel="00FC7BCB">
          <w:delText xml:space="preserve"> – </w:delText>
        </w:r>
      </w:del>
      <w:del w:id="358" w:author="Hans Zijlstra" w:date="2017-06-14T21:45:00Z">
        <w:r w:rsidRPr="00AA044A" w:rsidDel="00FC7BCB">
          <w:delText>the</w:delText>
        </w:r>
        <w:r w:rsidRPr="00AA044A" w:rsidDel="00FC7BCB">
          <w:rPr>
            <w:b/>
          </w:rPr>
          <w:delText xml:space="preserve"> </w:delText>
        </w:r>
      </w:del>
      <w:ins w:id="359" w:author="Hans Zijlstra" w:date="2017-06-14T21:45:00Z">
        <w:r w:rsidR="00FC7BCB" w:rsidRPr="00977A5E">
          <w:t>The</w:t>
        </w:r>
        <w:r w:rsidR="00FC7BCB" w:rsidRPr="00977A5E">
          <w:rPr>
            <w:b/>
          </w:rPr>
          <w:t xml:space="preserve"> </w:t>
        </w:r>
      </w:ins>
      <w:r w:rsidRPr="00977A5E">
        <w:rPr>
          <w:b/>
        </w:rPr>
        <w:t>significant part (data)</w:t>
      </w:r>
      <w:del w:id="360" w:author="Hans Zijlstra" w:date="2017-06-14T21:45:00Z">
        <w:r w:rsidRPr="00977A5E" w:rsidDel="00FC7BCB">
          <w:delText>, which</w:delText>
        </w:r>
      </w:del>
      <w:r w:rsidRPr="00977A5E">
        <w:t xml:space="preserve"> </w:t>
      </w:r>
      <w:del w:id="361" w:author="Hans Zijlstra" w:date="2017-06-14T21:54:00Z">
        <w:r w:rsidRPr="00977A5E" w:rsidDel="00D02703">
          <w:delText>contains</w:delText>
        </w:r>
      </w:del>
      <w:ins w:id="362" w:author="Hans Zijlstra" w:date="2017-06-14T21:54:00Z">
        <w:r w:rsidR="00D02703" w:rsidRPr="00977A5E">
          <w:t>containing</w:t>
        </w:r>
      </w:ins>
      <w:r w:rsidRPr="00977A5E">
        <w:t xml:space="preserve"> </w:t>
      </w:r>
      <w:del w:id="363" w:author="Hans Zijlstra" w:date="2017-06-14T21:45:00Z">
        <w:r w:rsidRPr="00977A5E" w:rsidDel="00FC7BCB">
          <w:delText xml:space="preserve">its </w:delText>
        </w:r>
      </w:del>
      <w:ins w:id="364" w:author="Hans Zijlstra" w:date="2017-06-14T21:45:00Z">
        <w:r w:rsidR="00FC7BCB" w:rsidRPr="00977A5E">
          <w:t xml:space="preserve">the </w:t>
        </w:r>
      </w:ins>
      <w:r w:rsidRPr="00977A5E">
        <w:t>data and</w:t>
      </w:r>
      <w:del w:id="365" w:author="Hans Zijlstra" w:date="2017-06-14T21:45:00Z">
        <w:r w:rsidRPr="00977A5E" w:rsidDel="00FC7BCB">
          <w:delText xml:space="preserve"> it</w:delText>
        </w:r>
      </w:del>
      <w:r w:rsidRPr="00977A5E">
        <w:t xml:space="preserve"> is located in the </w:t>
      </w:r>
      <w:del w:id="366" w:author="Hans Zijlstra" w:date="2017-06-14T21:55:00Z">
        <w:r w:rsidRPr="0028675A" w:rsidDel="00D02703">
          <w:delText>memory</w:delText>
        </w:r>
      </w:del>
      <w:ins w:id="367" w:author="Hans Zijlstra" w:date="2017-06-14T21:55:00Z">
        <w:r w:rsidR="00D02703" w:rsidRPr="00D759EF">
          <w:t>dynamic memory</w:t>
        </w:r>
      </w:ins>
      <w:r w:rsidRPr="00D759EF">
        <w:t xml:space="preserve"> of the operating system </w:t>
      </w:r>
      <w:del w:id="368" w:author="Hans Zijlstra" w:date="2017-06-14T21:45:00Z">
        <w:r w:rsidRPr="00D759EF" w:rsidDel="00FC7BCB">
          <w:delText xml:space="preserve">called a dynamic memory </w:delText>
        </w:r>
      </w:del>
      <w:r w:rsidRPr="00D759EF">
        <w:t xml:space="preserve">(heap) and a </w:t>
      </w:r>
      <w:r w:rsidRPr="00D759EF">
        <w:rPr>
          <w:b/>
        </w:rPr>
        <w:t>reference part</w:t>
      </w:r>
      <w:r w:rsidRPr="00D759EF">
        <w:t xml:space="preserve"> </w:t>
      </w:r>
      <w:ins w:id="369" w:author="Hans Zijlstra" w:date="2017-06-14T21:55:00Z">
        <w:r w:rsidR="00D02703" w:rsidRPr="00D759EF">
          <w:t>of</w:t>
        </w:r>
      </w:ins>
      <w:del w:id="370" w:author="Hans Zijlstra" w:date="2017-06-14T21:55:00Z">
        <w:r w:rsidRPr="00D759EF" w:rsidDel="00D02703">
          <w:delText>to</w:delText>
        </w:r>
      </w:del>
      <w:r w:rsidRPr="00D759EF">
        <w:t xml:space="preserve"> this object, which resides in the other part of the operating system’s memory, where are stored the local variable</w:t>
      </w:r>
      <w:ins w:id="371" w:author="Hans Zijlstra" w:date="2017-06-14T21:55:00Z">
        <w:r w:rsidR="00D02703" w:rsidRPr="00D759EF">
          <w:t>s</w:t>
        </w:r>
      </w:ins>
      <w:r w:rsidRPr="00D759EF">
        <w:t xml:space="preserve"> and parameters of the methods (the program execution stack).</w:t>
      </w:r>
    </w:p>
    <w:p w14:paraId="204D4B83" w14:textId="44397C1D" w:rsidR="00371D15" w:rsidRPr="00D759EF" w:rsidRDefault="00371D15" w:rsidP="00371D15">
      <w:pPr>
        <w:spacing w:after="120"/>
      </w:pPr>
      <w:r w:rsidRPr="00D759EF">
        <w:t xml:space="preserve">For example, </w:t>
      </w:r>
      <w:del w:id="372" w:author="Hans Zijlstra" w:date="2017-06-14T21:56:00Z">
        <w:r w:rsidRPr="00D759EF" w:rsidDel="00D02703">
          <w:delText>let’s have</w:delText>
        </w:r>
      </w:del>
      <w:ins w:id="373" w:author="Hans Zijlstra" w:date="2017-06-14T21:56:00Z">
        <w:r w:rsidR="00D02703" w:rsidRPr="00D759EF">
          <w:t>consider</w:t>
        </w:r>
      </w:ins>
      <w:r w:rsidRPr="00D759EF">
        <w:t xml:space="preserve"> a class called </w:t>
      </w:r>
      <w:r w:rsidRPr="00D759EF">
        <w:rPr>
          <w:rFonts w:ascii="Consolas" w:hAnsi="Consolas"/>
          <w:b/>
          <w:bCs/>
          <w:noProof/>
          <w:kern w:val="32"/>
          <w:sz w:val="22"/>
        </w:rPr>
        <w:t>Dog</w:t>
      </w:r>
      <w:r w:rsidRPr="00D759EF">
        <w:t>, which has the properties</w:t>
      </w:r>
      <w:del w:id="374" w:author="Hans Zijlstra" w:date="2017-06-14T21:56:00Z">
        <w:r w:rsidRPr="00D759EF" w:rsidDel="00D02703">
          <w:delText xml:space="preserve"> for</w:delText>
        </w:r>
      </w:del>
      <w:r w:rsidRPr="00D759EF">
        <w:t xml:space="preserve"> name, kind and age. Let’s create a variable </w:t>
      </w:r>
      <w:r w:rsidRPr="00D759EF">
        <w:rPr>
          <w:rFonts w:ascii="Consolas" w:hAnsi="Consolas"/>
          <w:b/>
          <w:bCs/>
          <w:noProof/>
          <w:kern w:val="32"/>
          <w:sz w:val="22"/>
        </w:rPr>
        <w:t>dog</w:t>
      </w:r>
      <w:r w:rsidRPr="00D759EF">
        <w:t xml:space="preserve"> from this class. This variable is </w:t>
      </w:r>
      <w:ins w:id="375" w:author="Hans Zijlstra" w:date="2017-06-14T21:59:00Z">
        <w:r w:rsidR="00D02703" w:rsidRPr="00D759EF">
          <w:t xml:space="preserve">in the stack memory and is </w:t>
        </w:r>
      </w:ins>
      <w:r w:rsidRPr="00D759EF">
        <w:t xml:space="preserve">a reference to the </w:t>
      </w:r>
      <w:ins w:id="376" w:author="Hans Zijlstra" w:date="2017-06-14T21:58:00Z">
        <w:r w:rsidR="00D02703" w:rsidRPr="00D759EF">
          <w:t xml:space="preserve">dog </w:t>
        </w:r>
      </w:ins>
      <w:r w:rsidRPr="00D759EF">
        <w:t xml:space="preserve">object </w:t>
      </w:r>
      <w:del w:id="377" w:author="Hans Zijlstra" w:date="2017-06-14T21:58:00Z">
        <w:r w:rsidRPr="00D759EF" w:rsidDel="00D02703">
          <w:delText>and is</w:delText>
        </w:r>
      </w:del>
      <w:ins w:id="378" w:author="Hans Zijlstra" w:date="2017-06-14T21:59:00Z">
        <w:r w:rsidR="00D02703" w:rsidRPr="00D759EF">
          <w:t>that resides</w:t>
        </w:r>
      </w:ins>
      <w:r w:rsidRPr="00D759EF">
        <w:t xml:space="preserve"> in the dynamic memory (heap).</w:t>
      </w:r>
    </w:p>
    <w:p w14:paraId="5056B063" w14:textId="7FE1DECA" w:rsidR="00371D15" w:rsidRPr="00AA044A" w:rsidRDefault="00371D15" w:rsidP="00371D15">
      <w:pPr>
        <w:spacing w:after="120"/>
      </w:pPr>
      <w:r w:rsidRPr="00D759EF">
        <w:t xml:space="preserve">The </w:t>
      </w:r>
      <w:r w:rsidRPr="00D759EF">
        <w:rPr>
          <w:b/>
        </w:rPr>
        <w:t>reference</w:t>
      </w:r>
      <w:r w:rsidRPr="00D759EF">
        <w:t xml:space="preserve"> is a variable, which can access objects. The figure below depicts an </w:t>
      </w:r>
      <w:r w:rsidRPr="00AA044A">
        <w:t xml:space="preserve">example </w:t>
      </w:r>
      <w:ins w:id="379" w:author="Hans Zijlstra" w:date="2017-06-14T22:08:00Z">
        <w:r w:rsidR="008E5498" w:rsidRPr="00AA044A">
          <w:t xml:space="preserve">dog </w:t>
        </w:r>
      </w:ins>
      <w:r w:rsidRPr="00AA044A">
        <w:t xml:space="preserve">reference, which </w:t>
      </w:r>
      <w:del w:id="380" w:author="Hans Zijlstra" w:date="2017-06-14T22:08:00Z">
        <w:r w:rsidRPr="00AA044A" w:rsidDel="008E5498">
          <w:delText xml:space="preserve">has </w:delText>
        </w:r>
      </w:del>
      <w:ins w:id="381" w:author="Hans Zijlstra" w:date="2017-06-14T22:08:00Z">
        <w:r w:rsidR="008E5498" w:rsidRPr="00AA044A">
          <w:t xml:space="preserve">contains </w:t>
        </w:r>
      </w:ins>
      <w:ins w:id="382" w:author="Hans Zijlstra" w:date="2017-06-14T22:00:00Z">
        <w:r w:rsidR="00D02703" w:rsidRPr="00AA044A">
          <w:t xml:space="preserve">a </w:t>
        </w:r>
      </w:ins>
      <w:r w:rsidRPr="00AA044A">
        <w:t xml:space="preserve">link to the real </w:t>
      </w:r>
      <w:commentRangeStart w:id="383"/>
      <w:ins w:id="384" w:author="Hans Zijlstra" w:date="2017-06-24T12:07:00Z">
        <w:r w:rsidR="00AA044A">
          <w:rPr>
            <w:rFonts w:ascii="Consolas" w:hAnsi="Consolas"/>
            <w:b/>
            <w:sz w:val="22"/>
          </w:rPr>
          <w:t>D</w:t>
        </w:r>
      </w:ins>
      <w:ins w:id="385" w:author="Hans Zijlstra" w:date="2017-06-14T22:08:00Z">
        <w:r w:rsidR="008E5498" w:rsidRPr="00D759EF">
          <w:rPr>
            <w:rFonts w:ascii="Consolas" w:hAnsi="Consolas"/>
            <w:b/>
            <w:sz w:val="22"/>
            <w:rPrChange w:id="386" w:author="Hans Zijlstra" w:date="2017-06-24T11:23:00Z">
              <w:rPr/>
            </w:rPrChange>
          </w:rPr>
          <w:t>og</w:t>
        </w:r>
      </w:ins>
      <w:commentRangeEnd w:id="383"/>
      <w:ins w:id="387" w:author="Hans Zijlstra" w:date="2017-06-24T12:08:00Z">
        <w:r w:rsidR="00AA044A">
          <w:rPr>
            <w:rStyle w:val="CommentReference"/>
          </w:rPr>
          <w:commentReference w:id="383"/>
        </w:r>
      </w:ins>
      <w:ins w:id="388" w:author="Hans Zijlstra" w:date="2017-06-14T22:08:00Z">
        <w:r w:rsidR="008E5498" w:rsidRPr="00D759EF">
          <w:t xml:space="preserve"> </w:t>
        </w:r>
      </w:ins>
      <w:r w:rsidRPr="00D759EF">
        <w:t>object in the heap</w:t>
      </w:r>
      <w:del w:id="389" w:author="Hans Zijlstra" w:date="2017-06-14T22:07:00Z">
        <w:r w:rsidRPr="00D759EF" w:rsidDel="008E5498">
          <w:delText>,</w:delText>
        </w:r>
      </w:del>
      <w:del w:id="390" w:author="Hans Zijlstra" w:date="2017-06-14T22:10:00Z">
        <w:r w:rsidRPr="00D759EF" w:rsidDel="008E5498">
          <w:delText xml:space="preserve"> and is called with </w:delText>
        </w:r>
        <w:r w:rsidRPr="00D759EF" w:rsidDel="008E5498">
          <w:lastRenderedPageBreak/>
          <w:delText xml:space="preserve">the name </w:delText>
        </w:r>
        <w:r w:rsidRPr="00D759EF" w:rsidDel="008E5498">
          <w:rPr>
            <w:rFonts w:ascii="Consolas" w:hAnsi="Consolas"/>
            <w:b/>
            <w:bCs/>
            <w:noProof/>
            <w:kern w:val="32"/>
            <w:sz w:val="22"/>
          </w:rPr>
          <w:delText>dog</w:delText>
        </w:r>
      </w:del>
      <w:r w:rsidRPr="00D759EF">
        <w:t xml:space="preserve">. </w:t>
      </w:r>
      <w:del w:id="391" w:author="Hans Zijlstra" w:date="2017-06-14T22:02:00Z">
        <w:r w:rsidRPr="00D759EF" w:rsidDel="00D02703">
          <w:delText>One,</w:delText>
        </w:r>
      </w:del>
      <w:ins w:id="392" w:author="Hans Zijlstra" w:date="2017-06-14T22:02:00Z">
        <w:r w:rsidR="00D02703" w:rsidRPr="00D759EF">
          <w:t>As</w:t>
        </w:r>
      </w:ins>
      <w:r w:rsidRPr="00D759EF">
        <w:t xml:space="preserve"> compare</w:t>
      </w:r>
      <w:ins w:id="393" w:author="Hans Zijlstra" w:date="2017-06-14T22:02:00Z">
        <w:r w:rsidR="00D02703" w:rsidRPr="00D759EF">
          <w:t>d</w:t>
        </w:r>
      </w:ins>
      <w:r w:rsidRPr="00D759EF">
        <w:t xml:space="preserve"> to the </w:t>
      </w:r>
      <w:ins w:id="394" w:author="Hans Zijlstra" w:date="2017-06-14T22:02:00Z">
        <w:r w:rsidR="00D02703" w:rsidRPr="00D759EF">
          <w:t>p</w:t>
        </w:r>
      </w:ins>
      <w:ins w:id="395" w:author="Hans Zijlstra" w:date="2017-06-14T22:03:00Z">
        <w:r w:rsidR="00D02703" w:rsidRPr="00D759EF">
          <w:t xml:space="preserve">rimitive </w:t>
        </w:r>
      </w:ins>
      <w:r w:rsidRPr="00D759EF">
        <w:t xml:space="preserve">variable </w:t>
      </w:r>
      <w:del w:id="396" w:author="Hans Zijlstra" w:date="2017-06-14T22:03:00Z">
        <w:r w:rsidRPr="00D759EF" w:rsidDel="00D02703">
          <w:delText xml:space="preserve">from primitive </w:delText>
        </w:r>
      </w:del>
      <w:r w:rsidRPr="00D759EF">
        <w:t xml:space="preserve">(value type), </w:t>
      </w:r>
      <w:ins w:id="397" w:author="Hans Zijlstra" w:date="2017-06-14T22:13:00Z">
        <w:r w:rsidR="008E5498" w:rsidRPr="00D759EF">
          <w:t xml:space="preserve">the dog reference </w:t>
        </w:r>
      </w:ins>
      <w:ins w:id="398" w:author="Hans Zijlstra" w:date="2017-06-14T22:14:00Z">
        <w:r w:rsidR="008E5498" w:rsidRPr="00011129">
          <w:t xml:space="preserve">variable </w:t>
        </w:r>
      </w:ins>
      <w:r w:rsidRPr="00011129">
        <w:t xml:space="preserve">does not contain the real value (i.e. the data of the object), but the address, where </w:t>
      </w:r>
      <w:del w:id="399" w:author="Hans Zijlstra" w:date="2017-06-14T22:14:00Z">
        <w:r w:rsidRPr="00AA044A" w:rsidDel="00BF7CC2">
          <w:delText>one</w:delText>
        </w:r>
      </w:del>
      <w:ins w:id="400" w:author="Hans Zijlstra" w:date="2017-06-14T22:14:00Z">
        <w:r w:rsidR="00BF7CC2" w:rsidRPr="00AA044A">
          <w:t>the dog object</w:t>
        </w:r>
      </w:ins>
      <w:r w:rsidRPr="00AA044A">
        <w:t xml:space="preserve"> is located in the heap memory:</w:t>
      </w:r>
    </w:p>
    <w:p w14:paraId="28B9B0F7" w14:textId="77777777" w:rsidR="00371D15" w:rsidRPr="00D759EF" w:rsidRDefault="00371D15" w:rsidP="00371D15">
      <w:pPr>
        <w:jc w:val="center"/>
      </w:pPr>
      <w:r w:rsidRPr="00D759EF">
        <w:rPr>
          <w:noProof/>
        </w:rPr>
        <w:drawing>
          <wp:inline distT="0" distB="0" distL="0" distR="0" wp14:anchorId="00D81487" wp14:editId="7C9837FC">
            <wp:extent cx="3543300" cy="1699260"/>
            <wp:effectExtent l="0" t="0" r="0" b="0"/>
            <wp:docPr id="5363" name="Picture 5363" descr="Dog object in the memory: pointer in the stack + object data in the heap" title="Dog object in the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dog-object"/>
                    <pic:cNvPicPr>
                      <a:picLocks noChangeAspect="1" noChangeArrowheads="1"/>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0" y="0"/>
                      <a:ext cx="3543300" cy="1699260"/>
                    </a:xfrm>
                    <a:prstGeom prst="rect">
                      <a:avLst/>
                    </a:prstGeom>
                    <a:noFill/>
                    <a:ln>
                      <a:noFill/>
                    </a:ln>
                  </pic:spPr>
                </pic:pic>
              </a:graphicData>
            </a:graphic>
          </wp:inline>
        </w:drawing>
      </w:r>
    </w:p>
    <w:p w14:paraId="76C6B5E4" w14:textId="24BE7BE4" w:rsidR="00371D15" w:rsidRPr="00977A5E" w:rsidRDefault="00371D15" w:rsidP="00371D15">
      <w:pPr>
        <w:spacing w:after="120"/>
      </w:pPr>
      <w:r w:rsidRPr="00011129">
        <w:t xml:space="preserve">When we declare </w:t>
      </w:r>
      <w:del w:id="401" w:author="Hans Zijlstra" w:date="2017-06-14T22:14:00Z">
        <w:r w:rsidRPr="00011129" w:rsidDel="0012463E">
          <w:delText xml:space="preserve">one </w:delText>
        </w:r>
      </w:del>
      <w:ins w:id="402" w:author="Hans Zijlstra" w:date="2017-06-14T22:14:00Z">
        <w:r w:rsidR="0012463E" w:rsidRPr="00011129">
          <w:t xml:space="preserve">a </w:t>
        </w:r>
      </w:ins>
      <w:r w:rsidRPr="00011129">
        <w:t xml:space="preserve">variable </w:t>
      </w:r>
      <w:del w:id="403" w:author="Hans Zijlstra" w:date="2017-06-14T22:15:00Z">
        <w:r w:rsidRPr="00011129" w:rsidDel="0012463E">
          <w:delText xml:space="preserve">from </w:delText>
        </w:r>
      </w:del>
      <w:ins w:id="404" w:author="Hans Zijlstra" w:date="2017-06-14T22:15:00Z">
        <w:r w:rsidR="0012463E" w:rsidRPr="00011129">
          <w:t xml:space="preserve">of the </w:t>
        </w:r>
      </w:ins>
      <w:r w:rsidRPr="00011129">
        <w:t xml:space="preserve">type </w:t>
      </w:r>
      <w:del w:id="405" w:author="Hans Zijlstra" w:date="2017-06-14T22:15:00Z">
        <w:r w:rsidRPr="00011129" w:rsidDel="0012463E">
          <w:delText>a particular</w:delText>
        </w:r>
      </w:del>
      <w:ins w:id="406" w:author="Hans Zijlstra" w:date="2017-06-14T22:15:00Z">
        <w:r w:rsidR="0012463E" w:rsidRPr="00011129">
          <w:t>of a</w:t>
        </w:r>
      </w:ins>
      <w:r w:rsidRPr="00011129">
        <w:t xml:space="preserve"> class</w:t>
      </w:r>
      <w:del w:id="407" w:author="Hans Zijlstra" w:date="2017-06-14T22:15:00Z">
        <w:r w:rsidRPr="004269D5" w:rsidDel="0012463E">
          <w:delText>,</w:delText>
        </w:r>
      </w:del>
      <w:r w:rsidRPr="004269D5">
        <w:t xml:space="preserve"> and we do not want the variable to be associated with a specific object, then we assign to it the value </w:t>
      </w:r>
      <w:r w:rsidRPr="00AA044A">
        <w:rPr>
          <w:rFonts w:ascii="Consolas" w:hAnsi="Consolas"/>
          <w:b/>
          <w:bCs/>
          <w:noProof/>
          <w:kern w:val="32"/>
          <w:sz w:val="22"/>
        </w:rPr>
        <w:t>null</w:t>
      </w:r>
      <w:r w:rsidRPr="00AA044A">
        <w:t xml:space="preserve">. The reserved word </w:t>
      </w:r>
      <w:r w:rsidRPr="00CE249E">
        <w:rPr>
          <w:rFonts w:ascii="Consolas" w:hAnsi="Consolas"/>
          <w:b/>
          <w:bCs/>
          <w:noProof/>
          <w:kern w:val="32"/>
          <w:sz w:val="22"/>
        </w:rPr>
        <w:t>null</w:t>
      </w:r>
      <w:r w:rsidRPr="00CE249E">
        <w:t xml:space="preserve"> in the C# language means</w:t>
      </w:r>
      <w:del w:id="408" w:author="Hans Zijlstra" w:date="2017-06-14T22:16:00Z">
        <w:r w:rsidRPr="00CE249E" w:rsidDel="0012463E">
          <w:delText>,</w:delText>
        </w:r>
      </w:del>
      <w:r w:rsidRPr="00CE249E">
        <w:t xml:space="preserve"> that the variable does not point to any object (</w:t>
      </w:r>
      <w:del w:id="409" w:author="Hans Zijlstra" w:date="2017-06-14T22:16:00Z">
        <w:r w:rsidRPr="00977A5E" w:rsidDel="0012463E">
          <w:delText xml:space="preserve">there is a missing </w:delText>
        </w:r>
      </w:del>
      <w:ins w:id="410" w:author="Hans Zijlstra" w:date="2017-06-14T22:16:00Z">
        <w:r w:rsidR="0012463E" w:rsidRPr="00977A5E">
          <w:t xml:space="preserve">the </w:t>
        </w:r>
      </w:ins>
      <w:r w:rsidRPr="00977A5E">
        <w:t>value</w:t>
      </w:r>
      <w:ins w:id="411" w:author="Hans Zijlstra" w:date="2017-06-14T22:16:00Z">
        <w:r w:rsidR="0012463E" w:rsidRPr="00977A5E">
          <w:t xml:space="preserve"> is absent</w:t>
        </w:r>
      </w:ins>
      <w:r w:rsidRPr="00977A5E">
        <w:t>):</w:t>
      </w:r>
    </w:p>
    <w:p w14:paraId="403CD494" w14:textId="77777777" w:rsidR="00371D15" w:rsidRPr="00D759EF" w:rsidRDefault="00371D15" w:rsidP="00371D15">
      <w:pPr>
        <w:jc w:val="center"/>
      </w:pPr>
      <w:r w:rsidRPr="00D759EF">
        <w:rPr>
          <w:noProof/>
        </w:rPr>
        <w:drawing>
          <wp:inline distT="0" distB="0" distL="0" distR="0" wp14:anchorId="76A8C08C" wp14:editId="42EFA5EF">
            <wp:extent cx="3543300" cy="1226820"/>
            <wp:effectExtent l="0" t="0" r="0" b="0"/>
            <wp:docPr id="5364" name="Picture 5364" descr="Deleted Dog object (after a null value is assigned)" title="Deleted Dog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null-reference"/>
                    <pic:cNvPicPr>
                      <a:picLocks noChangeAspect="1" noChangeArrowheads="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0" y="0"/>
                      <a:ext cx="3543300" cy="1226820"/>
                    </a:xfrm>
                    <a:prstGeom prst="rect">
                      <a:avLst/>
                    </a:prstGeom>
                    <a:noFill/>
                    <a:ln>
                      <a:noFill/>
                    </a:ln>
                  </pic:spPr>
                </pic:pic>
              </a:graphicData>
            </a:graphic>
          </wp:inline>
        </w:drawing>
      </w:r>
    </w:p>
    <w:p w14:paraId="78B40934" w14:textId="77777777" w:rsidR="00371D15" w:rsidRPr="00011129" w:rsidRDefault="00371D15" w:rsidP="00371D15">
      <w:pPr>
        <w:pStyle w:val="Heading2"/>
      </w:pPr>
      <w:bookmarkStart w:id="412" w:name="_Toc370673161"/>
      <w:r w:rsidRPr="00011129">
        <w:t>Organizing Classes in Files and Namespaces</w:t>
      </w:r>
      <w:bookmarkEnd w:id="412"/>
    </w:p>
    <w:p w14:paraId="2DD20F1F" w14:textId="0006282B" w:rsidR="00371D15" w:rsidRPr="00D759EF" w:rsidRDefault="00371D15" w:rsidP="00371D15">
      <w:r w:rsidRPr="00AA044A">
        <w:t>In C#</w:t>
      </w:r>
      <w:ins w:id="413" w:author="Hans Zijlstra" w:date="2017-06-14T22:17:00Z">
        <w:r w:rsidR="00053863" w:rsidRPr="00AA044A">
          <w:t>,</w:t>
        </w:r>
      </w:ins>
      <w:r w:rsidRPr="00AA044A">
        <w:t xml:space="preserve"> </w:t>
      </w:r>
      <w:del w:id="414" w:author="Hans Zijlstra" w:date="2017-06-14T22:18:00Z">
        <w:r w:rsidRPr="00AA044A" w:rsidDel="00053863">
          <w:delText xml:space="preserve">the only </w:delText>
        </w:r>
      </w:del>
      <w:del w:id="415" w:author="Hans Zijlstra" w:date="2017-06-14T22:17:00Z">
        <w:r w:rsidRPr="00AA044A" w:rsidDel="00053863">
          <w:delText xml:space="preserve">one </w:delText>
        </w:r>
      </w:del>
      <w:del w:id="416" w:author="Hans Zijlstra" w:date="2017-06-14T22:18:00Z">
        <w:r w:rsidRPr="00AA044A" w:rsidDel="00053863">
          <w:delText xml:space="preserve">limitation regarding </w:delText>
        </w:r>
      </w:del>
      <w:del w:id="417" w:author="Hans Zijlstra" w:date="2017-06-14T22:17:00Z">
        <w:r w:rsidRPr="00DD49B4" w:rsidDel="00053863">
          <w:delText xml:space="preserve">the </w:delText>
        </w:r>
      </w:del>
      <w:del w:id="418" w:author="Hans Zijlstra" w:date="2017-06-14T22:18:00Z">
        <w:r w:rsidRPr="00DD49B4" w:rsidDel="00053863">
          <w:delText xml:space="preserve">saving of </w:delText>
        </w:r>
      </w:del>
      <w:del w:id="419" w:author="Hans Zijlstra" w:date="2017-06-14T22:17:00Z">
        <w:r w:rsidRPr="00DD49B4" w:rsidDel="00053863">
          <w:delText xml:space="preserve">our own </w:delText>
        </w:r>
      </w:del>
      <w:r w:rsidRPr="00DD49B4">
        <w:t xml:space="preserve">custom classes </w:t>
      </w:r>
      <w:del w:id="420" w:author="Hans Zijlstra" w:date="2017-06-14T22:18:00Z">
        <w:r w:rsidRPr="00DD49B4" w:rsidDel="00053863">
          <w:delText xml:space="preserve">is: they </w:delText>
        </w:r>
      </w:del>
      <w:r w:rsidRPr="00DD49B4">
        <w:t>have to b</w:t>
      </w:r>
      <w:r w:rsidRPr="00CE249E">
        <w:t xml:space="preserve">e </w:t>
      </w:r>
      <w:r w:rsidRPr="00CE249E">
        <w:rPr>
          <w:b/>
        </w:rPr>
        <w:t>saved in files with file extension</w:t>
      </w:r>
      <w:r w:rsidRPr="00CE249E">
        <w:t xml:space="preserve"> </w:t>
      </w:r>
      <w:r w:rsidRPr="00CE249E">
        <w:rPr>
          <w:rFonts w:ascii="Consolas" w:hAnsi="Consolas"/>
          <w:b/>
          <w:bCs/>
          <w:noProof/>
          <w:kern w:val="32"/>
          <w:sz w:val="22"/>
        </w:rPr>
        <w:t>.cs</w:t>
      </w:r>
      <w:r w:rsidRPr="00CE249E">
        <w:t>. In such a file</w:t>
      </w:r>
      <w:ins w:id="421" w:author="Hans Zijlstra" w:date="2017-06-14T22:19:00Z">
        <w:r w:rsidR="00053863" w:rsidRPr="002959F9">
          <w:t>,</w:t>
        </w:r>
      </w:ins>
      <w:r w:rsidRPr="002959F9">
        <w:t xml:space="preserve"> several classes, structures and other types can be defined. Although it is not a requirement of the compiler, it is recommended </w:t>
      </w:r>
      <w:ins w:id="422" w:author="Hans Zijlstra" w:date="2017-06-14T22:26:00Z">
        <w:r w:rsidR="007F3317" w:rsidRPr="00977A5E">
          <w:t xml:space="preserve">that </w:t>
        </w:r>
      </w:ins>
      <w:r w:rsidRPr="00977A5E">
        <w:rPr>
          <w:b/>
        </w:rPr>
        <w:t>every class</w:t>
      </w:r>
      <w:del w:id="423" w:author="Hans Zijlstra" w:date="2017-06-14T22:27:00Z">
        <w:r w:rsidRPr="00977A5E" w:rsidDel="007F3317">
          <w:rPr>
            <w:b/>
          </w:rPr>
          <w:delText xml:space="preserve"> </w:delText>
        </w:r>
      </w:del>
      <w:del w:id="424" w:author="Hans Zijlstra" w:date="2017-06-14T22:26:00Z">
        <w:r w:rsidRPr="00977A5E" w:rsidDel="007F3317">
          <w:rPr>
            <w:b/>
          </w:rPr>
          <w:delText>to</w:delText>
        </w:r>
      </w:del>
      <w:r w:rsidRPr="00977A5E">
        <w:rPr>
          <w:b/>
        </w:rPr>
        <w:t xml:space="preserve"> be stored in exactly one file</w:t>
      </w:r>
      <w:del w:id="425" w:author="Hans Zijlstra" w:date="2017-06-14T22:27:00Z">
        <w:r w:rsidRPr="00977A5E" w:rsidDel="007F3317">
          <w:rPr>
            <w:b/>
          </w:rPr>
          <w:delText>, which corresponds to its</w:delText>
        </w:r>
      </w:del>
      <w:ins w:id="426" w:author="Hans Zijlstra" w:date="2017-06-14T22:27:00Z">
        <w:r w:rsidR="007F3317" w:rsidRPr="0028675A">
          <w:rPr>
            <w:b/>
          </w:rPr>
          <w:t xml:space="preserve"> with the same</w:t>
        </w:r>
      </w:ins>
      <w:r w:rsidRPr="00D759EF">
        <w:rPr>
          <w:b/>
        </w:rPr>
        <w:t xml:space="preserve"> name</w:t>
      </w:r>
      <w:r w:rsidRPr="00D759EF">
        <w:t xml:space="preserve">, i.e. the class </w:t>
      </w:r>
      <w:r w:rsidRPr="00D759EF">
        <w:rPr>
          <w:rFonts w:ascii="Consolas" w:hAnsi="Consolas"/>
          <w:b/>
          <w:bCs/>
          <w:noProof/>
          <w:kern w:val="32"/>
          <w:sz w:val="22"/>
        </w:rPr>
        <w:t>Dog</w:t>
      </w:r>
      <w:r w:rsidRPr="00D759EF">
        <w:t xml:space="preserve"> should be saved in a file </w:t>
      </w:r>
      <w:ins w:id="427" w:author="Hans Zijlstra" w:date="2017-06-14T22:27:00Z">
        <w:r w:rsidR="007F3317" w:rsidRPr="00D759EF">
          <w:t xml:space="preserve">called </w:t>
        </w:r>
      </w:ins>
      <w:r w:rsidRPr="00D759EF">
        <w:rPr>
          <w:rFonts w:ascii="Consolas" w:hAnsi="Consolas"/>
          <w:b/>
          <w:bCs/>
          <w:noProof/>
          <w:kern w:val="32"/>
          <w:sz w:val="22"/>
        </w:rPr>
        <w:t>Dog.cs</w:t>
      </w:r>
      <w:r w:rsidRPr="00D759EF">
        <w:t>.</w:t>
      </w:r>
    </w:p>
    <w:p w14:paraId="6E9ADC38" w14:textId="77777777" w:rsidR="00371D15" w:rsidRPr="00D759EF" w:rsidRDefault="00371D15" w:rsidP="00371D15">
      <w:pPr>
        <w:pStyle w:val="Heading3"/>
      </w:pPr>
      <w:r w:rsidRPr="00D759EF">
        <w:t>Organizing Classes in Namespaces</w:t>
      </w:r>
    </w:p>
    <w:p w14:paraId="45FF46E1" w14:textId="5E456CE9" w:rsidR="00371D15" w:rsidRPr="00DD49B4" w:rsidRDefault="00371D15" w:rsidP="00371D15">
      <w:r w:rsidRPr="00D759EF">
        <w:t xml:space="preserve">As </w:t>
      </w:r>
      <w:del w:id="428" w:author="Hans Zijlstra" w:date="2017-06-14T22:28:00Z">
        <w:r w:rsidRPr="00D759EF" w:rsidDel="007F3317">
          <w:delText>we should know from</w:delText>
        </w:r>
      </w:del>
      <w:ins w:id="429" w:author="Hans Zijlstra" w:date="2017-06-14T22:28:00Z">
        <w:r w:rsidR="007F3317" w:rsidRPr="00D759EF">
          <w:t>explained in</w:t>
        </w:r>
      </w:ins>
      <w:r w:rsidRPr="00D759EF">
        <w:t xml:space="preserve"> the chapter "</w:t>
      </w:r>
      <w:r w:rsidR="00A6273F" w:rsidRPr="00D759EF">
        <w:fldChar w:fldCharType="begin"/>
      </w:r>
      <w:r w:rsidR="00A6273F" w:rsidRPr="00D759EF">
        <w:instrText xml:space="preserve"> HYPERLINK \l "Chapter_11_Creating_and_Using_Objects" </w:instrText>
      </w:r>
      <w:r w:rsidR="00A6273F" w:rsidRPr="00D759EF">
        <w:rPr>
          <w:rPrChange w:id="430" w:author="Hans Zijlstra" w:date="2017-06-24T11:23:00Z">
            <w:rPr>
              <w:rStyle w:val="Hyperlink"/>
            </w:rPr>
          </w:rPrChange>
        </w:rPr>
        <w:fldChar w:fldCharType="separate"/>
      </w:r>
      <w:r w:rsidRPr="00D759EF">
        <w:rPr>
          <w:rStyle w:val="Hyperlink"/>
        </w:rPr>
        <w:t>Creating and Using Objects</w:t>
      </w:r>
      <w:r w:rsidR="00A6273F" w:rsidRPr="00D759EF">
        <w:rPr>
          <w:rStyle w:val="Hyperlink"/>
        </w:rPr>
        <w:fldChar w:fldCharType="end"/>
      </w:r>
      <w:r w:rsidRPr="00D759EF">
        <w:t xml:space="preserve">", the </w:t>
      </w:r>
      <w:r w:rsidRPr="00011129">
        <w:rPr>
          <w:b/>
        </w:rPr>
        <w:t>namespaces in C# are named group</w:t>
      </w:r>
      <w:ins w:id="431" w:author="Hans Zijlstra" w:date="2017-06-14T22:28:00Z">
        <w:r w:rsidR="007F3317" w:rsidRPr="00011129">
          <w:rPr>
            <w:b/>
          </w:rPr>
          <w:t>s</w:t>
        </w:r>
      </w:ins>
      <w:r w:rsidRPr="00011129">
        <w:rPr>
          <w:b/>
        </w:rPr>
        <w:t xml:space="preserve"> of classes</w:t>
      </w:r>
      <w:r w:rsidRPr="00011129">
        <w:t>, which are logically connected, without</w:t>
      </w:r>
      <w:del w:id="432" w:author="Hans Zijlstra" w:date="2017-06-24T12:10:00Z">
        <w:r w:rsidRPr="00011129" w:rsidDel="00DD49B4">
          <w:delText xml:space="preserve"> </w:delText>
        </w:r>
      </w:del>
      <w:del w:id="433" w:author="Hans Zijlstra" w:date="2017-06-14T22:28:00Z">
        <w:r w:rsidRPr="00AA044A" w:rsidDel="007F3317">
          <w:delText>a</w:delText>
        </w:r>
      </w:del>
      <w:r w:rsidRPr="00AA044A">
        <w:t xml:space="preserve"> requirement </w:t>
      </w:r>
      <w:del w:id="434" w:author="Hans Zijlstra" w:date="2017-06-14T22:28:00Z">
        <w:r w:rsidRPr="00AA044A" w:rsidDel="007F3317">
          <w:delText>how they are stored</w:delText>
        </w:r>
      </w:del>
      <w:ins w:id="435" w:author="Hans Zijlstra" w:date="2017-06-14T22:29:00Z">
        <w:r w:rsidR="007F3317" w:rsidRPr="00AA044A">
          <w:t>for</w:t>
        </w:r>
      </w:ins>
      <w:ins w:id="436" w:author="Hans Zijlstra" w:date="2017-06-14T22:28:00Z">
        <w:r w:rsidR="007F3317" w:rsidRPr="00AA044A">
          <w:t xml:space="preserve"> </w:t>
        </w:r>
      </w:ins>
      <w:ins w:id="437" w:author="Hans Zijlstra" w:date="2017-06-14T22:29:00Z">
        <w:r w:rsidR="007F3317" w:rsidRPr="00AA044A">
          <w:t>specific storage</w:t>
        </w:r>
      </w:ins>
      <w:r w:rsidRPr="00DD49B4">
        <w:t xml:space="preserve"> in the file system.</w:t>
      </w:r>
    </w:p>
    <w:p w14:paraId="6D4F0D5D" w14:textId="2446CDF2" w:rsidR="00371D15" w:rsidRPr="00D759EF" w:rsidRDefault="00371D15" w:rsidP="00371D15">
      <w:pPr>
        <w:spacing w:after="120"/>
      </w:pPr>
      <w:r w:rsidRPr="00CE249E">
        <w:t xml:space="preserve">If we want to include in our code namespaces for the operation </w:t>
      </w:r>
      <w:del w:id="438" w:author="Hans Zijlstra" w:date="2017-06-14T22:36:00Z">
        <w:r w:rsidRPr="00CE249E" w:rsidDel="00CC47C2">
          <w:delText xml:space="preserve">in </w:delText>
        </w:r>
      </w:del>
      <w:ins w:id="439" w:author="Hans Zijlstra" w:date="2017-06-14T22:36:00Z">
        <w:r w:rsidR="00CC47C2" w:rsidRPr="00CE249E">
          <w:t xml:space="preserve">of </w:t>
        </w:r>
      </w:ins>
      <w:r w:rsidRPr="00CE249E">
        <w:t>our classes, declared in so</w:t>
      </w:r>
      <w:r w:rsidRPr="00977A5E">
        <w:t xml:space="preserve">me file or set of files, this should be done by the so </w:t>
      </w:r>
      <w:del w:id="440" w:author="Hans Zijlstra" w:date="2017-06-14T22:38:00Z">
        <w:r w:rsidRPr="00977A5E" w:rsidDel="00CC47C2">
          <w:delText xml:space="preserve">named </w:delText>
        </w:r>
      </w:del>
      <w:ins w:id="441" w:author="Hans Zijlstra" w:date="2017-06-14T22:38:00Z">
        <w:r w:rsidR="00CC47C2" w:rsidRPr="00977A5E">
          <w:t xml:space="preserve">called </w:t>
        </w:r>
      </w:ins>
      <w:r w:rsidRPr="00977A5E">
        <w:rPr>
          <w:rFonts w:ascii="Consolas" w:hAnsi="Consolas"/>
          <w:b/>
          <w:bCs/>
          <w:noProof/>
          <w:kern w:val="32"/>
          <w:sz w:val="22"/>
        </w:rPr>
        <w:t xml:space="preserve">using </w:t>
      </w:r>
      <w:r w:rsidRPr="00977A5E">
        <w:rPr>
          <w:b/>
        </w:rPr>
        <w:t>directives</w:t>
      </w:r>
      <w:r w:rsidRPr="00977A5E">
        <w:t xml:space="preserve">. They are not required, but if </w:t>
      </w:r>
      <w:del w:id="442" w:author="Hans Zijlstra" w:date="2017-06-14T22:39:00Z">
        <w:r w:rsidRPr="0028675A" w:rsidDel="00CC47C2">
          <w:delText>they exist</w:delText>
        </w:r>
      </w:del>
      <w:ins w:id="443" w:author="Hans Zijlstra" w:date="2017-06-14T22:39:00Z">
        <w:r w:rsidR="00CC47C2" w:rsidRPr="00D759EF">
          <w:t>applied</w:t>
        </w:r>
      </w:ins>
      <w:r w:rsidRPr="00D759EF">
        <w:t xml:space="preserve">, they </w:t>
      </w:r>
      <w:del w:id="444" w:author="Hans Zijlstra" w:date="2017-06-14T22:40:00Z">
        <w:r w:rsidRPr="00D759EF" w:rsidDel="00CC47C2">
          <w:delText xml:space="preserve">are </w:delText>
        </w:r>
      </w:del>
      <w:ins w:id="445" w:author="Hans Zijlstra" w:date="2017-06-14T22:40:00Z">
        <w:r w:rsidR="00CC47C2" w:rsidRPr="00D759EF">
          <w:t xml:space="preserve">should appear </w:t>
        </w:r>
      </w:ins>
      <w:r w:rsidRPr="00D759EF">
        <w:t xml:space="preserve">on the first lines </w:t>
      </w:r>
      <w:del w:id="446" w:author="Hans Zijlstra" w:date="2017-06-14T22:40:00Z">
        <w:r w:rsidRPr="00D759EF" w:rsidDel="00CC47C2">
          <w:delText>in</w:delText>
        </w:r>
      </w:del>
      <w:ins w:id="447" w:author="Hans Zijlstra" w:date="2017-06-14T22:40:00Z">
        <w:r w:rsidR="00CC47C2" w:rsidRPr="00D759EF">
          <w:t>of</w:t>
        </w:r>
      </w:ins>
      <w:r w:rsidRPr="00D759EF">
        <w:t xml:space="preserve"> the class file, before the declaration of </w:t>
      </w:r>
      <w:del w:id="448" w:author="Hans Zijlstra" w:date="2017-06-14T22:40:00Z">
        <w:r w:rsidRPr="00D759EF" w:rsidDel="00CC47C2">
          <w:delText>the</w:delText>
        </w:r>
      </w:del>
      <w:del w:id="449" w:author="Hans Zijlstra" w:date="2017-06-24T12:10:00Z">
        <w:r w:rsidRPr="00D759EF" w:rsidDel="00DD49B4">
          <w:delText xml:space="preserve"> </w:delText>
        </w:r>
      </w:del>
      <w:r w:rsidRPr="00D759EF">
        <w:t xml:space="preserve">classes </w:t>
      </w:r>
      <w:del w:id="450" w:author="Hans Zijlstra" w:date="2017-06-14T22:40:00Z">
        <w:r w:rsidRPr="00D759EF" w:rsidDel="00CC47C2">
          <w:delText>or</w:delText>
        </w:r>
      </w:del>
      <w:ins w:id="451" w:author="Hans Zijlstra" w:date="2017-06-14T22:40:00Z">
        <w:r w:rsidR="00CC47C2" w:rsidRPr="00D759EF">
          <w:t>and</w:t>
        </w:r>
      </w:ins>
      <w:r w:rsidRPr="00D759EF">
        <w:t xml:space="preserve"> other types. In the next paragraphs we will </w:t>
      </w:r>
      <w:del w:id="452" w:author="Hans Zijlstra" w:date="2017-06-14T22:41:00Z">
        <w:r w:rsidRPr="00D759EF" w:rsidDel="00CC47C2">
          <w:delText>understand</w:delText>
        </w:r>
      </w:del>
      <w:ins w:id="453" w:author="Hans Zijlstra" w:date="2017-06-14T22:41:00Z">
        <w:r w:rsidR="00CC47C2" w:rsidRPr="00D759EF">
          <w:t>see</w:t>
        </w:r>
      </w:ins>
      <w:r w:rsidRPr="00D759EF">
        <w:t xml:space="preserve"> how they </w:t>
      </w:r>
      <w:ins w:id="454" w:author="Hans Zijlstra" w:date="2017-06-14T22:41:00Z">
        <w:r w:rsidR="00CC47C2" w:rsidRPr="00D759EF">
          <w:t xml:space="preserve">are </w:t>
        </w:r>
      </w:ins>
      <w:r w:rsidRPr="00D759EF">
        <w:t>exactly</w:t>
      </w:r>
      <w:del w:id="455" w:author="Hans Zijlstra" w:date="2017-06-14T22:41:00Z">
        <w:r w:rsidRPr="00D759EF" w:rsidDel="00CC47C2">
          <w:delText xml:space="preserve"> are</w:delText>
        </w:r>
      </w:del>
      <w:r w:rsidRPr="00D759EF">
        <w:t xml:space="preserve"> used.</w:t>
      </w:r>
    </w:p>
    <w:p w14:paraId="0CC08AA5" w14:textId="19206F9C" w:rsidR="00371D15" w:rsidRPr="00DD49B4" w:rsidRDefault="00371D15" w:rsidP="00371D15">
      <w:pPr>
        <w:spacing w:after="120"/>
      </w:pPr>
      <w:del w:id="456" w:author="Hans Zijlstra" w:date="2017-06-14T22:49:00Z">
        <w:r w:rsidRPr="00D759EF" w:rsidDel="00FF7864">
          <w:delText xml:space="preserve">After </w:delText>
        </w:r>
      </w:del>
      <w:del w:id="457" w:author="Hans Zijlstra" w:date="2017-06-14T22:41:00Z">
        <w:r w:rsidRPr="00D759EF" w:rsidDel="00CC47C2">
          <w:delText>the</w:delText>
        </w:r>
      </w:del>
      <w:del w:id="458" w:author="Hans Zijlstra" w:date="2017-06-14T22:49:00Z">
        <w:r w:rsidRPr="00D759EF" w:rsidDel="00FF7864">
          <w:delText xml:space="preserve"> insertion of the used namespaces, the next is the declaration of the </w:delText>
        </w:r>
        <w:r w:rsidRPr="00D759EF" w:rsidDel="00FF7864">
          <w:rPr>
            <w:b/>
          </w:rPr>
          <w:delText>namespace</w:delText>
        </w:r>
        <w:r w:rsidRPr="00D759EF" w:rsidDel="00FF7864">
          <w:delText xml:space="preserve"> of the classes in the file. As we know, there</w:delText>
        </w:r>
      </w:del>
      <w:ins w:id="459" w:author="Hans Zijlstra" w:date="2017-06-14T22:49:00Z">
        <w:r w:rsidR="00FF7864" w:rsidRPr="00D759EF">
          <w:t>There</w:t>
        </w:r>
      </w:ins>
      <w:r w:rsidRPr="00D759EF">
        <w:t xml:space="preserve"> is no requirement to declare classes in a namespace, but it is a good programming technique</w:t>
      </w:r>
      <w:del w:id="460" w:author="Hans Zijlstra" w:date="2017-06-14T22:49:00Z">
        <w:r w:rsidRPr="00D759EF" w:rsidDel="00FF7864">
          <w:delText xml:space="preserve"> if we do it, because </w:delText>
        </w:r>
      </w:del>
      <w:ins w:id="461" w:author="Hans Zijlstra" w:date="2017-06-14T22:49:00Z">
        <w:r w:rsidR="00FF7864" w:rsidRPr="00D759EF">
          <w:t xml:space="preserve">. </w:t>
        </w:r>
      </w:ins>
      <w:del w:id="462" w:author="Hans Zijlstra" w:date="2017-06-14T22:50:00Z">
        <w:r w:rsidRPr="00D759EF" w:rsidDel="00FF7864">
          <w:delText xml:space="preserve">the </w:delText>
        </w:r>
      </w:del>
      <w:ins w:id="463" w:author="Hans Zijlstra" w:date="2017-06-14T22:50:00Z">
        <w:r w:rsidR="00FF7864" w:rsidRPr="00D759EF">
          <w:t xml:space="preserve">The </w:t>
        </w:r>
      </w:ins>
      <w:ins w:id="464" w:author="Hans Zijlstra" w:date="2017-06-14T22:51:00Z">
        <w:r w:rsidR="00FF7864" w:rsidRPr="00D759EF">
          <w:t xml:space="preserve">distribution of </w:t>
        </w:r>
      </w:ins>
      <w:r w:rsidRPr="00D759EF">
        <w:t>class</w:t>
      </w:r>
      <w:ins w:id="465" w:author="Hans Zijlstra" w:date="2017-06-14T22:51:00Z">
        <w:r w:rsidR="00FF7864" w:rsidRPr="00D759EF">
          <w:t>es</w:t>
        </w:r>
      </w:ins>
      <w:r w:rsidRPr="00D759EF">
        <w:t xml:space="preserve"> </w:t>
      </w:r>
      <w:del w:id="466" w:author="Hans Zijlstra" w:date="2017-06-14T22:50:00Z">
        <w:r w:rsidRPr="00D759EF" w:rsidDel="00FF7864">
          <w:delText xml:space="preserve">distribution </w:delText>
        </w:r>
      </w:del>
      <w:r w:rsidRPr="00D759EF">
        <w:t>in</w:t>
      </w:r>
      <w:del w:id="467" w:author="Hans Zijlstra" w:date="2017-06-24T12:11:00Z">
        <w:r w:rsidRPr="00D759EF" w:rsidDel="00DD49B4">
          <w:delText xml:space="preserve"> </w:delText>
        </w:r>
      </w:del>
      <w:del w:id="468" w:author="Hans Zijlstra" w:date="2017-06-14T22:51:00Z">
        <w:r w:rsidRPr="00D759EF" w:rsidDel="00FF7864">
          <w:delText>the</w:delText>
        </w:r>
      </w:del>
      <w:r w:rsidRPr="00D759EF">
        <w:t xml:space="preserve"> namespace</w:t>
      </w:r>
      <w:ins w:id="469" w:author="Hans Zijlstra" w:date="2017-06-14T22:51:00Z">
        <w:r w:rsidR="00FF7864" w:rsidRPr="00D759EF">
          <w:t>s</w:t>
        </w:r>
      </w:ins>
      <w:r w:rsidRPr="00D759EF">
        <w:t xml:space="preserve"> </w:t>
      </w:r>
      <w:del w:id="470" w:author="Hans Zijlstra" w:date="2017-06-14T22:51:00Z">
        <w:r w:rsidRPr="00D759EF" w:rsidDel="00FF7864">
          <w:delText>is used</w:delText>
        </w:r>
      </w:del>
      <w:ins w:id="471" w:author="Hans Zijlstra" w:date="2017-06-14T22:51:00Z">
        <w:r w:rsidR="00FF7864" w:rsidRPr="00D759EF">
          <w:t>allows</w:t>
        </w:r>
      </w:ins>
      <w:r w:rsidRPr="00D759EF">
        <w:t xml:space="preserve"> for better organization of the code and</w:t>
      </w:r>
      <w:del w:id="472" w:author="Hans Zijlstra" w:date="2017-06-24T12:12:00Z">
        <w:r w:rsidRPr="00D759EF" w:rsidDel="00DD49B4">
          <w:delText xml:space="preserve"> </w:delText>
        </w:r>
      </w:del>
      <w:del w:id="473" w:author="Hans Zijlstra" w:date="2017-06-14T22:52:00Z">
        <w:r w:rsidRPr="00D759EF" w:rsidDel="00FF7864">
          <w:delText>determination</w:delText>
        </w:r>
      </w:del>
      <w:r w:rsidRPr="00D759EF">
        <w:t xml:space="preserve"> </w:t>
      </w:r>
      <w:ins w:id="474" w:author="Hans Zijlstra" w:date="2017-06-14T22:52:00Z">
        <w:r w:rsidR="00FF7864" w:rsidRPr="00D759EF">
          <w:t xml:space="preserve">definition </w:t>
        </w:r>
      </w:ins>
      <w:r w:rsidRPr="00D759EF">
        <w:t xml:space="preserve">of </w:t>
      </w:r>
      <w:del w:id="475" w:author="Hans Zijlstra" w:date="2017-06-14T22:53:00Z">
        <w:r w:rsidRPr="00D759EF" w:rsidDel="00FF7864">
          <w:delText>the</w:delText>
        </w:r>
      </w:del>
      <w:ins w:id="476" w:author="Hans Zijlstra" w:date="2017-06-14T22:53:00Z">
        <w:r w:rsidR="00FF7864" w:rsidRPr="00D759EF">
          <w:t>different</w:t>
        </w:r>
      </w:ins>
      <w:r w:rsidRPr="00D759EF">
        <w:t xml:space="preserve"> classes with</w:t>
      </w:r>
      <w:ins w:id="477" w:author="Hans Zijlstra" w:date="2017-06-24T12:12:00Z">
        <w:r w:rsidR="00DD49B4">
          <w:t xml:space="preserve"> </w:t>
        </w:r>
      </w:ins>
      <w:del w:id="478" w:author="Hans Zijlstra" w:date="2017-06-14T22:53:00Z">
        <w:r w:rsidRPr="00DD49B4" w:rsidDel="00FF7864">
          <w:delText xml:space="preserve"> equal</w:delText>
        </w:r>
      </w:del>
      <w:ins w:id="479" w:author="Hans Zijlstra" w:date="2017-06-14T22:53:00Z">
        <w:r w:rsidR="00FF7864" w:rsidRPr="00DD49B4">
          <w:t>the same</w:t>
        </w:r>
      </w:ins>
      <w:r w:rsidRPr="00DD49B4">
        <w:t xml:space="preserve"> name</w:t>
      </w:r>
      <w:del w:id="480" w:author="Hans Zijlstra" w:date="2017-06-14T22:53:00Z">
        <w:r w:rsidRPr="00DD49B4" w:rsidDel="00FF7864">
          <w:delText>s</w:delText>
        </w:r>
      </w:del>
      <w:r w:rsidRPr="00DD49B4">
        <w:t>.</w:t>
      </w:r>
    </w:p>
    <w:p w14:paraId="5193981C" w14:textId="5CD1F5E7" w:rsidR="00371D15" w:rsidRPr="00D759EF" w:rsidRDefault="00371D15" w:rsidP="00371D15">
      <w:pPr>
        <w:spacing w:after="120"/>
      </w:pPr>
      <w:r w:rsidRPr="00DD49B4">
        <w:lastRenderedPageBreak/>
        <w:t>The namespaces contain classes, structure</w:t>
      </w:r>
      <w:ins w:id="481" w:author="Hans Zijlstra" w:date="2017-06-24T12:13:00Z">
        <w:r w:rsidR="00DD49B4">
          <w:t>s</w:t>
        </w:r>
      </w:ins>
      <w:r w:rsidRPr="00DD49B4">
        <w:t xml:space="preserve">, interfaces and other types of data, </w:t>
      </w:r>
      <w:del w:id="482" w:author="Hans Zijlstra" w:date="2017-06-14T22:42:00Z">
        <w:r w:rsidRPr="00DD49B4" w:rsidDel="00CC47C2">
          <w:delText>and</w:delText>
        </w:r>
      </w:del>
      <w:del w:id="483" w:author="Hans Zijlstra" w:date="2017-06-24T12:13:00Z">
        <w:r w:rsidRPr="00DD49B4" w:rsidDel="00DD49B4">
          <w:delText xml:space="preserve"> </w:delText>
        </w:r>
      </w:del>
      <w:r w:rsidRPr="00DD49B4">
        <w:t xml:space="preserve">as well </w:t>
      </w:r>
      <w:ins w:id="484" w:author="Hans Zijlstra" w:date="2017-06-14T22:42:00Z">
        <w:r w:rsidR="00CC47C2" w:rsidRPr="00977A5E">
          <w:t xml:space="preserve">as </w:t>
        </w:r>
      </w:ins>
      <w:r w:rsidRPr="00977A5E">
        <w:t xml:space="preserve">other </w:t>
      </w:r>
      <w:ins w:id="485" w:author="Hans Zijlstra" w:date="2017-06-14T22:43:00Z">
        <w:r w:rsidR="00CC47C2" w:rsidRPr="00977A5E">
          <w:t xml:space="preserve">(nested) </w:t>
        </w:r>
      </w:ins>
      <w:r w:rsidRPr="00977A5E">
        <w:t xml:space="preserve">namespaces. An example of </w:t>
      </w:r>
      <w:del w:id="486" w:author="Hans Zijlstra" w:date="2017-06-14T22:48:00Z">
        <w:r w:rsidRPr="00977A5E" w:rsidDel="00FF7864">
          <w:delText xml:space="preserve">nested </w:delText>
        </w:r>
      </w:del>
      <w:r w:rsidRPr="00977A5E">
        <w:t xml:space="preserve">namespace </w:t>
      </w:r>
      <w:ins w:id="487" w:author="Hans Zijlstra" w:date="2017-06-14T22:48:00Z">
        <w:r w:rsidR="00FF7864" w:rsidRPr="00977A5E">
          <w:t xml:space="preserve">nesting </w:t>
        </w:r>
      </w:ins>
      <w:r w:rsidRPr="00977A5E">
        <w:t xml:space="preserve">is </w:t>
      </w:r>
      <w:r w:rsidRPr="00977A5E">
        <w:rPr>
          <w:rFonts w:ascii="Consolas" w:hAnsi="Consolas"/>
          <w:b/>
          <w:bCs/>
          <w:noProof/>
          <w:kern w:val="32"/>
          <w:sz w:val="22"/>
        </w:rPr>
        <w:t>System</w:t>
      </w:r>
      <w:r w:rsidRPr="00977A5E">
        <w:t xml:space="preserve">, which contains the namespace </w:t>
      </w:r>
      <w:r w:rsidRPr="0028675A">
        <w:rPr>
          <w:rFonts w:ascii="Consolas" w:hAnsi="Consolas" w:cs="Courier New"/>
          <w:b/>
          <w:sz w:val="22"/>
        </w:rPr>
        <w:t>Data</w:t>
      </w:r>
      <w:r w:rsidRPr="00D759EF">
        <w:t xml:space="preserve">. The full name of the second namespace is </w:t>
      </w:r>
      <w:r w:rsidRPr="00D759EF">
        <w:rPr>
          <w:rFonts w:ascii="Consolas" w:hAnsi="Consolas"/>
          <w:b/>
          <w:bCs/>
          <w:noProof/>
          <w:kern w:val="32"/>
          <w:sz w:val="22"/>
        </w:rPr>
        <w:t>System.Data</w:t>
      </w:r>
      <w:r w:rsidRPr="00D759EF">
        <w:t xml:space="preserve"> and </w:t>
      </w:r>
      <w:del w:id="488" w:author="Hans Zijlstra" w:date="2017-06-14T22:43:00Z">
        <w:r w:rsidRPr="00D759EF" w:rsidDel="00CC47C2">
          <w:delText>one</w:delText>
        </w:r>
      </w:del>
      <w:ins w:id="489" w:author="Hans Zijlstra" w:date="2017-06-14T22:43:00Z">
        <w:r w:rsidR="00CC47C2" w:rsidRPr="00D759EF">
          <w:t>it</w:t>
        </w:r>
      </w:ins>
      <w:r w:rsidRPr="00D759EF">
        <w:t xml:space="preserve"> is nested in the namespace </w:t>
      </w:r>
      <w:r w:rsidRPr="00D759EF">
        <w:rPr>
          <w:rFonts w:ascii="Consolas" w:hAnsi="Consolas"/>
          <w:b/>
          <w:bCs/>
          <w:noProof/>
          <w:kern w:val="32"/>
          <w:sz w:val="22"/>
        </w:rPr>
        <w:t>System</w:t>
      </w:r>
      <w:r w:rsidRPr="00D759EF">
        <w:t>.</w:t>
      </w:r>
    </w:p>
    <w:p w14:paraId="263F3E8B" w14:textId="125D30CF" w:rsidR="00371D15" w:rsidRPr="00011129" w:rsidRDefault="00371D15" w:rsidP="00371D15">
      <w:pPr>
        <w:spacing w:after="120"/>
        <w:rPr>
          <w:rFonts w:cs="Courier New"/>
        </w:rPr>
      </w:pPr>
      <w:r w:rsidRPr="00D759EF">
        <w:t xml:space="preserve">The </w:t>
      </w:r>
      <w:r w:rsidRPr="00D759EF">
        <w:rPr>
          <w:b/>
        </w:rPr>
        <w:t>full name of a class</w:t>
      </w:r>
      <w:r w:rsidRPr="00D759EF">
        <w:t xml:space="preserve"> in .NET Framework is the class name, </w:t>
      </w:r>
      <w:r w:rsidRPr="00D759EF">
        <w:rPr>
          <w:noProof/>
        </w:rPr>
        <w:t>preceded</w:t>
      </w:r>
      <w:r w:rsidRPr="00D759EF">
        <w:t xml:space="preserve"> by the </w:t>
      </w:r>
      <w:ins w:id="490" w:author="Hans Zijlstra" w:date="2017-06-14T22:44:00Z">
        <w:r w:rsidR="00FF7864" w:rsidRPr="00D759EF">
          <w:t xml:space="preserve">name of the </w:t>
        </w:r>
      </w:ins>
      <w:r w:rsidRPr="00D759EF">
        <w:t xml:space="preserve">namespace in which the class is declared, e.g.: </w:t>
      </w:r>
      <w:r w:rsidRPr="00D759EF">
        <w:rPr>
          <w:rFonts w:ascii="Consolas" w:hAnsi="Consolas"/>
          <w:b/>
          <w:bCs/>
          <w:noProof/>
          <w:kern w:val="32"/>
          <w:sz w:val="22"/>
        </w:rPr>
        <w:t>&lt;namespace_name&gt;.</w:t>
      </w:r>
      <w:del w:id="491" w:author="Hans Zijlstra" w:date="2017-06-25T21:50:00Z">
        <w:r w:rsidRPr="00D759EF" w:rsidDel="00F14FD8">
          <w:rPr>
            <w:rFonts w:ascii="Consolas" w:hAnsi="Consolas"/>
            <w:b/>
            <w:bCs/>
            <w:noProof/>
            <w:kern w:val="32"/>
            <w:sz w:val="22"/>
          </w:rPr>
          <w:br/>
        </w:r>
      </w:del>
      <w:r w:rsidRPr="00D759EF">
        <w:rPr>
          <w:rFonts w:ascii="Consolas" w:hAnsi="Consolas"/>
          <w:b/>
          <w:bCs/>
          <w:noProof/>
          <w:kern w:val="32"/>
          <w:sz w:val="22"/>
        </w:rPr>
        <w:t>&lt;class_name&gt;</w:t>
      </w:r>
      <w:r w:rsidRPr="00D759EF">
        <w:rPr>
          <w:noProof/>
        </w:rPr>
        <w:t>.</w:t>
      </w:r>
      <w:r w:rsidRPr="00D759EF">
        <w:t xml:space="preserve"> By</w:t>
      </w:r>
      <w:r w:rsidRPr="00D759EF">
        <w:rPr>
          <w:rFonts w:ascii="Consolas" w:hAnsi="Consolas" w:cs="Courier New"/>
          <w:b/>
          <w:sz w:val="22"/>
        </w:rPr>
        <w:t xml:space="preserve"> </w:t>
      </w:r>
      <w:ins w:id="492" w:author="Hans Zijlstra" w:date="2017-06-14T22:45:00Z">
        <w:r w:rsidR="00FF7864" w:rsidRPr="00D759EF">
          <w:rPr>
            <w:rFonts w:cs="Courier New"/>
            <w:rPrChange w:id="493" w:author="Hans Zijlstra" w:date="2017-06-24T11:23:00Z">
              <w:rPr>
                <w:rFonts w:ascii="Consolas" w:hAnsi="Consolas" w:cs="Courier New"/>
                <w:b/>
                <w:sz w:val="22"/>
              </w:rPr>
            </w:rPrChange>
          </w:rPr>
          <w:t>means of</w:t>
        </w:r>
        <w:r w:rsidR="00FF7864" w:rsidRPr="00D759EF">
          <w:rPr>
            <w:rFonts w:ascii="Consolas" w:hAnsi="Consolas" w:cs="Courier New"/>
            <w:b/>
            <w:sz w:val="22"/>
          </w:rPr>
          <w:t xml:space="preserve"> </w:t>
        </w:r>
      </w:ins>
      <w:r w:rsidRPr="00D759EF">
        <w:rPr>
          <w:rFonts w:ascii="Consolas" w:hAnsi="Consolas" w:cs="Courier New"/>
          <w:sz w:val="22"/>
        </w:rPr>
        <w:t>the</w:t>
      </w:r>
      <w:r w:rsidRPr="00D759EF">
        <w:rPr>
          <w:rFonts w:ascii="Consolas" w:hAnsi="Consolas" w:cs="Courier New"/>
          <w:b/>
          <w:sz w:val="22"/>
        </w:rPr>
        <w:t xml:space="preserve"> </w:t>
      </w:r>
      <w:ins w:id="494" w:author="Hans Zijlstra" w:date="2017-06-14T22:45:00Z">
        <w:r w:rsidR="00FF7864" w:rsidRPr="00D759EF">
          <w:rPr>
            <w:rFonts w:cs="Courier New"/>
            <w:rPrChange w:id="495" w:author="Hans Zijlstra" w:date="2017-06-24T11:23:00Z">
              <w:rPr>
                <w:rFonts w:ascii="Consolas" w:hAnsi="Consolas" w:cs="Courier New"/>
                <w:b/>
                <w:sz w:val="22"/>
              </w:rPr>
            </w:rPrChange>
          </w:rPr>
          <w:t>reserved</w:t>
        </w:r>
        <w:r w:rsidR="00FF7864" w:rsidRPr="00D759EF">
          <w:rPr>
            <w:rFonts w:ascii="Consolas" w:hAnsi="Consolas" w:cs="Courier New"/>
            <w:b/>
            <w:sz w:val="22"/>
          </w:rPr>
          <w:t xml:space="preserve"> </w:t>
        </w:r>
      </w:ins>
      <w:r w:rsidRPr="00D759EF">
        <w:rPr>
          <w:rFonts w:ascii="Consolas" w:hAnsi="Consolas"/>
          <w:b/>
          <w:bCs/>
          <w:noProof/>
          <w:kern w:val="32"/>
          <w:sz w:val="22"/>
        </w:rPr>
        <w:t>using</w:t>
      </w:r>
      <w:del w:id="496" w:author="Hans Zijlstra" w:date="2017-06-14T22:45:00Z">
        <w:r w:rsidRPr="00D759EF" w:rsidDel="00FF7864">
          <w:delText xml:space="preserve"> reserved</w:delText>
        </w:r>
      </w:del>
      <w:r w:rsidRPr="00D759EF">
        <w:t xml:space="preserve"> word </w:t>
      </w:r>
      <w:r w:rsidRPr="00D759EF">
        <w:rPr>
          <w:rFonts w:cs="Courier New"/>
        </w:rPr>
        <w:t xml:space="preserve">we can use types from </w:t>
      </w:r>
      <w:ins w:id="497" w:author="Hans Zijlstra" w:date="2017-06-14T22:46:00Z">
        <w:r w:rsidR="00FF7864" w:rsidRPr="00D759EF">
          <w:rPr>
            <w:rFonts w:cs="Courier New"/>
          </w:rPr>
          <w:t xml:space="preserve">a </w:t>
        </w:r>
      </w:ins>
      <w:r w:rsidRPr="00011129">
        <w:rPr>
          <w:rFonts w:cs="Courier New"/>
        </w:rPr>
        <w:t>certain namespace</w:t>
      </w:r>
      <w:r w:rsidRPr="00011129">
        <w:t>,</w:t>
      </w:r>
      <w:r w:rsidRPr="00011129">
        <w:rPr>
          <w:rFonts w:cs="Courier New"/>
        </w:rPr>
        <w:t xml:space="preserve"> without </w:t>
      </w:r>
      <w:del w:id="498" w:author="Hans Zijlstra" w:date="2017-06-14T22:47:00Z">
        <w:r w:rsidRPr="00011129" w:rsidDel="00FF7864">
          <w:rPr>
            <w:rFonts w:cs="Courier New"/>
          </w:rPr>
          <w:delText xml:space="preserve">writing </w:delText>
        </w:r>
      </w:del>
      <w:ins w:id="499" w:author="Hans Zijlstra" w:date="2017-06-14T22:47:00Z">
        <w:r w:rsidR="00FF7864" w:rsidRPr="00011129">
          <w:rPr>
            <w:rFonts w:cs="Courier New"/>
          </w:rPr>
          <w:t xml:space="preserve">having to write </w:t>
        </w:r>
      </w:ins>
      <w:r w:rsidRPr="00011129">
        <w:rPr>
          <w:rFonts w:cs="Courier New"/>
        </w:rPr>
        <w:t>the full name, e.g.:</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345AA049" w14:textId="77777777" w:rsidTr="00563712">
        <w:tc>
          <w:tcPr>
            <w:tcW w:w="7970" w:type="dxa"/>
            <w:tcBorders>
              <w:top w:val="single" w:sz="4" w:space="0" w:color="auto"/>
              <w:left w:val="single" w:sz="4" w:space="0" w:color="auto"/>
              <w:bottom w:val="single" w:sz="4" w:space="0" w:color="auto"/>
              <w:right w:val="single" w:sz="4" w:space="0" w:color="auto"/>
            </w:tcBorders>
          </w:tcPr>
          <w:p w14:paraId="634F2233" w14:textId="77777777" w:rsidR="00371D15" w:rsidRPr="00AA044A" w:rsidRDefault="00371D15" w:rsidP="00563712">
            <w:pPr>
              <w:autoSpaceDE w:val="0"/>
              <w:autoSpaceDN w:val="0"/>
              <w:adjustRightInd w:val="0"/>
              <w:spacing w:before="0"/>
              <w:jc w:val="left"/>
              <w:rPr>
                <w:rFonts w:ascii="Consolas" w:hAnsi="Consolas"/>
                <w:noProof/>
                <w:sz w:val="22"/>
              </w:rPr>
            </w:pPr>
            <w:r w:rsidRPr="00AA044A">
              <w:rPr>
                <w:rFonts w:ascii="Consolas" w:hAnsi="Consolas" w:cs="Courier New"/>
                <w:noProof/>
                <w:color w:val="0000FF"/>
                <w:sz w:val="22"/>
              </w:rPr>
              <w:t>using</w:t>
            </w:r>
            <w:r w:rsidRPr="00AA044A">
              <w:rPr>
                <w:rFonts w:ascii="Consolas" w:hAnsi="Consolas"/>
                <w:noProof/>
                <w:sz w:val="22"/>
              </w:rPr>
              <w:t xml:space="preserve"> System;</w:t>
            </w:r>
          </w:p>
          <w:p w14:paraId="6DDFF835" w14:textId="77777777" w:rsidR="00371D15" w:rsidRPr="00977A5E" w:rsidRDefault="00371D15" w:rsidP="00563712">
            <w:pPr>
              <w:autoSpaceDE w:val="0"/>
              <w:autoSpaceDN w:val="0"/>
              <w:adjustRightInd w:val="0"/>
              <w:spacing w:before="0"/>
              <w:jc w:val="left"/>
              <w:rPr>
                <w:rFonts w:ascii="Consolas" w:hAnsi="Consolas" w:cs="Courier New"/>
                <w:noProof/>
                <w:sz w:val="22"/>
              </w:rPr>
            </w:pPr>
            <w:r w:rsidRPr="00977A5E">
              <w:rPr>
                <w:rFonts w:ascii="Consolas" w:hAnsi="Consolas" w:cs="Courier New"/>
                <w:noProof/>
                <w:sz w:val="22"/>
              </w:rPr>
              <w:t>…</w:t>
            </w:r>
          </w:p>
          <w:p w14:paraId="444208DB"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28675A">
              <w:rPr>
                <w:rFonts w:ascii="Consolas" w:hAnsi="Consolas"/>
                <w:noProof/>
                <w:color w:val="2B91AF"/>
                <w:sz w:val="22"/>
              </w:rPr>
              <w:t>DateTime</w:t>
            </w:r>
            <w:r w:rsidRPr="00D759EF">
              <w:rPr>
                <w:rFonts w:ascii="Consolas" w:hAnsi="Consolas"/>
                <w:noProof/>
                <w:sz w:val="22"/>
              </w:rPr>
              <w:t xml:space="preserve"> date;</w:t>
            </w:r>
          </w:p>
        </w:tc>
      </w:tr>
    </w:tbl>
    <w:p w14:paraId="13C3EB7C" w14:textId="77777777" w:rsidR="00371D15" w:rsidRPr="00D759EF" w:rsidRDefault="00371D15" w:rsidP="00371D15">
      <w:pPr>
        <w:spacing w:after="120"/>
      </w:pPr>
      <w:r w:rsidRPr="00D759EF">
        <w:t>Instead of:</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1B71AF79" w14:textId="77777777" w:rsidTr="00563712">
        <w:tc>
          <w:tcPr>
            <w:tcW w:w="7970" w:type="dxa"/>
            <w:tcBorders>
              <w:top w:val="single" w:sz="4" w:space="0" w:color="auto"/>
              <w:left w:val="single" w:sz="4" w:space="0" w:color="auto"/>
              <w:bottom w:val="single" w:sz="4" w:space="0" w:color="auto"/>
              <w:right w:val="single" w:sz="4" w:space="0" w:color="auto"/>
            </w:tcBorders>
          </w:tcPr>
          <w:p w14:paraId="5E2DBB27" w14:textId="77777777" w:rsidR="00371D15" w:rsidRPr="00D759EF" w:rsidRDefault="00371D15" w:rsidP="00563712">
            <w:pPr>
              <w:spacing w:before="0"/>
              <w:rPr>
                <w:rFonts w:ascii="Consolas" w:hAnsi="Consolas" w:cs="Courier New"/>
                <w:noProof/>
                <w:sz w:val="22"/>
              </w:rPr>
            </w:pPr>
            <w:r w:rsidRPr="00D759EF">
              <w:rPr>
                <w:rFonts w:ascii="Consolas" w:hAnsi="Consolas"/>
                <w:noProof/>
                <w:sz w:val="22"/>
              </w:rPr>
              <w:t>System.</w:t>
            </w:r>
            <w:r w:rsidRPr="00D759EF">
              <w:rPr>
                <w:rFonts w:ascii="Consolas" w:hAnsi="Consolas"/>
                <w:noProof/>
                <w:color w:val="2B91AF"/>
                <w:sz w:val="22"/>
              </w:rPr>
              <w:t>DateTime</w:t>
            </w:r>
            <w:r w:rsidRPr="00D759EF">
              <w:rPr>
                <w:rFonts w:ascii="Consolas" w:hAnsi="Consolas"/>
                <w:noProof/>
                <w:sz w:val="22"/>
              </w:rPr>
              <w:t xml:space="preserve"> date;</w:t>
            </w:r>
          </w:p>
        </w:tc>
      </w:tr>
    </w:tbl>
    <w:p w14:paraId="73656270" w14:textId="7F166B71" w:rsidR="00371D15" w:rsidRPr="00D759EF" w:rsidRDefault="00371D15" w:rsidP="00371D15">
      <w:pPr>
        <w:spacing w:after="120"/>
      </w:pPr>
      <w:del w:id="500" w:author="Hans Zijlstra" w:date="2017-06-14T22:54:00Z">
        <w:r w:rsidRPr="00D759EF" w:rsidDel="00FF7864">
          <w:delText>One</w:delText>
        </w:r>
      </w:del>
      <w:ins w:id="501" w:author="Hans Zijlstra" w:date="2017-06-14T22:54:00Z">
        <w:r w:rsidR="00FF7864" w:rsidRPr="00D759EF">
          <w:t>A</w:t>
        </w:r>
      </w:ins>
      <w:r w:rsidRPr="00D759EF">
        <w:t xml:space="preserve"> typical declaration sequence, which we should follow when</w:t>
      </w:r>
      <w:del w:id="502" w:author="Hans Zijlstra" w:date="2017-06-14T22:54:00Z">
        <w:r w:rsidRPr="00D759EF" w:rsidDel="00FF7864">
          <w:delText xml:space="preserve"> we</w:delText>
        </w:r>
      </w:del>
      <w:r w:rsidRPr="00D759EF">
        <w:t xml:space="preserve"> </w:t>
      </w:r>
      <w:del w:id="503" w:author="Hans Zijlstra" w:date="2017-06-14T22:54:00Z">
        <w:r w:rsidRPr="00D759EF" w:rsidDel="00FF7864">
          <w:delText>create</w:delText>
        </w:r>
      </w:del>
      <w:ins w:id="504" w:author="Hans Zijlstra" w:date="2017-06-14T22:54:00Z">
        <w:r w:rsidR="00FF7864" w:rsidRPr="00D759EF">
          <w:t>creating</w:t>
        </w:r>
      </w:ins>
      <w:r w:rsidRPr="00D759EF">
        <w:t xml:space="preserve"> custom classes in </w:t>
      </w:r>
      <w:r w:rsidRPr="00D759EF">
        <w:rPr>
          <w:rFonts w:ascii="Consolas" w:hAnsi="Consolas"/>
          <w:b/>
          <w:bCs/>
          <w:noProof/>
          <w:kern w:val="32"/>
          <w:sz w:val="22"/>
        </w:rPr>
        <w:t>.cs</w:t>
      </w:r>
      <w:r w:rsidRPr="00D759EF">
        <w:t xml:space="preserve"> files, is:</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0889CD15" w14:textId="77777777" w:rsidTr="00563712">
        <w:tc>
          <w:tcPr>
            <w:tcW w:w="7970" w:type="dxa"/>
            <w:tcBorders>
              <w:top w:val="single" w:sz="4" w:space="0" w:color="auto"/>
              <w:left w:val="single" w:sz="4" w:space="0" w:color="auto"/>
              <w:bottom w:val="single" w:sz="4" w:space="0" w:color="auto"/>
              <w:right w:val="single" w:sz="4" w:space="0" w:color="auto"/>
            </w:tcBorders>
          </w:tcPr>
          <w:p w14:paraId="137E4658"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8000"/>
                <w:sz w:val="22"/>
              </w:rPr>
              <w:t>// Using directives – optional</w:t>
            </w:r>
          </w:p>
          <w:p w14:paraId="6E5D67EC"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FF"/>
                <w:sz w:val="22"/>
              </w:rPr>
              <w:t>using</w:t>
            </w:r>
            <w:r w:rsidRPr="00D759EF">
              <w:rPr>
                <w:rFonts w:ascii="Consolas" w:hAnsi="Consolas"/>
                <w:noProof/>
                <w:sz w:val="22"/>
              </w:rPr>
              <w:t xml:space="preserve"> &lt;namespace1&gt;;</w:t>
            </w:r>
          </w:p>
          <w:p w14:paraId="1068AD4B"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FF"/>
                <w:sz w:val="22"/>
              </w:rPr>
              <w:t>using</w:t>
            </w:r>
            <w:r w:rsidRPr="00D759EF">
              <w:rPr>
                <w:rFonts w:ascii="Consolas" w:hAnsi="Consolas"/>
                <w:noProof/>
                <w:sz w:val="22"/>
              </w:rPr>
              <w:t xml:space="preserve"> &lt;namespace2&gt;;</w:t>
            </w:r>
          </w:p>
          <w:p w14:paraId="1ACCC0BC"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3C0A9F66"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8000"/>
                <w:sz w:val="22"/>
              </w:rPr>
              <w:t>// Namespace definition - optional</w:t>
            </w:r>
          </w:p>
          <w:p w14:paraId="7E91E13F"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FF"/>
                <w:sz w:val="22"/>
              </w:rPr>
              <w:t>namespace</w:t>
            </w:r>
            <w:r w:rsidRPr="00D759EF">
              <w:rPr>
                <w:rFonts w:ascii="Consolas" w:hAnsi="Consolas"/>
                <w:noProof/>
                <w:sz w:val="22"/>
              </w:rPr>
              <w:t xml:space="preserve"> &lt;namespace_name&gt;</w:t>
            </w:r>
          </w:p>
          <w:p w14:paraId="3D7B1BE2"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p w14:paraId="36E97974"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8000"/>
                <w:sz w:val="22"/>
              </w:rPr>
              <w:t>// Class declaration</w:t>
            </w:r>
          </w:p>
          <w:p w14:paraId="35E53481"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class</w:t>
            </w:r>
            <w:r w:rsidRPr="00D759EF">
              <w:rPr>
                <w:rFonts w:ascii="Consolas" w:hAnsi="Consolas"/>
                <w:noProof/>
                <w:sz w:val="22"/>
              </w:rPr>
              <w:t xml:space="preserve"> &lt;first_class_name&gt;</w:t>
            </w:r>
          </w:p>
          <w:p w14:paraId="351BF8C7"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0D23C1D0"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8000"/>
                <w:sz w:val="22"/>
              </w:rPr>
              <w:t>// … Class body …</w:t>
            </w:r>
          </w:p>
          <w:p w14:paraId="2FCF0209"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338DD2F6"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62E2E9FA"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8000"/>
                <w:sz w:val="22"/>
              </w:rPr>
              <w:t>// Class declaration</w:t>
            </w:r>
          </w:p>
          <w:p w14:paraId="36370805"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class</w:t>
            </w:r>
            <w:r w:rsidRPr="00D759EF">
              <w:rPr>
                <w:rFonts w:ascii="Consolas" w:hAnsi="Consolas"/>
                <w:noProof/>
                <w:sz w:val="22"/>
              </w:rPr>
              <w:t xml:space="preserve"> &lt;second_class_name&gt;</w:t>
            </w:r>
          </w:p>
          <w:p w14:paraId="783B6661"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19D38AC8"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8000"/>
                <w:sz w:val="22"/>
              </w:rPr>
              <w:t>// … Class body …</w:t>
            </w:r>
          </w:p>
          <w:p w14:paraId="637FD1BA"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399DB9D1"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72EE5A51"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8000"/>
                <w:sz w:val="22"/>
              </w:rPr>
              <w:t>// …</w:t>
            </w:r>
          </w:p>
          <w:p w14:paraId="3D0BDBFF"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0B03A82C"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8000"/>
                <w:sz w:val="22"/>
              </w:rPr>
              <w:t>// Class declaration</w:t>
            </w:r>
          </w:p>
          <w:p w14:paraId="26574DFE"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class</w:t>
            </w:r>
            <w:r w:rsidRPr="00D759EF">
              <w:rPr>
                <w:rFonts w:ascii="Consolas" w:hAnsi="Consolas"/>
                <w:noProof/>
                <w:sz w:val="22"/>
              </w:rPr>
              <w:t xml:space="preserve"> &lt;n-th_class_name&gt;</w:t>
            </w:r>
          </w:p>
          <w:p w14:paraId="7E57D0FA"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09F90082"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8000"/>
                <w:sz w:val="22"/>
              </w:rPr>
              <w:t>// … Class body …</w:t>
            </w:r>
          </w:p>
          <w:p w14:paraId="30952E1B"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66168218"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w:t>
            </w:r>
          </w:p>
        </w:tc>
      </w:tr>
    </w:tbl>
    <w:p w14:paraId="298D437F" w14:textId="09E0C45A" w:rsidR="00371D15" w:rsidRPr="00D759EF" w:rsidRDefault="00371D15" w:rsidP="00371D15">
      <w:r w:rsidRPr="00D759EF">
        <w:t xml:space="preserve">The declaring of the namespace </w:t>
      </w:r>
      <w:commentRangeStart w:id="505"/>
      <w:r w:rsidRPr="00D759EF">
        <w:t>and the relevant include of it</w:t>
      </w:r>
      <w:commentRangeEnd w:id="505"/>
      <w:r w:rsidR="00F8565A" w:rsidRPr="00D759EF">
        <w:rPr>
          <w:rStyle w:val="CommentReference"/>
        </w:rPr>
        <w:commentReference w:id="505"/>
      </w:r>
      <w:r w:rsidRPr="00D759EF">
        <w:t xml:space="preserve"> </w:t>
      </w:r>
      <w:del w:id="506" w:author="Hans Zijlstra" w:date="2017-06-15T07:29:00Z">
        <w:r w:rsidRPr="00D759EF" w:rsidDel="00FB5D96">
          <w:delText>is already</w:delText>
        </w:r>
      </w:del>
      <w:ins w:id="507" w:author="Hans Zijlstra" w:date="2017-06-15T07:29:00Z">
        <w:r w:rsidR="00FB5D96" w:rsidRPr="00D759EF">
          <w:t>has been</w:t>
        </w:r>
      </w:ins>
      <w:r w:rsidRPr="00D759EF">
        <w:t xml:space="preserve"> explained in the chapter "</w:t>
      </w:r>
      <w:r w:rsidR="00A6273F" w:rsidRPr="00D759EF">
        <w:fldChar w:fldCharType="begin"/>
      </w:r>
      <w:r w:rsidR="00A6273F" w:rsidRPr="00D759EF">
        <w:instrText xml:space="preserve"> HYPERLINK \l "Chapter_11_Creating_and_Using_Objects" </w:instrText>
      </w:r>
      <w:r w:rsidR="00A6273F" w:rsidRPr="00D759EF">
        <w:rPr>
          <w:rPrChange w:id="508" w:author="Hans Zijlstra" w:date="2017-06-24T11:23:00Z">
            <w:rPr>
              <w:rStyle w:val="Hyperlink"/>
            </w:rPr>
          </w:rPrChange>
        </w:rPr>
        <w:fldChar w:fldCharType="separate"/>
      </w:r>
      <w:r w:rsidRPr="00D759EF">
        <w:rPr>
          <w:rStyle w:val="Hyperlink"/>
        </w:rPr>
        <w:t>Creating and Using Objects</w:t>
      </w:r>
      <w:r w:rsidR="00A6273F" w:rsidRPr="00D759EF">
        <w:rPr>
          <w:rStyle w:val="Hyperlink"/>
        </w:rPr>
        <w:fldChar w:fldCharType="end"/>
      </w:r>
      <w:r w:rsidRPr="00D759EF">
        <w:t xml:space="preserve">" and </w:t>
      </w:r>
      <w:del w:id="509" w:author="Hans Zijlstra" w:date="2017-06-15T07:30:00Z">
        <w:r w:rsidRPr="00D759EF" w:rsidDel="00FB5D96">
          <w:delText xml:space="preserve">therefore we </w:delText>
        </w:r>
      </w:del>
      <w:r w:rsidRPr="00D759EF">
        <w:t xml:space="preserve">will not </w:t>
      </w:r>
      <w:ins w:id="510" w:author="Hans Zijlstra" w:date="2017-06-15T07:30:00Z">
        <w:r w:rsidR="00FB5D96" w:rsidRPr="00D759EF">
          <w:t xml:space="preserve">be </w:t>
        </w:r>
      </w:ins>
      <w:r w:rsidRPr="00D759EF">
        <w:t>discuss</w:t>
      </w:r>
      <w:ins w:id="511" w:author="Hans Zijlstra" w:date="2017-06-15T07:30:00Z">
        <w:r w:rsidR="00FB5D96" w:rsidRPr="00D759EF">
          <w:t>ed</w:t>
        </w:r>
      </w:ins>
      <w:r w:rsidRPr="00D759EF">
        <w:t xml:space="preserve"> </w:t>
      </w:r>
      <w:del w:id="512" w:author="Hans Zijlstra" w:date="2017-06-15T07:30:00Z">
        <w:r w:rsidRPr="00D759EF" w:rsidDel="00FB5D96">
          <w:delText xml:space="preserve">it </w:delText>
        </w:r>
      </w:del>
      <w:r w:rsidRPr="00D759EF">
        <w:t>again.</w:t>
      </w:r>
    </w:p>
    <w:p w14:paraId="2B6320B3" w14:textId="2125C0CC" w:rsidR="00371D15" w:rsidRPr="00DD49B4" w:rsidRDefault="00371D15" w:rsidP="00371D15">
      <w:del w:id="513" w:author="Hans Zijlstra" w:date="2017-06-15T07:31:00Z">
        <w:r w:rsidRPr="00011129" w:rsidDel="00295C98">
          <w:lastRenderedPageBreak/>
          <w:delText xml:space="preserve">Before we continue, let’s look into the </w:delText>
        </w:r>
      </w:del>
      <w:ins w:id="514" w:author="Hans Zijlstra" w:date="2017-06-24T12:15:00Z">
        <w:r w:rsidR="00DD49B4">
          <w:t>Note that, t</w:t>
        </w:r>
      </w:ins>
      <w:ins w:id="515" w:author="Hans Zijlstra" w:date="2017-06-15T07:31:00Z">
        <w:r w:rsidR="00295C98" w:rsidRPr="00011129">
          <w:t xml:space="preserve">he </w:t>
        </w:r>
      </w:ins>
      <w:r w:rsidRPr="00011129">
        <w:t xml:space="preserve">first line of </w:t>
      </w:r>
      <w:del w:id="516" w:author="Hans Zijlstra" w:date="2017-06-15T07:32:00Z">
        <w:r w:rsidRPr="00011129" w:rsidDel="00295C98">
          <w:delText>the previous</w:delText>
        </w:r>
      </w:del>
      <w:ins w:id="517" w:author="Hans Zijlstra" w:date="2017-06-15T07:32:00Z">
        <w:r w:rsidR="00295C98" w:rsidRPr="00011129">
          <w:t>above</w:t>
        </w:r>
      </w:ins>
      <w:r w:rsidRPr="00011129">
        <w:t xml:space="preserve"> snippet</w:t>
      </w:r>
      <w:del w:id="518" w:author="Hans Zijlstra" w:date="2017-06-15T07:32:00Z">
        <w:r w:rsidRPr="00011129" w:rsidDel="00295C98">
          <w:delText>. Instead include of namespace it</w:delText>
        </w:r>
      </w:del>
      <w:r w:rsidRPr="00AA044A">
        <w:t xml:space="preserve"> is a source code comment. </w:t>
      </w:r>
      <w:del w:id="519" w:author="Hans Zijlstra" w:date="2017-06-15T07:33:00Z">
        <w:r w:rsidRPr="00AA044A" w:rsidDel="00295C98">
          <w:delText xml:space="preserve">This is not a problem in compilation time, the comments </w:delText>
        </w:r>
      </w:del>
      <w:ins w:id="520" w:author="Hans Zijlstra" w:date="2017-06-15T07:33:00Z">
        <w:r w:rsidR="00295C98" w:rsidRPr="00AA044A">
          <w:t xml:space="preserve">Comments </w:t>
        </w:r>
      </w:ins>
      <w:r w:rsidRPr="00AA044A">
        <w:t xml:space="preserve">are "removed" from the code </w:t>
      </w:r>
      <w:ins w:id="521" w:author="Hans Zijlstra" w:date="2017-06-15T07:33:00Z">
        <w:r w:rsidR="00295C98" w:rsidRPr="00AA044A">
          <w:t xml:space="preserve">during compilation </w:t>
        </w:r>
      </w:ins>
      <w:r w:rsidRPr="00DD49B4">
        <w:t xml:space="preserve">and thus the first </w:t>
      </w:r>
      <w:ins w:id="522" w:author="Hans Zijlstra" w:date="2017-06-15T07:33:00Z">
        <w:r w:rsidR="00295C98" w:rsidRPr="00DD49B4">
          <w:t xml:space="preserve">code </w:t>
        </w:r>
      </w:ins>
      <w:r w:rsidRPr="00DD49B4">
        <w:t>line is</w:t>
      </w:r>
      <w:del w:id="523" w:author="Hans Zijlstra" w:date="2017-06-15T07:33:00Z">
        <w:r w:rsidRPr="00DD49B4" w:rsidDel="00295C98">
          <w:delText xml:space="preserve"> still</w:delText>
        </w:r>
      </w:del>
      <w:r w:rsidRPr="00DD49B4">
        <w:t xml:space="preserve"> the </w:t>
      </w:r>
      <w:del w:id="524" w:author="Hans Zijlstra" w:date="2017-06-15T07:39:00Z">
        <w:r w:rsidRPr="00DD49B4" w:rsidDel="00F8565A">
          <w:delText>including statement</w:delText>
        </w:r>
      </w:del>
      <w:ins w:id="525" w:author="Hans Zijlstra" w:date="2017-06-15T07:39:00Z">
        <w:r w:rsidR="00F8565A" w:rsidRPr="00DD49B4">
          <w:t>using directive</w:t>
        </w:r>
      </w:ins>
      <w:r w:rsidRPr="00DD49B4">
        <w:t>.</w:t>
      </w:r>
    </w:p>
    <w:p w14:paraId="14EA4A66" w14:textId="77777777" w:rsidR="00371D15" w:rsidRPr="00977A5E" w:rsidRDefault="00371D15" w:rsidP="00371D15">
      <w:pPr>
        <w:pStyle w:val="Heading3"/>
      </w:pPr>
      <w:bookmarkStart w:id="526" w:name="Encoding_Files_in_Visual_Studio"/>
      <w:bookmarkEnd w:id="526"/>
      <w:r w:rsidRPr="00977A5E">
        <w:t>Encoding of Files and Using of Cyrillic and Unicode</w:t>
      </w:r>
    </w:p>
    <w:p w14:paraId="7B34D696" w14:textId="39EB9789" w:rsidR="00371D15" w:rsidRPr="00D759EF" w:rsidRDefault="00371D15" w:rsidP="00371D15">
      <w:del w:id="527" w:author="Hans Zijlstra" w:date="2017-06-15T07:42:00Z">
        <w:r w:rsidRPr="008B38F1" w:rsidDel="00964B19">
          <w:delText>While we are</w:delText>
        </w:r>
      </w:del>
      <w:ins w:id="528" w:author="Hans Zijlstra" w:date="2017-06-15T07:42:00Z">
        <w:r w:rsidR="00964B19" w:rsidRPr="008B38F1">
          <w:t>When</w:t>
        </w:r>
      </w:ins>
      <w:r w:rsidRPr="008B38F1">
        <w:t xml:space="preserve"> creating a </w:t>
      </w:r>
      <w:r w:rsidRPr="00AD5B10">
        <w:rPr>
          <w:rFonts w:ascii="Consolas" w:hAnsi="Consolas"/>
          <w:b/>
          <w:bCs/>
          <w:noProof/>
          <w:kern w:val="32"/>
          <w:sz w:val="22"/>
        </w:rPr>
        <w:t>.cs</w:t>
      </w:r>
      <w:r w:rsidRPr="00AD5B10">
        <w:t xml:space="preserve"> file, in which to declare our classes, it is good to think about its </w:t>
      </w:r>
      <w:r w:rsidRPr="0028675A">
        <w:rPr>
          <w:b/>
        </w:rPr>
        <w:t>character encoding</w:t>
      </w:r>
      <w:r w:rsidRPr="00D759EF">
        <w:t xml:space="preserve"> in the file system.</w:t>
      </w:r>
    </w:p>
    <w:p w14:paraId="351926CA" w14:textId="3E64C522" w:rsidR="00371D15" w:rsidRPr="00D759EF" w:rsidRDefault="00371D15" w:rsidP="00371D15">
      <w:pPr>
        <w:spacing w:after="120"/>
      </w:pPr>
      <w:r w:rsidRPr="00D759EF">
        <w:t>In the .NET Framework</w:t>
      </w:r>
      <w:ins w:id="529" w:author="Hans Zijlstra" w:date="2017-06-15T07:42:00Z">
        <w:r w:rsidR="00964B19" w:rsidRPr="00D759EF">
          <w:t>,</w:t>
        </w:r>
      </w:ins>
      <w:r w:rsidRPr="00D759EF">
        <w:t xml:space="preserve"> the compiled code is represented in Unicode so </w:t>
      </w:r>
      <w:ins w:id="530" w:author="Hans Zijlstra" w:date="2017-06-15T07:43:00Z">
        <w:r w:rsidR="00964B19" w:rsidRPr="00D759EF">
          <w:t xml:space="preserve">that </w:t>
        </w:r>
      </w:ins>
      <w:r w:rsidRPr="00D759EF">
        <w:t xml:space="preserve">it is possible to use characters in our code from alphabets other than Latin. In the next example we use Cyrillic letters for identifiers </w:t>
      </w:r>
      <w:del w:id="531" w:author="Hans Zijlstra" w:date="2017-06-15T07:43:00Z">
        <w:r w:rsidRPr="00D759EF" w:rsidDel="00964B19">
          <w:delText>in Bulgarian language as well as</w:delText>
        </w:r>
      </w:del>
      <w:ins w:id="532" w:author="Hans Zijlstra" w:date="2017-06-15T07:43:00Z">
        <w:r w:rsidR="00964B19" w:rsidRPr="00D759EF">
          <w:t>an</w:t>
        </w:r>
      </w:ins>
      <w:ins w:id="533" w:author="Hans Zijlstra" w:date="2017-06-15T07:44:00Z">
        <w:r w:rsidR="00964B19" w:rsidRPr="00D759EF">
          <w:t>d</w:t>
        </w:r>
      </w:ins>
      <w:r w:rsidRPr="00D759EF">
        <w:t xml:space="preserve"> comments in the code, written in Bulgarian</w:t>
      </w:r>
      <w:del w:id="534" w:author="Hans Zijlstra" w:date="2017-06-15T07:44:00Z">
        <w:r w:rsidRPr="00D759EF" w:rsidDel="00964B19">
          <w:delText xml:space="preserve"> (in Cyrillic letters)</w:delText>
        </w:r>
      </w:del>
      <w:r w:rsidRPr="00D759EF">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6BD7D5B6" w14:textId="77777777" w:rsidTr="00563712">
        <w:tc>
          <w:tcPr>
            <w:tcW w:w="7970" w:type="dxa"/>
            <w:tcBorders>
              <w:top w:val="single" w:sz="4" w:space="0" w:color="auto"/>
              <w:left w:val="single" w:sz="4" w:space="0" w:color="auto"/>
              <w:bottom w:val="single" w:sz="4" w:space="0" w:color="auto"/>
              <w:right w:val="single" w:sz="4" w:space="0" w:color="auto"/>
            </w:tcBorders>
          </w:tcPr>
          <w:p w14:paraId="20F1D53F"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FF"/>
                <w:sz w:val="22"/>
              </w:rPr>
              <w:t>using</w:t>
            </w:r>
            <w:r w:rsidRPr="00D759EF">
              <w:rPr>
                <w:rFonts w:ascii="Consolas" w:hAnsi="Consolas"/>
                <w:noProof/>
                <w:sz w:val="22"/>
              </w:rPr>
              <w:t xml:space="preserve"> System;</w:t>
            </w:r>
          </w:p>
          <w:p w14:paraId="788E9EC3"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126D869E"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FF"/>
                <w:sz w:val="22"/>
              </w:rPr>
              <w:t>public</w:t>
            </w:r>
            <w:r w:rsidRPr="00D759EF">
              <w:rPr>
                <w:rFonts w:ascii="Consolas" w:hAnsi="Consolas"/>
                <w:noProof/>
                <w:sz w:val="22"/>
              </w:rPr>
              <w:t xml:space="preserve"> </w:t>
            </w:r>
            <w:r w:rsidRPr="00D759EF">
              <w:rPr>
                <w:rFonts w:ascii="Consolas" w:hAnsi="Consolas" w:cs="Courier New"/>
                <w:noProof/>
                <w:color w:val="0000FF"/>
                <w:sz w:val="22"/>
              </w:rPr>
              <w:t>class</w:t>
            </w:r>
            <w:r w:rsidRPr="00D759EF">
              <w:rPr>
                <w:rFonts w:ascii="Consolas" w:hAnsi="Consolas"/>
                <w:noProof/>
                <w:sz w:val="22"/>
              </w:rPr>
              <w:t xml:space="preserve"> </w:t>
            </w:r>
            <w:r w:rsidRPr="00D759EF">
              <w:rPr>
                <w:rFonts w:ascii="Consolas" w:hAnsi="Consolas"/>
                <w:noProof/>
                <w:color w:val="2B91AF"/>
                <w:sz w:val="22"/>
              </w:rPr>
              <w:t>EncodingTest</w:t>
            </w:r>
          </w:p>
          <w:p w14:paraId="0ED224E8"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p w14:paraId="2EDE9307"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8000"/>
                <w:sz w:val="22"/>
              </w:rPr>
              <w:t>// Тестов коментар</w:t>
            </w:r>
          </w:p>
          <w:p w14:paraId="2BBB369B"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static</w:t>
            </w:r>
            <w:r w:rsidRPr="00D759EF">
              <w:rPr>
                <w:rFonts w:ascii="Consolas" w:hAnsi="Consolas"/>
                <w:noProof/>
                <w:sz w:val="22"/>
              </w:rPr>
              <w:t xml:space="preserve"> </w:t>
            </w:r>
            <w:r w:rsidRPr="00D759EF">
              <w:rPr>
                <w:rFonts w:ascii="Consolas" w:hAnsi="Consolas" w:cs="Courier New"/>
                <w:noProof/>
                <w:color w:val="0000FF"/>
                <w:sz w:val="22"/>
              </w:rPr>
              <w:t>int</w:t>
            </w:r>
            <w:r w:rsidRPr="00D759EF">
              <w:rPr>
                <w:rFonts w:ascii="Consolas" w:hAnsi="Consolas"/>
                <w:noProof/>
                <w:sz w:val="22"/>
              </w:rPr>
              <w:t xml:space="preserve"> години = </w:t>
            </w:r>
            <w:r w:rsidRPr="00D759EF">
              <w:rPr>
                <w:rFonts w:ascii="Consolas" w:hAnsi="Consolas" w:cs="Courier New"/>
                <w:noProof/>
                <w:color w:val="A31515"/>
                <w:sz w:val="22"/>
              </w:rPr>
              <w:t>4</w:t>
            </w:r>
            <w:r w:rsidRPr="00D759EF">
              <w:rPr>
                <w:rFonts w:ascii="Consolas" w:hAnsi="Consolas"/>
                <w:noProof/>
                <w:sz w:val="22"/>
              </w:rPr>
              <w:t>;</w:t>
            </w:r>
          </w:p>
          <w:p w14:paraId="482AA197"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2685EA0F"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static</w:t>
            </w:r>
            <w:r w:rsidRPr="00D759EF">
              <w:rPr>
                <w:rFonts w:ascii="Consolas" w:hAnsi="Consolas"/>
                <w:noProof/>
                <w:sz w:val="22"/>
              </w:rPr>
              <w:t xml:space="preserve"> </w:t>
            </w:r>
            <w:r w:rsidRPr="00D759EF">
              <w:rPr>
                <w:rFonts w:ascii="Consolas" w:hAnsi="Consolas" w:cs="Courier New"/>
                <w:noProof/>
                <w:color w:val="0000FF"/>
                <w:sz w:val="22"/>
              </w:rPr>
              <w:t>void</w:t>
            </w:r>
            <w:r w:rsidRPr="00D759EF">
              <w:rPr>
                <w:rFonts w:ascii="Consolas" w:hAnsi="Consolas"/>
                <w:noProof/>
                <w:sz w:val="22"/>
              </w:rPr>
              <w:t xml:space="preserve"> Main()</w:t>
            </w:r>
          </w:p>
          <w:p w14:paraId="7A7110DF"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5EA12988"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noProof/>
                <w:color w:val="2B91AF"/>
                <w:sz w:val="22"/>
              </w:rPr>
              <w:t>Console</w:t>
            </w:r>
            <w:r w:rsidRPr="00D759EF">
              <w:rPr>
                <w:rFonts w:ascii="Consolas" w:hAnsi="Consolas"/>
                <w:noProof/>
                <w:sz w:val="22"/>
              </w:rPr>
              <w:t>.WriteLine(</w:t>
            </w:r>
            <w:r w:rsidRPr="00D759EF">
              <w:rPr>
                <w:rFonts w:ascii="Consolas" w:hAnsi="Consolas" w:cs="Courier New"/>
                <w:noProof/>
                <w:color w:val="A31515"/>
                <w:sz w:val="22"/>
              </w:rPr>
              <w:t>"years: "</w:t>
            </w:r>
            <w:r w:rsidRPr="00D759EF">
              <w:rPr>
                <w:rFonts w:ascii="Consolas" w:hAnsi="Consolas"/>
                <w:noProof/>
                <w:sz w:val="22"/>
              </w:rPr>
              <w:t xml:space="preserve"> + години);</w:t>
            </w:r>
          </w:p>
          <w:p w14:paraId="67C31D3F"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4345E7BB" w14:textId="77777777" w:rsidR="00371D15" w:rsidRPr="00D759EF" w:rsidRDefault="00371D15" w:rsidP="00563712">
            <w:pPr>
              <w:spacing w:before="0"/>
              <w:rPr>
                <w:rFonts w:ascii="Consolas" w:hAnsi="Consolas" w:cs="Courier New"/>
                <w:noProof/>
                <w:sz w:val="22"/>
              </w:rPr>
            </w:pPr>
            <w:r w:rsidRPr="00D759EF">
              <w:rPr>
                <w:rFonts w:ascii="Consolas" w:hAnsi="Consolas" w:cs="Courier New"/>
                <w:noProof/>
                <w:sz w:val="22"/>
              </w:rPr>
              <w:t>}</w:t>
            </w:r>
          </w:p>
        </w:tc>
      </w:tr>
    </w:tbl>
    <w:p w14:paraId="522E8CB8" w14:textId="48E9A6C5" w:rsidR="00371D15" w:rsidRPr="00D759EF" w:rsidRDefault="00371D15" w:rsidP="00371D15">
      <w:r w:rsidRPr="00D759EF">
        <w:t>This code will compile and execute without a problem</w:t>
      </w:r>
      <w:del w:id="535" w:author="Hans Zijlstra" w:date="2017-06-15T07:45:00Z">
        <w:r w:rsidRPr="00D759EF" w:rsidDel="00964B19">
          <w:delText>, but</w:delText>
        </w:r>
      </w:del>
      <w:ins w:id="536" w:author="Hans Zijlstra" w:date="2017-06-15T07:45:00Z">
        <w:r w:rsidR="00964B19" w:rsidRPr="00D759EF">
          <w:t>.</w:t>
        </w:r>
      </w:ins>
      <w:r w:rsidRPr="00D759EF">
        <w:t xml:space="preserve"> </w:t>
      </w:r>
      <w:del w:id="537" w:author="Hans Zijlstra" w:date="2017-06-15T07:45:00Z">
        <w:r w:rsidRPr="00D759EF" w:rsidDel="00964B19">
          <w:delText xml:space="preserve">to </w:delText>
        </w:r>
      </w:del>
      <w:ins w:id="538" w:author="Hans Zijlstra" w:date="2017-06-15T07:45:00Z">
        <w:r w:rsidR="00964B19" w:rsidRPr="00D759EF">
          <w:t xml:space="preserve">To </w:t>
        </w:r>
      </w:ins>
      <w:del w:id="539" w:author="Hans Zijlstra" w:date="2017-06-15T07:45:00Z">
        <w:r w:rsidRPr="00D759EF" w:rsidDel="00964B19">
          <w:delText xml:space="preserve">keep </w:delText>
        </w:r>
      </w:del>
      <w:ins w:id="540" w:author="Hans Zijlstra" w:date="2017-06-15T07:45:00Z">
        <w:r w:rsidR="00964B19" w:rsidRPr="00D759EF">
          <w:t xml:space="preserve">read </w:t>
        </w:r>
      </w:ins>
      <w:r w:rsidRPr="00D759EF">
        <w:t xml:space="preserve">the characters </w:t>
      </w:r>
      <w:del w:id="541" w:author="Hans Zijlstra" w:date="2017-06-15T07:45:00Z">
        <w:r w:rsidRPr="00D759EF" w:rsidDel="00964B19">
          <w:delText>readable in</w:delText>
        </w:r>
      </w:del>
      <w:ins w:id="542" w:author="Hans Zijlstra" w:date="2017-06-15T07:45:00Z">
        <w:r w:rsidR="00964B19" w:rsidRPr="00D759EF">
          <w:t>b</w:t>
        </w:r>
      </w:ins>
      <w:ins w:id="543" w:author="Hans Zijlstra" w:date="2017-06-15T07:46:00Z">
        <w:r w:rsidR="00964B19" w:rsidRPr="00D759EF">
          <w:t>y</w:t>
        </w:r>
      </w:ins>
      <w:r w:rsidRPr="00D759EF">
        <w:t xml:space="preserve"> the Visual Studio editor we need to provide an appropriate </w:t>
      </w:r>
      <w:r w:rsidRPr="00D759EF">
        <w:rPr>
          <w:b/>
        </w:rPr>
        <w:t>encoding of the file</w:t>
      </w:r>
      <w:r w:rsidRPr="00D759EF">
        <w:t>.</w:t>
      </w:r>
    </w:p>
    <w:p w14:paraId="5ED9545F" w14:textId="345BDABF" w:rsidR="00371D15" w:rsidRPr="00CE249E" w:rsidRDefault="00371D15" w:rsidP="00371D15">
      <w:r w:rsidRPr="00D759EF">
        <w:t xml:space="preserve">As we </w:t>
      </w:r>
      <w:del w:id="544" w:author="Hans Zijlstra" w:date="2017-06-15T07:46:00Z">
        <w:r w:rsidRPr="00D759EF" w:rsidDel="00964B19">
          <w:delText>know from</w:delText>
        </w:r>
      </w:del>
      <w:ins w:id="545" w:author="Hans Zijlstra" w:date="2017-06-15T07:46:00Z">
        <w:r w:rsidR="00964B19" w:rsidRPr="00D759EF">
          <w:t>have seen in</w:t>
        </w:r>
      </w:ins>
      <w:r w:rsidRPr="00D759EF">
        <w:t xml:space="preserve"> the "</w:t>
      </w:r>
      <w:r w:rsidR="00A6273F" w:rsidRPr="00D759EF">
        <w:fldChar w:fldCharType="begin"/>
      </w:r>
      <w:r w:rsidR="00A6273F" w:rsidRPr="00D759EF">
        <w:instrText xml:space="preserve"> HYPERLINK \l "Chapter_13_Strings_and_Text_Processing" </w:instrText>
      </w:r>
      <w:r w:rsidR="00A6273F" w:rsidRPr="00D759EF">
        <w:rPr>
          <w:rPrChange w:id="546" w:author="Hans Zijlstra" w:date="2017-06-24T11:23:00Z">
            <w:rPr>
              <w:rStyle w:val="Hyperlink"/>
            </w:rPr>
          </w:rPrChange>
        </w:rPr>
        <w:fldChar w:fldCharType="separate"/>
      </w:r>
      <w:r w:rsidRPr="00D759EF">
        <w:rPr>
          <w:rStyle w:val="Hyperlink"/>
        </w:rPr>
        <w:t>Strings</w:t>
      </w:r>
      <w:r w:rsidR="00A6273F" w:rsidRPr="00D759EF">
        <w:rPr>
          <w:rStyle w:val="Hyperlink"/>
        </w:rPr>
        <w:fldChar w:fldCharType="end"/>
      </w:r>
      <w:r w:rsidRPr="00D759EF">
        <w:t>" chapter,</w:t>
      </w:r>
      <w:del w:id="547" w:author="Hans Zijlstra" w:date="2017-06-15T07:46:00Z">
        <w:r w:rsidRPr="00D759EF" w:rsidDel="00964B19">
          <w:delText xml:space="preserve"> some</w:delText>
        </w:r>
      </w:del>
      <w:r w:rsidRPr="00D759EF">
        <w:t xml:space="preserve"> not all characters can be stored in </w:t>
      </w:r>
      <w:del w:id="548" w:author="Hans Zijlstra" w:date="2017-06-15T07:47:00Z">
        <w:r w:rsidRPr="00011129" w:rsidDel="00964B19">
          <w:delText xml:space="preserve">all </w:delText>
        </w:r>
      </w:del>
      <w:ins w:id="549" w:author="Hans Zijlstra" w:date="2017-06-15T07:47:00Z">
        <w:r w:rsidR="00964B19" w:rsidRPr="00011129">
          <w:t xml:space="preserve">some </w:t>
        </w:r>
      </w:ins>
      <w:r w:rsidRPr="00011129">
        <w:t xml:space="preserve">encodings. If we use non-standard characters such as Chinese, Cyrillic or Arabic letters, we </w:t>
      </w:r>
      <w:del w:id="550" w:author="Hans Zijlstra" w:date="2017-06-15T07:47:00Z">
        <w:r w:rsidRPr="00AA044A" w:rsidDel="00964B19">
          <w:delText xml:space="preserve">can </w:delText>
        </w:r>
      </w:del>
      <w:ins w:id="551" w:author="Hans Zijlstra" w:date="2017-06-15T07:47:00Z">
        <w:r w:rsidR="00964B19" w:rsidRPr="00AA044A">
          <w:t xml:space="preserve">need to </w:t>
        </w:r>
      </w:ins>
      <w:r w:rsidRPr="00AA044A">
        <w:t xml:space="preserve">use </w:t>
      </w:r>
      <w:r w:rsidRPr="00AA044A">
        <w:rPr>
          <w:b/>
        </w:rPr>
        <w:t>UTF-8</w:t>
      </w:r>
      <w:r w:rsidRPr="00AA044A">
        <w:t xml:space="preserve"> or other character encoding that supports these characters. By default</w:t>
      </w:r>
      <w:ins w:id="552" w:author="Hans Zijlstra" w:date="2017-06-15T07:47:00Z">
        <w:r w:rsidR="00964B19" w:rsidRPr="002959F9">
          <w:t>,</w:t>
        </w:r>
      </w:ins>
      <w:r w:rsidRPr="002959F9">
        <w:t xml:space="preserve"> Visual Studio uses the </w:t>
      </w:r>
      <w:del w:id="553" w:author="Hans Zijlstra" w:date="2017-06-15T07:48:00Z">
        <w:r w:rsidRPr="002959F9" w:rsidDel="00964B19">
          <w:delText xml:space="preserve">default </w:delText>
        </w:r>
      </w:del>
      <w:r w:rsidRPr="002959F9">
        <w:t xml:space="preserve">character encoding (system locale) defined in the regional settings </w:t>
      </w:r>
      <w:del w:id="554" w:author="Hans Zijlstra" w:date="2017-06-15T07:48:00Z">
        <w:r w:rsidRPr="00977A5E" w:rsidDel="00964B19">
          <w:delText xml:space="preserve">in </w:delText>
        </w:r>
      </w:del>
      <w:ins w:id="555" w:author="Hans Zijlstra" w:date="2017-06-15T07:48:00Z">
        <w:r w:rsidR="00964B19" w:rsidRPr="00977A5E">
          <w:t xml:space="preserve">of </w:t>
        </w:r>
      </w:ins>
      <w:r w:rsidRPr="00977A5E">
        <w:t xml:space="preserve">Windows. This </w:t>
      </w:r>
      <w:ins w:id="556" w:author="Hans Zijlstra" w:date="2017-06-15T07:49:00Z">
        <w:r w:rsidR="004350CE" w:rsidRPr="00977A5E">
          <w:t>is</w:t>
        </w:r>
      </w:ins>
      <w:del w:id="557" w:author="Hans Zijlstra" w:date="2017-06-15T07:49:00Z">
        <w:r w:rsidRPr="00977A5E" w:rsidDel="004350CE">
          <w:delText>might be</w:delText>
        </w:r>
      </w:del>
      <w:r w:rsidRPr="00977A5E">
        <w:t xml:space="preserve"> ISO-8859-1 </w:t>
      </w:r>
      <w:ins w:id="558" w:author="Hans Zijlstra" w:date="2017-06-15T07:52:00Z">
        <w:r w:rsidR="004350CE" w:rsidRPr="00977A5E">
          <w:t xml:space="preserve">for </w:t>
        </w:r>
      </w:ins>
      <w:ins w:id="559" w:author="Hans Zijlstra" w:date="2017-06-15T07:54:00Z">
        <w:r w:rsidR="004350CE" w:rsidRPr="00977A5E">
          <w:t>L</w:t>
        </w:r>
      </w:ins>
      <w:ins w:id="560" w:author="Hans Zijlstra" w:date="2017-06-15T07:52:00Z">
        <w:r w:rsidR="004350CE" w:rsidRPr="00977A5E">
          <w:t>atin script</w:t>
        </w:r>
      </w:ins>
      <w:ins w:id="561" w:author="Hans Zijlstra" w:date="2017-06-15T09:25:00Z">
        <w:r w:rsidR="004E2EBD" w:rsidRPr="00977A5E">
          <w:t>,</w:t>
        </w:r>
      </w:ins>
      <w:ins w:id="562" w:author="Hans Zijlstra" w:date="2017-06-15T07:52:00Z">
        <w:r w:rsidR="004350CE" w:rsidRPr="00977A5E">
          <w:t xml:space="preserve"> as </w:t>
        </w:r>
      </w:ins>
      <w:r w:rsidRPr="00977A5E">
        <w:t xml:space="preserve">in </w:t>
      </w:r>
      <w:ins w:id="563" w:author="Hans Zijlstra" w:date="2017-06-15T07:48:00Z">
        <w:r w:rsidR="00964B19" w:rsidRPr="00977A5E">
          <w:t xml:space="preserve">the </w:t>
        </w:r>
      </w:ins>
      <w:r w:rsidRPr="00977A5E">
        <w:t xml:space="preserve">U.K. or </w:t>
      </w:r>
      <w:ins w:id="564" w:author="Hans Zijlstra" w:date="2017-06-15T07:48:00Z">
        <w:r w:rsidR="00964B19" w:rsidRPr="008B38F1">
          <w:t xml:space="preserve">the </w:t>
        </w:r>
      </w:ins>
      <w:r w:rsidRPr="008B38F1">
        <w:t>U.S.</w:t>
      </w:r>
      <w:ins w:id="565" w:author="Hans Zijlstra" w:date="2017-06-15T09:25:00Z">
        <w:r w:rsidR="004E2EBD" w:rsidRPr="008B38F1">
          <w:t>,</w:t>
        </w:r>
      </w:ins>
      <w:r w:rsidRPr="00AD5B10">
        <w:t xml:space="preserve"> and</w:t>
      </w:r>
      <w:del w:id="566" w:author="Hans Zijlstra" w:date="2017-06-15T07:53:00Z">
        <w:r w:rsidRPr="00AD5B10" w:rsidDel="004350CE">
          <w:delText xml:space="preserve"> </w:delText>
        </w:r>
      </w:del>
      <w:ins w:id="567" w:author="Hans Zijlstra" w:date="2017-06-23T11:47:00Z">
        <w:r w:rsidR="00245BC7" w:rsidRPr="00807D00">
          <w:t xml:space="preserve"> </w:t>
        </w:r>
      </w:ins>
      <w:r w:rsidRPr="00807D00">
        <w:t xml:space="preserve">Windows-1251 </w:t>
      </w:r>
      <w:ins w:id="568" w:author="Hans Zijlstra" w:date="2017-06-15T07:53:00Z">
        <w:r w:rsidR="004350CE" w:rsidRPr="00807D00">
          <w:t xml:space="preserve">for </w:t>
        </w:r>
      </w:ins>
      <w:ins w:id="569" w:author="Hans Zijlstra" w:date="2017-06-15T07:54:00Z">
        <w:r w:rsidR="004350CE" w:rsidRPr="00807D00">
          <w:t>C</w:t>
        </w:r>
      </w:ins>
      <w:ins w:id="570" w:author="Hans Zijlstra" w:date="2017-06-15T07:53:00Z">
        <w:r w:rsidR="004350CE" w:rsidRPr="00807D00">
          <w:t>yr</w:t>
        </w:r>
      </w:ins>
      <w:ins w:id="571" w:author="Hans Zijlstra" w:date="2017-06-24T12:16:00Z">
        <w:r w:rsidR="00CE249E">
          <w:t>i</w:t>
        </w:r>
      </w:ins>
      <w:ins w:id="572" w:author="Hans Zijlstra" w:date="2017-06-15T07:53:00Z">
        <w:r w:rsidR="004350CE" w:rsidRPr="00CE249E">
          <w:t>llic script</w:t>
        </w:r>
      </w:ins>
      <w:ins w:id="573" w:author="Hans Zijlstra" w:date="2017-06-15T09:25:00Z">
        <w:r w:rsidR="004E2EBD" w:rsidRPr="00CE249E">
          <w:t>,</w:t>
        </w:r>
      </w:ins>
      <w:ins w:id="574" w:author="Hans Zijlstra" w:date="2017-06-15T07:53:00Z">
        <w:r w:rsidR="004350CE" w:rsidRPr="00CE249E">
          <w:t xml:space="preserve"> as </w:t>
        </w:r>
      </w:ins>
      <w:r w:rsidRPr="00CE249E">
        <w:t>in Bulgaria.</w:t>
      </w:r>
    </w:p>
    <w:p w14:paraId="52869F12" w14:textId="70E0BECC" w:rsidR="00371D15" w:rsidRPr="00977A5E" w:rsidRDefault="00371D15" w:rsidP="00371D15">
      <w:r w:rsidRPr="002959F9">
        <w:t xml:space="preserve">To use a different encoding other than the system’s default encoding in Visual Studio, we need to choose </w:t>
      </w:r>
      <w:del w:id="575" w:author="Hans Zijlstra" w:date="2017-06-15T09:25:00Z">
        <w:r w:rsidRPr="002959F9" w:rsidDel="004E2EBD">
          <w:delText xml:space="preserve">the </w:delText>
        </w:r>
      </w:del>
      <w:ins w:id="576" w:author="Hans Zijlstra" w:date="2017-06-15T09:25:00Z">
        <w:r w:rsidR="004E2EBD" w:rsidRPr="002959F9">
          <w:t xml:space="preserve">an </w:t>
        </w:r>
      </w:ins>
      <w:r w:rsidRPr="002959F9">
        <w:t xml:space="preserve">appropriate encoding </w:t>
      </w:r>
      <w:del w:id="577" w:author="Hans Zijlstra" w:date="2017-06-15T09:25:00Z">
        <w:r w:rsidRPr="002959F9" w:rsidDel="004E2EBD">
          <w:delText>of</w:delText>
        </w:r>
      </w:del>
      <w:ins w:id="578" w:author="Hans Zijlstra" w:date="2017-06-15T09:25:00Z">
        <w:r w:rsidR="004E2EBD" w:rsidRPr="002959F9">
          <w:t>for</w:t>
        </w:r>
      </w:ins>
      <w:r w:rsidRPr="002959F9">
        <w:t xml:space="preserve"> the file </w:t>
      </w:r>
      <w:del w:id="579" w:author="Hans Zijlstra" w:date="2017-06-15T09:26:00Z">
        <w:r w:rsidRPr="002959F9" w:rsidDel="004E2EBD">
          <w:delText>when</w:delText>
        </w:r>
      </w:del>
      <w:ins w:id="580" w:author="Hans Zijlstra" w:date="2017-06-15T09:26:00Z">
        <w:r w:rsidR="004E2EBD" w:rsidRPr="00977A5E">
          <w:t>before</w:t>
        </w:r>
      </w:ins>
      <w:r w:rsidRPr="00977A5E">
        <w:t xml:space="preserve"> opening it in the editor:</w:t>
      </w:r>
    </w:p>
    <w:p w14:paraId="11915839" w14:textId="77777777" w:rsidR="00371D15" w:rsidRPr="00807D00" w:rsidRDefault="00371D15" w:rsidP="00371D15">
      <w:pPr>
        <w:numPr>
          <w:ilvl w:val="0"/>
          <w:numId w:val="8"/>
        </w:numPr>
        <w:tabs>
          <w:tab w:val="clear" w:pos="795"/>
        </w:tabs>
        <w:spacing w:before="60"/>
        <w:ind w:left="567" w:hanging="283"/>
      </w:pPr>
      <w:r w:rsidRPr="008B38F1">
        <w:t xml:space="preserve">From the </w:t>
      </w:r>
      <w:r w:rsidRPr="008B38F1">
        <w:rPr>
          <w:b/>
        </w:rPr>
        <w:t>File</w:t>
      </w:r>
      <w:r w:rsidRPr="008B38F1">
        <w:t xml:space="preserve"> menu we choose </w:t>
      </w:r>
      <w:r w:rsidRPr="00AD5B10">
        <w:rPr>
          <w:b/>
        </w:rPr>
        <w:t>Open</w:t>
      </w:r>
      <w:r w:rsidRPr="00AD5B10">
        <w:t xml:space="preserve"> and then </w:t>
      </w:r>
      <w:r w:rsidRPr="00807D00">
        <w:rPr>
          <w:b/>
        </w:rPr>
        <w:t>File</w:t>
      </w:r>
      <w:r w:rsidRPr="00807D00">
        <w:t>.</w:t>
      </w:r>
    </w:p>
    <w:p w14:paraId="0FF23EA7" w14:textId="790483A1" w:rsidR="00371D15" w:rsidRPr="00D759EF" w:rsidRDefault="00371D15" w:rsidP="00371D15">
      <w:pPr>
        <w:numPr>
          <w:ilvl w:val="0"/>
          <w:numId w:val="8"/>
        </w:numPr>
        <w:tabs>
          <w:tab w:val="clear" w:pos="795"/>
        </w:tabs>
        <w:spacing w:before="60"/>
        <w:ind w:left="567" w:hanging="283"/>
      </w:pPr>
      <w:r w:rsidRPr="0028675A">
        <w:t xml:space="preserve">In the </w:t>
      </w:r>
      <w:r w:rsidRPr="00D759EF">
        <w:rPr>
          <w:b/>
        </w:rPr>
        <w:t>Open File</w:t>
      </w:r>
      <w:r w:rsidRPr="00D759EF">
        <w:t xml:space="preserve"> window</w:t>
      </w:r>
      <w:ins w:id="581" w:author="Hans Zijlstra" w:date="2017-06-15T09:26:00Z">
        <w:r w:rsidR="004E2EBD" w:rsidRPr="00D759EF">
          <w:t>,</w:t>
        </w:r>
      </w:ins>
      <w:r w:rsidRPr="00D759EF">
        <w:t xml:space="preserve"> we click on the option next to the button </w:t>
      </w:r>
      <w:r w:rsidRPr="00D759EF">
        <w:rPr>
          <w:b/>
        </w:rPr>
        <w:t>Open</w:t>
      </w:r>
      <w:r w:rsidRPr="00D759EF">
        <w:t xml:space="preserve"> and we choose </w:t>
      </w:r>
      <w:r w:rsidRPr="00D759EF">
        <w:rPr>
          <w:b/>
          <w:noProof/>
        </w:rPr>
        <w:t>Open With…</w:t>
      </w:r>
    </w:p>
    <w:p w14:paraId="5B5A4C22" w14:textId="3D3AAA81" w:rsidR="00371D15" w:rsidRPr="00D759EF" w:rsidRDefault="00371D15" w:rsidP="00371D15">
      <w:pPr>
        <w:numPr>
          <w:ilvl w:val="0"/>
          <w:numId w:val="8"/>
        </w:numPr>
        <w:tabs>
          <w:tab w:val="clear" w:pos="795"/>
        </w:tabs>
        <w:spacing w:before="60"/>
        <w:ind w:left="567" w:hanging="283"/>
      </w:pPr>
      <w:r w:rsidRPr="00D759EF">
        <w:t xml:space="preserve">From the list in the </w:t>
      </w:r>
      <w:r w:rsidRPr="00D759EF">
        <w:rPr>
          <w:b/>
        </w:rPr>
        <w:t xml:space="preserve">Open </w:t>
      </w:r>
      <w:proofErr w:type="gramStart"/>
      <w:r w:rsidRPr="00D759EF">
        <w:rPr>
          <w:b/>
        </w:rPr>
        <w:t>With</w:t>
      </w:r>
      <w:proofErr w:type="gramEnd"/>
      <w:r w:rsidRPr="00D759EF">
        <w:t xml:space="preserve"> window</w:t>
      </w:r>
      <w:ins w:id="582" w:author="Hans Zijlstra" w:date="2017-06-15T09:26:00Z">
        <w:r w:rsidR="004E2EBD" w:rsidRPr="00D759EF">
          <w:t>,</w:t>
        </w:r>
      </w:ins>
      <w:r w:rsidRPr="00D759EF">
        <w:t xml:space="preserve"> we choose an editor with encoding support, for example </w:t>
      </w:r>
      <w:r w:rsidRPr="00D759EF">
        <w:rPr>
          <w:b/>
          <w:noProof/>
        </w:rPr>
        <w:t>CSharp</w:t>
      </w:r>
      <w:r w:rsidRPr="00D759EF">
        <w:rPr>
          <w:b/>
        </w:rPr>
        <w:t xml:space="preserve"> Editor with Encoding</w:t>
      </w:r>
      <w:r w:rsidRPr="00D759EF">
        <w:t>.</w:t>
      </w:r>
    </w:p>
    <w:p w14:paraId="3227886C" w14:textId="77777777" w:rsidR="00371D15" w:rsidRPr="00D759EF" w:rsidRDefault="00371D15" w:rsidP="00371D15">
      <w:pPr>
        <w:numPr>
          <w:ilvl w:val="0"/>
          <w:numId w:val="8"/>
        </w:numPr>
        <w:tabs>
          <w:tab w:val="clear" w:pos="795"/>
        </w:tabs>
        <w:spacing w:before="60"/>
        <w:ind w:left="567" w:hanging="283"/>
      </w:pPr>
      <w:r w:rsidRPr="00D759EF">
        <w:t xml:space="preserve">Then press </w:t>
      </w:r>
      <w:r w:rsidRPr="00D759EF">
        <w:rPr>
          <w:b/>
        </w:rPr>
        <w:t>[OK]</w:t>
      </w:r>
      <w:r w:rsidRPr="00D759EF">
        <w:t>.</w:t>
      </w:r>
    </w:p>
    <w:p w14:paraId="31A9696F" w14:textId="0EABE9D0" w:rsidR="00371D15" w:rsidRPr="00D759EF" w:rsidRDefault="00371D15" w:rsidP="00371D15">
      <w:pPr>
        <w:numPr>
          <w:ilvl w:val="0"/>
          <w:numId w:val="8"/>
        </w:numPr>
        <w:tabs>
          <w:tab w:val="clear" w:pos="795"/>
        </w:tabs>
        <w:spacing w:before="60"/>
        <w:ind w:left="567" w:hanging="283"/>
      </w:pPr>
      <w:r w:rsidRPr="00D759EF">
        <w:t xml:space="preserve">In the window </w:t>
      </w:r>
      <w:r w:rsidRPr="00D759EF">
        <w:rPr>
          <w:b/>
        </w:rPr>
        <w:t>Encoding</w:t>
      </w:r>
      <w:ins w:id="583" w:author="Hans Zijlstra" w:date="2017-06-15T09:27:00Z">
        <w:r w:rsidR="004E2EBD" w:rsidRPr="00D759EF">
          <w:rPr>
            <w:b/>
          </w:rPr>
          <w:t>,</w:t>
        </w:r>
      </w:ins>
      <w:r w:rsidRPr="00D759EF">
        <w:t xml:space="preserve"> we choose the appropriate encoding from the dropdown menu </w:t>
      </w:r>
      <w:r w:rsidRPr="00D759EF">
        <w:rPr>
          <w:b/>
        </w:rPr>
        <w:t>Encoding</w:t>
      </w:r>
      <w:r w:rsidRPr="00D759EF">
        <w:t>.</w:t>
      </w:r>
    </w:p>
    <w:p w14:paraId="4B3E84C4" w14:textId="77777777" w:rsidR="00371D15" w:rsidRPr="00D759EF" w:rsidRDefault="00371D15" w:rsidP="00371D15">
      <w:pPr>
        <w:numPr>
          <w:ilvl w:val="0"/>
          <w:numId w:val="8"/>
        </w:numPr>
        <w:tabs>
          <w:tab w:val="clear" w:pos="795"/>
        </w:tabs>
        <w:spacing w:before="60"/>
        <w:ind w:left="567" w:hanging="283"/>
      </w:pPr>
      <w:r w:rsidRPr="00D759EF">
        <w:t xml:space="preserve">Then press </w:t>
      </w:r>
      <w:r w:rsidRPr="00D759EF">
        <w:rPr>
          <w:b/>
        </w:rPr>
        <w:t>[OK]</w:t>
      </w:r>
      <w:r w:rsidRPr="00D759EF">
        <w:t>.</w:t>
      </w:r>
    </w:p>
    <w:p w14:paraId="38782AF2" w14:textId="77777777" w:rsidR="00371D15" w:rsidRPr="00D759EF" w:rsidRDefault="00371D15" w:rsidP="00371D15">
      <w:pPr>
        <w:jc w:val="center"/>
      </w:pPr>
    </w:p>
    <w:p w14:paraId="75145449" w14:textId="77777777" w:rsidR="00371D15" w:rsidRPr="00D759EF" w:rsidRDefault="00371D15" w:rsidP="00371D15">
      <w:pPr>
        <w:jc w:val="center"/>
      </w:pPr>
      <w:r w:rsidRPr="00D759EF">
        <w:rPr>
          <w:noProof/>
        </w:rPr>
        <w:lastRenderedPageBreak/>
        <w:drawing>
          <wp:inline distT="0" distB="0" distL="0" distR="0" wp14:anchorId="7EBD8B07" wp14:editId="488B7724">
            <wp:extent cx="5029200" cy="2335232"/>
            <wp:effectExtent l="0" t="0" r="0" b="8255"/>
            <wp:docPr id="86" name="Picture 86" descr="Open a C# file with the Cyrillic &quot;windows-1251&quot; encoding in Visual Studio 2012" title="Open with Encoding in Visual Studio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5034950" cy="2337902"/>
                    </a:xfrm>
                    <a:prstGeom prst="rect">
                      <a:avLst/>
                    </a:prstGeom>
                    <a:noFill/>
                  </pic:spPr>
                </pic:pic>
              </a:graphicData>
            </a:graphic>
          </wp:inline>
        </w:drawing>
      </w:r>
    </w:p>
    <w:p w14:paraId="27F27493" w14:textId="6F2C5A24" w:rsidR="00371D15" w:rsidRPr="00AA044A" w:rsidRDefault="00371D15" w:rsidP="00371D15">
      <w:r w:rsidRPr="00011129">
        <w:t xml:space="preserve">The steps for saving files </w:t>
      </w:r>
      <w:ins w:id="584" w:author="Hans Zijlstra" w:date="2017-06-15T09:28:00Z">
        <w:r w:rsidR="004E2EBD" w:rsidRPr="00011129">
          <w:t xml:space="preserve">with a specific encoding </w:t>
        </w:r>
      </w:ins>
      <w:r w:rsidRPr="00011129">
        <w:t xml:space="preserve">in the file system </w:t>
      </w:r>
      <w:del w:id="585" w:author="Hans Zijlstra" w:date="2017-06-15T09:27:00Z">
        <w:r w:rsidRPr="00011129" w:rsidDel="004E2EBD">
          <w:delText xml:space="preserve">with a specific encoding </w:delText>
        </w:r>
      </w:del>
      <w:r w:rsidRPr="00AA044A">
        <w:t>are:</w:t>
      </w:r>
    </w:p>
    <w:p w14:paraId="1B6EEF37" w14:textId="77777777" w:rsidR="00371D15" w:rsidRPr="00DD49B4" w:rsidRDefault="00371D15" w:rsidP="00371D15">
      <w:pPr>
        <w:numPr>
          <w:ilvl w:val="0"/>
          <w:numId w:val="9"/>
        </w:numPr>
        <w:tabs>
          <w:tab w:val="clear" w:pos="795"/>
        </w:tabs>
        <w:spacing w:before="60"/>
        <w:ind w:left="567" w:hanging="283"/>
      </w:pPr>
      <w:r w:rsidRPr="00AA044A">
        <w:t xml:space="preserve">From the </w:t>
      </w:r>
      <w:r w:rsidRPr="00AA044A">
        <w:rPr>
          <w:b/>
        </w:rPr>
        <w:t>File</w:t>
      </w:r>
      <w:r w:rsidRPr="00AA044A">
        <w:t xml:space="preserve"> menu we choose </w:t>
      </w:r>
      <w:r w:rsidRPr="00DD49B4">
        <w:rPr>
          <w:b/>
        </w:rPr>
        <w:t>Save As</w:t>
      </w:r>
      <w:r w:rsidRPr="00DD49B4">
        <w:t>.</w:t>
      </w:r>
    </w:p>
    <w:p w14:paraId="09DBD339" w14:textId="138B0BD2" w:rsidR="00371D15" w:rsidRPr="008B38F1" w:rsidRDefault="00371D15" w:rsidP="00371D15">
      <w:pPr>
        <w:numPr>
          <w:ilvl w:val="0"/>
          <w:numId w:val="9"/>
        </w:numPr>
        <w:tabs>
          <w:tab w:val="clear" w:pos="795"/>
        </w:tabs>
        <w:spacing w:before="60"/>
        <w:ind w:left="567" w:hanging="283"/>
      </w:pPr>
      <w:r w:rsidRPr="00977A5E">
        <w:t>In the window</w:t>
      </w:r>
      <w:r w:rsidRPr="00977A5E">
        <w:rPr>
          <w:b/>
        </w:rPr>
        <w:t xml:space="preserve"> Save File </w:t>
      </w:r>
      <w:proofErr w:type="gramStart"/>
      <w:r w:rsidRPr="00977A5E">
        <w:rPr>
          <w:b/>
        </w:rPr>
        <w:t>As</w:t>
      </w:r>
      <w:proofErr w:type="gramEnd"/>
      <w:ins w:id="586" w:author="Hans Zijlstra" w:date="2017-06-15T09:28:00Z">
        <w:r w:rsidR="004E2EBD" w:rsidRPr="00977A5E">
          <w:rPr>
            <w:b/>
          </w:rPr>
          <w:t>,</w:t>
        </w:r>
      </w:ins>
      <w:r w:rsidRPr="00977A5E">
        <w:t xml:space="preserve"> we press the drop-down box next to the button</w:t>
      </w:r>
      <w:r w:rsidRPr="00977A5E">
        <w:rPr>
          <w:b/>
        </w:rPr>
        <w:t xml:space="preserve"> Save</w:t>
      </w:r>
      <w:r w:rsidRPr="00977A5E">
        <w:t xml:space="preserve"> and choose</w:t>
      </w:r>
      <w:r w:rsidRPr="008B38F1">
        <w:rPr>
          <w:b/>
        </w:rPr>
        <w:t xml:space="preserve"> Save with Encoding</w:t>
      </w:r>
      <w:r w:rsidRPr="008B38F1">
        <w:t>.</w:t>
      </w:r>
    </w:p>
    <w:p w14:paraId="5142D4B3" w14:textId="77777777" w:rsidR="00371D15" w:rsidRPr="00D759EF" w:rsidRDefault="00371D15" w:rsidP="00371D15">
      <w:pPr>
        <w:numPr>
          <w:ilvl w:val="0"/>
          <w:numId w:val="9"/>
        </w:numPr>
        <w:tabs>
          <w:tab w:val="clear" w:pos="795"/>
        </w:tabs>
        <w:spacing w:before="60"/>
        <w:ind w:left="567" w:hanging="283"/>
      </w:pPr>
      <w:r w:rsidRPr="0028675A">
        <w:t xml:space="preserve">In </w:t>
      </w:r>
      <w:r w:rsidRPr="00D759EF">
        <w:rPr>
          <w:b/>
        </w:rPr>
        <w:t>Advanced Save Options</w:t>
      </w:r>
      <w:r w:rsidRPr="00D759EF">
        <w:t xml:space="preserve"> we select the desired encoding from the list (preferably the universal UTF-8).</w:t>
      </w:r>
    </w:p>
    <w:p w14:paraId="0BE6AA34" w14:textId="77777777" w:rsidR="00371D15" w:rsidRPr="00D759EF" w:rsidRDefault="00371D15" w:rsidP="00371D15">
      <w:pPr>
        <w:numPr>
          <w:ilvl w:val="0"/>
          <w:numId w:val="9"/>
        </w:numPr>
        <w:tabs>
          <w:tab w:val="clear" w:pos="795"/>
        </w:tabs>
        <w:spacing w:before="60"/>
        <w:ind w:left="567" w:hanging="283"/>
      </w:pPr>
      <w:r w:rsidRPr="00D759EF">
        <w:t xml:space="preserve">From the </w:t>
      </w:r>
      <w:r w:rsidRPr="00D759EF">
        <w:rPr>
          <w:b/>
        </w:rPr>
        <w:t>Line Endings</w:t>
      </w:r>
      <w:r w:rsidRPr="00D759EF">
        <w:t xml:space="preserve"> we select the desired line ending type.</w:t>
      </w:r>
    </w:p>
    <w:p w14:paraId="2B1C31D5" w14:textId="2F2A6FE9" w:rsidR="00371D15" w:rsidRPr="00011129" w:rsidRDefault="00371D15" w:rsidP="00371D15">
      <w:r w:rsidRPr="00D759EF">
        <w:t>Although we have the ability to use characters from any non-English alphabet</w:t>
      </w:r>
      <w:del w:id="587" w:author="Hans Zijlstra" w:date="2017-06-15T09:29:00Z">
        <w:r w:rsidRPr="00D759EF" w:rsidDel="004E2EBD">
          <w:delText>,</w:delText>
        </w:r>
      </w:del>
      <w:r w:rsidRPr="00D759EF">
        <w:t xml:space="preserve"> in </w:t>
      </w:r>
      <w:r w:rsidRPr="00D759EF">
        <w:rPr>
          <w:rFonts w:ascii="Consolas" w:hAnsi="Consolas"/>
          <w:b/>
          <w:bCs/>
          <w:noProof/>
          <w:kern w:val="32"/>
          <w:sz w:val="22"/>
        </w:rPr>
        <w:t>.cs</w:t>
      </w:r>
      <w:r w:rsidRPr="00D759EF">
        <w:t xml:space="preserve"> files</w:t>
      </w:r>
      <w:ins w:id="588" w:author="Hans Zijlstra" w:date="2017-06-15T09:29:00Z">
        <w:r w:rsidR="004E2EBD" w:rsidRPr="00D759EF">
          <w:t>,</w:t>
        </w:r>
      </w:ins>
      <w:r w:rsidRPr="00D759EF">
        <w:t xml:space="preserve"> it is highly recommended to </w:t>
      </w:r>
      <w:r w:rsidRPr="00D759EF">
        <w:rPr>
          <w:b/>
          <w:rPrChange w:id="589" w:author="Hans Zijlstra" w:date="2017-06-24T11:23:00Z">
            <w:rPr/>
          </w:rPrChange>
        </w:rPr>
        <w:t>w</w:t>
      </w:r>
      <w:r w:rsidRPr="00D759EF">
        <w:rPr>
          <w:b/>
        </w:rPr>
        <w:t>rite all the identifiers and comments in English</w:t>
      </w:r>
      <w:r w:rsidRPr="00D759EF">
        <w:t xml:space="preserve">, because </w:t>
      </w:r>
      <w:ins w:id="590" w:author="Hans Zijlstra" w:date="2017-06-15T09:29:00Z">
        <w:r w:rsidR="004E2EBD" w:rsidRPr="00D759EF">
          <w:t xml:space="preserve">in </w:t>
        </w:r>
      </w:ins>
      <w:r w:rsidRPr="00011129">
        <w:t>this way</w:t>
      </w:r>
      <w:ins w:id="591" w:author="Hans Zijlstra" w:date="2017-06-15T09:29:00Z">
        <w:r w:rsidR="004E2EBD" w:rsidRPr="00011129">
          <w:t>,</w:t>
        </w:r>
      </w:ins>
      <w:r w:rsidRPr="00011129">
        <w:t xml:space="preserve"> our code will be readable </w:t>
      </w:r>
      <w:ins w:id="592" w:author="Hans Zijlstra" w:date="2017-06-15T09:29:00Z">
        <w:r w:rsidR="004E2EBD" w:rsidRPr="00011129">
          <w:t>by</w:t>
        </w:r>
      </w:ins>
      <w:del w:id="593" w:author="Hans Zijlstra" w:date="2017-06-15T09:29:00Z">
        <w:r w:rsidRPr="00011129" w:rsidDel="004E2EBD">
          <w:delText>for</w:delText>
        </w:r>
      </w:del>
      <w:r w:rsidRPr="00011129">
        <w:t xml:space="preserve"> more people</w:t>
      </w:r>
      <w:del w:id="594" w:author="Hans Zijlstra" w:date="2017-06-15T09:30:00Z">
        <w:r w:rsidRPr="00011129" w:rsidDel="004E2EBD">
          <w:delText xml:space="preserve"> in the</w:delText>
        </w:r>
      </w:del>
      <w:r w:rsidRPr="00011129">
        <w:t xml:space="preserve"> world</w:t>
      </w:r>
      <w:ins w:id="595" w:author="Hans Zijlstra" w:date="2017-06-15T09:30:00Z">
        <w:r w:rsidR="004E2EBD" w:rsidRPr="00011129">
          <w:t>wide</w:t>
        </w:r>
      </w:ins>
      <w:r w:rsidRPr="00011129">
        <w:t>.</w:t>
      </w:r>
    </w:p>
    <w:p w14:paraId="73B080E8" w14:textId="4171407D" w:rsidR="00371D15" w:rsidRPr="00AA044A" w:rsidRDefault="00371D15" w:rsidP="00371D15">
      <w:r w:rsidRPr="004269D5">
        <w:t xml:space="preserve">Imagine that you live in Germany and you need to </w:t>
      </w:r>
      <w:commentRangeStart w:id="596"/>
      <w:del w:id="597" w:author="Hans Zijlstra" w:date="2017-06-15T09:30:00Z">
        <w:r w:rsidRPr="004269D5" w:rsidDel="004E2EBD">
          <w:delText>type</w:delText>
        </w:r>
      </w:del>
      <w:commentRangeEnd w:id="596"/>
      <w:r w:rsidR="004E2EBD" w:rsidRPr="00D759EF">
        <w:rPr>
          <w:rStyle w:val="CommentReference"/>
        </w:rPr>
        <w:commentReference w:id="596"/>
      </w:r>
      <w:del w:id="598" w:author="Hans Zijlstra" w:date="2017-06-15T09:30:00Z">
        <w:r w:rsidRPr="00D759EF" w:rsidDel="004E2EBD">
          <w:delText xml:space="preserve"> </w:delText>
        </w:r>
      </w:del>
      <w:ins w:id="599" w:author="Hans Zijlstra" w:date="2017-06-15T09:30:00Z">
        <w:r w:rsidR="004E2EBD" w:rsidRPr="00D759EF">
          <w:t xml:space="preserve">read </w:t>
        </w:r>
      </w:ins>
      <w:r w:rsidRPr="00D759EF">
        <w:t xml:space="preserve">a code written by a Vietnamese person, where the names of all variables and comments are in Vietnamese. You will prefer English, right? Then think about how a developer from Vietnam </w:t>
      </w:r>
      <w:del w:id="600" w:author="Hans Zijlstra" w:date="2017-06-15T09:34:00Z">
        <w:r w:rsidRPr="00011129" w:rsidDel="004E2EBD">
          <w:delText xml:space="preserve">will </w:delText>
        </w:r>
      </w:del>
      <w:ins w:id="601" w:author="Hans Zijlstra" w:date="2017-06-15T09:34:00Z">
        <w:r w:rsidR="004E2EBD" w:rsidRPr="00011129">
          <w:t>might have trouble handling</w:t>
        </w:r>
      </w:ins>
      <w:del w:id="602" w:author="Hans Zijlstra" w:date="2017-06-15T09:34:00Z">
        <w:r w:rsidRPr="00AA044A" w:rsidDel="004E2EBD">
          <w:delText>handle</w:delText>
        </w:r>
      </w:del>
      <w:r w:rsidRPr="00AA044A">
        <w:t xml:space="preserve"> variables and comments in German.</w:t>
      </w:r>
    </w:p>
    <w:p w14:paraId="554E3DE4" w14:textId="77777777" w:rsidR="00371D15" w:rsidRPr="00AA044A" w:rsidRDefault="00371D15" w:rsidP="00371D15">
      <w:pPr>
        <w:pStyle w:val="Heading2"/>
      </w:pPr>
      <w:bookmarkStart w:id="603" w:name="_Modifiers_and_Access"/>
      <w:bookmarkStart w:id="604" w:name="_Toc370673162"/>
      <w:bookmarkEnd w:id="603"/>
      <w:r w:rsidRPr="00AA044A">
        <w:t>Modifiers and Access Levels (Visibility)</w:t>
      </w:r>
      <w:bookmarkEnd w:id="604"/>
    </w:p>
    <w:p w14:paraId="35A9262D" w14:textId="4B033092" w:rsidR="00371D15" w:rsidRPr="00011129" w:rsidRDefault="00371D15" w:rsidP="00371D15">
      <w:del w:id="605" w:author="Hans Zijlstra" w:date="2017-06-15T09:35:00Z">
        <w:r w:rsidRPr="00AA044A" w:rsidDel="004B7B31">
          <w:delText>Let’s revise, from</w:delText>
        </w:r>
      </w:del>
      <w:ins w:id="606" w:author="Hans Zijlstra" w:date="2017-06-15T09:35:00Z">
        <w:r w:rsidR="004B7B31" w:rsidRPr="00AA044A">
          <w:t>From</w:t>
        </w:r>
      </w:ins>
      <w:r w:rsidRPr="00DD49B4">
        <w:t xml:space="preserve"> the chapter "</w:t>
      </w:r>
      <w:r w:rsidR="00A6273F" w:rsidRPr="00D759EF">
        <w:fldChar w:fldCharType="begin"/>
      </w:r>
      <w:r w:rsidR="00A6273F" w:rsidRPr="00D759EF">
        <w:instrText xml:space="preserve"> HYPERLINK \l "Chapter_09_Methods" </w:instrText>
      </w:r>
      <w:r w:rsidR="00A6273F" w:rsidRPr="00D759EF">
        <w:rPr>
          <w:rPrChange w:id="607" w:author="Hans Zijlstra" w:date="2017-06-24T11:23:00Z">
            <w:rPr>
              <w:rStyle w:val="Hyperlink"/>
            </w:rPr>
          </w:rPrChange>
        </w:rPr>
        <w:fldChar w:fldCharType="separate"/>
      </w:r>
      <w:r w:rsidRPr="00D759EF">
        <w:rPr>
          <w:rStyle w:val="Hyperlink"/>
        </w:rPr>
        <w:t>Methods</w:t>
      </w:r>
      <w:r w:rsidR="00A6273F" w:rsidRPr="00D759EF">
        <w:rPr>
          <w:rStyle w:val="Hyperlink"/>
        </w:rPr>
        <w:fldChar w:fldCharType="end"/>
      </w:r>
      <w:r w:rsidRPr="00D759EF">
        <w:t xml:space="preserve">” we know that a </w:t>
      </w:r>
      <w:r w:rsidRPr="00D759EF">
        <w:rPr>
          <w:b/>
        </w:rPr>
        <w:t>modifier</w:t>
      </w:r>
      <w:r w:rsidRPr="00D759EF">
        <w:t xml:space="preserve"> is a reserved word and with the help of it we add additional information for the compiler </w:t>
      </w:r>
      <w:ins w:id="608" w:author="Hans Zijlstra" w:date="2017-06-24T12:20:00Z">
        <w:r w:rsidR="002959F9">
          <w:t xml:space="preserve">in front of </w:t>
        </w:r>
      </w:ins>
      <w:del w:id="609" w:author="Hans Zijlstra" w:date="2017-06-15T09:38:00Z">
        <w:r w:rsidRPr="00D759EF" w:rsidDel="004B7B31">
          <w:delText xml:space="preserve">and </w:delText>
        </w:r>
      </w:del>
      <w:r w:rsidRPr="00D759EF">
        <w:t>the code relate</w:t>
      </w:r>
      <w:r w:rsidRPr="00011129">
        <w:t>d to the modifier.</w:t>
      </w:r>
    </w:p>
    <w:p w14:paraId="352A57BA" w14:textId="7DA469FE" w:rsidR="00371D15" w:rsidRPr="00977A5E" w:rsidRDefault="00371D15" w:rsidP="00371D15">
      <w:r w:rsidRPr="00AA044A">
        <w:t xml:space="preserve">In C# there are four </w:t>
      </w:r>
      <w:r w:rsidRPr="00AA044A">
        <w:rPr>
          <w:b/>
        </w:rPr>
        <w:t>access modifiers</w:t>
      </w:r>
      <w:r w:rsidRPr="00AA044A">
        <w:t xml:space="preserve">: </w:t>
      </w:r>
      <w:r w:rsidRPr="00AA044A">
        <w:rPr>
          <w:rFonts w:ascii="Consolas" w:hAnsi="Consolas"/>
          <w:b/>
          <w:bCs/>
          <w:noProof/>
          <w:kern w:val="32"/>
          <w:sz w:val="22"/>
        </w:rPr>
        <w:t>public</w:t>
      </w:r>
      <w:r w:rsidRPr="00AA044A">
        <w:t xml:space="preserve">, </w:t>
      </w:r>
      <w:r w:rsidRPr="00AA044A">
        <w:rPr>
          <w:rFonts w:ascii="Consolas" w:hAnsi="Consolas"/>
          <w:b/>
          <w:bCs/>
          <w:noProof/>
          <w:kern w:val="32"/>
          <w:sz w:val="22"/>
        </w:rPr>
        <w:t>private</w:t>
      </w:r>
      <w:r w:rsidRPr="00DD49B4">
        <w:t xml:space="preserve">, </w:t>
      </w:r>
      <w:r w:rsidRPr="00DD49B4">
        <w:rPr>
          <w:rFonts w:ascii="Consolas" w:hAnsi="Consolas"/>
          <w:b/>
          <w:bCs/>
          <w:noProof/>
          <w:kern w:val="32"/>
          <w:sz w:val="22"/>
        </w:rPr>
        <w:t>protected</w:t>
      </w:r>
      <w:r w:rsidRPr="00DD49B4">
        <w:t xml:space="preserve"> and </w:t>
      </w:r>
      <w:r w:rsidRPr="00DD49B4">
        <w:rPr>
          <w:rFonts w:ascii="Consolas" w:hAnsi="Consolas"/>
          <w:b/>
          <w:bCs/>
          <w:noProof/>
          <w:kern w:val="32"/>
          <w:sz w:val="22"/>
        </w:rPr>
        <w:t>internal</w:t>
      </w:r>
      <w:r w:rsidRPr="00DD49B4">
        <w:t xml:space="preserve">. The access modifiers can be used only in front </w:t>
      </w:r>
      <w:ins w:id="610" w:author="Hans Zijlstra" w:date="2017-06-15T09:40:00Z">
        <w:r w:rsidR="004B7B31" w:rsidRPr="00977A5E">
          <w:t xml:space="preserve">of </w:t>
        </w:r>
      </w:ins>
      <w:r w:rsidRPr="00977A5E">
        <w:t>the following elements of the class: class declaration, fields, properties and methods.</w:t>
      </w:r>
    </w:p>
    <w:p w14:paraId="34744A12" w14:textId="77777777" w:rsidR="00371D15" w:rsidRPr="00A3490E" w:rsidRDefault="00371D15" w:rsidP="00371D15">
      <w:pPr>
        <w:pStyle w:val="Heading3"/>
      </w:pPr>
      <w:r w:rsidRPr="00A3490E">
        <w:t>Modifiers and Access Levels</w:t>
      </w:r>
    </w:p>
    <w:p w14:paraId="6C4A63A9" w14:textId="4DDE0217" w:rsidR="00371D15" w:rsidRPr="00D759EF" w:rsidRDefault="00371D15" w:rsidP="00371D15">
      <w:del w:id="611" w:author="Hans Zijlstra" w:date="2017-06-15T09:42:00Z">
        <w:r w:rsidRPr="008B38F1" w:rsidDel="004B7B31">
          <w:delText>As we explained, in C# there are</w:delText>
        </w:r>
      </w:del>
      <w:del w:id="612" w:author="Hans Zijlstra" w:date="2017-06-15T09:41:00Z">
        <w:r w:rsidRPr="008B38F1" w:rsidDel="004B7B31">
          <w:delText xml:space="preserve"> four access modifiers – </w:delText>
        </w:r>
        <w:r w:rsidRPr="008B38F1" w:rsidDel="004B7B31">
          <w:rPr>
            <w:rFonts w:ascii="Consolas" w:hAnsi="Consolas"/>
            <w:b/>
            <w:bCs/>
            <w:noProof/>
            <w:kern w:val="32"/>
            <w:sz w:val="22"/>
          </w:rPr>
          <w:delText>public</w:delText>
        </w:r>
        <w:r w:rsidRPr="008B38F1" w:rsidDel="004B7B31">
          <w:delText>,</w:delText>
        </w:r>
        <w:r w:rsidRPr="00AD5B10" w:rsidDel="004B7B31">
          <w:delText xml:space="preserve"> </w:delText>
        </w:r>
        <w:r w:rsidRPr="00AD5B10" w:rsidDel="004B7B31">
          <w:rPr>
            <w:rFonts w:ascii="Consolas" w:hAnsi="Consolas"/>
            <w:b/>
            <w:bCs/>
            <w:noProof/>
            <w:kern w:val="32"/>
            <w:sz w:val="22"/>
          </w:rPr>
          <w:delText>private</w:delText>
        </w:r>
        <w:r w:rsidRPr="00807D00" w:rsidDel="004B7B31">
          <w:delText xml:space="preserve">, </w:delText>
        </w:r>
        <w:r w:rsidRPr="00807D00" w:rsidDel="004B7B31">
          <w:rPr>
            <w:rFonts w:ascii="Consolas" w:hAnsi="Consolas"/>
            <w:b/>
            <w:bCs/>
            <w:noProof/>
            <w:kern w:val="32"/>
            <w:sz w:val="22"/>
          </w:rPr>
          <w:delText>protected</w:delText>
        </w:r>
        <w:r w:rsidRPr="00807D00" w:rsidDel="004B7B31">
          <w:delText xml:space="preserve"> and </w:delText>
        </w:r>
        <w:r w:rsidRPr="0028675A" w:rsidDel="004B7B31">
          <w:rPr>
            <w:rFonts w:ascii="Consolas" w:hAnsi="Consolas"/>
            <w:b/>
            <w:bCs/>
            <w:noProof/>
            <w:kern w:val="32"/>
            <w:sz w:val="22"/>
          </w:rPr>
          <w:delText>internal</w:delText>
        </w:r>
      </w:del>
      <w:r w:rsidRPr="00D759EF">
        <w:t xml:space="preserve">. </w:t>
      </w:r>
      <w:del w:id="613" w:author="Hans Zijlstra" w:date="2017-06-15T09:42:00Z">
        <w:r w:rsidRPr="00D759EF" w:rsidDel="004B7B31">
          <w:delText>Based on</w:delText>
        </w:r>
      </w:del>
      <w:ins w:id="614" w:author="Hans Zijlstra" w:date="2017-06-15T09:42:00Z">
        <w:r w:rsidR="004B7B31" w:rsidRPr="00D759EF">
          <w:t>With</w:t>
        </w:r>
      </w:ins>
      <w:ins w:id="615" w:author="Hans Zijlstra" w:date="2017-06-15T09:41:00Z">
        <w:r w:rsidR="004B7B31" w:rsidRPr="00D759EF">
          <w:t xml:space="preserve"> the</w:t>
        </w:r>
      </w:ins>
      <w:r w:rsidRPr="00D759EF">
        <w:t xml:space="preserve"> </w:t>
      </w:r>
      <w:ins w:id="616" w:author="Hans Zijlstra" w:date="2017-06-15T09:41:00Z">
        <w:r w:rsidR="004B7B31" w:rsidRPr="00D759EF">
          <w:t xml:space="preserve">four access modifiers – </w:t>
        </w:r>
        <w:r w:rsidR="004B7B31" w:rsidRPr="00D759EF">
          <w:rPr>
            <w:rFonts w:ascii="Consolas" w:hAnsi="Consolas"/>
            <w:b/>
            <w:bCs/>
            <w:noProof/>
            <w:kern w:val="32"/>
            <w:sz w:val="22"/>
          </w:rPr>
          <w:t>public</w:t>
        </w:r>
        <w:r w:rsidR="004B7B31" w:rsidRPr="00D759EF">
          <w:t xml:space="preserve">, </w:t>
        </w:r>
        <w:r w:rsidR="004B7B31" w:rsidRPr="00D759EF">
          <w:rPr>
            <w:rFonts w:ascii="Consolas" w:hAnsi="Consolas"/>
            <w:b/>
            <w:bCs/>
            <w:noProof/>
            <w:kern w:val="32"/>
            <w:sz w:val="22"/>
          </w:rPr>
          <w:t>private</w:t>
        </w:r>
        <w:r w:rsidR="004B7B31" w:rsidRPr="00D759EF">
          <w:t xml:space="preserve">, </w:t>
        </w:r>
        <w:r w:rsidR="004B7B31" w:rsidRPr="00D759EF">
          <w:rPr>
            <w:rFonts w:ascii="Consolas" w:hAnsi="Consolas"/>
            <w:b/>
            <w:bCs/>
            <w:noProof/>
            <w:kern w:val="32"/>
            <w:sz w:val="22"/>
          </w:rPr>
          <w:t>protected</w:t>
        </w:r>
        <w:r w:rsidR="004B7B31" w:rsidRPr="00D759EF">
          <w:t xml:space="preserve"> and </w:t>
        </w:r>
        <w:r w:rsidR="004B7B31" w:rsidRPr="00D759EF">
          <w:rPr>
            <w:rFonts w:ascii="Consolas" w:hAnsi="Consolas"/>
            <w:b/>
            <w:bCs/>
            <w:noProof/>
            <w:kern w:val="32"/>
            <w:sz w:val="22"/>
          </w:rPr>
          <w:t>internal</w:t>
        </w:r>
      </w:ins>
      <w:del w:id="617" w:author="Hans Zijlstra" w:date="2017-06-15T09:41:00Z">
        <w:r w:rsidRPr="00D759EF" w:rsidDel="004B7B31">
          <w:delText>them</w:delText>
        </w:r>
      </w:del>
      <w:r w:rsidRPr="00D759EF">
        <w:t xml:space="preserve"> we control the access </w:t>
      </w:r>
      <w:ins w:id="618" w:author="Hans Zijlstra" w:date="2017-06-15T09:43:00Z">
        <w:r w:rsidR="004B7B31" w:rsidRPr="00D759EF">
          <w:t xml:space="preserve">to </w:t>
        </w:r>
      </w:ins>
      <w:r w:rsidRPr="00D759EF">
        <w:t>(visibility</w:t>
      </w:r>
      <w:ins w:id="619" w:author="Hans Zijlstra" w:date="2017-06-15T09:43:00Z">
        <w:r w:rsidR="004B7B31" w:rsidRPr="00D759EF">
          <w:t xml:space="preserve"> of</w:t>
        </w:r>
      </w:ins>
      <w:r w:rsidRPr="00D759EF">
        <w:t>)</w:t>
      </w:r>
      <w:del w:id="620" w:author="Hans Zijlstra" w:date="2017-06-24T12:21:00Z">
        <w:r w:rsidRPr="00D759EF" w:rsidDel="002959F9">
          <w:delText xml:space="preserve"> </w:delText>
        </w:r>
      </w:del>
      <w:del w:id="621" w:author="Hans Zijlstra" w:date="2017-06-15T09:43:00Z">
        <w:r w:rsidRPr="00D759EF" w:rsidDel="004B7B31">
          <w:delText>to</w:delText>
        </w:r>
      </w:del>
      <w:r w:rsidRPr="00D759EF">
        <w:t xml:space="preserve"> the elements of the class, in front of which they are used. </w:t>
      </w:r>
      <w:commentRangeStart w:id="622"/>
      <w:r w:rsidRPr="00D759EF">
        <w:t xml:space="preserve">The levels of access in .NET are </w:t>
      </w:r>
      <w:r w:rsidRPr="00D759EF">
        <w:rPr>
          <w:rFonts w:ascii="Consolas" w:hAnsi="Consolas"/>
          <w:b/>
          <w:bCs/>
          <w:noProof/>
          <w:kern w:val="32"/>
          <w:sz w:val="22"/>
        </w:rPr>
        <w:t>public</w:t>
      </w:r>
      <w:r w:rsidRPr="00D759EF">
        <w:t xml:space="preserve">, </w:t>
      </w:r>
      <w:r w:rsidRPr="00D759EF">
        <w:rPr>
          <w:rFonts w:ascii="Consolas" w:hAnsi="Consolas"/>
          <w:b/>
          <w:bCs/>
          <w:noProof/>
          <w:kern w:val="32"/>
          <w:sz w:val="22"/>
        </w:rPr>
        <w:t>protected</w:t>
      </w:r>
      <w:r w:rsidRPr="00D759EF">
        <w:t xml:space="preserve">, </w:t>
      </w:r>
      <w:r w:rsidRPr="00D759EF">
        <w:rPr>
          <w:rFonts w:ascii="Consolas" w:hAnsi="Consolas"/>
          <w:b/>
          <w:bCs/>
          <w:noProof/>
          <w:kern w:val="32"/>
          <w:sz w:val="22"/>
        </w:rPr>
        <w:t>internal</w:t>
      </w:r>
      <w:r w:rsidRPr="00D759EF">
        <w:t xml:space="preserve">, </w:t>
      </w:r>
      <w:r w:rsidRPr="00D759EF">
        <w:rPr>
          <w:rFonts w:ascii="Consolas" w:hAnsi="Consolas"/>
          <w:b/>
          <w:bCs/>
          <w:noProof/>
          <w:kern w:val="32"/>
          <w:sz w:val="22"/>
        </w:rPr>
        <w:t>protected internal</w:t>
      </w:r>
      <w:r w:rsidRPr="00D759EF">
        <w:t xml:space="preserve"> and </w:t>
      </w:r>
      <w:r w:rsidRPr="00D759EF">
        <w:rPr>
          <w:rFonts w:ascii="Consolas" w:hAnsi="Consolas"/>
          <w:b/>
          <w:bCs/>
          <w:noProof/>
          <w:kern w:val="32"/>
          <w:sz w:val="22"/>
        </w:rPr>
        <w:t>private</w:t>
      </w:r>
      <w:r w:rsidRPr="00D759EF">
        <w:t>.</w:t>
      </w:r>
      <w:commentRangeEnd w:id="622"/>
      <w:r w:rsidR="00E2643D" w:rsidRPr="00D759EF">
        <w:rPr>
          <w:rStyle w:val="CommentReference"/>
        </w:rPr>
        <w:commentReference w:id="622"/>
      </w:r>
      <w:r w:rsidRPr="00D759EF">
        <w:t xml:space="preserve"> In this chapter we will review in detail</w:t>
      </w:r>
      <w:del w:id="623" w:author="Hans Zijlstra" w:date="2017-06-15T10:02:00Z">
        <w:r w:rsidRPr="00D759EF" w:rsidDel="00E2643D">
          <w:delText>s</w:delText>
        </w:r>
      </w:del>
      <w:r w:rsidRPr="00D759EF">
        <w:t xml:space="preserve"> only </w:t>
      </w:r>
      <w:r w:rsidRPr="00D759EF">
        <w:rPr>
          <w:rFonts w:ascii="Consolas" w:hAnsi="Consolas"/>
          <w:b/>
          <w:bCs/>
          <w:noProof/>
          <w:kern w:val="32"/>
          <w:sz w:val="22"/>
        </w:rPr>
        <w:t>public</w:t>
      </w:r>
      <w:r w:rsidRPr="00D759EF">
        <w:t xml:space="preserve">, </w:t>
      </w:r>
      <w:r w:rsidRPr="00011129">
        <w:rPr>
          <w:rFonts w:ascii="Consolas" w:hAnsi="Consolas"/>
          <w:b/>
          <w:bCs/>
          <w:noProof/>
          <w:kern w:val="32"/>
          <w:sz w:val="22"/>
        </w:rPr>
        <w:t xml:space="preserve">private </w:t>
      </w:r>
      <w:r w:rsidRPr="00011129">
        <w:t xml:space="preserve">and </w:t>
      </w:r>
      <w:r w:rsidRPr="00011129">
        <w:rPr>
          <w:rFonts w:ascii="Consolas" w:hAnsi="Consolas"/>
          <w:b/>
          <w:bCs/>
          <w:noProof/>
          <w:kern w:val="32"/>
          <w:sz w:val="22"/>
        </w:rPr>
        <w:t>internal</w:t>
      </w:r>
      <w:r w:rsidRPr="00011129">
        <w:t xml:space="preserve">. </w:t>
      </w:r>
      <w:ins w:id="624" w:author="Hans Zijlstra" w:date="2017-06-15T09:49:00Z">
        <w:r w:rsidR="002D5A8D" w:rsidRPr="00011129">
          <w:t>We will learn m</w:t>
        </w:r>
      </w:ins>
      <w:del w:id="625" w:author="Hans Zijlstra" w:date="2017-06-15T09:49:00Z">
        <w:r w:rsidRPr="00011129" w:rsidDel="002D5A8D">
          <w:delText>M</w:delText>
        </w:r>
      </w:del>
      <w:r w:rsidRPr="00011129">
        <w:t xml:space="preserve">ore about </w:t>
      </w:r>
      <w:r w:rsidRPr="00011129">
        <w:rPr>
          <w:rFonts w:ascii="Consolas" w:hAnsi="Consolas"/>
          <w:b/>
          <w:bCs/>
          <w:noProof/>
          <w:kern w:val="32"/>
          <w:sz w:val="22"/>
        </w:rPr>
        <w:t>protected</w:t>
      </w:r>
      <w:r w:rsidRPr="00011129">
        <w:t xml:space="preserve"> and </w:t>
      </w:r>
      <w:r w:rsidRPr="00011129">
        <w:rPr>
          <w:rFonts w:ascii="Consolas" w:hAnsi="Consolas"/>
          <w:b/>
          <w:bCs/>
          <w:noProof/>
          <w:kern w:val="32"/>
          <w:sz w:val="22"/>
        </w:rPr>
        <w:t>protected</w:t>
      </w:r>
      <w:r w:rsidRPr="004269D5">
        <w:t> </w:t>
      </w:r>
      <w:r w:rsidRPr="004269D5">
        <w:rPr>
          <w:rFonts w:ascii="Consolas" w:hAnsi="Consolas"/>
          <w:b/>
          <w:bCs/>
          <w:noProof/>
          <w:kern w:val="32"/>
          <w:sz w:val="22"/>
        </w:rPr>
        <w:t>internal</w:t>
      </w:r>
      <w:del w:id="626" w:author="Hans Zijlstra" w:date="2017-06-24T12:22:00Z">
        <w:r w:rsidRPr="004269D5" w:rsidDel="002959F9">
          <w:delText xml:space="preserve"> </w:delText>
        </w:r>
      </w:del>
      <w:del w:id="627" w:author="Hans Zijlstra" w:date="2017-06-15T09:49:00Z">
        <w:r w:rsidRPr="004269D5" w:rsidDel="002D5A8D">
          <w:delText>we will learn</w:delText>
        </w:r>
      </w:del>
      <w:r w:rsidRPr="00AA044A">
        <w:t xml:space="preserve"> in </w:t>
      </w:r>
      <w:ins w:id="628" w:author="Hans Zijlstra" w:date="2017-06-15T09:49:00Z">
        <w:r w:rsidR="002D5A8D" w:rsidRPr="00AA044A">
          <w:t xml:space="preserve">the chapter </w:t>
        </w:r>
      </w:ins>
      <w:r w:rsidRPr="00AA044A">
        <w:rPr>
          <w:noProof/>
        </w:rPr>
        <w:t>"</w:t>
      </w:r>
      <w:r w:rsidR="00A6273F" w:rsidRPr="00D759EF">
        <w:fldChar w:fldCharType="begin"/>
      </w:r>
      <w:r w:rsidR="00A6273F" w:rsidRPr="00D759EF">
        <w:instrText xml:space="preserve"> HYPERLINK \l "Chapter_20_Object_Oriented_Programming" </w:instrText>
      </w:r>
      <w:r w:rsidR="00A6273F" w:rsidRPr="00D759EF">
        <w:rPr>
          <w:rPrChange w:id="629" w:author="Hans Zijlstra" w:date="2017-06-24T11:23:00Z">
            <w:rPr>
              <w:rStyle w:val="Hyperlink"/>
              <w:noProof/>
            </w:rPr>
          </w:rPrChange>
        </w:rPr>
        <w:fldChar w:fldCharType="separate"/>
      </w:r>
      <w:r w:rsidRPr="00D759EF">
        <w:rPr>
          <w:rStyle w:val="Hyperlink"/>
          <w:noProof/>
        </w:rPr>
        <w:t>Object-Oriented Programming Principles</w:t>
      </w:r>
      <w:r w:rsidR="00A6273F" w:rsidRPr="00D759EF">
        <w:rPr>
          <w:rStyle w:val="Hyperlink"/>
          <w:noProof/>
        </w:rPr>
        <w:fldChar w:fldCharType="end"/>
      </w:r>
      <w:r w:rsidRPr="00D759EF">
        <w:rPr>
          <w:noProof/>
        </w:rPr>
        <w:t>".</w:t>
      </w:r>
    </w:p>
    <w:p w14:paraId="7CDE4366" w14:textId="77777777" w:rsidR="00371D15" w:rsidRPr="00011129" w:rsidRDefault="00371D15" w:rsidP="00371D15">
      <w:pPr>
        <w:pStyle w:val="Heading3"/>
      </w:pPr>
      <w:r w:rsidRPr="00011129">
        <w:lastRenderedPageBreak/>
        <w:t>Access Level "public"</w:t>
      </w:r>
    </w:p>
    <w:p w14:paraId="75CCADBE" w14:textId="3636AEBC" w:rsidR="00371D15" w:rsidRPr="00011129" w:rsidRDefault="00371D15" w:rsidP="00371D15">
      <w:r w:rsidRPr="00AA044A">
        <w:t xml:space="preserve">When we use the modifier </w:t>
      </w:r>
      <w:r w:rsidRPr="00AA044A">
        <w:rPr>
          <w:rFonts w:ascii="Consolas" w:hAnsi="Consolas"/>
          <w:b/>
          <w:bCs/>
          <w:noProof/>
          <w:kern w:val="32"/>
          <w:sz w:val="22"/>
        </w:rPr>
        <w:t>public</w:t>
      </w:r>
      <w:r w:rsidRPr="00AA044A">
        <w:t xml:space="preserve"> in front of some element, we are telling the compiler</w:t>
      </w:r>
      <w:del w:id="630" w:author="Hans Zijlstra" w:date="2017-06-15T10:06:00Z">
        <w:r w:rsidRPr="00AA044A" w:rsidDel="00CD1521">
          <w:delText>,</w:delText>
        </w:r>
      </w:del>
      <w:r w:rsidRPr="00AA044A">
        <w:t xml:space="preserve"> that this element </w:t>
      </w:r>
      <w:r w:rsidRPr="002959F9">
        <w:rPr>
          <w:b/>
        </w:rPr>
        <w:t>can be accessed from every class</w:t>
      </w:r>
      <w:r w:rsidRPr="002959F9">
        <w:t>,</w:t>
      </w:r>
      <w:del w:id="631" w:author="Hans Zijlstra" w:date="2017-06-15T10:07:00Z">
        <w:r w:rsidRPr="002959F9" w:rsidDel="00CD1521">
          <w:delText xml:space="preserve"> no matter</w:delText>
        </w:r>
      </w:del>
      <w:ins w:id="632" w:author="Hans Zijlstra" w:date="2017-06-24T12:28:00Z">
        <w:r w:rsidR="002959F9">
          <w:t xml:space="preserve"> </w:t>
        </w:r>
      </w:ins>
      <w:ins w:id="633" w:author="Hans Zijlstra" w:date="2017-06-15T10:07:00Z">
        <w:r w:rsidR="00CD1521" w:rsidRPr="002959F9">
          <w:t>even</w:t>
        </w:r>
      </w:ins>
      <w:r w:rsidRPr="002959F9">
        <w:t xml:space="preserve"> from </w:t>
      </w:r>
      <w:ins w:id="634" w:author="Hans Zijlstra" w:date="2017-06-15T10:07:00Z">
        <w:r w:rsidR="00CD1521" w:rsidRPr="002959F9">
          <w:t xml:space="preserve">outside </w:t>
        </w:r>
      </w:ins>
      <w:r w:rsidRPr="002959F9">
        <w:t>the current project (assembly)</w:t>
      </w:r>
      <w:ins w:id="635" w:author="Hans Zijlstra" w:date="2017-06-15T10:09:00Z">
        <w:r w:rsidR="00CD1521" w:rsidRPr="002959F9">
          <w:t xml:space="preserve"> </w:t>
        </w:r>
        <w:commentRangeStart w:id="636"/>
        <w:r w:rsidR="00CD1521" w:rsidRPr="002959F9">
          <w:t>or</w:t>
        </w:r>
        <w:commentRangeEnd w:id="636"/>
        <w:r w:rsidR="00874F92" w:rsidRPr="00D759EF">
          <w:rPr>
            <w:rStyle w:val="CommentReference"/>
          </w:rPr>
          <w:commentReference w:id="636"/>
        </w:r>
      </w:ins>
      <w:del w:id="637" w:author="Hans Zijlstra" w:date="2017-06-15T10:08:00Z">
        <w:r w:rsidRPr="00D759EF" w:rsidDel="00CD1521">
          <w:delText>, from th</w:delText>
        </w:r>
      </w:del>
      <w:del w:id="638" w:author="Hans Zijlstra" w:date="2017-06-15T10:07:00Z">
        <w:r w:rsidRPr="00D759EF" w:rsidDel="00CD1521">
          <w:delText>e</w:delText>
        </w:r>
      </w:del>
      <w:r w:rsidRPr="00D759EF">
        <w:t xml:space="preserve"> current namespace. The access level </w:t>
      </w:r>
      <w:r w:rsidRPr="00D759EF">
        <w:rPr>
          <w:rFonts w:ascii="Consolas" w:hAnsi="Consolas"/>
          <w:b/>
          <w:bCs/>
          <w:noProof/>
          <w:kern w:val="32"/>
          <w:sz w:val="22"/>
        </w:rPr>
        <w:t>public</w:t>
      </w:r>
      <w:r w:rsidRPr="00D759EF">
        <w:t xml:space="preserve"> defines the </w:t>
      </w:r>
      <w:del w:id="639" w:author="Hans Zijlstra" w:date="2017-06-15T10:06:00Z">
        <w:r w:rsidRPr="00011129" w:rsidDel="00CD1521">
          <w:delText>miss</w:delText>
        </w:r>
      </w:del>
      <w:ins w:id="640" w:author="Hans Zijlstra" w:date="2017-06-15T10:06:00Z">
        <w:r w:rsidR="00CD1521" w:rsidRPr="00011129">
          <w:t>absence</w:t>
        </w:r>
      </w:ins>
      <w:r w:rsidRPr="00011129">
        <w:t xml:space="preserve"> of restrictions regarding the visibility. This access level is the least restricted access level in C#.</w:t>
      </w:r>
    </w:p>
    <w:p w14:paraId="48323E72" w14:textId="77777777" w:rsidR="00371D15" w:rsidRPr="00AA044A" w:rsidRDefault="00371D15" w:rsidP="00371D15">
      <w:pPr>
        <w:pStyle w:val="Heading3"/>
      </w:pPr>
      <w:r w:rsidRPr="00AA044A">
        <w:t>Access Level "private"</w:t>
      </w:r>
    </w:p>
    <w:p w14:paraId="4A926EF5" w14:textId="50482966" w:rsidR="00371D15" w:rsidRPr="00D759EF" w:rsidRDefault="00371D15" w:rsidP="00371D15">
      <w:r w:rsidRPr="00AA044A">
        <w:t xml:space="preserve">The access level </w:t>
      </w:r>
      <w:r w:rsidRPr="00AA044A">
        <w:rPr>
          <w:rFonts w:ascii="Consolas" w:hAnsi="Consolas"/>
          <w:b/>
          <w:bCs/>
          <w:noProof/>
          <w:kern w:val="32"/>
          <w:sz w:val="22"/>
        </w:rPr>
        <w:t>private</w:t>
      </w:r>
      <w:r w:rsidRPr="00AA044A">
        <w:t xml:space="preserve"> </w:t>
      </w:r>
      <w:del w:id="641" w:author="Hans Zijlstra" w:date="2017-06-15T10:10:00Z">
        <w:r w:rsidRPr="00DD49B4" w:rsidDel="00874F92">
          <w:delText xml:space="preserve">is the one, which </w:delText>
        </w:r>
      </w:del>
      <w:r w:rsidRPr="00DD49B4">
        <w:t xml:space="preserve">defines </w:t>
      </w:r>
      <w:r w:rsidRPr="00DD49B4">
        <w:rPr>
          <w:b/>
        </w:rPr>
        <w:t>the most restrictive level of visibility</w:t>
      </w:r>
      <w:r w:rsidRPr="00DD49B4">
        <w:t xml:space="preserve"> of the class and its elements. The modifier </w:t>
      </w:r>
      <w:r w:rsidRPr="002959F9">
        <w:rPr>
          <w:rFonts w:ascii="Consolas" w:hAnsi="Consolas"/>
          <w:b/>
          <w:bCs/>
          <w:noProof/>
          <w:kern w:val="32"/>
          <w:sz w:val="22"/>
        </w:rPr>
        <w:t>private</w:t>
      </w:r>
      <w:r w:rsidRPr="002959F9">
        <w:t xml:space="preserve"> is used to indicate</w:t>
      </w:r>
      <w:del w:id="642" w:author="Hans Zijlstra" w:date="2017-06-15T10:10:00Z">
        <w:r w:rsidRPr="002959F9" w:rsidDel="00760655">
          <w:delText>,</w:delText>
        </w:r>
      </w:del>
      <w:r w:rsidRPr="002959F9">
        <w:t xml:space="preserve"> that the element, </w:t>
      </w:r>
      <w:del w:id="643" w:author="Hans Zijlstra" w:date="2017-06-15T10:11:00Z">
        <w:r w:rsidRPr="002959F9" w:rsidDel="00760655">
          <w:delText>to</w:delText>
        </w:r>
      </w:del>
      <w:ins w:id="644" w:author="Hans Zijlstra" w:date="2017-06-15T10:11:00Z">
        <w:r w:rsidR="00760655" w:rsidRPr="002959F9">
          <w:t>for</w:t>
        </w:r>
      </w:ins>
      <w:r w:rsidRPr="002959F9">
        <w:t xml:space="preserve"> which </w:t>
      </w:r>
      <w:ins w:id="645" w:author="Hans Zijlstra" w:date="2017-06-15T10:14:00Z">
        <w:r w:rsidR="00760655" w:rsidRPr="00977A5E">
          <w:t xml:space="preserve">it </w:t>
        </w:r>
      </w:ins>
      <w:r w:rsidRPr="00977A5E">
        <w:t xml:space="preserve">is issued, </w:t>
      </w:r>
      <w:r w:rsidRPr="00977A5E">
        <w:rPr>
          <w:b/>
        </w:rPr>
        <w:t>cannot be accessed from any other class</w:t>
      </w:r>
      <w:del w:id="646" w:author="Hans Zijlstra" w:date="2017-06-15T10:14:00Z">
        <w:r w:rsidRPr="00977A5E" w:rsidDel="00760655">
          <w:delText xml:space="preserve"> (except</w:delText>
        </w:r>
      </w:del>
      <w:ins w:id="647" w:author="Hans Zijlstra" w:date="2017-06-24T12:34:00Z">
        <w:r w:rsidR="00977A5E">
          <w:t xml:space="preserve"> </w:t>
        </w:r>
      </w:ins>
      <w:ins w:id="648" w:author="Hans Zijlstra" w:date="2017-06-15T10:15:00Z">
        <w:r w:rsidR="00760655" w:rsidRPr="00977A5E">
          <w:t>than</w:t>
        </w:r>
      </w:ins>
      <w:r w:rsidRPr="00977A5E">
        <w:t xml:space="preserve"> the class</w:t>
      </w:r>
      <w:del w:id="649" w:author="Hans Zijlstra" w:date="2017-06-15T10:16:00Z">
        <w:r w:rsidRPr="00977A5E" w:rsidDel="00760655">
          <w:delText>,</w:delText>
        </w:r>
      </w:del>
      <w:r w:rsidRPr="00977A5E">
        <w:t xml:space="preserve"> in which it is defined</w:t>
      </w:r>
      <w:del w:id="650" w:author="Hans Zijlstra" w:date="2017-06-15T10:16:00Z">
        <w:r w:rsidRPr="00977A5E" w:rsidDel="00760655">
          <w:delText>)</w:delText>
        </w:r>
      </w:del>
      <w:r w:rsidRPr="00977A5E">
        <w:t xml:space="preserve">, even if </w:t>
      </w:r>
      <w:del w:id="651" w:author="Hans Zijlstra" w:date="2017-06-15T10:16:00Z">
        <w:r w:rsidRPr="00977A5E" w:rsidDel="00760655">
          <w:delText>this</w:delText>
        </w:r>
      </w:del>
      <w:ins w:id="652" w:author="Hans Zijlstra" w:date="2017-06-15T10:16:00Z">
        <w:r w:rsidR="00760655" w:rsidRPr="00977A5E">
          <w:t>the other</w:t>
        </w:r>
      </w:ins>
      <w:r w:rsidRPr="00977A5E">
        <w:t xml:space="preserve"> class exists in the same </w:t>
      </w:r>
      <w:commentRangeStart w:id="653"/>
      <w:del w:id="654" w:author="Hans Zijlstra" w:date="2017-06-24T12:34:00Z">
        <w:r w:rsidRPr="00977A5E" w:rsidDel="00977A5E">
          <w:delText>namespace</w:delText>
        </w:r>
      </w:del>
      <w:ins w:id="655" w:author="Hans Zijlstra" w:date="2017-06-24T12:34:00Z">
        <w:r w:rsidR="00977A5E">
          <w:t>assembly</w:t>
        </w:r>
      </w:ins>
      <w:commentRangeEnd w:id="653"/>
      <w:ins w:id="656" w:author="Hans Zijlstra" w:date="2017-06-24T12:35:00Z">
        <w:r w:rsidR="00977A5E">
          <w:rPr>
            <w:rStyle w:val="CommentReference"/>
          </w:rPr>
          <w:commentReference w:id="653"/>
        </w:r>
      </w:ins>
      <w:r w:rsidRPr="00977A5E">
        <w:t xml:space="preserve">. This is the default access level, i.e. it is used when there is no access level modifier </w:t>
      </w:r>
      <w:ins w:id="657" w:author="Hans Zijlstra" w:date="2017-06-15T10:16:00Z">
        <w:r w:rsidR="00760655" w:rsidRPr="00977A5E">
          <w:t xml:space="preserve">placed </w:t>
        </w:r>
      </w:ins>
      <w:r w:rsidRPr="00977A5E">
        <w:t>in front of the respective element</w:t>
      </w:r>
      <w:ins w:id="658" w:author="Hans Zijlstra" w:date="2017-06-15T10:17:00Z">
        <w:r w:rsidR="00760655" w:rsidRPr="00977A5E">
          <w:t>s</w:t>
        </w:r>
      </w:ins>
      <w:r w:rsidRPr="00977A5E">
        <w:t xml:space="preserve"> of </w:t>
      </w:r>
      <w:ins w:id="659" w:author="Hans Zijlstra" w:date="2017-06-15T10:17:00Z">
        <w:r w:rsidR="00760655" w:rsidRPr="00977A5E">
          <w:t>the</w:t>
        </w:r>
      </w:ins>
      <w:del w:id="660" w:author="Hans Zijlstra" w:date="2017-06-15T10:17:00Z">
        <w:r w:rsidRPr="00977A5E" w:rsidDel="00760655">
          <w:delText>a</w:delText>
        </w:r>
      </w:del>
      <w:r w:rsidRPr="00977A5E">
        <w:t xml:space="preserve"> class (this is true only for elements </w:t>
      </w:r>
      <w:commentRangeStart w:id="661"/>
      <w:del w:id="662" w:author="Hans Zijlstra" w:date="2017-06-15T10:32:00Z">
        <w:r w:rsidRPr="00977A5E" w:rsidDel="00467172">
          <w:delText>inside</w:delText>
        </w:r>
      </w:del>
      <w:commentRangeEnd w:id="661"/>
      <w:r w:rsidR="00467172" w:rsidRPr="00D759EF">
        <w:rPr>
          <w:rStyle w:val="CommentReference"/>
        </w:rPr>
        <w:commentReference w:id="661"/>
      </w:r>
      <w:del w:id="663" w:author="Hans Zijlstra" w:date="2017-06-15T10:32:00Z">
        <w:r w:rsidRPr="00D759EF" w:rsidDel="00467172">
          <w:delText xml:space="preserve"> </w:delText>
        </w:r>
      </w:del>
      <w:ins w:id="664" w:author="Hans Zijlstra" w:date="2017-06-15T10:32:00Z">
        <w:r w:rsidR="00467172" w:rsidRPr="00D759EF">
          <w:t xml:space="preserve">belonging to </w:t>
        </w:r>
      </w:ins>
      <w:r w:rsidRPr="00D759EF">
        <w:t>a class).</w:t>
      </w:r>
    </w:p>
    <w:p w14:paraId="6EB79B25" w14:textId="77777777" w:rsidR="00371D15" w:rsidRPr="00011129" w:rsidRDefault="00371D15" w:rsidP="00371D15">
      <w:pPr>
        <w:pStyle w:val="Heading3"/>
      </w:pPr>
      <w:r w:rsidRPr="00011129">
        <w:t>Access Level "internal"</w:t>
      </w:r>
    </w:p>
    <w:p w14:paraId="14C7DB19" w14:textId="0CE51327" w:rsidR="00371D15" w:rsidRPr="00977A5E" w:rsidRDefault="00371D15" w:rsidP="00371D15">
      <w:pPr>
        <w:rPr>
          <w:rFonts w:cs="Courier New"/>
        </w:rPr>
      </w:pPr>
      <w:r w:rsidRPr="00AA044A">
        <w:rPr>
          <w:rFonts w:cs="Courier New"/>
        </w:rPr>
        <w:t xml:space="preserve">The modifier </w:t>
      </w:r>
      <w:r w:rsidRPr="00AA044A">
        <w:rPr>
          <w:rFonts w:ascii="Consolas" w:hAnsi="Consolas"/>
          <w:b/>
          <w:bCs/>
          <w:noProof/>
          <w:kern w:val="32"/>
          <w:sz w:val="22"/>
        </w:rPr>
        <w:t>internal</w:t>
      </w:r>
      <w:r w:rsidRPr="00AA044A">
        <w:t xml:space="preserve"> </w:t>
      </w:r>
      <w:r w:rsidRPr="00AA044A">
        <w:rPr>
          <w:rFonts w:cs="Courier New"/>
        </w:rPr>
        <w:t xml:space="preserve">is used </w:t>
      </w:r>
      <w:del w:id="665" w:author="Hans Zijlstra" w:date="2017-06-15T10:36:00Z">
        <w:r w:rsidRPr="00AA044A" w:rsidDel="00467172">
          <w:rPr>
            <w:rFonts w:cs="Courier New"/>
          </w:rPr>
          <w:delText xml:space="preserve">to </w:delText>
        </w:r>
      </w:del>
      <w:ins w:id="666" w:author="Hans Zijlstra" w:date="2017-06-15T10:36:00Z">
        <w:r w:rsidR="00467172" w:rsidRPr="00AA044A">
          <w:rPr>
            <w:rFonts w:cs="Courier New"/>
          </w:rPr>
          <w:t xml:space="preserve">for </w:t>
        </w:r>
      </w:ins>
      <w:del w:id="667" w:author="Hans Zijlstra" w:date="2017-06-15T10:36:00Z">
        <w:r w:rsidRPr="00DD49B4" w:rsidDel="00467172">
          <w:rPr>
            <w:rFonts w:cs="Courier New"/>
          </w:rPr>
          <w:delText>limit</w:delText>
        </w:r>
      </w:del>
      <w:ins w:id="668" w:author="Hans Zijlstra" w:date="2017-06-15T10:36:00Z">
        <w:r w:rsidR="00467172" w:rsidRPr="00DD49B4">
          <w:rPr>
            <w:rFonts w:cs="Courier New"/>
          </w:rPr>
          <w:t>limiting</w:t>
        </w:r>
      </w:ins>
      <w:r w:rsidRPr="00DD49B4">
        <w:rPr>
          <w:rFonts w:cs="Courier New"/>
        </w:rPr>
        <w:t xml:space="preserve"> </w:t>
      </w:r>
      <w:del w:id="669" w:author="Hans Zijlstra" w:date="2017-06-15T10:36:00Z">
        <w:r w:rsidRPr="00DD49B4" w:rsidDel="00467172">
          <w:rPr>
            <w:rFonts w:cs="Courier New"/>
          </w:rPr>
          <w:delText xml:space="preserve">the </w:delText>
        </w:r>
      </w:del>
      <w:ins w:id="670" w:author="Hans Zijlstra" w:date="2017-06-15T10:38:00Z">
        <w:r w:rsidR="00467172" w:rsidRPr="00DD49B4">
          <w:rPr>
            <w:rFonts w:cs="Courier New"/>
          </w:rPr>
          <w:t xml:space="preserve">class element </w:t>
        </w:r>
      </w:ins>
      <w:r w:rsidRPr="00DD49B4">
        <w:rPr>
          <w:rFonts w:cs="Courier New"/>
        </w:rPr>
        <w:t>access to</w:t>
      </w:r>
      <w:del w:id="671" w:author="Hans Zijlstra" w:date="2017-06-24T12:37:00Z">
        <w:r w:rsidRPr="00DD49B4" w:rsidDel="00977A5E">
          <w:rPr>
            <w:rFonts w:cs="Courier New"/>
          </w:rPr>
          <w:delText xml:space="preserve"> </w:delText>
        </w:r>
      </w:del>
      <w:del w:id="672" w:author="Hans Zijlstra" w:date="2017-06-15T10:37:00Z">
        <w:r w:rsidRPr="00DD49B4" w:rsidDel="00467172">
          <w:rPr>
            <w:rFonts w:cs="Courier New"/>
          </w:rPr>
          <w:delText>the</w:delText>
        </w:r>
      </w:del>
      <w:del w:id="673" w:author="Hans Zijlstra" w:date="2017-06-24T12:37:00Z">
        <w:r w:rsidRPr="00DD49B4" w:rsidDel="00977A5E">
          <w:rPr>
            <w:rFonts w:cs="Courier New"/>
          </w:rPr>
          <w:delText xml:space="preserve"> </w:delText>
        </w:r>
      </w:del>
      <w:del w:id="674" w:author="Hans Zijlstra" w:date="2017-06-15T10:37:00Z">
        <w:r w:rsidRPr="00DD49B4" w:rsidDel="00467172">
          <w:rPr>
            <w:rFonts w:cs="Courier New"/>
          </w:rPr>
          <w:delText>elements of the class</w:delText>
        </w:r>
      </w:del>
      <w:del w:id="675" w:author="Hans Zijlstra" w:date="2017-06-15T10:38:00Z">
        <w:r w:rsidRPr="002959F9" w:rsidDel="00467172">
          <w:rPr>
            <w:rFonts w:cs="Courier New"/>
          </w:rPr>
          <w:delText xml:space="preserve"> only to</w:delText>
        </w:r>
      </w:del>
      <w:r w:rsidRPr="002959F9">
        <w:rPr>
          <w:rFonts w:cs="Courier New"/>
        </w:rPr>
        <w:t xml:space="preserve"> files </w:t>
      </w:r>
      <w:r w:rsidRPr="002959F9">
        <w:rPr>
          <w:rFonts w:cs="Courier New"/>
          <w:b/>
        </w:rPr>
        <w:t>from the same assembly</w:t>
      </w:r>
      <w:r w:rsidRPr="002959F9">
        <w:rPr>
          <w:rFonts w:cs="Courier New"/>
        </w:rPr>
        <w:t>, i.e. the same project in Visual Studio. When we create several projects in Vis</w:t>
      </w:r>
      <w:r w:rsidRPr="00977A5E">
        <w:rPr>
          <w:rFonts w:cs="Courier New"/>
        </w:rPr>
        <w:t xml:space="preserve">ual Studio, </w:t>
      </w:r>
      <w:del w:id="676" w:author="Hans Zijlstra" w:date="2017-06-15T10:39:00Z">
        <w:r w:rsidRPr="00977A5E" w:rsidDel="00467172">
          <w:rPr>
            <w:rFonts w:cs="Courier New"/>
          </w:rPr>
          <w:delText>the</w:delText>
        </w:r>
      </w:del>
      <w:ins w:id="677" w:author="Hans Zijlstra" w:date="2017-06-15T10:39:00Z">
        <w:r w:rsidR="00467172" w:rsidRPr="00977A5E">
          <w:rPr>
            <w:rFonts w:cs="Courier New"/>
          </w:rPr>
          <w:t>their</w:t>
        </w:r>
      </w:ins>
      <w:r w:rsidRPr="00977A5E">
        <w:rPr>
          <w:rFonts w:cs="Courier New"/>
        </w:rPr>
        <w:t xml:space="preserve"> classes</w:t>
      </w:r>
      <w:del w:id="678" w:author="Hans Zijlstra" w:date="2017-06-15T10:39:00Z">
        <w:r w:rsidRPr="00977A5E" w:rsidDel="00467172">
          <w:rPr>
            <w:rFonts w:cs="Courier New"/>
          </w:rPr>
          <w:delText xml:space="preserve"> from</w:delText>
        </w:r>
      </w:del>
      <w:r w:rsidRPr="00977A5E">
        <w:rPr>
          <w:rFonts w:cs="Courier New"/>
        </w:rPr>
        <w:t xml:space="preserve"> will be compiled in different assemblies.</w:t>
      </w:r>
    </w:p>
    <w:p w14:paraId="522CFCE9" w14:textId="77777777" w:rsidR="00371D15" w:rsidRPr="00977A5E" w:rsidRDefault="00371D15" w:rsidP="00371D15">
      <w:pPr>
        <w:pStyle w:val="Heading3"/>
      </w:pPr>
      <w:r w:rsidRPr="00977A5E">
        <w:t>Assembly</w:t>
      </w:r>
    </w:p>
    <w:p w14:paraId="22EF64A4" w14:textId="702F3EA2" w:rsidR="00371D15" w:rsidRPr="00D759EF" w:rsidRDefault="00371D15" w:rsidP="00371D15">
      <w:r w:rsidRPr="00A3490E">
        <w:rPr>
          <w:rFonts w:cs="Courier New"/>
        </w:rPr>
        <w:t xml:space="preserve">.NET assemblies are </w:t>
      </w:r>
      <w:r w:rsidRPr="00A3490E">
        <w:rPr>
          <w:rFonts w:cs="Courier New"/>
          <w:b/>
        </w:rPr>
        <w:t>collections of compiled types</w:t>
      </w:r>
      <w:r w:rsidRPr="00A3490E">
        <w:rPr>
          <w:rFonts w:cs="Courier New"/>
        </w:rPr>
        <w:t xml:space="preserve"> (classes and other types) and </w:t>
      </w:r>
      <w:r w:rsidRPr="00787CBE">
        <w:rPr>
          <w:rFonts w:cs="Courier New"/>
          <w:b/>
        </w:rPr>
        <w:t>resources</w:t>
      </w:r>
      <w:del w:id="679" w:author="Hans Zijlstra" w:date="2017-06-15T10:40:00Z">
        <w:r w:rsidRPr="008B38F1" w:rsidDel="00467172">
          <w:rPr>
            <w:rFonts w:cs="Courier New"/>
          </w:rPr>
          <w:delText>, which</w:delText>
        </w:r>
      </w:del>
      <w:r w:rsidRPr="008B38F1">
        <w:rPr>
          <w:rFonts w:cs="Courier New"/>
        </w:rPr>
        <w:t xml:space="preserve"> </w:t>
      </w:r>
      <w:del w:id="680" w:author="Hans Zijlstra" w:date="2017-06-15T10:40:00Z">
        <w:r w:rsidRPr="008B38F1" w:rsidDel="00467172">
          <w:rPr>
            <w:rFonts w:cs="Courier New"/>
          </w:rPr>
          <w:delText>form</w:delText>
        </w:r>
      </w:del>
      <w:ins w:id="681" w:author="Hans Zijlstra" w:date="2017-06-15T10:40:00Z">
        <w:r w:rsidR="00467172" w:rsidRPr="008B38F1">
          <w:rPr>
            <w:rFonts w:cs="Courier New"/>
          </w:rPr>
          <w:t>forming</w:t>
        </w:r>
      </w:ins>
      <w:r w:rsidRPr="00AD5B10">
        <w:rPr>
          <w:rFonts w:cs="Courier New"/>
        </w:rPr>
        <w:t xml:space="preserve"> a logical unit. Assemblies are stored in a binary file of type </w:t>
      </w:r>
      <w:r w:rsidRPr="0028675A">
        <w:rPr>
          <w:rStyle w:val="Code"/>
        </w:rPr>
        <w:t>.exe</w:t>
      </w:r>
      <w:r w:rsidRPr="00D759EF">
        <w:rPr>
          <w:rFonts w:cs="Courier New"/>
        </w:rPr>
        <w:t xml:space="preserve"> or </w:t>
      </w:r>
      <w:r w:rsidRPr="00D759EF">
        <w:rPr>
          <w:rStyle w:val="Code"/>
        </w:rPr>
        <w:t>.dll</w:t>
      </w:r>
      <w:r w:rsidRPr="00D759EF">
        <w:rPr>
          <w:rFonts w:cs="Courier New"/>
        </w:rPr>
        <w:t xml:space="preserve">. All types in C# and </w:t>
      </w:r>
      <w:del w:id="682" w:author="Hans Zijlstra" w:date="2017-06-15T10:40:00Z">
        <w:r w:rsidRPr="00D759EF" w:rsidDel="00467172">
          <w:rPr>
            <w:rFonts w:cs="Courier New"/>
          </w:rPr>
          <w:delText xml:space="preserve">as </w:delText>
        </w:r>
      </w:del>
      <w:del w:id="683" w:author="Hans Zijlstra" w:date="2017-06-15T10:41:00Z">
        <w:r w:rsidRPr="00D759EF" w:rsidDel="00467172">
          <w:rPr>
            <w:rFonts w:cs="Courier New"/>
          </w:rPr>
          <w:delText>general</w:delText>
        </w:r>
      </w:del>
      <w:ins w:id="684" w:author="Hans Zijlstra" w:date="2017-06-15T10:41:00Z">
        <w:r w:rsidR="00467172" w:rsidRPr="00D759EF">
          <w:rPr>
            <w:rFonts w:cs="Courier New"/>
          </w:rPr>
          <w:t>generally</w:t>
        </w:r>
      </w:ins>
      <w:r w:rsidRPr="00D759EF">
        <w:rPr>
          <w:rFonts w:cs="Courier New"/>
        </w:rPr>
        <w:t xml:space="preserve"> in .NET Framework can reside only inside assemblies. </w:t>
      </w:r>
      <w:del w:id="685" w:author="Hans Zijlstra" w:date="2017-06-15T10:41:00Z">
        <w:r w:rsidRPr="00D759EF" w:rsidDel="00467172">
          <w:rPr>
            <w:rFonts w:cs="Courier New"/>
          </w:rPr>
          <w:delText>By</w:delText>
        </w:r>
      </w:del>
      <w:ins w:id="686" w:author="Hans Zijlstra" w:date="2017-06-15T10:41:00Z">
        <w:r w:rsidR="00467172" w:rsidRPr="00D759EF">
          <w:rPr>
            <w:rFonts w:cs="Courier New"/>
          </w:rPr>
          <w:t>During</w:t>
        </w:r>
      </w:ins>
      <w:r w:rsidRPr="00D759EF">
        <w:rPr>
          <w:rFonts w:cs="Courier New"/>
        </w:rPr>
        <w:t xml:space="preserve"> every compilation of a .NET application</w:t>
      </w:r>
      <w:ins w:id="687" w:author="Hans Zijlstra" w:date="2017-06-15T10:42:00Z">
        <w:r w:rsidR="00467172" w:rsidRPr="00D759EF">
          <w:rPr>
            <w:rFonts w:cs="Courier New"/>
          </w:rPr>
          <w:t>,</w:t>
        </w:r>
      </w:ins>
      <w:r w:rsidRPr="00D759EF">
        <w:rPr>
          <w:rFonts w:cs="Courier New"/>
        </w:rPr>
        <w:t xml:space="preserve"> one or several assemblies are created by the C# compiler and each assembly is stored inside an </w:t>
      </w:r>
      <w:r w:rsidRPr="00D759EF">
        <w:rPr>
          <w:rFonts w:ascii="Consolas" w:hAnsi="Consolas"/>
          <w:b/>
          <w:bCs/>
          <w:noProof/>
          <w:kern w:val="32"/>
          <w:sz w:val="22"/>
        </w:rPr>
        <w:t>.exe</w:t>
      </w:r>
      <w:r w:rsidRPr="00D759EF">
        <w:t xml:space="preserve"> or </w:t>
      </w:r>
      <w:r w:rsidRPr="00D759EF">
        <w:rPr>
          <w:rFonts w:ascii="Consolas" w:hAnsi="Consolas"/>
          <w:b/>
          <w:bCs/>
          <w:noProof/>
          <w:kern w:val="32"/>
          <w:sz w:val="22"/>
        </w:rPr>
        <w:t>.dll</w:t>
      </w:r>
      <w:r w:rsidRPr="00D759EF">
        <w:rPr>
          <w:rFonts w:cs="Courier New"/>
        </w:rPr>
        <w:t xml:space="preserve"> file.</w:t>
      </w:r>
    </w:p>
    <w:p w14:paraId="54F4B3EE" w14:textId="77777777" w:rsidR="00371D15" w:rsidRPr="00D759EF" w:rsidRDefault="00371D15" w:rsidP="00371D15">
      <w:pPr>
        <w:pStyle w:val="Heading2"/>
      </w:pPr>
      <w:bookmarkStart w:id="688" w:name="_Toc370673163"/>
      <w:r w:rsidRPr="00D759EF">
        <w:t>Declaring Classes</w:t>
      </w:r>
      <w:bookmarkEnd w:id="688"/>
    </w:p>
    <w:p w14:paraId="4AA78ED2" w14:textId="77777777" w:rsidR="00371D15" w:rsidRPr="00D759EF" w:rsidRDefault="00371D15" w:rsidP="00371D15">
      <w:pPr>
        <w:spacing w:after="120"/>
      </w:pPr>
      <w:r w:rsidRPr="00D759EF">
        <w:t>The definition of a class is based on strict syntactical rules:</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53993631" w14:textId="77777777" w:rsidTr="00563712">
        <w:tc>
          <w:tcPr>
            <w:tcW w:w="7970" w:type="dxa"/>
            <w:tcBorders>
              <w:top w:val="single" w:sz="4" w:space="0" w:color="auto"/>
              <w:left w:val="single" w:sz="4" w:space="0" w:color="auto"/>
              <w:bottom w:val="single" w:sz="4" w:space="0" w:color="auto"/>
              <w:right w:val="single" w:sz="4" w:space="0" w:color="auto"/>
            </w:tcBorders>
          </w:tcPr>
          <w:p w14:paraId="191EF492"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[&lt;access_modifier&gt;] class &lt;class_name&gt;</w:t>
            </w:r>
          </w:p>
        </w:tc>
      </w:tr>
    </w:tbl>
    <w:p w14:paraId="37C0D5A3" w14:textId="3288CFDA" w:rsidR="00371D15" w:rsidRPr="00D759EF" w:rsidRDefault="00371D15" w:rsidP="00371D15">
      <w:pPr>
        <w:spacing w:after="120"/>
      </w:pPr>
      <w:r w:rsidRPr="00D759EF">
        <w:t xml:space="preserve">When we declare a class, it is mandatory to use the reserved word </w:t>
      </w:r>
      <w:r w:rsidRPr="00D759EF">
        <w:rPr>
          <w:rFonts w:ascii="Consolas" w:hAnsi="Consolas"/>
          <w:b/>
          <w:bCs/>
          <w:noProof/>
          <w:kern w:val="32"/>
          <w:sz w:val="22"/>
        </w:rPr>
        <w:t>class</w:t>
      </w:r>
      <w:r w:rsidRPr="00D759EF">
        <w:t xml:space="preserve">. After it must </w:t>
      </w:r>
      <w:del w:id="689" w:author="Hans Zijlstra" w:date="2017-06-15T10:42:00Z">
        <w:r w:rsidRPr="00D759EF" w:rsidDel="00467172">
          <w:delText>stay</w:delText>
        </w:r>
      </w:del>
      <w:ins w:id="690" w:author="Hans Zijlstra" w:date="2017-06-15T10:43:00Z">
        <w:r w:rsidR="00C66F2D" w:rsidRPr="00D759EF">
          <w:t>follow</w:t>
        </w:r>
      </w:ins>
      <w:r w:rsidRPr="00D759EF">
        <w:t xml:space="preserve"> the name of the class </w:t>
      </w:r>
      <w:r w:rsidRPr="00D759EF">
        <w:rPr>
          <w:rFonts w:ascii="Consolas" w:hAnsi="Consolas"/>
          <w:b/>
          <w:bCs/>
          <w:noProof/>
          <w:kern w:val="32"/>
          <w:sz w:val="22"/>
        </w:rPr>
        <w:t>&lt;class_name&gt;</w:t>
      </w:r>
      <w:r w:rsidRPr="00D759EF">
        <w:t>.</w:t>
      </w:r>
    </w:p>
    <w:p w14:paraId="7BD08DE7" w14:textId="3AFBA91C" w:rsidR="00371D15" w:rsidRPr="00D759EF" w:rsidRDefault="00371D15" w:rsidP="00371D15">
      <w:r w:rsidRPr="00D759EF">
        <w:t>Besides</w:t>
      </w:r>
      <w:ins w:id="691" w:author="Hans Zijlstra" w:date="2017-06-15T10:43:00Z">
        <w:r w:rsidR="00C66F2D" w:rsidRPr="00D759EF">
          <w:t>,</w:t>
        </w:r>
      </w:ins>
      <w:r w:rsidRPr="00D759EF">
        <w:t xml:space="preserve"> the reserved word </w:t>
      </w:r>
      <w:r w:rsidRPr="00D759EF">
        <w:rPr>
          <w:rFonts w:ascii="Consolas" w:hAnsi="Consolas"/>
          <w:b/>
          <w:bCs/>
          <w:noProof/>
          <w:kern w:val="32"/>
          <w:sz w:val="22"/>
        </w:rPr>
        <w:t>class</w:t>
      </w:r>
      <w:r w:rsidRPr="00D759EF">
        <w:t xml:space="preserve"> and the name of the class, </w:t>
      </w:r>
      <w:ins w:id="692" w:author="Hans Zijlstra" w:date="2017-06-15T10:44:00Z">
        <w:r w:rsidR="00C66F2D" w:rsidRPr="00D759EF">
          <w:t xml:space="preserve">several modifiers can be used </w:t>
        </w:r>
      </w:ins>
      <w:r w:rsidRPr="00D759EF">
        <w:t>in the declaration of the class</w:t>
      </w:r>
      <w:ins w:id="693" w:author="Hans Zijlstra" w:date="2017-06-15T10:44:00Z">
        <w:r w:rsidR="00C66F2D" w:rsidRPr="00D759EF">
          <w:t>,</w:t>
        </w:r>
      </w:ins>
      <w:del w:id="694" w:author="Hans Zijlstra" w:date="2017-06-15T10:44:00Z">
        <w:r w:rsidRPr="00D759EF" w:rsidDel="00C66F2D">
          <w:delText xml:space="preserve"> can be used several modifiers</w:delText>
        </w:r>
      </w:del>
      <w:ins w:id="695" w:author="Hans Zijlstra" w:date="2017-06-24T12:38:00Z">
        <w:r w:rsidR="00977A5E">
          <w:t>.</w:t>
        </w:r>
      </w:ins>
      <w:del w:id="696" w:author="Hans Zijlstra" w:date="2017-06-24T12:38:00Z">
        <w:r w:rsidRPr="00977A5E" w:rsidDel="00977A5E">
          <w:delText xml:space="preserve">, </w:delText>
        </w:r>
        <w:commentRangeStart w:id="697"/>
        <w:r w:rsidRPr="00977A5E" w:rsidDel="00977A5E">
          <w:delText>e.g. the reviewed until now</w:delText>
        </w:r>
      </w:del>
      <w:del w:id="698" w:author="Hans Zijlstra" w:date="2017-06-15T10:45:00Z">
        <w:r w:rsidRPr="00977A5E" w:rsidDel="00C66F2D">
          <w:delText xml:space="preserve"> modifiers</w:delText>
        </w:r>
      </w:del>
      <w:del w:id="699" w:author="Hans Zijlstra" w:date="2017-06-24T12:38:00Z">
        <w:r w:rsidRPr="00977A5E" w:rsidDel="00977A5E">
          <w:delText>.</w:delText>
        </w:r>
        <w:commentRangeEnd w:id="697"/>
        <w:r w:rsidR="00C66F2D" w:rsidRPr="00D759EF" w:rsidDel="00977A5E">
          <w:rPr>
            <w:rStyle w:val="CommentReference"/>
          </w:rPr>
          <w:commentReference w:id="697"/>
        </w:r>
      </w:del>
    </w:p>
    <w:p w14:paraId="0AE0BFE5" w14:textId="77777777" w:rsidR="00371D15" w:rsidRPr="00011129" w:rsidRDefault="00371D15" w:rsidP="00371D15">
      <w:pPr>
        <w:pStyle w:val="Heading3"/>
      </w:pPr>
      <w:r w:rsidRPr="00011129">
        <w:t>Class Visibility</w:t>
      </w:r>
    </w:p>
    <w:p w14:paraId="6B2E7A19" w14:textId="785B614F" w:rsidR="00371D15" w:rsidRPr="002959F9" w:rsidRDefault="00371D15" w:rsidP="00371D15">
      <w:r w:rsidRPr="00AA044A">
        <w:t xml:space="preserve">Let’s consider two classes – </w:t>
      </w:r>
      <w:r w:rsidRPr="00AA044A">
        <w:rPr>
          <w:rFonts w:ascii="Consolas" w:hAnsi="Consolas"/>
          <w:b/>
          <w:bCs/>
          <w:noProof/>
          <w:kern w:val="32"/>
          <w:sz w:val="22"/>
        </w:rPr>
        <w:t>A</w:t>
      </w:r>
      <w:r w:rsidRPr="00AA044A">
        <w:t xml:space="preserve"> and </w:t>
      </w:r>
      <w:r w:rsidRPr="00AA044A">
        <w:rPr>
          <w:rFonts w:ascii="Consolas" w:hAnsi="Consolas"/>
          <w:b/>
          <w:bCs/>
          <w:noProof/>
          <w:kern w:val="32"/>
          <w:sz w:val="22"/>
        </w:rPr>
        <w:t>B</w:t>
      </w:r>
      <w:r w:rsidRPr="00AA044A">
        <w:t>. We say that</w:t>
      </w:r>
      <w:del w:id="700" w:author="Hans Zijlstra" w:date="2017-06-15T10:47:00Z">
        <w:r w:rsidRPr="00DD49B4" w:rsidDel="00BF172E">
          <w:delText>,</w:delText>
        </w:r>
      </w:del>
      <w:r w:rsidRPr="00DD49B4">
        <w:t xml:space="preserve"> class </w:t>
      </w:r>
      <w:r w:rsidRPr="00DD49B4">
        <w:rPr>
          <w:rFonts w:ascii="Consolas" w:hAnsi="Consolas"/>
          <w:b/>
          <w:bCs/>
          <w:noProof/>
          <w:kern w:val="32"/>
          <w:sz w:val="22"/>
        </w:rPr>
        <w:t>A</w:t>
      </w:r>
      <w:r w:rsidRPr="00DD49B4">
        <w:t xml:space="preserve"> </w:t>
      </w:r>
      <w:ins w:id="701" w:author="Hans Zijlstra" w:date="2017-06-15T10:47:00Z">
        <w:r w:rsidR="00BF172E" w:rsidRPr="00DD49B4">
          <w:t xml:space="preserve">can </w:t>
        </w:r>
      </w:ins>
      <w:r w:rsidRPr="00DD49B4">
        <w:t>access</w:t>
      </w:r>
      <w:del w:id="702" w:author="Hans Zijlstra" w:date="2017-06-15T10:47:00Z">
        <w:r w:rsidRPr="00DD49B4" w:rsidDel="00BF172E">
          <w:delText>es</w:delText>
        </w:r>
      </w:del>
      <w:r w:rsidRPr="00DD49B4">
        <w:t xml:space="preserve"> the elements of class </w:t>
      </w:r>
      <w:r w:rsidRPr="002959F9">
        <w:rPr>
          <w:rFonts w:ascii="Consolas" w:hAnsi="Consolas"/>
          <w:b/>
          <w:bCs/>
          <w:noProof/>
          <w:kern w:val="32"/>
          <w:sz w:val="22"/>
        </w:rPr>
        <w:t>B</w:t>
      </w:r>
      <w:r w:rsidRPr="002959F9">
        <w:t xml:space="preserve">, if the first class can do </w:t>
      </w:r>
      <w:ins w:id="703" w:author="Hans Zijlstra" w:date="2017-06-15T10:47:00Z">
        <w:r w:rsidR="00BF172E" w:rsidRPr="002959F9">
          <w:t xml:space="preserve">at least </w:t>
        </w:r>
      </w:ins>
      <w:r w:rsidRPr="002959F9">
        <w:t>one of the following:</w:t>
      </w:r>
    </w:p>
    <w:p w14:paraId="710EFCFA" w14:textId="77777777" w:rsidR="00371D15" w:rsidRPr="00977A5E" w:rsidRDefault="00371D15" w:rsidP="00371D15">
      <w:pPr>
        <w:numPr>
          <w:ilvl w:val="0"/>
          <w:numId w:val="10"/>
        </w:numPr>
        <w:tabs>
          <w:tab w:val="clear" w:pos="644"/>
        </w:tabs>
        <w:spacing w:before="60"/>
        <w:ind w:left="567" w:hanging="283"/>
      </w:pPr>
      <w:r w:rsidRPr="00977A5E">
        <w:t>Create</w:t>
      </w:r>
      <w:del w:id="704" w:author="Hans Zijlstra" w:date="2017-06-15T10:47:00Z">
        <w:r w:rsidRPr="00977A5E" w:rsidDel="00BF172E">
          <w:delText>s</w:delText>
        </w:r>
      </w:del>
      <w:r w:rsidRPr="00977A5E">
        <w:t xml:space="preserve"> an object (instance) from class type </w:t>
      </w:r>
      <w:r w:rsidRPr="00977A5E">
        <w:rPr>
          <w:rFonts w:ascii="Consolas" w:hAnsi="Consolas"/>
          <w:b/>
          <w:bCs/>
          <w:noProof/>
          <w:kern w:val="32"/>
          <w:sz w:val="22"/>
        </w:rPr>
        <w:t>B</w:t>
      </w:r>
      <w:r w:rsidRPr="00977A5E">
        <w:t>.</w:t>
      </w:r>
    </w:p>
    <w:p w14:paraId="670BF23D" w14:textId="1CB8A40E" w:rsidR="00371D15" w:rsidRPr="008B38F1" w:rsidRDefault="00371D15" w:rsidP="00371D15">
      <w:pPr>
        <w:numPr>
          <w:ilvl w:val="0"/>
          <w:numId w:val="10"/>
        </w:numPr>
        <w:spacing w:before="60"/>
        <w:ind w:left="567" w:hanging="283"/>
      </w:pPr>
      <w:del w:id="705" w:author="Hans Zijlstra" w:date="2017-06-15T10:48:00Z">
        <w:r w:rsidRPr="00977A5E" w:rsidDel="00BF172E">
          <w:lastRenderedPageBreak/>
          <w:delText>Can access</w:delText>
        </w:r>
      </w:del>
      <w:ins w:id="706" w:author="Hans Zijlstra" w:date="2017-06-15T10:48:00Z">
        <w:r w:rsidR="00BF172E" w:rsidRPr="00977A5E">
          <w:t>Access</w:t>
        </w:r>
      </w:ins>
      <w:r w:rsidRPr="00977A5E">
        <w:t xml:space="preserve"> distinct methods and fields in</w:t>
      </w:r>
      <w:del w:id="707" w:author="Hans Zijlstra" w:date="2017-06-15T10:48:00Z">
        <w:r w:rsidRPr="00977A5E" w:rsidDel="00BF172E">
          <w:delText xml:space="preserve"> the</w:delText>
        </w:r>
      </w:del>
      <w:r w:rsidRPr="00977A5E">
        <w:t xml:space="preserve"> class </w:t>
      </w:r>
      <w:r w:rsidRPr="00977A5E">
        <w:rPr>
          <w:rFonts w:ascii="Consolas" w:hAnsi="Consolas"/>
          <w:b/>
          <w:bCs/>
          <w:noProof/>
          <w:kern w:val="32"/>
          <w:sz w:val="22"/>
        </w:rPr>
        <w:t>B</w:t>
      </w:r>
      <w:r w:rsidRPr="00977A5E">
        <w:t xml:space="preserve">, based on the access level assigned to </w:t>
      </w:r>
      <w:del w:id="708" w:author="Hans Zijlstra" w:date="2017-06-15T10:49:00Z">
        <w:r w:rsidRPr="008B38F1" w:rsidDel="00BF172E">
          <w:delText>the particular</w:delText>
        </w:r>
      </w:del>
      <w:ins w:id="709" w:author="Hans Zijlstra" w:date="2017-06-15T10:49:00Z">
        <w:r w:rsidR="00BF172E" w:rsidRPr="008B38F1">
          <w:t>these</w:t>
        </w:r>
      </w:ins>
      <w:r w:rsidRPr="008B38F1">
        <w:t xml:space="preserve"> methods and fields.</w:t>
      </w:r>
    </w:p>
    <w:p w14:paraId="5058EBE5" w14:textId="163B6A32" w:rsidR="00371D15" w:rsidRPr="00D759EF" w:rsidRDefault="00371D15" w:rsidP="00371D15">
      <w:del w:id="710" w:author="Hans Zijlstra" w:date="2017-06-15T10:51:00Z">
        <w:r w:rsidRPr="0028675A" w:rsidDel="00726D72">
          <w:delText>There is also another</w:delText>
        </w:r>
      </w:del>
      <w:ins w:id="711" w:author="Hans Zijlstra" w:date="2017-06-15T10:51:00Z">
        <w:r w:rsidR="00726D72" w:rsidRPr="00D759EF">
          <w:t>Another</w:t>
        </w:r>
      </w:ins>
      <w:r w:rsidRPr="00D759EF">
        <w:t xml:space="preserve"> operation</w:t>
      </w:r>
      <w:del w:id="712" w:author="Hans Zijlstra" w:date="2017-06-15T10:52:00Z">
        <w:r w:rsidRPr="00D759EF" w:rsidDel="00726D72">
          <w:delText>, which can be done over the</w:delText>
        </w:r>
      </w:del>
      <w:ins w:id="713" w:author="Hans Zijlstra" w:date="2017-06-24T12:39:00Z">
        <w:r w:rsidR="00A3490E">
          <w:t xml:space="preserve"> </w:t>
        </w:r>
      </w:ins>
      <w:ins w:id="714" w:author="Hans Zijlstra" w:date="2017-06-15T10:52:00Z">
        <w:r w:rsidR="00726D72" w:rsidRPr="00A3490E">
          <w:t>on</w:t>
        </w:r>
      </w:ins>
      <w:r w:rsidRPr="00A3490E">
        <w:t xml:space="preserve"> classes</w:t>
      </w:r>
      <w:del w:id="715" w:author="Hans Zijlstra" w:date="2017-06-15T10:53:00Z">
        <w:r w:rsidRPr="00A3490E" w:rsidDel="00512D0D">
          <w:delText>, when the</w:delText>
        </w:r>
      </w:del>
      <w:r w:rsidRPr="00A3490E">
        <w:t xml:space="preserve"> </w:t>
      </w:r>
      <w:ins w:id="716" w:author="Hans Zijlstra" w:date="2017-06-15T10:53:00Z">
        <w:r w:rsidR="00512D0D" w:rsidRPr="008B38F1">
          <w:t xml:space="preserve">depending on </w:t>
        </w:r>
      </w:ins>
      <w:r w:rsidRPr="008B38F1">
        <w:t xml:space="preserve">visibility </w:t>
      </w:r>
      <w:del w:id="717" w:author="Hans Zijlstra" w:date="2017-06-15T10:54:00Z">
        <w:r w:rsidRPr="008B38F1" w:rsidDel="00512D0D">
          <w:delText>allows it. The operation</w:delText>
        </w:r>
      </w:del>
      <w:r w:rsidRPr="008B38F1">
        <w:t xml:space="preserve"> is called </w:t>
      </w:r>
      <w:r w:rsidRPr="008B38F1">
        <w:rPr>
          <w:b/>
        </w:rPr>
        <w:t>inheritance of a</w:t>
      </w:r>
      <w:r w:rsidRPr="00AD5B10">
        <w:rPr>
          <w:b/>
        </w:rPr>
        <w:t xml:space="preserve"> class</w:t>
      </w:r>
      <w:del w:id="718" w:author="Hans Zijlstra" w:date="2017-06-15T10:54:00Z">
        <w:r w:rsidRPr="00AD5B10" w:rsidDel="00512D0D">
          <w:delText>, but we</w:delText>
        </w:r>
      </w:del>
      <w:ins w:id="719" w:author="Hans Zijlstra" w:date="2017-06-15T10:54:00Z">
        <w:r w:rsidR="00512D0D" w:rsidRPr="00807D00">
          <w:t>. We</w:t>
        </w:r>
      </w:ins>
      <w:r w:rsidRPr="00807D00">
        <w:t xml:space="preserve"> will discuss </w:t>
      </w:r>
      <w:del w:id="720" w:author="Hans Zijlstra" w:date="2017-06-15T10:54:00Z">
        <w:r w:rsidRPr="00807D00" w:rsidDel="00512D0D">
          <w:delText>it</w:delText>
        </w:r>
      </w:del>
      <w:ins w:id="721" w:author="Hans Zijlstra" w:date="2017-06-15T10:54:00Z">
        <w:r w:rsidR="00512D0D" w:rsidRPr="00807D00">
          <w:t>this</w:t>
        </w:r>
      </w:ins>
      <w:r w:rsidRPr="00807D00">
        <w:t xml:space="preserve"> later in the chapter </w:t>
      </w:r>
      <w:r w:rsidR="00A6273F" w:rsidRPr="00D759EF">
        <w:fldChar w:fldCharType="begin"/>
      </w:r>
      <w:r w:rsidR="00A6273F" w:rsidRPr="00D759EF">
        <w:instrText xml:space="preserve"> HYPERLINK \l "Chapter_20_Object_Oriented_Programming" </w:instrText>
      </w:r>
      <w:r w:rsidR="00A6273F" w:rsidRPr="00D759EF">
        <w:rPr>
          <w:rPrChange w:id="722" w:author="Hans Zijlstra" w:date="2017-06-24T11:23:00Z">
            <w:rPr>
              <w:rStyle w:val="Hyperlink"/>
              <w:noProof/>
            </w:rPr>
          </w:rPrChange>
        </w:rPr>
        <w:fldChar w:fldCharType="separate"/>
      </w:r>
      <w:r w:rsidRPr="00D759EF">
        <w:rPr>
          <w:rStyle w:val="Hyperlink"/>
          <w:noProof/>
        </w:rPr>
        <w:t>Object-Oriented Programming Principles</w:t>
      </w:r>
      <w:r w:rsidR="00A6273F" w:rsidRPr="00D759EF">
        <w:rPr>
          <w:rStyle w:val="Hyperlink"/>
          <w:noProof/>
        </w:rPr>
        <w:fldChar w:fldCharType="end"/>
      </w:r>
      <w:r w:rsidRPr="00D759EF">
        <w:rPr>
          <w:noProof/>
        </w:rPr>
        <w:t>.</w:t>
      </w:r>
    </w:p>
    <w:p w14:paraId="7E5E92F2" w14:textId="7B869921" w:rsidR="00371D15" w:rsidRPr="002959F9" w:rsidRDefault="00371D15" w:rsidP="00371D15">
      <w:del w:id="723" w:author="Hans Zijlstra" w:date="2017-06-15T11:04:00Z">
        <w:r w:rsidRPr="00011129" w:rsidDel="006158C0">
          <w:delText>As we understood, the</w:delText>
        </w:r>
      </w:del>
      <w:ins w:id="724" w:author="Hans Zijlstra" w:date="2017-06-15T11:04:00Z">
        <w:r w:rsidR="006158C0" w:rsidRPr="00011129">
          <w:t>The</w:t>
        </w:r>
      </w:ins>
      <w:r w:rsidRPr="00011129">
        <w:t xml:space="preserve"> access level </w:t>
      </w:r>
      <w:del w:id="725" w:author="Hans Zijlstra" w:date="2017-06-15T10:59:00Z">
        <w:r w:rsidRPr="00011129" w:rsidDel="00512D0D">
          <w:delText>term</w:delText>
        </w:r>
      </w:del>
      <w:del w:id="726" w:author="Hans Zijlstra" w:date="2017-06-15T10:58:00Z">
        <w:r w:rsidRPr="00011129" w:rsidDel="00512D0D">
          <w:delText xml:space="preserve"> means</w:delText>
        </w:r>
      </w:del>
      <w:ins w:id="727" w:author="Hans Zijlstra" w:date="2017-06-15T10:59:00Z">
        <w:r w:rsidR="00512D0D" w:rsidRPr="00011129">
          <w:t>term defines</w:t>
        </w:r>
      </w:ins>
      <w:r w:rsidRPr="00011129">
        <w:t xml:space="preserve"> "</w:t>
      </w:r>
      <w:r w:rsidRPr="00011129">
        <w:rPr>
          <w:b/>
        </w:rPr>
        <w:t>visibility</w:t>
      </w:r>
      <w:r w:rsidRPr="00011129">
        <w:t>". If</w:t>
      </w:r>
      <w:del w:id="728" w:author="Hans Zijlstra" w:date="2017-06-24T12:40:00Z">
        <w:r w:rsidRPr="00011129" w:rsidDel="00A3490E">
          <w:delText xml:space="preserve"> </w:delText>
        </w:r>
      </w:del>
      <w:del w:id="729" w:author="Hans Zijlstra" w:date="2017-06-15T10:59:00Z">
        <w:r w:rsidRPr="00011129" w:rsidDel="00512D0D">
          <w:delText>the</w:delText>
        </w:r>
      </w:del>
      <w:r w:rsidRPr="004269D5">
        <w:t xml:space="preserve"> class </w:t>
      </w:r>
      <w:r w:rsidRPr="004269D5">
        <w:rPr>
          <w:rFonts w:ascii="Consolas" w:hAnsi="Consolas"/>
          <w:b/>
          <w:bCs/>
          <w:noProof/>
          <w:kern w:val="32"/>
          <w:sz w:val="22"/>
        </w:rPr>
        <w:t>A</w:t>
      </w:r>
      <w:r w:rsidRPr="004269D5">
        <w:t xml:space="preserve"> cannot "see" </w:t>
      </w:r>
      <w:del w:id="730" w:author="Hans Zijlstra" w:date="2017-06-15T10:59:00Z">
        <w:r w:rsidRPr="00AA044A" w:rsidDel="00512D0D">
          <w:delText xml:space="preserve">the </w:delText>
        </w:r>
      </w:del>
      <w:r w:rsidRPr="00AA044A">
        <w:t xml:space="preserve">class </w:t>
      </w:r>
      <w:r w:rsidRPr="00AA044A">
        <w:rPr>
          <w:rFonts w:ascii="Consolas" w:hAnsi="Consolas"/>
          <w:b/>
          <w:bCs/>
          <w:noProof/>
          <w:kern w:val="32"/>
          <w:sz w:val="22"/>
        </w:rPr>
        <w:t>B</w:t>
      </w:r>
      <w:r w:rsidRPr="00AA044A">
        <w:t xml:space="preserve">, the access level of the methods and the fields in </w:t>
      </w:r>
      <w:r w:rsidRPr="00AA044A">
        <w:rPr>
          <w:rFonts w:ascii="Consolas" w:hAnsi="Consolas"/>
          <w:b/>
          <w:bCs/>
          <w:noProof/>
          <w:kern w:val="32"/>
          <w:sz w:val="22"/>
        </w:rPr>
        <w:t>B</w:t>
      </w:r>
      <w:r w:rsidRPr="00DD49B4">
        <w:t xml:space="preserve"> does not matter</w:t>
      </w:r>
      <w:ins w:id="731" w:author="Hans Zijlstra" w:date="2017-06-15T11:02:00Z">
        <w:r w:rsidR="00512D0D" w:rsidRPr="00DD49B4">
          <w:t xml:space="preserve"> to class A</w:t>
        </w:r>
      </w:ins>
      <w:r w:rsidRPr="002959F9">
        <w:t>.</w:t>
      </w:r>
    </w:p>
    <w:p w14:paraId="0D383731" w14:textId="47536012" w:rsidR="00371D15" w:rsidRPr="00D759EF" w:rsidRDefault="00371D15" w:rsidP="00371D15">
      <w:r w:rsidRPr="002959F9">
        <w:t xml:space="preserve">The access levels, which an outer class can have, are only </w:t>
      </w:r>
      <w:r w:rsidRPr="002959F9">
        <w:rPr>
          <w:rFonts w:ascii="Consolas" w:hAnsi="Consolas"/>
          <w:b/>
          <w:bCs/>
          <w:noProof/>
          <w:kern w:val="32"/>
          <w:sz w:val="22"/>
        </w:rPr>
        <w:t>public</w:t>
      </w:r>
      <w:r w:rsidRPr="002959F9">
        <w:t xml:space="preserve"> </w:t>
      </w:r>
      <w:del w:id="732" w:author="Hans Zijlstra" w:date="2017-06-15T10:57:00Z">
        <w:r w:rsidRPr="002959F9" w:rsidDel="00512D0D">
          <w:delText>and</w:delText>
        </w:r>
      </w:del>
      <w:ins w:id="733" w:author="Hans Zijlstra" w:date="2017-06-15T10:58:00Z">
        <w:r w:rsidR="00512D0D" w:rsidRPr="002959F9">
          <w:t>or</w:t>
        </w:r>
      </w:ins>
      <w:r w:rsidRPr="002959F9">
        <w:t xml:space="preserve"> </w:t>
      </w:r>
      <w:r w:rsidRPr="002959F9">
        <w:rPr>
          <w:rFonts w:ascii="Consolas" w:hAnsi="Consolas"/>
          <w:b/>
          <w:bCs/>
          <w:noProof/>
          <w:kern w:val="32"/>
          <w:sz w:val="22"/>
        </w:rPr>
        <w:t>internal</w:t>
      </w:r>
      <w:r w:rsidRPr="002959F9">
        <w:t xml:space="preserve">. </w:t>
      </w:r>
      <w:r w:rsidR="00A6273F" w:rsidRPr="00D759EF">
        <w:fldChar w:fldCharType="begin"/>
      </w:r>
      <w:r w:rsidR="00A6273F" w:rsidRPr="00D759EF">
        <w:instrText xml:space="preserve"> HYPERLINK \l "_Inner_Classes_(Nested" </w:instrText>
      </w:r>
      <w:r w:rsidR="00A6273F" w:rsidRPr="00D759EF">
        <w:rPr>
          <w:rPrChange w:id="734" w:author="Hans Zijlstra" w:date="2017-06-24T11:23:00Z">
            <w:rPr>
              <w:rStyle w:val="Hyperlink"/>
            </w:rPr>
          </w:rPrChange>
        </w:rPr>
        <w:fldChar w:fldCharType="separate"/>
      </w:r>
      <w:r w:rsidRPr="00D759EF">
        <w:rPr>
          <w:rStyle w:val="Hyperlink"/>
        </w:rPr>
        <w:t>Inner classes</w:t>
      </w:r>
      <w:r w:rsidR="00A6273F" w:rsidRPr="00D759EF">
        <w:rPr>
          <w:rStyle w:val="Hyperlink"/>
        </w:rPr>
        <w:fldChar w:fldCharType="end"/>
      </w:r>
      <w:r w:rsidRPr="00D759EF">
        <w:t xml:space="preserve"> can </w:t>
      </w:r>
      <w:ins w:id="735" w:author="Hans Zijlstra" w:date="2017-06-15T10:58:00Z">
        <w:r w:rsidR="00512D0D" w:rsidRPr="00D759EF">
          <w:t xml:space="preserve">also </w:t>
        </w:r>
      </w:ins>
      <w:r w:rsidRPr="00D759EF">
        <w:t>be defined with other access levels.</w:t>
      </w:r>
    </w:p>
    <w:p w14:paraId="40AA0E38" w14:textId="77777777" w:rsidR="00371D15" w:rsidRPr="00011129" w:rsidRDefault="00371D15" w:rsidP="00371D15">
      <w:pPr>
        <w:pStyle w:val="Heading4"/>
      </w:pPr>
      <w:r w:rsidRPr="00011129">
        <w:t>Access Level "public"</w:t>
      </w:r>
    </w:p>
    <w:p w14:paraId="56F055C1" w14:textId="4FDB7CD8" w:rsidR="00371D15" w:rsidRPr="00977A5E" w:rsidRDefault="00371D15" w:rsidP="00371D15">
      <w:r w:rsidRPr="00AA044A">
        <w:t xml:space="preserve">If we declare a class </w:t>
      </w:r>
      <w:ins w:id="736" w:author="Hans Zijlstra" w:date="2017-06-15T11:04:00Z">
        <w:r w:rsidR="006158C0" w:rsidRPr="00AA044A">
          <w:t>w</w:t>
        </w:r>
      </w:ins>
      <w:ins w:id="737" w:author="Hans Zijlstra" w:date="2017-06-15T11:05:00Z">
        <w:r w:rsidR="006158C0" w:rsidRPr="00AA044A">
          <w:t xml:space="preserve">ith </w:t>
        </w:r>
      </w:ins>
      <w:r w:rsidRPr="00AA044A">
        <w:t>access modifier</w:t>
      </w:r>
      <w:del w:id="738" w:author="Hans Zijlstra" w:date="2017-06-15T11:05:00Z">
        <w:r w:rsidRPr="00AA044A" w:rsidDel="006158C0">
          <w:delText xml:space="preserve"> as</w:delText>
        </w:r>
      </w:del>
      <w:r w:rsidRPr="00AA044A">
        <w:t xml:space="preserve"> </w:t>
      </w:r>
      <w:r w:rsidRPr="00DD49B4">
        <w:rPr>
          <w:rFonts w:ascii="Consolas" w:hAnsi="Consolas"/>
          <w:b/>
          <w:bCs/>
          <w:noProof/>
          <w:kern w:val="32"/>
          <w:sz w:val="22"/>
        </w:rPr>
        <w:t>public</w:t>
      </w:r>
      <w:r w:rsidRPr="00DD49B4">
        <w:t xml:space="preserve">, we can reach it from </w:t>
      </w:r>
      <w:r w:rsidRPr="00DD49B4">
        <w:rPr>
          <w:b/>
        </w:rPr>
        <w:t>every class and from every namespace</w:t>
      </w:r>
      <w:r w:rsidRPr="002959F9">
        <w:t>, regardless of where it exists. It means that every other class can create objects from this type and has access to the meth</w:t>
      </w:r>
      <w:r w:rsidRPr="00977A5E">
        <w:t xml:space="preserve">ods and the fields of </w:t>
      </w:r>
      <w:del w:id="739" w:author="Hans Zijlstra" w:date="2017-06-15T11:06:00Z">
        <w:r w:rsidRPr="00977A5E" w:rsidDel="006158C0">
          <w:delText>the</w:delText>
        </w:r>
      </w:del>
      <w:ins w:id="740" w:author="Hans Zijlstra" w:date="2017-06-15T11:06:00Z">
        <w:r w:rsidR="006158C0" w:rsidRPr="00977A5E">
          <w:t>this</w:t>
        </w:r>
      </w:ins>
      <w:r w:rsidRPr="00977A5E">
        <w:t xml:space="preserve"> public class.</w:t>
      </w:r>
    </w:p>
    <w:p w14:paraId="5D16BE07" w14:textId="5103788F" w:rsidR="00371D15" w:rsidRPr="00D759EF" w:rsidRDefault="00371D15" w:rsidP="00371D15">
      <w:r w:rsidRPr="00977A5E">
        <w:t xml:space="preserve">Just to know, if we want to use a class with access level </w:t>
      </w:r>
      <w:r w:rsidRPr="00977A5E">
        <w:rPr>
          <w:rFonts w:ascii="Consolas" w:hAnsi="Consolas"/>
          <w:b/>
          <w:bCs/>
          <w:noProof/>
          <w:kern w:val="32"/>
          <w:sz w:val="22"/>
        </w:rPr>
        <w:t>public</w:t>
      </w:r>
      <w:r w:rsidRPr="00977A5E">
        <w:t xml:space="preserve"> from </w:t>
      </w:r>
      <w:del w:id="741" w:author="Hans Zijlstra" w:date="2017-06-15T11:11:00Z">
        <w:r w:rsidRPr="00977A5E" w:rsidDel="006158C0">
          <w:delText>other</w:delText>
        </w:r>
      </w:del>
      <w:ins w:id="742" w:author="Hans Zijlstra" w:date="2017-06-15T11:11:00Z">
        <w:r w:rsidR="006158C0" w:rsidRPr="00977A5E">
          <w:t>another</w:t>
        </w:r>
      </w:ins>
      <w:r w:rsidRPr="00977A5E">
        <w:t xml:space="preserve"> namespace</w:t>
      </w:r>
      <w:del w:id="743" w:author="Hans Zijlstra" w:date="2017-06-15T11:12:00Z">
        <w:r w:rsidRPr="008B38F1" w:rsidDel="006158C0">
          <w:delText>, differ</w:delText>
        </w:r>
      </w:del>
      <w:del w:id="744" w:author="Hans Zijlstra" w:date="2017-06-15T11:11:00Z">
        <w:r w:rsidRPr="008B38F1" w:rsidDel="006158C0">
          <w:delText>ent from the current</w:delText>
        </w:r>
      </w:del>
      <w:r w:rsidRPr="008B38F1">
        <w:t xml:space="preserve">, we should use the reserved </w:t>
      </w:r>
      <w:ins w:id="745" w:author="Hans Zijlstra" w:date="2017-06-15T11:12:00Z">
        <w:r w:rsidR="006158C0" w:rsidRPr="008B38F1">
          <w:rPr>
            <w:rFonts w:ascii="Consolas" w:hAnsi="Consolas"/>
            <w:b/>
            <w:bCs/>
            <w:noProof/>
            <w:kern w:val="32"/>
            <w:sz w:val="22"/>
          </w:rPr>
          <w:t>using</w:t>
        </w:r>
        <w:r w:rsidR="006158C0" w:rsidRPr="008B38F1">
          <w:t xml:space="preserve"> </w:t>
        </w:r>
      </w:ins>
      <w:r w:rsidRPr="00AD5B10">
        <w:t xml:space="preserve">word for including different </w:t>
      </w:r>
      <w:r w:rsidRPr="0028675A">
        <w:t>namespaces</w:t>
      </w:r>
      <w:del w:id="746" w:author="Hans Zijlstra" w:date="2017-06-15T11:14:00Z">
        <w:r w:rsidRPr="00D759EF" w:rsidDel="00795BB7">
          <w:delText xml:space="preserve"> </w:delText>
        </w:r>
      </w:del>
      <w:del w:id="747" w:author="Hans Zijlstra" w:date="2017-06-15T11:12:00Z">
        <w:r w:rsidRPr="00D759EF" w:rsidDel="006158C0">
          <w:rPr>
            <w:rFonts w:ascii="Consolas" w:hAnsi="Consolas"/>
            <w:b/>
            <w:bCs/>
            <w:noProof/>
            <w:kern w:val="32"/>
            <w:sz w:val="22"/>
          </w:rPr>
          <w:delText>using</w:delText>
        </w:r>
        <w:r w:rsidRPr="00D759EF" w:rsidDel="006158C0">
          <w:delText xml:space="preserve"> </w:delText>
        </w:r>
      </w:del>
      <w:del w:id="748" w:author="Hans Zijlstra" w:date="2017-06-15T11:14:00Z">
        <w:r w:rsidRPr="00D759EF" w:rsidDel="00795BB7">
          <w:delText xml:space="preserve">or </w:delText>
        </w:r>
      </w:del>
      <w:del w:id="749" w:author="Hans Zijlstra" w:date="2017-06-15T11:12:00Z">
        <w:r w:rsidRPr="00D759EF" w:rsidDel="006158C0">
          <w:delText>every time we should</w:delText>
        </w:r>
      </w:del>
      <w:ins w:id="750" w:author="Hans Zijlstra" w:date="2017-06-15T11:14:00Z">
        <w:r w:rsidR="00795BB7" w:rsidRPr="00D759EF">
          <w:t>, otherwise</w:t>
        </w:r>
      </w:ins>
      <w:ins w:id="751" w:author="Hans Zijlstra" w:date="2017-06-15T11:12:00Z">
        <w:r w:rsidR="006158C0" w:rsidRPr="00D759EF">
          <w:t xml:space="preserve"> we </w:t>
        </w:r>
      </w:ins>
      <w:ins w:id="752" w:author="Hans Zijlstra" w:date="2017-06-15T11:14:00Z">
        <w:r w:rsidR="00795BB7" w:rsidRPr="00D759EF">
          <w:t xml:space="preserve">always </w:t>
        </w:r>
      </w:ins>
      <w:ins w:id="753" w:author="Hans Zijlstra" w:date="2017-06-15T11:13:00Z">
        <w:r w:rsidR="00795BB7" w:rsidRPr="00D759EF">
          <w:t>need</w:t>
        </w:r>
        <w:r w:rsidR="006158C0" w:rsidRPr="00D759EF">
          <w:t xml:space="preserve"> to</w:t>
        </w:r>
      </w:ins>
      <w:r w:rsidRPr="00D759EF">
        <w:t xml:space="preserve"> write the full name of the class.</w:t>
      </w:r>
    </w:p>
    <w:p w14:paraId="4C85087B" w14:textId="77777777" w:rsidR="00371D15" w:rsidRPr="00D759EF" w:rsidRDefault="00371D15" w:rsidP="00371D15">
      <w:pPr>
        <w:pStyle w:val="Heading4"/>
        <w:tabs>
          <w:tab w:val="center" w:pos="3969"/>
        </w:tabs>
      </w:pPr>
      <w:r w:rsidRPr="00D759EF">
        <w:t>Access Level "internal"</w:t>
      </w:r>
      <w:r w:rsidRPr="00D759EF">
        <w:tab/>
      </w:r>
    </w:p>
    <w:p w14:paraId="26A32CC7" w14:textId="5759F4E3" w:rsidR="00371D15" w:rsidRPr="002959F9" w:rsidRDefault="00371D15" w:rsidP="00371D15">
      <w:r w:rsidRPr="00D759EF">
        <w:t xml:space="preserve">If we declare </w:t>
      </w:r>
      <w:del w:id="754" w:author="Hans Zijlstra" w:date="2017-06-15T11:15:00Z">
        <w:r w:rsidRPr="00D759EF" w:rsidDel="00795BB7">
          <w:delText>one</w:delText>
        </w:r>
      </w:del>
      <w:ins w:id="755" w:author="Hans Zijlstra" w:date="2017-06-15T11:15:00Z">
        <w:r w:rsidR="00795BB7" w:rsidRPr="00D759EF">
          <w:t>a</w:t>
        </w:r>
      </w:ins>
      <w:r w:rsidRPr="00D759EF">
        <w:t xml:space="preserve"> class with access modifier </w:t>
      </w:r>
      <w:r w:rsidRPr="00D759EF">
        <w:rPr>
          <w:rFonts w:ascii="Consolas" w:hAnsi="Consolas"/>
          <w:b/>
          <w:bCs/>
          <w:noProof/>
          <w:kern w:val="32"/>
          <w:sz w:val="22"/>
        </w:rPr>
        <w:t>internal</w:t>
      </w:r>
      <w:r w:rsidRPr="00D759EF">
        <w:t xml:space="preserve">, </w:t>
      </w:r>
      <w:del w:id="756" w:author="Hans Zijlstra" w:date="2017-06-15T11:15:00Z">
        <w:r w:rsidRPr="00D759EF" w:rsidDel="00795BB7">
          <w:delText>one</w:delText>
        </w:r>
      </w:del>
      <w:ins w:id="757" w:author="Hans Zijlstra" w:date="2017-06-15T11:15:00Z">
        <w:r w:rsidR="00795BB7" w:rsidRPr="00D759EF">
          <w:t>it</w:t>
        </w:r>
      </w:ins>
      <w:r w:rsidRPr="00D759EF">
        <w:t xml:space="preserve"> will be </w:t>
      </w:r>
      <w:r w:rsidRPr="00D759EF">
        <w:rPr>
          <w:b/>
        </w:rPr>
        <w:t xml:space="preserve">accessible only from the same </w:t>
      </w:r>
      <w:commentRangeStart w:id="758"/>
      <w:del w:id="759" w:author="Hans Zijlstra" w:date="2017-06-15T15:53:00Z">
        <w:r w:rsidRPr="00D759EF" w:rsidDel="00CD7099">
          <w:rPr>
            <w:b/>
          </w:rPr>
          <w:delText>namespace</w:delText>
        </w:r>
        <w:commentRangeEnd w:id="758"/>
        <w:r w:rsidRPr="00D759EF" w:rsidDel="00CD7099">
          <w:rPr>
            <w:rStyle w:val="CommentReference"/>
          </w:rPr>
          <w:commentReference w:id="758"/>
        </w:r>
      </w:del>
      <w:ins w:id="760" w:author="Hans Zijlstra" w:date="2017-06-15T15:53:00Z">
        <w:r w:rsidR="00CD7099" w:rsidRPr="00D759EF">
          <w:rPr>
            <w:b/>
          </w:rPr>
          <w:t>assembly</w:t>
        </w:r>
      </w:ins>
      <w:r w:rsidRPr="00D759EF">
        <w:t xml:space="preserve">. It means that only the classes from the same assembly can create objects from </w:t>
      </w:r>
      <w:del w:id="761" w:author="Hans Zijlstra" w:date="2017-06-15T15:57:00Z">
        <w:r w:rsidRPr="00011129" w:rsidDel="00CD7099">
          <w:delText>this type</w:delText>
        </w:r>
      </w:del>
      <w:ins w:id="762" w:author="Hans Zijlstra" w:date="2017-06-15T15:57:00Z">
        <w:r w:rsidR="00CD7099" w:rsidRPr="00011129">
          <w:t>an internal</w:t>
        </w:r>
      </w:ins>
      <w:r w:rsidRPr="00011129">
        <w:t xml:space="preserve"> class and</w:t>
      </w:r>
      <w:del w:id="763" w:author="Hans Zijlstra" w:date="2017-06-15T15:54:00Z">
        <w:r w:rsidRPr="00011129" w:rsidDel="00CD7099">
          <w:delText xml:space="preserve"> to</w:delText>
        </w:r>
      </w:del>
      <w:del w:id="764" w:author="Hans Zijlstra" w:date="2017-06-15T15:58:00Z">
        <w:r w:rsidRPr="00011129" w:rsidDel="00CD7099">
          <w:delText xml:space="preserve"> have</w:delText>
        </w:r>
      </w:del>
      <w:r w:rsidRPr="00011129">
        <w:t xml:space="preserve"> access </w:t>
      </w:r>
      <w:del w:id="765" w:author="Hans Zijlstra" w:date="2017-06-15T15:58:00Z">
        <w:r w:rsidRPr="00011129" w:rsidDel="00CD7099">
          <w:delText xml:space="preserve">to </w:delText>
        </w:r>
      </w:del>
      <w:r w:rsidRPr="00011129">
        <w:t xml:space="preserve">the methods and fields (with related access level) of </w:t>
      </w:r>
      <w:del w:id="766" w:author="Hans Zijlstra" w:date="2017-06-15T15:58:00Z">
        <w:r w:rsidRPr="00AA044A" w:rsidDel="00CD7099">
          <w:delText xml:space="preserve">the </w:delText>
        </w:r>
      </w:del>
      <w:ins w:id="767" w:author="Hans Zijlstra" w:date="2017-06-15T15:58:00Z">
        <w:r w:rsidR="00CD7099" w:rsidRPr="00AA044A">
          <w:t xml:space="preserve">that </w:t>
        </w:r>
      </w:ins>
      <w:r w:rsidRPr="00AA044A">
        <w:t>class. This access level is the default</w:t>
      </w:r>
      <w:del w:id="768" w:author="Hans Zijlstra" w:date="2017-06-15T16:00:00Z">
        <w:r w:rsidRPr="00AA044A" w:rsidDel="00CD7099">
          <w:delText>, where it is not used</w:delText>
        </w:r>
      </w:del>
      <w:ins w:id="769" w:author="Hans Zijlstra" w:date="2017-06-15T16:00:00Z">
        <w:r w:rsidR="00CD7099" w:rsidRPr="002959F9">
          <w:t xml:space="preserve"> when</w:t>
        </w:r>
        <w:r w:rsidR="00FB7E4C" w:rsidRPr="002959F9">
          <w:t xml:space="preserve"> no</w:t>
        </w:r>
      </w:ins>
      <w:r w:rsidRPr="002959F9">
        <w:t xml:space="preserve"> access modifier </w:t>
      </w:r>
      <w:del w:id="770" w:author="Hans Zijlstra" w:date="2017-06-15T16:00:00Z">
        <w:r w:rsidRPr="002959F9" w:rsidDel="00FB7E4C">
          <w:delText xml:space="preserve">by </w:delText>
        </w:r>
      </w:del>
      <w:ins w:id="771" w:author="Hans Zijlstra" w:date="2017-06-15T16:00:00Z">
        <w:r w:rsidR="00FB7E4C" w:rsidRPr="002959F9">
          <w:t xml:space="preserve">is used in </w:t>
        </w:r>
      </w:ins>
      <w:r w:rsidRPr="002959F9">
        <w:t>the declaration of the class.</w:t>
      </w:r>
    </w:p>
    <w:p w14:paraId="5CF99CD1" w14:textId="5A27164B" w:rsidR="00371D15" w:rsidRPr="00A3490E" w:rsidRDefault="00371D15" w:rsidP="00371D15">
      <w:r w:rsidRPr="00977A5E">
        <w:t xml:space="preserve">If we have two projects in </w:t>
      </w:r>
      <w:del w:id="772" w:author="Hans Zijlstra" w:date="2017-06-15T16:02:00Z">
        <w:r w:rsidRPr="00977A5E" w:rsidDel="00FB7E4C">
          <w:delText xml:space="preserve">common </w:delText>
        </w:r>
      </w:del>
      <w:ins w:id="773" w:author="Hans Zijlstra" w:date="2017-06-15T16:02:00Z">
        <w:r w:rsidR="00FB7E4C" w:rsidRPr="00977A5E">
          <w:t xml:space="preserve">a </w:t>
        </w:r>
      </w:ins>
      <w:r w:rsidRPr="00977A5E">
        <w:t xml:space="preserve">solution in Visual Studio and </w:t>
      </w:r>
      <w:del w:id="774" w:author="Hans Zijlstra" w:date="2017-06-15T16:04:00Z">
        <w:r w:rsidRPr="00977A5E" w:rsidDel="00FB7E4C">
          <w:delText xml:space="preserve">we want to use </w:delText>
        </w:r>
      </w:del>
      <w:r w:rsidRPr="00977A5E">
        <w:t xml:space="preserve">a class from one project </w:t>
      </w:r>
      <w:del w:id="775" w:author="Hans Zijlstra" w:date="2017-06-15T16:04:00Z">
        <w:r w:rsidRPr="00977A5E" w:rsidDel="00FB7E4C">
          <w:delText>into the</w:delText>
        </w:r>
      </w:del>
      <w:ins w:id="776" w:author="Hans Zijlstra" w:date="2017-06-15T16:04:00Z">
        <w:r w:rsidR="00FB7E4C" w:rsidRPr="00977A5E">
          <w:t>wants to use a class from the</w:t>
        </w:r>
      </w:ins>
      <w:r w:rsidRPr="00977A5E">
        <w:t xml:space="preserve"> other </w:t>
      </w:r>
      <w:del w:id="777" w:author="Hans Zijlstra" w:date="2017-06-15T16:04:00Z">
        <w:r w:rsidRPr="00977A5E" w:rsidDel="00FB7E4C">
          <w:delText>one</w:delText>
        </w:r>
      </w:del>
      <w:ins w:id="778" w:author="Hans Zijlstra" w:date="2017-06-15T16:04:00Z">
        <w:r w:rsidR="00FB7E4C" w:rsidRPr="00977A5E">
          <w:t>project,</w:t>
        </w:r>
      </w:ins>
      <w:r w:rsidRPr="00977A5E">
        <w:t xml:space="preserve"> then the </w:t>
      </w:r>
      <w:ins w:id="779" w:author="Hans Zijlstra" w:date="2017-06-15T16:05:00Z">
        <w:r w:rsidR="00A3490E">
          <w:t>latter</w:t>
        </w:r>
        <w:r w:rsidR="00FB7E4C" w:rsidRPr="00977A5E">
          <w:t xml:space="preserve"> </w:t>
        </w:r>
      </w:ins>
      <w:r w:rsidRPr="00A3490E">
        <w:t xml:space="preserve">referenced class should be declared as </w:t>
      </w:r>
      <w:r w:rsidRPr="00A3490E">
        <w:rPr>
          <w:rFonts w:ascii="Consolas" w:hAnsi="Consolas"/>
          <w:b/>
          <w:bCs/>
          <w:noProof/>
          <w:kern w:val="32"/>
          <w:sz w:val="22"/>
        </w:rPr>
        <w:t>public</w:t>
      </w:r>
      <w:r w:rsidRPr="00A3490E">
        <w:t>.</w:t>
      </w:r>
    </w:p>
    <w:p w14:paraId="6F01E58D" w14:textId="77777777" w:rsidR="00371D15" w:rsidRPr="00A3490E" w:rsidRDefault="00371D15" w:rsidP="00371D15">
      <w:pPr>
        <w:pStyle w:val="Heading4"/>
      </w:pPr>
      <w:r w:rsidRPr="00A3490E">
        <w:t>Access Level "private"</w:t>
      </w:r>
    </w:p>
    <w:p w14:paraId="36D03414" w14:textId="7C02A3FA" w:rsidR="00371D15" w:rsidRPr="00011129" w:rsidRDefault="00371D15" w:rsidP="00371D15">
      <w:r w:rsidRPr="008B38F1">
        <w:t xml:space="preserve">If we want to be exhaustive, we have to mention </w:t>
      </w:r>
      <w:del w:id="780" w:author="Hans Zijlstra" w:date="2017-06-15T16:11:00Z">
        <w:r w:rsidRPr="008B38F1" w:rsidDel="007174D6">
          <w:delText>that as</w:delText>
        </w:r>
      </w:del>
      <w:ins w:id="781" w:author="Hans Zijlstra" w:date="2017-06-24T12:42:00Z">
        <w:r w:rsidR="00A3490E">
          <w:t xml:space="preserve">that </w:t>
        </w:r>
      </w:ins>
      <w:ins w:id="782" w:author="Hans Zijlstra" w:date="2017-06-15T16:11:00Z">
        <w:r w:rsidR="007174D6" w:rsidRPr="00A3490E">
          <w:t xml:space="preserve">the </w:t>
        </w:r>
        <w:r w:rsidR="007174D6" w:rsidRPr="00A3490E">
          <w:rPr>
            <w:rFonts w:ascii="Consolas" w:hAnsi="Consolas"/>
            <w:b/>
            <w:bCs/>
            <w:noProof/>
            <w:kern w:val="32"/>
            <w:sz w:val="22"/>
          </w:rPr>
          <w:t>private</w:t>
        </w:r>
      </w:ins>
      <w:r w:rsidRPr="00A3490E">
        <w:t xml:space="preserve"> access modifier for a class can be used</w:t>
      </w:r>
      <w:del w:id="783" w:author="Hans Zijlstra" w:date="2017-06-24T12:43:00Z">
        <w:r w:rsidRPr="00A3490E" w:rsidDel="00A3490E">
          <w:delText xml:space="preserve"> the visibility modifier </w:delText>
        </w:r>
        <w:r w:rsidRPr="00A3490E" w:rsidDel="00A3490E">
          <w:rPr>
            <w:rFonts w:ascii="Consolas" w:hAnsi="Consolas"/>
            <w:b/>
            <w:bCs/>
            <w:noProof/>
            <w:kern w:val="32"/>
            <w:sz w:val="22"/>
          </w:rPr>
          <w:delText>private</w:delText>
        </w:r>
      </w:del>
      <w:r w:rsidRPr="00A3490E">
        <w:t>, but this is related to the term "inner class" (nested class), which we will review in the "</w:t>
      </w:r>
      <w:r w:rsidR="00A6273F" w:rsidRPr="00D759EF">
        <w:fldChar w:fldCharType="begin"/>
      </w:r>
      <w:r w:rsidR="00A6273F" w:rsidRPr="00D759EF">
        <w:instrText xml:space="preserve"> HYPERLINK \l "_Inner_Classes_(Nested" </w:instrText>
      </w:r>
      <w:r w:rsidR="00A6273F" w:rsidRPr="00D759EF">
        <w:rPr>
          <w:rPrChange w:id="784" w:author="Hans Zijlstra" w:date="2017-06-24T11:23:00Z">
            <w:rPr>
              <w:color w:val="0000FF"/>
              <w:u w:val="single"/>
            </w:rPr>
          </w:rPrChange>
        </w:rPr>
        <w:fldChar w:fldCharType="separate"/>
      </w:r>
      <w:r w:rsidRPr="00D759EF">
        <w:rPr>
          <w:color w:val="0000FF"/>
          <w:u w:val="single"/>
        </w:rPr>
        <w:t>Nested Classes</w:t>
      </w:r>
      <w:r w:rsidR="00A6273F" w:rsidRPr="00D759EF">
        <w:rPr>
          <w:color w:val="0000FF"/>
          <w:u w:val="single"/>
        </w:rPr>
        <w:fldChar w:fldCharType="end"/>
      </w:r>
      <w:r w:rsidRPr="00D759EF">
        <w:t>" section. Private classes</w:t>
      </w:r>
      <w:ins w:id="785" w:author="Hans Zijlstra" w:date="2017-06-15T16:09:00Z">
        <w:r w:rsidR="000E2AF3" w:rsidRPr="00D759EF">
          <w:t>,</w:t>
        </w:r>
      </w:ins>
      <w:r w:rsidRPr="00D759EF">
        <w:t xml:space="preserve"> like other private members</w:t>
      </w:r>
      <w:ins w:id="786" w:author="Hans Zijlstra" w:date="2017-06-15T16:09:00Z">
        <w:r w:rsidR="000E2AF3" w:rsidRPr="00011129">
          <w:t>,</w:t>
        </w:r>
      </w:ins>
      <w:r w:rsidRPr="00011129">
        <w:t xml:space="preserve"> are accessible only</w:t>
      </w:r>
      <w:ins w:id="787" w:author="Hans Zijlstra" w:date="2017-06-24T12:44:00Z">
        <w:r w:rsidR="00A3490E">
          <w:t xml:space="preserve"> from</w:t>
        </w:r>
      </w:ins>
      <w:r w:rsidRPr="00011129">
        <w:t xml:space="preserve"> inside the class which </w:t>
      </w:r>
      <w:del w:id="788" w:author="Hans Zijlstra" w:date="2017-06-15T16:07:00Z">
        <w:r w:rsidRPr="00011129" w:rsidDel="000E2AF3">
          <w:delText xml:space="preserve">defined </w:delText>
        </w:r>
      </w:del>
      <w:ins w:id="789" w:author="Hans Zijlstra" w:date="2017-06-15T16:07:00Z">
        <w:r w:rsidR="000E2AF3" w:rsidRPr="00011129">
          <w:t xml:space="preserve">defines </w:t>
        </w:r>
      </w:ins>
      <w:r w:rsidRPr="00011129">
        <w:t>them.</w:t>
      </w:r>
    </w:p>
    <w:p w14:paraId="6C6AC5CB" w14:textId="77777777" w:rsidR="00371D15" w:rsidRPr="00AA044A" w:rsidRDefault="00371D15" w:rsidP="00371D15">
      <w:pPr>
        <w:pStyle w:val="Heading3"/>
      </w:pPr>
      <w:r w:rsidRPr="00AA044A">
        <w:t>Body of the Class</w:t>
      </w:r>
    </w:p>
    <w:p w14:paraId="5732F77A" w14:textId="77777777" w:rsidR="00371D15" w:rsidRPr="00AA044A" w:rsidRDefault="00371D15" w:rsidP="00371D15">
      <w:pPr>
        <w:spacing w:after="120"/>
      </w:pPr>
      <w:r w:rsidRPr="00AA044A">
        <w:t>By similarity to the methods, after the declaration of the class follows its body, i.e. the part of the class where resides the following programming code:</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11981069" w14:textId="77777777" w:rsidTr="00563712">
        <w:tc>
          <w:tcPr>
            <w:tcW w:w="7970" w:type="dxa"/>
            <w:tcBorders>
              <w:top w:val="single" w:sz="4" w:space="0" w:color="auto"/>
              <w:left w:val="single" w:sz="4" w:space="0" w:color="auto"/>
              <w:bottom w:val="single" w:sz="4" w:space="0" w:color="auto"/>
              <w:right w:val="single" w:sz="4" w:space="0" w:color="auto"/>
            </w:tcBorders>
          </w:tcPr>
          <w:p w14:paraId="594CF18A" w14:textId="77777777" w:rsidR="00371D15" w:rsidRPr="002959F9" w:rsidRDefault="00371D15" w:rsidP="00563712">
            <w:pPr>
              <w:autoSpaceDE w:val="0"/>
              <w:autoSpaceDN w:val="0"/>
              <w:adjustRightInd w:val="0"/>
              <w:spacing w:before="0"/>
              <w:jc w:val="left"/>
              <w:rPr>
                <w:rFonts w:ascii="Consolas" w:hAnsi="Consolas" w:cs="Courier New"/>
                <w:noProof/>
                <w:sz w:val="22"/>
              </w:rPr>
            </w:pPr>
            <w:r w:rsidRPr="002959F9">
              <w:rPr>
                <w:rFonts w:ascii="Consolas" w:hAnsi="Consolas" w:cs="Courier New"/>
                <w:noProof/>
                <w:sz w:val="22"/>
              </w:rPr>
              <w:t>[&lt;access_modifier&gt;] class &lt;class_name&gt;</w:t>
            </w:r>
          </w:p>
          <w:p w14:paraId="77DB1C63" w14:textId="77777777" w:rsidR="00371D15" w:rsidRPr="00977A5E" w:rsidRDefault="00371D15" w:rsidP="00563712">
            <w:pPr>
              <w:autoSpaceDE w:val="0"/>
              <w:autoSpaceDN w:val="0"/>
              <w:adjustRightInd w:val="0"/>
              <w:spacing w:before="0"/>
              <w:jc w:val="left"/>
              <w:rPr>
                <w:rFonts w:ascii="Consolas" w:hAnsi="Consolas" w:cs="Courier New"/>
                <w:noProof/>
                <w:sz w:val="22"/>
              </w:rPr>
            </w:pPr>
            <w:r w:rsidRPr="00977A5E">
              <w:rPr>
                <w:rFonts w:ascii="Consolas" w:hAnsi="Consolas" w:cs="Courier New"/>
                <w:noProof/>
                <w:sz w:val="22"/>
              </w:rPr>
              <w:t>{</w:t>
            </w:r>
          </w:p>
          <w:p w14:paraId="2BDCF954" w14:textId="77777777" w:rsidR="00371D15" w:rsidRPr="00D759EF" w:rsidRDefault="00371D15" w:rsidP="00563712">
            <w:pPr>
              <w:autoSpaceDE w:val="0"/>
              <w:autoSpaceDN w:val="0"/>
              <w:adjustRightInd w:val="0"/>
              <w:spacing w:before="0"/>
              <w:jc w:val="left"/>
              <w:rPr>
                <w:rFonts w:ascii="Consolas" w:hAnsi="Consolas" w:cs="Courier New"/>
                <w:noProof/>
                <w:color w:val="008000"/>
                <w:sz w:val="22"/>
              </w:rPr>
            </w:pPr>
            <w:r w:rsidRPr="00D759EF">
              <w:rPr>
                <w:rFonts w:ascii="Consolas" w:hAnsi="Consolas" w:cs="Courier New"/>
                <w:noProof/>
                <w:color w:val="000000"/>
                <w:sz w:val="22"/>
              </w:rPr>
              <w:tab/>
            </w:r>
            <w:r w:rsidRPr="00D759EF">
              <w:rPr>
                <w:rFonts w:ascii="Consolas" w:hAnsi="Consolas" w:cs="Courier New"/>
                <w:noProof/>
                <w:color w:val="008000"/>
                <w:sz w:val="22"/>
              </w:rPr>
              <w:t>// … Class body – the code of the class goes here …</w:t>
            </w:r>
          </w:p>
          <w:p w14:paraId="5755CCA1" w14:textId="77777777" w:rsidR="00371D15" w:rsidRPr="00D759EF" w:rsidRDefault="00371D15" w:rsidP="00563712">
            <w:pPr>
              <w:autoSpaceDE w:val="0"/>
              <w:autoSpaceDN w:val="0"/>
              <w:adjustRightInd w:val="0"/>
              <w:spacing w:before="0"/>
              <w:jc w:val="left"/>
              <w:rPr>
                <w:rFonts w:ascii="Consolas" w:hAnsi="Consolas" w:cs="Consolas"/>
                <w:noProof/>
                <w:sz w:val="22"/>
                <w:szCs w:val="19"/>
              </w:rPr>
            </w:pPr>
            <w:r w:rsidRPr="00D759EF">
              <w:rPr>
                <w:rFonts w:ascii="Consolas" w:hAnsi="Consolas"/>
                <w:noProof/>
                <w:sz w:val="22"/>
              </w:rPr>
              <w:t>}</w:t>
            </w:r>
          </w:p>
        </w:tc>
      </w:tr>
    </w:tbl>
    <w:p w14:paraId="11BA5068" w14:textId="69A80B81" w:rsidR="00371D15" w:rsidRPr="00D759EF" w:rsidRDefault="00371D15" w:rsidP="00371D15">
      <w:r w:rsidRPr="00D759EF">
        <w:lastRenderedPageBreak/>
        <w:t xml:space="preserve">The body of the class begins with </w:t>
      </w:r>
      <w:ins w:id="790" w:author="Hans Zijlstra" w:date="2017-06-24T12:45:00Z">
        <w:r w:rsidR="00A3490E">
          <w:t xml:space="preserve">an </w:t>
        </w:r>
      </w:ins>
      <w:r w:rsidRPr="00A3490E">
        <w:t>opening curly bracket "</w:t>
      </w:r>
      <w:r w:rsidRPr="00A3490E">
        <w:rPr>
          <w:rFonts w:ascii="Consolas" w:hAnsi="Consolas"/>
          <w:b/>
          <w:bCs/>
          <w:noProof/>
          <w:kern w:val="32"/>
          <w:sz w:val="22"/>
        </w:rPr>
        <w:t>{</w:t>
      </w:r>
      <w:r w:rsidRPr="00A3490E">
        <w:t xml:space="preserve">" and ends with </w:t>
      </w:r>
      <w:ins w:id="791" w:author="Hans Zijlstra" w:date="2017-06-24T12:45:00Z">
        <w:r w:rsidR="00A3490E">
          <w:t xml:space="preserve">a </w:t>
        </w:r>
      </w:ins>
      <w:r w:rsidRPr="00A3490E">
        <w:t>closing one – "</w:t>
      </w:r>
      <w:r w:rsidRPr="0028675A">
        <w:rPr>
          <w:rFonts w:ascii="Consolas" w:hAnsi="Consolas"/>
          <w:b/>
          <w:bCs/>
          <w:noProof/>
          <w:kern w:val="32"/>
          <w:sz w:val="22"/>
        </w:rPr>
        <w:t>}</w:t>
      </w:r>
      <w:r w:rsidRPr="00D759EF">
        <w:t>". The class always should have a body.</w:t>
      </w:r>
    </w:p>
    <w:p w14:paraId="33AB6B77" w14:textId="77777777" w:rsidR="00371D15" w:rsidRPr="00D759EF" w:rsidRDefault="00371D15" w:rsidP="00371D15">
      <w:pPr>
        <w:pStyle w:val="Heading3"/>
      </w:pPr>
      <w:r w:rsidRPr="00D759EF">
        <w:t>Class Naming Convention</w:t>
      </w:r>
    </w:p>
    <w:p w14:paraId="52468B39" w14:textId="25021B5A" w:rsidR="00371D15" w:rsidRPr="00D759EF" w:rsidRDefault="00371D15" w:rsidP="00371D15">
      <w:del w:id="792" w:author="Hans Zijlstra" w:date="2017-06-15T16:16:00Z">
        <w:r w:rsidRPr="00D759EF" w:rsidDel="007174D6">
          <w:delText>Equal to</w:delText>
        </w:r>
      </w:del>
      <w:ins w:id="793" w:author="Hans Zijlstra" w:date="2017-06-15T16:16:00Z">
        <w:r w:rsidR="007174D6" w:rsidRPr="00D759EF">
          <w:t>Like for</w:t>
        </w:r>
      </w:ins>
      <w:r w:rsidRPr="00D759EF">
        <w:t xml:space="preserve"> the methods, </w:t>
      </w:r>
      <w:del w:id="794" w:author="Hans Zijlstra" w:date="2017-06-15T16:17:00Z">
        <w:r w:rsidRPr="00D759EF" w:rsidDel="007174D6">
          <w:delText xml:space="preserve">for creation of the </w:delText>
        </w:r>
      </w:del>
      <w:r w:rsidRPr="00D759EF">
        <w:t xml:space="preserve">class </w:t>
      </w:r>
      <w:del w:id="795" w:author="Hans Zijlstra" w:date="2017-06-15T16:18:00Z">
        <w:r w:rsidRPr="00D759EF" w:rsidDel="007174D6">
          <w:delText xml:space="preserve">names </w:delText>
        </w:r>
      </w:del>
      <w:ins w:id="796" w:author="Hans Zijlstra" w:date="2017-06-15T16:18:00Z">
        <w:r w:rsidR="007174D6" w:rsidRPr="00D759EF">
          <w:t xml:space="preserve">naming </w:t>
        </w:r>
      </w:ins>
      <w:del w:id="797" w:author="Hans Zijlstra" w:date="2017-06-15T16:18:00Z">
        <w:r w:rsidRPr="00D759EF" w:rsidDel="007174D6">
          <w:delText>there are the following</w:delText>
        </w:r>
      </w:del>
      <w:ins w:id="798" w:author="Hans Zijlstra" w:date="2017-06-15T16:18:00Z">
        <w:r w:rsidR="007174D6" w:rsidRPr="00D759EF">
          <w:t>follows</w:t>
        </w:r>
      </w:ins>
      <w:r w:rsidRPr="00D759EF">
        <w:t xml:space="preserve"> common standards:</w:t>
      </w:r>
    </w:p>
    <w:p w14:paraId="7757DF1F" w14:textId="425D3A2B" w:rsidR="00371D15" w:rsidRPr="00D759EF" w:rsidRDefault="00371D15" w:rsidP="00371D15">
      <w:pPr>
        <w:numPr>
          <w:ilvl w:val="0"/>
          <w:numId w:val="11"/>
        </w:numPr>
        <w:tabs>
          <w:tab w:val="clear" w:pos="795"/>
        </w:tabs>
        <w:ind w:left="568" w:hanging="284"/>
      </w:pPr>
      <w:r w:rsidRPr="00D759EF">
        <w:t xml:space="preserve">The names of the classes begin with </w:t>
      </w:r>
      <w:ins w:id="799" w:author="Hans Zijlstra" w:date="2017-06-15T16:18:00Z">
        <w:r w:rsidR="007174D6" w:rsidRPr="00D759EF">
          <w:t xml:space="preserve">a </w:t>
        </w:r>
      </w:ins>
      <w:r w:rsidRPr="00D759EF">
        <w:t>capital letter</w:t>
      </w:r>
      <w:del w:id="800" w:author="Hans Zijlstra" w:date="2017-06-15T16:18:00Z">
        <w:r w:rsidRPr="00D759EF" w:rsidDel="007174D6">
          <w:delText>,</w:delText>
        </w:r>
      </w:del>
      <w:r w:rsidRPr="00D759EF">
        <w:t xml:space="preserve"> and the rest of the letters are lower case. If the name of the class consists of several words, </w:t>
      </w:r>
      <w:del w:id="801" w:author="Hans Zijlstra" w:date="2017-06-15T16:18:00Z">
        <w:r w:rsidRPr="00D759EF" w:rsidDel="007174D6">
          <w:delText xml:space="preserve">every </w:delText>
        </w:r>
      </w:del>
      <w:ins w:id="802" w:author="Hans Zijlstra" w:date="2017-06-15T16:18:00Z">
        <w:r w:rsidR="007174D6" w:rsidRPr="00D759EF">
          <w:t xml:space="preserve">each </w:t>
        </w:r>
      </w:ins>
      <w:r w:rsidRPr="00D759EF">
        <w:t xml:space="preserve">word begins with </w:t>
      </w:r>
      <w:ins w:id="803" w:author="Hans Zijlstra" w:date="2017-06-15T16:18:00Z">
        <w:r w:rsidR="007174D6" w:rsidRPr="00D759EF">
          <w:t xml:space="preserve">a </w:t>
        </w:r>
      </w:ins>
      <w:r w:rsidRPr="00D759EF">
        <w:t xml:space="preserve">capital letter, without </w:t>
      </w:r>
      <w:ins w:id="804" w:author="Hans Zijlstra" w:date="2017-06-15T16:19:00Z">
        <w:r w:rsidR="007174D6" w:rsidRPr="00D759EF">
          <w:t xml:space="preserve">using a </w:t>
        </w:r>
      </w:ins>
      <w:r w:rsidRPr="00D759EF">
        <w:t>separator</w:t>
      </w:r>
      <w:del w:id="805" w:author="Hans Zijlstra" w:date="2017-06-15T16:19:00Z">
        <w:r w:rsidRPr="00D759EF" w:rsidDel="007174D6">
          <w:delText xml:space="preserve"> to be used</w:delText>
        </w:r>
      </w:del>
      <w:r w:rsidRPr="00D759EF">
        <w:t xml:space="preserve">. This is the well-known </w:t>
      </w:r>
      <w:r w:rsidRPr="00D759EF">
        <w:rPr>
          <w:b/>
          <w:noProof/>
        </w:rPr>
        <w:t>PascalCase</w:t>
      </w:r>
      <w:r w:rsidRPr="00D759EF">
        <w:t xml:space="preserve"> convention.</w:t>
      </w:r>
    </w:p>
    <w:p w14:paraId="0117AB2A" w14:textId="28A3982C" w:rsidR="00371D15" w:rsidRPr="00D759EF" w:rsidRDefault="00371D15" w:rsidP="00371D15">
      <w:pPr>
        <w:numPr>
          <w:ilvl w:val="0"/>
          <w:numId w:val="11"/>
        </w:numPr>
        <w:tabs>
          <w:tab w:val="clear" w:pos="795"/>
        </w:tabs>
        <w:ind w:left="568" w:hanging="284"/>
      </w:pPr>
      <w:del w:id="806" w:author="Hans Zijlstra" w:date="2017-06-15T16:19:00Z">
        <w:r w:rsidRPr="00D759EF" w:rsidDel="007174D6">
          <w:delText xml:space="preserve">For name of the classes </w:delText>
        </w:r>
      </w:del>
      <w:del w:id="807" w:author="Hans Zijlstra" w:date="2017-06-15T16:20:00Z">
        <w:r w:rsidRPr="00D759EF" w:rsidDel="007174D6">
          <w:rPr>
            <w:b/>
          </w:rPr>
          <w:delText>nouns</w:delText>
        </w:r>
        <w:r w:rsidRPr="00D759EF" w:rsidDel="007174D6">
          <w:delText xml:space="preserve"> </w:delText>
        </w:r>
      </w:del>
      <w:ins w:id="808" w:author="Hans Zijlstra" w:date="2017-06-15T16:20:00Z">
        <w:r w:rsidR="007174D6" w:rsidRPr="00D759EF">
          <w:rPr>
            <w:b/>
          </w:rPr>
          <w:t>Nouns</w:t>
        </w:r>
        <w:r w:rsidR="007174D6" w:rsidRPr="00D759EF">
          <w:t xml:space="preserve"> </w:t>
        </w:r>
      </w:ins>
      <w:r w:rsidRPr="00D759EF">
        <w:t>are usually used</w:t>
      </w:r>
      <w:ins w:id="809" w:author="Hans Zijlstra" w:date="2017-06-15T16:20:00Z">
        <w:r w:rsidR="007174D6" w:rsidRPr="00D759EF">
          <w:t xml:space="preserve"> for names of the classes</w:t>
        </w:r>
      </w:ins>
      <w:r w:rsidRPr="00D759EF">
        <w:t>.</w:t>
      </w:r>
    </w:p>
    <w:p w14:paraId="040E2A53" w14:textId="1A53F0B7" w:rsidR="00371D15" w:rsidRPr="00D759EF" w:rsidRDefault="00371D15" w:rsidP="00371D15">
      <w:pPr>
        <w:numPr>
          <w:ilvl w:val="0"/>
          <w:numId w:val="11"/>
        </w:numPr>
        <w:tabs>
          <w:tab w:val="clear" w:pos="795"/>
        </w:tabs>
        <w:ind w:left="568" w:hanging="284"/>
      </w:pPr>
      <w:r w:rsidRPr="00D759EF">
        <w:t xml:space="preserve">It is recommended </w:t>
      </w:r>
      <w:ins w:id="810" w:author="Hans Zijlstra" w:date="2017-06-15T16:20:00Z">
        <w:r w:rsidR="007174D6" w:rsidRPr="00D759EF">
          <w:t xml:space="preserve">that </w:t>
        </w:r>
      </w:ins>
      <w:r w:rsidRPr="00D759EF">
        <w:t xml:space="preserve">the name of the class </w:t>
      </w:r>
      <w:del w:id="811" w:author="Hans Zijlstra" w:date="2017-06-15T16:20:00Z">
        <w:r w:rsidRPr="00D759EF" w:rsidDel="000872EE">
          <w:delText>to be</w:delText>
        </w:r>
      </w:del>
      <w:ins w:id="812" w:author="Hans Zijlstra" w:date="2017-06-15T16:20:00Z">
        <w:r w:rsidR="000872EE" w:rsidRPr="00D759EF">
          <w:t>is</w:t>
        </w:r>
      </w:ins>
      <w:r w:rsidRPr="00D759EF">
        <w:t xml:space="preserve"> in </w:t>
      </w:r>
      <w:r w:rsidRPr="00D759EF">
        <w:rPr>
          <w:b/>
        </w:rPr>
        <w:t>English</w:t>
      </w:r>
      <w:del w:id="813" w:author="Hans Zijlstra" w:date="2017-06-15T16:21:00Z">
        <w:r w:rsidRPr="00D759EF" w:rsidDel="000872EE">
          <w:delText xml:space="preserve"> language</w:delText>
        </w:r>
      </w:del>
      <w:r w:rsidRPr="00D759EF">
        <w:t>.</w:t>
      </w:r>
    </w:p>
    <w:p w14:paraId="2E7A713F" w14:textId="7B428FF1" w:rsidR="00371D15" w:rsidRPr="00A3490E" w:rsidRDefault="00371D15" w:rsidP="00371D15">
      <w:pPr>
        <w:spacing w:after="120"/>
      </w:pPr>
      <w:r w:rsidRPr="00D759EF">
        <w:t xml:space="preserve">Here </w:t>
      </w:r>
      <w:proofErr w:type="gramStart"/>
      <w:r w:rsidRPr="00D759EF">
        <w:t>are</w:t>
      </w:r>
      <w:proofErr w:type="gramEnd"/>
      <w:r w:rsidRPr="00D759EF">
        <w:t xml:space="preserve"> some example </w:t>
      </w:r>
      <w:ins w:id="814" w:author="Hans Zijlstra" w:date="2017-06-15T16:21:00Z">
        <w:r w:rsidR="000872EE" w:rsidRPr="00D759EF">
          <w:t>of</w:t>
        </w:r>
      </w:ins>
      <w:ins w:id="815" w:author="Hans Zijlstra" w:date="2017-06-24T12:46:00Z">
        <w:r w:rsidR="00A3490E">
          <w:t xml:space="preserve"> </w:t>
        </w:r>
      </w:ins>
      <w:r w:rsidRPr="00A3490E">
        <w:t>class names, which are following the guidelines:</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2213E001" w14:textId="77777777" w:rsidTr="00563712">
        <w:tc>
          <w:tcPr>
            <w:tcW w:w="7970" w:type="dxa"/>
            <w:tcBorders>
              <w:top w:val="single" w:sz="4" w:space="0" w:color="auto"/>
              <w:left w:val="single" w:sz="4" w:space="0" w:color="auto"/>
              <w:bottom w:val="single" w:sz="4" w:space="0" w:color="auto"/>
              <w:right w:val="single" w:sz="4" w:space="0" w:color="auto"/>
            </w:tcBorders>
          </w:tcPr>
          <w:p w14:paraId="2A573A9D" w14:textId="77777777" w:rsidR="00371D15" w:rsidRPr="0028675A" w:rsidRDefault="00371D15" w:rsidP="00563712">
            <w:pPr>
              <w:spacing w:before="0"/>
              <w:rPr>
                <w:rFonts w:ascii="Consolas" w:hAnsi="Consolas" w:cs="Courier New"/>
                <w:noProof/>
                <w:color w:val="000000"/>
                <w:sz w:val="22"/>
              </w:rPr>
            </w:pPr>
            <w:r w:rsidRPr="0028675A">
              <w:rPr>
                <w:rFonts w:ascii="Consolas" w:hAnsi="Consolas" w:cs="Courier New"/>
                <w:noProof/>
                <w:color w:val="000000"/>
                <w:sz w:val="22"/>
              </w:rPr>
              <w:t>Dog</w:t>
            </w:r>
          </w:p>
          <w:p w14:paraId="6F70607A" w14:textId="77777777" w:rsidR="00371D15" w:rsidRPr="00D759EF" w:rsidRDefault="00371D15" w:rsidP="00563712">
            <w:pPr>
              <w:spacing w:before="0"/>
              <w:rPr>
                <w:rFonts w:ascii="Consolas" w:hAnsi="Consolas" w:cs="Courier New"/>
                <w:noProof/>
                <w:color w:val="000000"/>
                <w:sz w:val="22"/>
              </w:rPr>
            </w:pPr>
            <w:r w:rsidRPr="00D759EF">
              <w:rPr>
                <w:rFonts w:ascii="Consolas" w:hAnsi="Consolas" w:cs="Courier New"/>
                <w:noProof/>
                <w:color w:val="000000"/>
                <w:sz w:val="22"/>
              </w:rPr>
              <w:t>Account</w:t>
            </w:r>
          </w:p>
          <w:p w14:paraId="45321CCC" w14:textId="77777777" w:rsidR="00371D15" w:rsidRPr="00D759EF" w:rsidRDefault="00371D15" w:rsidP="00563712">
            <w:pPr>
              <w:spacing w:before="0"/>
              <w:rPr>
                <w:rFonts w:ascii="Consolas" w:hAnsi="Consolas" w:cs="Courier New"/>
                <w:noProof/>
                <w:color w:val="000000"/>
                <w:sz w:val="22"/>
              </w:rPr>
            </w:pPr>
            <w:r w:rsidRPr="00D759EF">
              <w:rPr>
                <w:rFonts w:ascii="Consolas" w:hAnsi="Consolas" w:cs="Courier New"/>
                <w:noProof/>
                <w:color w:val="000000"/>
                <w:sz w:val="22"/>
              </w:rPr>
              <w:t>Car</w:t>
            </w:r>
          </w:p>
          <w:p w14:paraId="2E8792B4" w14:textId="77777777" w:rsidR="00371D15" w:rsidRPr="00D759EF" w:rsidRDefault="00371D15" w:rsidP="00563712">
            <w:pPr>
              <w:spacing w:before="0"/>
              <w:rPr>
                <w:rFonts w:ascii="Consolas" w:hAnsi="Consolas" w:cs="Courier New"/>
                <w:noProof/>
                <w:sz w:val="22"/>
              </w:rPr>
            </w:pPr>
            <w:r w:rsidRPr="00D759EF">
              <w:rPr>
                <w:rFonts w:ascii="Consolas" w:hAnsi="Consolas" w:cs="Courier New"/>
                <w:noProof/>
                <w:color w:val="000000"/>
                <w:sz w:val="22"/>
              </w:rPr>
              <w:t>BufferedReader</w:t>
            </w:r>
          </w:p>
        </w:tc>
      </w:tr>
    </w:tbl>
    <w:p w14:paraId="6F854D51" w14:textId="1170C1A0" w:rsidR="00371D15" w:rsidRPr="00D759EF" w:rsidRDefault="000872EE" w:rsidP="00371D15">
      <w:ins w:id="816" w:author="Hans Zijlstra" w:date="2017-06-15T16:23:00Z">
        <w:r w:rsidRPr="00D759EF">
          <w:t>We will learn m</w:t>
        </w:r>
      </w:ins>
      <w:del w:id="817" w:author="Hans Zijlstra" w:date="2017-06-15T16:23:00Z">
        <w:r w:rsidR="00371D15" w:rsidRPr="00D759EF" w:rsidDel="000872EE">
          <w:delText>M</w:delText>
        </w:r>
      </w:del>
      <w:r w:rsidR="00371D15" w:rsidRPr="00D759EF">
        <w:t xml:space="preserve">ore about </w:t>
      </w:r>
      <w:del w:id="818" w:author="Hans Zijlstra" w:date="2017-06-15T16:23:00Z">
        <w:r w:rsidR="00371D15" w:rsidRPr="00D759EF" w:rsidDel="000872EE">
          <w:delText>the name</w:delText>
        </w:r>
      </w:del>
      <w:ins w:id="819" w:author="Hans Zijlstra" w:date="2017-06-15T16:23:00Z">
        <w:r w:rsidRPr="00D759EF">
          <w:t>naming</w:t>
        </w:r>
      </w:ins>
      <w:r w:rsidR="00371D15" w:rsidRPr="00D759EF">
        <w:t xml:space="preserve"> of</w:t>
      </w:r>
      <w:del w:id="820" w:author="Hans Zijlstra" w:date="2017-06-15T16:23:00Z">
        <w:r w:rsidR="00371D15" w:rsidRPr="00D759EF" w:rsidDel="000872EE">
          <w:delText xml:space="preserve"> the</w:delText>
        </w:r>
      </w:del>
      <w:r w:rsidR="00371D15" w:rsidRPr="00D759EF">
        <w:t xml:space="preserve"> classes</w:t>
      </w:r>
      <w:del w:id="821" w:author="Hans Zijlstra" w:date="2017-06-15T16:24:00Z">
        <w:r w:rsidR="00371D15" w:rsidRPr="00D759EF" w:rsidDel="000872EE">
          <w:delText xml:space="preserve"> we will learn</w:delText>
        </w:r>
      </w:del>
      <w:r w:rsidR="00371D15" w:rsidRPr="00D759EF">
        <w:t xml:space="preserve"> in the chapter </w:t>
      </w:r>
      <w:r w:rsidR="00371D15" w:rsidRPr="00D759EF">
        <w:rPr>
          <w:noProof/>
        </w:rPr>
        <w:t>"</w:t>
      </w:r>
      <w:r w:rsidR="00A6273F" w:rsidRPr="00D759EF">
        <w:fldChar w:fldCharType="begin"/>
      </w:r>
      <w:r w:rsidR="00A6273F" w:rsidRPr="00D759EF">
        <w:instrText xml:space="preserve"> HYPERLINK \l "Chapter_21_High_Quality_Programming_Code" </w:instrText>
      </w:r>
      <w:r w:rsidR="00A6273F" w:rsidRPr="00D759EF">
        <w:rPr>
          <w:rPrChange w:id="822" w:author="Hans Zijlstra" w:date="2017-06-24T11:23:00Z">
            <w:rPr>
              <w:rStyle w:val="Hyperlink"/>
              <w:noProof/>
            </w:rPr>
          </w:rPrChange>
        </w:rPr>
        <w:fldChar w:fldCharType="separate"/>
      </w:r>
      <w:r w:rsidR="00371D15" w:rsidRPr="00D759EF">
        <w:rPr>
          <w:rStyle w:val="Hyperlink"/>
          <w:noProof/>
        </w:rPr>
        <w:t>High-Quality Programming Code</w:t>
      </w:r>
      <w:r w:rsidR="00A6273F" w:rsidRPr="00D759EF">
        <w:rPr>
          <w:rStyle w:val="Hyperlink"/>
          <w:noProof/>
        </w:rPr>
        <w:fldChar w:fldCharType="end"/>
      </w:r>
      <w:r w:rsidR="00371D15" w:rsidRPr="00D759EF">
        <w:rPr>
          <w:noProof/>
        </w:rPr>
        <w:t>".</w:t>
      </w:r>
    </w:p>
    <w:p w14:paraId="67F41D27" w14:textId="77777777" w:rsidR="00371D15" w:rsidRPr="00011129" w:rsidRDefault="00371D15" w:rsidP="00371D15">
      <w:pPr>
        <w:pStyle w:val="Heading2"/>
      </w:pPr>
      <w:bookmarkStart w:id="823" w:name="_Toc370673164"/>
      <w:r w:rsidRPr="00011129">
        <w:t>The Reserved Word "this"</w:t>
      </w:r>
      <w:bookmarkEnd w:id="823"/>
    </w:p>
    <w:p w14:paraId="1B0F3D68" w14:textId="39BB5247" w:rsidR="00371D15" w:rsidRPr="00011129" w:rsidRDefault="00371D15" w:rsidP="00371D15">
      <w:pPr>
        <w:spacing w:after="120"/>
      </w:pPr>
      <w:r w:rsidRPr="00AA044A">
        <w:t xml:space="preserve">The reserved word </w:t>
      </w:r>
      <w:r w:rsidRPr="00AA044A">
        <w:rPr>
          <w:rFonts w:ascii="Consolas" w:hAnsi="Consolas"/>
          <w:b/>
          <w:bCs/>
          <w:noProof/>
          <w:kern w:val="32"/>
          <w:sz w:val="22"/>
        </w:rPr>
        <w:t>this</w:t>
      </w:r>
      <w:r w:rsidRPr="00AA044A">
        <w:t xml:space="preserve"> in C# is used to </w:t>
      </w:r>
      <w:r w:rsidRPr="00AA044A">
        <w:rPr>
          <w:b/>
        </w:rPr>
        <w:t>reference the current object</w:t>
      </w:r>
      <w:del w:id="824" w:author="Hans Zijlstra" w:date="2017-06-15T16:35:00Z">
        <w:r w:rsidRPr="00AA044A" w:rsidDel="00501E40">
          <w:delText>, when one is used</w:delText>
        </w:r>
      </w:del>
      <w:r w:rsidRPr="00DD49B4">
        <w:t xml:space="preserve"> from </w:t>
      </w:r>
      <w:ins w:id="825" w:author="Hans Zijlstra" w:date="2017-06-15T16:36:00Z">
        <w:r w:rsidR="00501E40" w:rsidRPr="002959F9">
          <w:t xml:space="preserve">a </w:t>
        </w:r>
      </w:ins>
      <w:r w:rsidRPr="002959F9">
        <w:t xml:space="preserve">method in the same class. </w:t>
      </w:r>
      <w:ins w:id="826" w:author="Hans Zijlstra" w:date="2017-06-15T16:37:00Z">
        <w:r w:rsidR="00501E40" w:rsidRPr="002959F9">
          <w:t xml:space="preserve">The </w:t>
        </w:r>
      </w:ins>
      <w:ins w:id="827" w:author="Hans Zijlstra" w:date="2017-06-15T16:38:00Z">
        <w:r w:rsidR="00501E40" w:rsidRPr="002959F9">
          <w:t xml:space="preserve">reserved </w:t>
        </w:r>
      </w:ins>
      <w:ins w:id="828" w:author="Hans Zijlstra" w:date="2017-06-15T16:37:00Z">
        <w:r w:rsidR="00501E40" w:rsidRPr="002959F9">
          <w:t>wor</w:t>
        </w:r>
      </w:ins>
      <w:ins w:id="829" w:author="Hans Zijlstra" w:date="2017-06-15T16:38:00Z">
        <w:r w:rsidR="00501E40" w:rsidRPr="002959F9">
          <w:t>d t</w:t>
        </w:r>
      </w:ins>
      <w:del w:id="830" w:author="Hans Zijlstra" w:date="2017-06-15T16:38:00Z">
        <w:r w:rsidRPr="002959F9" w:rsidDel="00501E40">
          <w:delText>T</w:delText>
        </w:r>
      </w:del>
      <w:r w:rsidRPr="002959F9">
        <w:t>his is the object</w:t>
      </w:r>
      <w:r w:rsidR="00A3490E">
        <w:t xml:space="preserve"> </w:t>
      </w:r>
      <w:r w:rsidRPr="00977A5E">
        <w:t>which</w:t>
      </w:r>
      <w:r w:rsidR="00A3490E">
        <w:t xml:space="preserve"> </w:t>
      </w:r>
      <w:r w:rsidRPr="00977A5E">
        <w:t xml:space="preserve">method or constructor is called. The reserved word can be deemed as an address (reference), </w:t>
      </w:r>
      <w:commentRangeStart w:id="831"/>
      <w:del w:id="832" w:author="Hans Zijlstra" w:date="2017-06-24T12:54:00Z">
        <w:r w:rsidRPr="00977A5E" w:rsidDel="00787CBE">
          <w:delText xml:space="preserve">given priory </w:delText>
        </w:r>
      </w:del>
      <w:del w:id="833" w:author="Hans Zijlstra" w:date="2017-06-15T16:39:00Z">
        <w:r w:rsidRPr="00977A5E" w:rsidDel="00501E40">
          <w:delText xml:space="preserve">from </w:delText>
        </w:r>
      </w:del>
      <w:del w:id="834" w:author="Hans Zijlstra" w:date="2017-06-24T12:54:00Z">
        <w:r w:rsidRPr="00977A5E" w:rsidDel="00787CBE">
          <w:delText>the language authors</w:delText>
        </w:r>
        <w:commentRangeEnd w:id="831"/>
        <w:r w:rsidR="00E279AF" w:rsidRPr="00D759EF" w:rsidDel="00787CBE">
          <w:rPr>
            <w:rStyle w:val="CommentReference"/>
          </w:rPr>
          <w:commentReference w:id="831"/>
        </w:r>
        <w:r w:rsidRPr="00D759EF" w:rsidDel="00787CBE">
          <w:delText xml:space="preserve">, with which we </w:delText>
        </w:r>
      </w:del>
      <w:ins w:id="835" w:author="Hans Zijlstra" w:date="2017-06-24T12:54:00Z">
        <w:r w:rsidR="00787CBE">
          <w:t xml:space="preserve">giving priority </w:t>
        </w:r>
      </w:ins>
      <w:r w:rsidRPr="00D759EF">
        <w:t xml:space="preserve">access </w:t>
      </w:r>
      <w:ins w:id="836" w:author="Hans Zijlstra" w:date="2017-06-24T12:55:00Z">
        <w:r w:rsidR="00787CBE">
          <w:t xml:space="preserve">to </w:t>
        </w:r>
      </w:ins>
      <w:r w:rsidRPr="00D759EF">
        <w:t>the elements (fields, methods, constructor) of the own class:</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3DDC3524" w14:textId="77777777" w:rsidTr="00563712">
        <w:tc>
          <w:tcPr>
            <w:tcW w:w="7970" w:type="dxa"/>
            <w:tcBorders>
              <w:top w:val="single" w:sz="4" w:space="0" w:color="auto"/>
              <w:left w:val="single" w:sz="4" w:space="0" w:color="auto"/>
              <w:bottom w:val="single" w:sz="4" w:space="0" w:color="auto"/>
              <w:right w:val="single" w:sz="4" w:space="0" w:color="auto"/>
            </w:tcBorders>
          </w:tcPr>
          <w:p w14:paraId="32B38943" w14:textId="77777777" w:rsidR="00371D15" w:rsidRPr="00AA044A" w:rsidRDefault="00371D15" w:rsidP="00563712">
            <w:pPr>
              <w:autoSpaceDE w:val="0"/>
              <w:autoSpaceDN w:val="0"/>
              <w:adjustRightInd w:val="0"/>
              <w:spacing w:before="0"/>
              <w:jc w:val="left"/>
              <w:rPr>
                <w:rFonts w:ascii="Consolas" w:hAnsi="Consolas"/>
                <w:noProof/>
                <w:sz w:val="22"/>
              </w:rPr>
            </w:pPr>
            <w:r w:rsidRPr="00AA044A">
              <w:rPr>
                <w:rFonts w:ascii="Consolas" w:hAnsi="Consolas" w:cs="Courier New"/>
                <w:noProof/>
                <w:color w:val="0000FF"/>
                <w:sz w:val="22"/>
              </w:rPr>
              <w:t>this</w:t>
            </w:r>
            <w:r w:rsidRPr="00AA044A">
              <w:rPr>
                <w:rFonts w:ascii="Consolas" w:hAnsi="Consolas"/>
                <w:noProof/>
                <w:sz w:val="22"/>
              </w:rPr>
              <w:t xml:space="preserve">.myField; </w:t>
            </w:r>
            <w:r w:rsidRPr="00AA044A">
              <w:rPr>
                <w:rFonts w:ascii="Consolas" w:hAnsi="Consolas" w:cs="Courier New"/>
                <w:noProof/>
                <w:color w:val="008000"/>
                <w:sz w:val="22"/>
              </w:rPr>
              <w:t>// access a field in the class</w:t>
            </w:r>
          </w:p>
          <w:p w14:paraId="2CA597F2" w14:textId="77777777" w:rsidR="00371D15" w:rsidRPr="002959F9" w:rsidRDefault="00371D15" w:rsidP="00563712">
            <w:pPr>
              <w:autoSpaceDE w:val="0"/>
              <w:autoSpaceDN w:val="0"/>
              <w:adjustRightInd w:val="0"/>
              <w:spacing w:before="0"/>
              <w:jc w:val="left"/>
              <w:rPr>
                <w:rFonts w:ascii="Consolas" w:hAnsi="Consolas"/>
                <w:noProof/>
                <w:sz w:val="22"/>
              </w:rPr>
            </w:pPr>
            <w:r w:rsidRPr="002959F9">
              <w:rPr>
                <w:rFonts w:ascii="Consolas" w:hAnsi="Consolas" w:cs="Courier New"/>
                <w:noProof/>
                <w:color w:val="0000FF"/>
                <w:sz w:val="22"/>
              </w:rPr>
              <w:t>this</w:t>
            </w:r>
            <w:r w:rsidRPr="002959F9">
              <w:rPr>
                <w:rFonts w:ascii="Consolas" w:hAnsi="Consolas"/>
                <w:noProof/>
                <w:sz w:val="22"/>
              </w:rPr>
              <w:t xml:space="preserve">.DoMyMethod(); </w:t>
            </w:r>
            <w:r w:rsidRPr="002959F9">
              <w:rPr>
                <w:rFonts w:ascii="Consolas" w:hAnsi="Consolas" w:cs="Courier New"/>
                <w:noProof/>
                <w:color w:val="008000"/>
                <w:sz w:val="22"/>
              </w:rPr>
              <w:t>// access a method in the class</w:t>
            </w:r>
          </w:p>
          <w:p w14:paraId="67C2F920" w14:textId="77777777" w:rsidR="00371D15" w:rsidRPr="00977A5E" w:rsidRDefault="00371D15" w:rsidP="00563712">
            <w:pPr>
              <w:autoSpaceDE w:val="0"/>
              <w:autoSpaceDN w:val="0"/>
              <w:adjustRightInd w:val="0"/>
              <w:spacing w:before="0"/>
              <w:jc w:val="left"/>
              <w:rPr>
                <w:rFonts w:ascii="Consolas" w:hAnsi="Consolas" w:cs="Courier New"/>
                <w:noProof/>
                <w:sz w:val="22"/>
              </w:rPr>
            </w:pPr>
            <w:r w:rsidRPr="00977A5E">
              <w:rPr>
                <w:rFonts w:ascii="Consolas" w:hAnsi="Consolas" w:cs="Courier New"/>
                <w:noProof/>
                <w:color w:val="0000FF"/>
                <w:sz w:val="22"/>
              </w:rPr>
              <w:t>this</w:t>
            </w:r>
            <w:r w:rsidRPr="00977A5E">
              <w:rPr>
                <w:rFonts w:ascii="Consolas" w:hAnsi="Consolas"/>
                <w:noProof/>
                <w:sz w:val="22"/>
              </w:rPr>
              <w:t>(</w:t>
            </w:r>
            <w:r w:rsidRPr="00977A5E">
              <w:rPr>
                <w:rFonts w:ascii="Consolas" w:hAnsi="Consolas" w:cs="Courier New"/>
                <w:noProof/>
                <w:color w:val="A31515"/>
                <w:sz w:val="22"/>
              </w:rPr>
              <w:t>3</w:t>
            </w:r>
            <w:r w:rsidRPr="00977A5E">
              <w:rPr>
                <w:rFonts w:ascii="Consolas" w:hAnsi="Consolas"/>
                <w:noProof/>
                <w:sz w:val="22"/>
              </w:rPr>
              <w:t xml:space="preserve">, </w:t>
            </w:r>
            <w:r w:rsidRPr="00977A5E">
              <w:rPr>
                <w:rFonts w:ascii="Consolas" w:hAnsi="Consolas" w:cs="Courier New"/>
                <w:noProof/>
                <w:color w:val="A31515"/>
                <w:sz w:val="22"/>
              </w:rPr>
              <w:t>4</w:t>
            </w:r>
            <w:r w:rsidRPr="00977A5E">
              <w:rPr>
                <w:rFonts w:ascii="Consolas" w:hAnsi="Consolas"/>
                <w:noProof/>
                <w:sz w:val="22"/>
              </w:rPr>
              <w:t xml:space="preserve">); </w:t>
            </w:r>
            <w:r w:rsidRPr="00977A5E">
              <w:rPr>
                <w:rFonts w:ascii="Consolas" w:hAnsi="Consolas" w:cs="Courier New"/>
                <w:noProof/>
                <w:color w:val="008000"/>
                <w:sz w:val="22"/>
              </w:rPr>
              <w:t>// access a constructor with two int parameters</w:t>
            </w:r>
          </w:p>
        </w:tc>
      </w:tr>
    </w:tbl>
    <w:p w14:paraId="43EF6ADD" w14:textId="179B4F06" w:rsidR="00371D15" w:rsidRPr="00D759EF" w:rsidRDefault="00371D15" w:rsidP="00371D15">
      <w:del w:id="837" w:author="Hans Zijlstra" w:date="2017-06-15T16:47:00Z">
        <w:r w:rsidRPr="00D759EF" w:rsidDel="00E279AF">
          <w:delText>Currently, we will not explain the given code above. Later, we will do it in</w:delText>
        </w:r>
      </w:del>
      <w:ins w:id="838" w:author="Hans Zijlstra" w:date="2017-06-15T16:47:00Z">
        <w:r w:rsidR="00E279AF" w:rsidRPr="00D759EF">
          <w:t>In</w:t>
        </w:r>
      </w:ins>
      <w:r w:rsidRPr="00D759EF">
        <w:t xml:space="preserve"> </w:t>
      </w:r>
      <w:del w:id="839" w:author="Hans Zijlstra" w:date="2017-06-15T16:49:00Z">
        <w:r w:rsidRPr="00D759EF" w:rsidDel="00FE5C11">
          <w:delText xml:space="preserve">other </w:delText>
        </w:r>
      </w:del>
      <w:ins w:id="840" w:author="Hans Zijlstra" w:date="2017-06-15T16:49:00Z">
        <w:r w:rsidR="00FE5C11" w:rsidRPr="00D759EF">
          <w:t xml:space="preserve">the following </w:t>
        </w:r>
      </w:ins>
      <w:r w:rsidRPr="00D759EF">
        <w:t xml:space="preserve">sections of this chapter, dedicated to the elements of the class (fields, methods, constructors) </w:t>
      </w:r>
      <w:del w:id="841" w:author="Hans Zijlstra" w:date="2017-06-15T16:48:00Z">
        <w:r w:rsidRPr="00D759EF" w:rsidDel="00E279AF">
          <w:delText>and as well related to</w:delText>
        </w:r>
      </w:del>
      <w:ins w:id="842" w:author="Hans Zijlstra" w:date="2017-06-15T16:48:00Z">
        <w:r w:rsidR="00E279AF" w:rsidRPr="00D759EF">
          <w:t>we will further explain</w:t>
        </w:r>
      </w:ins>
      <w:r w:rsidRPr="00D759EF">
        <w:t xml:space="preserve"> the </w:t>
      </w:r>
      <w:ins w:id="843" w:author="Hans Zijlstra" w:date="2017-06-15T16:48:00Z">
        <w:r w:rsidR="00E279AF" w:rsidRPr="00D759EF">
          <w:t xml:space="preserve">use of </w:t>
        </w:r>
      </w:ins>
      <w:ins w:id="844" w:author="Hans Zijlstra" w:date="2017-06-15T16:49:00Z">
        <w:r w:rsidR="00E279AF" w:rsidRPr="00D759EF">
          <w:t xml:space="preserve">the </w:t>
        </w:r>
      </w:ins>
      <w:r w:rsidRPr="00D759EF">
        <w:t xml:space="preserve">reserved word </w:t>
      </w:r>
      <w:r w:rsidRPr="00D759EF">
        <w:rPr>
          <w:rFonts w:ascii="Consolas" w:hAnsi="Consolas"/>
          <w:b/>
          <w:bCs/>
          <w:noProof/>
          <w:kern w:val="32"/>
          <w:sz w:val="22"/>
        </w:rPr>
        <w:t>this</w:t>
      </w:r>
      <w:r w:rsidRPr="00D759EF">
        <w:t>.</w:t>
      </w:r>
    </w:p>
    <w:p w14:paraId="52E37062" w14:textId="77777777" w:rsidR="00371D15" w:rsidRPr="00D759EF" w:rsidRDefault="00371D15" w:rsidP="00371D15">
      <w:pPr>
        <w:pStyle w:val="Heading2"/>
      </w:pPr>
      <w:bookmarkStart w:id="845" w:name="_Toc370673165"/>
      <w:r w:rsidRPr="00D759EF">
        <w:t>Fields</w:t>
      </w:r>
      <w:bookmarkEnd w:id="845"/>
    </w:p>
    <w:p w14:paraId="7A5B401B" w14:textId="567FDEE2" w:rsidR="00371D15" w:rsidRPr="00D759EF" w:rsidRDefault="00371D15" w:rsidP="00371D15">
      <w:r w:rsidRPr="00D759EF">
        <w:t xml:space="preserve">Objects describe things from the real world. In order to describe an object, we focus on its </w:t>
      </w:r>
      <w:r w:rsidRPr="00D759EF">
        <w:rPr>
          <w:b/>
        </w:rPr>
        <w:t>characteristics</w:t>
      </w:r>
      <w:r w:rsidRPr="00D759EF">
        <w:t xml:space="preserve">, which are related to the problems solved </w:t>
      </w:r>
      <w:del w:id="846" w:author="Hans Zijlstra" w:date="2017-06-15T16:51:00Z">
        <w:r w:rsidRPr="00D759EF" w:rsidDel="00FE5C11">
          <w:delText xml:space="preserve">in </w:delText>
        </w:r>
      </w:del>
      <w:ins w:id="847" w:author="Hans Zijlstra" w:date="2017-06-15T16:51:00Z">
        <w:r w:rsidR="00FE5C11" w:rsidRPr="00D759EF">
          <w:t xml:space="preserve">by </w:t>
        </w:r>
      </w:ins>
      <w:r w:rsidRPr="00D759EF">
        <w:t xml:space="preserve">our program. These characteristics of the real-world object we will hold in the declaration of the class in special types of variables. These variables, called </w:t>
      </w:r>
      <w:r w:rsidRPr="00D759EF">
        <w:rPr>
          <w:b/>
        </w:rPr>
        <w:t>fields</w:t>
      </w:r>
      <w:r w:rsidRPr="00D759EF">
        <w:t xml:space="preserve"> (or member-variables), are holding the </w:t>
      </w:r>
      <w:r w:rsidRPr="00D759EF">
        <w:rPr>
          <w:b/>
        </w:rPr>
        <w:t>state of the object</w:t>
      </w:r>
      <w:r w:rsidRPr="00D759EF">
        <w:t>. When we create an object based on certain class definition, the values of the fields are containing the characteristics of the created object (its state). These characteristics have different values</w:t>
      </w:r>
      <w:del w:id="848" w:author="Hans Zijlstra" w:date="2017-06-15T16:51:00Z">
        <w:r w:rsidRPr="00D759EF" w:rsidDel="00FE5C11">
          <w:delText xml:space="preserve"> different</w:delText>
        </w:r>
      </w:del>
      <w:r w:rsidRPr="00D759EF">
        <w:t xml:space="preserve"> for the different objects.</w:t>
      </w:r>
    </w:p>
    <w:p w14:paraId="19B74A37" w14:textId="77777777" w:rsidR="00371D15" w:rsidRPr="00D759EF" w:rsidRDefault="00371D15" w:rsidP="00371D15">
      <w:pPr>
        <w:pStyle w:val="Heading3"/>
      </w:pPr>
      <w:bookmarkStart w:id="849" w:name="_Fields_Declaration_in"/>
      <w:bookmarkEnd w:id="849"/>
      <w:r w:rsidRPr="00D759EF">
        <w:lastRenderedPageBreak/>
        <w:t>Declaring Fields in a Class</w:t>
      </w:r>
    </w:p>
    <w:p w14:paraId="27A6E3F1" w14:textId="77777777" w:rsidR="00371D15" w:rsidRPr="00011129" w:rsidRDefault="00371D15" w:rsidP="00371D15">
      <w:r w:rsidRPr="00D759EF">
        <w:t>Until now we have discussed only two types of variables (see "</w:t>
      </w:r>
      <w:r w:rsidR="00A6273F" w:rsidRPr="00D759EF">
        <w:fldChar w:fldCharType="begin"/>
      </w:r>
      <w:r w:rsidR="00A6273F" w:rsidRPr="00D759EF">
        <w:instrText xml:space="preserve"> HYPERLINK \l "Chapter_09_Methods" </w:instrText>
      </w:r>
      <w:r w:rsidR="00A6273F" w:rsidRPr="00D759EF">
        <w:rPr>
          <w:rPrChange w:id="850" w:author="Hans Zijlstra" w:date="2017-06-24T11:23:00Z">
            <w:rPr>
              <w:rStyle w:val="Hyperlink"/>
            </w:rPr>
          </w:rPrChange>
        </w:rPr>
        <w:fldChar w:fldCharType="separate"/>
      </w:r>
      <w:r w:rsidRPr="00D759EF">
        <w:rPr>
          <w:rStyle w:val="Hyperlink"/>
        </w:rPr>
        <w:t>Methods</w:t>
      </w:r>
      <w:r w:rsidR="00A6273F" w:rsidRPr="00D759EF">
        <w:rPr>
          <w:rStyle w:val="Hyperlink"/>
        </w:rPr>
        <w:fldChar w:fldCharType="end"/>
      </w:r>
      <w:r w:rsidRPr="00D759EF">
        <w:t>") depending on where they a</w:t>
      </w:r>
      <w:r w:rsidRPr="00011129">
        <w:t>re declared:</w:t>
      </w:r>
    </w:p>
    <w:p w14:paraId="488364B9" w14:textId="6754588D" w:rsidR="00371D15" w:rsidRPr="00AA044A" w:rsidRDefault="00371D15" w:rsidP="00371D15">
      <w:pPr>
        <w:numPr>
          <w:ilvl w:val="0"/>
          <w:numId w:val="12"/>
        </w:numPr>
        <w:tabs>
          <w:tab w:val="clear" w:pos="795"/>
        </w:tabs>
        <w:ind w:left="568" w:hanging="284"/>
      </w:pPr>
      <w:r w:rsidRPr="00AA044A">
        <w:rPr>
          <w:b/>
        </w:rPr>
        <w:t>Local variables</w:t>
      </w:r>
      <w:r w:rsidRPr="00AA044A">
        <w:t xml:space="preserve"> – these are the variables declared in the body of some method (or </w:t>
      </w:r>
      <w:ins w:id="851" w:author="Hans Zijlstra" w:date="2017-06-15T16:52:00Z">
        <w:r w:rsidR="00FE5C11" w:rsidRPr="00AA044A">
          <w:t xml:space="preserve">code </w:t>
        </w:r>
      </w:ins>
      <w:r w:rsidRPr="00AA044A">
        <w:t>block).</w:t>
      </w:r>
    </w:p>
    <w:p w14:paraId="73BBF4AE" w14:textId="678C90EB" w:rsidR="00371D15" w:rsidRPr="00977A5E" w:rsidRDefault="00371D15" w:rsidP="00371D15">
      <w:pPr>
        <w:numPr>
          <w:ilvl w:val="0"/>
          <w:numId w:val="12"/>
        </w:numPr>
        <w:tabs>
          <w:tab w:val="clear" w:pos="795"/>
        </w:tabs>
        <w:ind w:left="568" w:hanging="284"/>
      </w:pPr>
      <w:r w:rsidRPr="002959F9">
        <w:rPr>
          <w:b/>
        </w:rPr>
        <w:t xml:space="preserve">Parameters </w:t>
      </w:r>
      <w:r w:rsidRPr="002959F9">
        <w:t>– these are the variables in the list of parameters</w:t>
      </w:r>
      <w:del w:id="852" w:author="Hans Zijlstra" w:date="2017-06-15T16:53:00Z">
        <w:r w:rsidRPr="002959F9" w:rsidDel="00FE5C11">
          <w:delText>, which one</w:delText>
        </w:r>
      </w:del>
      <w:ins w:id="853" w:author="Hans Zijlstra" w:date="2017-06-15T16:53:00Z">
        <w:r w:rsidR="00FE5C11" w:rsidRPr="002959F9">
          <w:t xml:space="preserve"> of a</w:t>
        </w:r>
      </w:ins>
      <w:r w:rsidRPr="002959F9">
        <w:t xml:space="preserve"> method</w:t>
      </w:r>
      <w:del w:id="854" w:author="Hans Zijlstra" w:date="2017-06-15T16:53:00Z">
        <w:r w:rsidRPr="002959F9" w:rsidDel="00FE5C11">
          <w:delText xml:space="preserve"> can have</w:delText>
        </w:r>
      </w:del>
      <w:r w:rsidRPr="00977A5E">
        <w:t>.</w:t>
      </w:r>
    </w:p>
    <w:p w14:paraId="0CA6B17F" w14:textId="74033E60" w:rsidR="00371D15" w:rsidRPr="00977A5E" w:rsidRDefault="00371D15" w:rsidP="00371D15">
      <w:r w:rsidRPr="00977A5E">
        <w:t>In C#</w:t>
      </w:r>
      <w:ins w:id="855" w:author="Hans Zijlstra" w:date="2017-06-15T16:54:00Z">
        <w:r w:rsidR="00FE5C11" w:rsidRPr="00977A5E">
          <w:t>,</w:t>
        </w:r>
      </w:ins>
      <w:r w:rsidRPr="00977A5E">
        <w:t xml:space="preserve"> a third type of variable exists, called </w:t>
      </w:r>
      <w:ins w:id="856" w:author="Hans Zijlstra" w:date="2017-06-15T16:54:00Z">
        <w:r w:rsidR="00FE5C11" w:rsidRPr="00977A5E">
          <w:t xml:space="preserve">a </w:t>
        </w:r>
      </w:ins>
      <w:r w:rsidRPr="00977A5E">
        <w:rPr>
          <w:b/>
        </w:rPr>
        <w:t>field</w:t>
      </w:r>
      <w:r w:rsidRPr="00977A5E">
        <w:t xml:space="preserve"> or </w:t>
      </w:r>
      <w:r w:rsidRPr="00977A5E">
        <w:rPr>
          <w:b/>
        </w:rPr>
        <w:t>instance variable</w:t>
      </w:r>
      <w:r w:rsidRPr="00977A5E">
        <w:t>.</w:t>
      </w:r>
    </w:p>
    <w:p w14:paraId="71F41965" w14:textId="7B5BE450" w:rsidR="00371D15" w:rsidRPr="00D759EF" w:rsidRDefault="00371D15" w:rsidP="00371D15">
      <w:pPr>
        <w:spacing w:after="120"/>
      </w:pPr>
      <w:r w:rsidRPr="0028675A">
        <w:t xml:space="preserve">Fields are declared in the body of the class, </w:t>
      </w:r>
      <w:ins w:id="857" w:author="Hans Zijlstra" w:date="2017-06-15T16:55:00Z">
        <w:r w:rsidR="00FE5C11" w:rsidRPr="00D759EF">
          <w:t xml:space="preserve">but </w:t>
        </w:r>
      </w:ins>
      <w:r w:rsidRPr="00D759EF">
        <w:t xml:space="preserve">outside the body of </w:t>
      </w:r>
      <w:del w:id="858" w:author="Hans Zijlstra" w:date="2017-06-15T16:55:00Z">
        <w:r w:rsidRPr="00D759EF" w:rsidDel="00FE5C11">
          <w:delText>a single</w:delText>
        </w:r>
      </w:del>
      <w:del w:id="859" w:author="Hans Zijlstra" w:date="2017-06-25T21:52:00Z">
        <w:r w:rsidRPr="00D759EF" w:rsidDel="00F14FD8">
          <w:delText xml:space="preserve"> </w:delText>
        </w:r>
      </w:del>
      <w:r w:rsidRPr="00D759EF">
        <w:t>method</w:t>
      </w:r>
      <w:ins w:id="860" w:author="Hans Zijlstra" w:date="2017-06-15T16:55:00Z">
        <w:r w:rsidR="00FE5C11" w:rsidRPr="00D759EF">
          <w:t>s</w:t>
        </w:r>
      </w:ins>
      <w:r w:rsidRPr="00D759EF">
        <w:t xml:space="preserve"> </w:t>
      </w:r>
      <w:ins w:id="861" w:author="Hans Zijlstra" w:date="2017-06-15T16:55:00Z">
        <w:r w:rsidR="00FE5C11" w:rsidRPr="00D759EF">
          <w:t>and</w:t>
        </w:r>
      </w:ins>
      <w:del w:id="862" w:author="Hans Zijlstra" w:date="2017-06-15T16:55:00Z">
        <w:r w:rsidRPr="00D759EF" w:rsidDel="00FE5C11">
          <w:delText>or</w:delText>
        </w:r>
      </w:del>
      <w:r w:rsidRPr="00D759EF">
        <w:t xml:space="preserve"> constructor</w:t>
      </w:r>
      <w:ins w:id="863" w:author="Hans Zijlstra" w:date="2017-06-15T16:56:00Z">
        <w:r w:rsidR="00FE5C11" w:rsidRPr="00D759EF">
          <w:t>s</w:t>
        </w:r>
      </w:ins>
      <w:r w:rsidRPr="00D759EF">
        <w:t>.</w:t>
      </w:r>
    </w:p>
    <w:tbl>
      <w:tblPr>
        <w:tblW w:w="0" w:type="auto"/>
        <w:tblInd w:w="108" w:type="dxa"/>
        <w:tblCellMar>
          <w:top w:w="113" w:type="dxa"/>
          <w:bottom w:w="113" w:type="dxa"/>
        </w:tblCellMar>
        <w:tblLook w:val="01E0" w:firstRow="1" w:lastRow="1" w:firstColumn="1" w:lastColumn="1" w:noHBand="0" w:noVBand="0"/>
      </w:tblPr>
      <w:tblGrid>
        <w:gridCol w:w="812"/>
        <w:gridCol w:w="7158"/>
      </w:tblGrid>
      <w:tr w:rsidR="00371D15" w:rsidRPr="00D759EF" w14:paraId="0EDEFBD5" w14:textId="77777777" w:rsidTr="00563712">
        <w:tc>
          <w:tcPr>
            <w:tcW w:w="812" w:type="dxa"/>
            <w:tcBorders>
              <w:top w:val="single" w:sz="4" w:space="0" w:color="auto"/>
              <w:left w:val="single" w:sz="4" w:space="0" w:color="auto"/>
              <w:bottom w:val="single" w:sz="4" w:space="0" w:color="auto"/>
              <w:right w:val="single" w:sz="4" w:space="0" w:color="auto"/>
            </w:tcBorders>
            <w:vAlign w:val="center"/>
          </w:tcPr>
          <w:p w14:paraId="3C7F23BD" w14:textId="77777777" w:rsidR="00371D15" w:rsidRPr="00D759EF" w:rsidRDefault="00371D15" w:rsidP="00563712">
            <w:pPr>
              <w:spacing w:before="0"/>
              <w:jc w:val="center"/>
            </w:pPr>
            <w:r w:rsidRPr="00D759EF">
              <w:rPr>
                <w:noProof/>
              </w:rPr>
              <w:drawing>
                <wp:inline distT="0" distB="0" distL="0" distR="0" wp14:anchorId="296673A0" wp14:editId="5A6E88E8">
                  <wp:extent cx="327660" cy="327660"/>
                  <wp:effectExtent l="0" t="0" r="0" b="0"/>
                  <wp:docPr id="5366" name="Picture 5366" descr="idi_e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idi_exc"/>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327660" cy="327660"/>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748AE0CD" w14:textId="77777777" w:rsidR="00371D15" w:rsidRPr="00011129" w:rsidRDefault="00371D15" w:rsidP="00563712">
            <w:pPr>
              <w:pStyle w:val="WarningMessage"/>
            </w:pPr>
            <w:r w:rsidRPr="00011129">
              <w:t>Fields are declared in the body of the class but not in the bodies of the methods or the constructors.</w:t>
            </w:r>
          </w:p>
        </w:tc>
      </w:tr>
    </w:tbl>
    <w:p w14:paraId="1B6FC876" w14:textId="77777777" w:rsidR="00371D15" w:rsidRPr="00D759EF" w:rsidRDefault="00371D15" w:rsidP="00371D15">
      <w:pPr>
        <w:spacing w:after="120"/>
      </w:pPr>
      <w:bookmarkStart w:id="864" w:name="OOP_SampleClass"/>
      <w:bookmarkEnd w:id="864"/>
      <w:r w:rsidRPr="00D759EF">
        <w:t>This is a sample code declaring several fields:</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410E61B6" w14:textId="77777777" w:rsidTr="00563712">
        <w:tc>
          <w:tcPr>
            <w:tcW w:w="7970" w:type="dxa"/>
            <w:tcBorders>
              <w:top w:val="single" w:sz="4" w:space="0" w:color="auto"/>
              <w:left w:val="single" w:sz="4" w:space="0" w:color="auto"/>
              <w:bottom w:val="single" w:sz="4" w:space="0" w:color="auto"/>
              <w:right w:val="single" w:sz="4" w:space="0" w:color="auto"/>
            </w:tcBorders>
          </w:tcPr>
          <w:p w14:paraId="2A6A258B"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FF"/>
                <w:sz w:val="22"/>
              </w:rPr>
              <w:t>class</w:t>
            </w:r>
            <w:r w:rsidRPr="00D759EF">
              <w:rPr>
                <w:rFonts w:ascii="Consolas" w:hAnsi="Consolas"/>
                <w:noProof/>
                <w:sz w:val="22"/>
              </w:rPr>
              <w:t xml:space="preserve"> </w:t>
            </w:r>
            <w:r w:rsidRPr="00D759EF">
              <w:rPr>
                <w:rFonts w:ascii="Consolas" w:hAnsi="Consolas"/>
                <w:noProof/>
                <w:color w:val="2B91AF"/>
                <w:sz w:val="22"/>
              </w:rPr>
              <w:t>SampleClass</w:t>
            </w:r>
          </w:p>
          <w:p w14:paraId="452F14B2"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p w14:paraId="3A39CA47"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00"/>
                <w:sz w:val="22"/>
              </w:rPr>
              <w:tab/>
            </w:r>
            <w:r w:rsidRPr="00D759EF">
              <w:rPr>
                <w:rFonts w:ascii="Consolas" w:hAnsi="Consolas" w:cs="Courier New"/>
                <w:noProof/>
                <w:color w:val="0000FF"/>
                <w:sz w:val="22"/>
              </w:rPr>
              <w:t>int</w:t>
            </w:r>
            <w:r w:rsidRPr="00D759EF">
              <w:rPr>
                <w:rFonts w:ascii="Consolas" w:hAnsi="Consolas"/>
                <w:noProof/>
                <w:sz w:val="22"/>
              </w:rPr>
              <w:t xml:space="preserve"> age;</w:t>
            </w:r>
          </w:p>
          <w:p w14:paraId="5611E8EC"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00"/>
                <w:sz w:val="22"/>
              </w:rPr>
              <w:tab/>
            </w:r>
            <w:r w:rsidRPr="00D759EF">
              <w:rPr>
                <w:rFonts w:ascii="Consolas" w:hAnsi="Consolas" w:cs="Courier New"/>
                <w:noProof/>
                <w:color w:val="0000FF"/>
                <w:sz w:val="22"/>
              </w:rPr>
              <w:t>long</w:t>
            </w:r>
            <w:r w:rsidRPr="00D759EF">
              <w:rPr>
                <w:rFonts w:ascii="Consolas" w:hAnsi="Consolas"/>
                <w:noProof/>
                <w:sz w:val="22"/>
              </w:rPr>
              <w:t xml:space="preserve"> distance;</w:t>
            </w:r>
          </w:p>
          <w:p w14:paraId="08218B7E"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00"/>
                <w:sz w:val="22"/>
              </w:rPr>
              <w:tab/>
            </w:r>
            <w:r w:rsidRPr="00D759EF">
              <w:rPr>
                <w:rFonts w:ascii="Consolas" w:hAnsi="Consolas" w:cs="Courier New"/>
                <w:noProof/>
                <w:color w:val="0000FF"/>
                <w:sz w:val="22"/>
              </w:rPr>
              <w:t>string</w:t>
            </w:r>
            <w:r w:rsidRPr="00D759EF">
              <w:rPr>
                <w:rFonts w:ascii="Consolas" w:hAnsi="Consolas"/>
                <w:noProof/>
                <w:sz w:val="22"/>
              </w:rPr>
              <w:t>[] names;</w:t>
            </w:r>
          </w:p>
          <w:p w14:paraId="09F10784"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00"/>
                <w:sz w:val="22"/>
              </w:rPr>
              <w:tab/>
            </w:r>
            <w:r w:rsidRPr="00D759EF">
              <w:rPr>
                <w:rFonts w:ascii="Consolas" w:hAnsi="Consolas"/>
                <w:noProof/>
                <w:color w:val="2B91AF"/>
                <w:sz w:val="22"/>
              </w:rPr>
              <w:t>Dog</w:t>
            </w:r>
            <w:r w:rsidRPr="00D759EF">
              <w:rPr>
                <w:rFonts w:ascii="Consolas" w:hAnsi="Consolas"/>
                <w:noProof/>
                <w:sz w:val="22"/>
              </w:rPr>
              <w:t xml:space="preserve"> myDog;</w:t>
            </w:r>
          </w:p>
          <w:p w14:paraId="7EBA02E7" w14:textId="77777777" w:rsidR="00371D15" w:rsidRPr="00D759EF" w:rsidRDefault="00371D15" w:rsidP="00563712">
            <w:pPr>
              <w:autoSpaceDE w:val="0"/>
              <w:autoSpaceDN w:val="0"/>
              <w:adjustRightInd w:val="0"/>
              <w:spacing w:before="0"/>
              <w:jc w:val="left"/>
              <w:rPr>
                <w:rFonts w:ascii="Consolas" w:hAnsi="Consolas" w:cs="Consolas"/>
                <w:noProof/>
                <w:sz w:val="22"/>
                <w:szCs w:val="19"/>
              </w:rPr>
            </w:pPr>
            <w:r w:rsidRPr="00D759EF">
              <w:rPr>
                <w:rFonts w:ascii="Consolas" w:hAnsi="Consolas"/>
                <w:noProof/>
                <w:sz w:val="22"/>
              </w:rPr>
              <w:t>}</w:t>
            </w:r>
          </w:p>
        </w:tc>
      </w:tr>
    </w:tbl>
    <w:p w14:paraId="5FC75E74" w14:textId="24E33DFF" w:rsidR="00371D15" w:rsidRPr="00D759EF" w:rsidRDefault="00371D15" w:rsidP="00371D15">
      <w:pPr>
        <w:spacing w:after="120"/>
      </w:pPr>
      <w:r w:rsidRPr="00D759EF">
        <w:t xml:space="preserve">More formal, </w:t>
      </w:r>
      <w:del w:id="865" w:author="Hans Zijlstra" w:date="2017-06-15T20:32:00Z">
        <w:r w:rsidRPr="00D759EF" w:rsidDel="00D33BA5">
          <w:delText xml:space="preserve">the declaration of </w:delText>
        </w:r>
      </w:del>
      <w:r w:rsidRPr="00D759EF">
        <w:t xml:space="preserve">a field is </w:t>
      </w:r>
      <w:del w:id="866" w:author="Hans Zijlstra" w:date="2017-06-15T20:32:00Z">
        <w:r w:rsidRPr="00D759EF" w:rsidDel="00D33BA5">
          <w:delText xml:space="preserve">done </w:delText>
        </w:r>
      </w:del>
      <w:ins w:id="867" w:author="Hans Zijlstra" w:date="2017-06-15T20:32:00Z">
        <w:r w:rsidR="00D33BA5" w:rsidRPr="00D759EF">
          <w:t xml:space="preserve">declared </w:t>
        </w:r>
      </w:ins>
      <w:del w:id="868" w:author="Hans Zijlstra" w:date="2017-06-15T20:32:00Z">
        <w:r w:rsidRPr="00D759EF" w:rsidDel="00D33BA5">
          <w:delText>in the following way</w:delText>
        </w:r>
      </w:del>
      <w:ins w:id="869" w:author="Hans Zijlstra" w:date="2017-06-15T20:32:00Z">
        <w:r w:rsidR="00D33BA5" w:rsidRPr="00D759EF">
          <w:t>as follows</w:t>
        </w:r>
      </w:ins>
      <w:r w:rsidRPr="00D759EF">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7A48B00C" w14:textId="77777777" w:rsidTr="00563712">
        <w:tc>
          <w:tcPr>
            <w:tcW w:w="7970" w:type="dxa"/>
            <w:tcBorders>
              <w:top w:val="single" w:sz="4" w:space="0" w:color="auto"/>
              <w:left w:val="single" w:sz="4" w:space="0" w:color="auto"/>
              <w:bottom w:val="single" w:sz="4" w:space="0" w:color="auto"/>
              <w:right w:val="single" w:sz="4" w:space="0" w:color="auto"/>
            </w:tcBorders>
          </w:tcPr>
          <w:p w14:paraId="7E7F7216"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[&lt;modifiers&gt;] &lt;field_type&gt; &lt;field_name&gt;;</w:t>
            </w:r>
          </w:p>
        </w:tc>
      </w:tr>
    </w:tbl>
    <w:p w14:paraId="5196B884" w14:textId="77777777" w:rsidR="00371D15" w:rsidRPr="00D759EF" w:rsidRDefault="00371D15" w:rsidP="00371D15">
      <w:r w:rsidRPr="00D759EF">
        <w:t xml:space="preserve">The </w:t>
      </w:r>
      <w:r w:rsidRPr="00D759EF">
        <w:rPr>
          <w:rFonts w:ascii="Consolas" w:hAnsi="Consolas"/>
          <w:b/>
          <w:bCs/>
          <w:noProof/>
          <w:kern w:val="32"/>
          <w:sz w:val="22"/>
        </w:rPr>
        <w:t>&lt;field_type&gt;</w:t>
      </w:r>
      <w:r w:rsidRPr="00D759EF">
        <w:t xml:space="preserve"> part determinates the type of a given field. This type can be primitive (</w:t>
      </w:r>
      <w:r w:rsidRPr="00D759EF">
        <w:rPr>
          <w:rFonts w:ascii="Consolas" w:hAnsi="Consolas"/>
          <w:b/>
          <w:bCs/>
          <w:noProof/>
          <w:kern w:val="32"/>
          <w:sz w:val="22"/>
        </w:rPr>
        <w:t>byte</w:t>
      </w:r>
      <w:r w:rsidRPr="00D759EF">
        <w:t xml:space="preserve">, </w:t>
      </w:r>
      <w:r w:rsidRPr="00D759EF">
        <w:rPr>
          <w:rFonts w:ascii="Consolas" w:hAnsi="Consolas"/>
          <w:b/>
          <w:bCs/>
          <w:noProof/>
          <w:kern w:val="32"/>
          <w:sz w:val="22"/>
        </w:rPr>
        <w:t>short</w:t>
      </w:r>
      <w:r w:rsidRPr="00D759EF">
        <w:t xml:space="preserve">, </w:t>
      </w:r>
      <w:r w:rsidRPr="00D759EF">
        <w:rPr>
          <w:rFonts w:ascii="Consolas" w:hAnsi="Consolas"/>
          <w:b/>
          <w:bCs/>
          <w:noProof/>
          <w:kern w:val="32"/>
          <w:sz w:val="22"/>
        </w:rPr>
        <w:t>char</w:t>
      </w:r>
      <w:r w:rsidRPr="00D759EF">
        <w:t xml:space="preserve"> and so on), an array, or also some class type (e.g. </w:t>
      </w:r>
      <w:r w:rsidRPr="00D759EF">
        <w:rPr>
          <w:rFonts w:ascii="Consolas" w:hAnsi="Consolas"/>
          <w:b/>
          <w:bCs/>
          <w:noProof/>
          <w:kern w:val="32"/>
          <w:sz w:val="22"/>
        </w:rPr>
        <w:t>Dog</w:t>
      </w:r>
      <w:r w:rsidRPr="00D759EF">
        <w:t xml:space="preserve"> or </w:t>
      </w:r>
      <w:r w:rsidRPr="00D759EF">
        <w:rPr>
          <w:rFonts w:ascii="Consolas" w:hAnsi="Consolas"/>
          <w:b/>
          <w:bCs/>
          <w:noProof/>
          <w:kern w:val="32"/>
          <w:sz w:val="22"/>
        </w:rPr>
        <w:t>string</w:t>
      </w:r>
      <w:r w:rsidRPr="00D759EF">
        <w:t>).</w:t>
      </w:r>
    </w:p>
    <w:p w14:paraId="1E31790C" w14:textId="6C83C123" w:rsidR="00371D15" w:rsidRPr="00D759EF" w:rsidRDefault="00371D15" w:rsidP="00371D15">
      <w:r w:rsidRPr="00D759EF">
        <w:t xml:space="preserve">The </w:t>
      </w:r>
      <w:r w:rsidRPr="00D759EF">
        <w:rPr>
          <w:rFonts w:ascii="Consolas" w:hAnsi="Consolas"/>
          <w:b/>
          <w:bCs/>
          <w:noProof/>
          <w:kern w:val="32"/>
          <w:sz w:val="22"/>
        </w:rPr>
        <w:t>&lt;field_name&gt;</w:t>
      </w:r>
      <w:r w:rsidRPr="00D759EF">
        <w:t xml:space="preserve"> part is the name of the field. As </w:t>
      </w:r>
      <w:ins w:id="870" w:author="Hans Zijlstra" w:date="2017-06-15T20:33:00Z">
        <w:r w:rsidR="00D33BA5" w:rsidRPr="00D759EF">
          <w:t xml:space="preserve">for </w:t>
        </w:r>
      </w:ins>
      <w:r w:rsidRPr="00D759EF">
        <w:t>the name</w:t>
      </w:r>
      <w:ins w:id="871" w:author="Hans Zijlstra" w:date="2017-06-15T20:33:00Z">
        <w:r w:rsidR="00D33BA5" w:rsidRPr="00D759EF">
          <w:t>s</w:t>
        </w:r>
      </w:ins>
      <w:r w:rsidRPr="00D759EF">
        <w:t xml:space="preserve"> of </w:t>
      </w:r>
      <w:del w:id="872" w:author="Hans Zijlstra" w:date="2017-06-15T20:33:00Z">
        <w:r w:rsidRPr="00D759EF" w:rsidDel="00D33BA5">
          <w:delText xml:space="preserve">the </w:delText>
        </w:r>
      </w:del>
      <w:r w:rsidRPr="00D759EF">
        <w:t xml:space="preserve">normal variables, </w:t>
      </w:r>
      <w:del w:id="873" w:author="Hans Zijlstra" w:date="2017-06-15T20:35:00Z">
        <w:r w:rsidRPr="00D759EF" w:rsidDel="00D33BA5">
          <w:delText xml:space="preserve">when </w:delText>
        </w:r>
      </w:del>
      <w:r w:rsidRPr="00D759EF">
        <w:t xml:space="preserve">we </w:t>
      </w:r>
      <w:del w:id="874" w:author="Hans Zijlstra" w:date="2017-06-15T20:35:00Z">
        <w:r w:rsidRPr="00D759EF" w:rsidDel="00D33BA5">
          <w:delText xml:space="preserve">declare the </w:delText>
        </w:r>
      </w:del>
      <w:r w:rsidRPr="00D759EF">
        <w:t xml:space="preserve">name </w:t>
      </w:r>
      <w:del w:id="875" w:author="Hans Zijlstra" w:date="2017-06-15T20:35:00Z">
        <w:r w:rsidRPr="00D759EF" w:rsidDel="00D33BA5">
          <w:delText xml:space="preserve">of the </w:delText>
        </w:r>
      </w:del>
      <w:r w:rsidRPr="00D759EF">
        <w:t>instance-variables</w:t>
      </w:r>
      <w:del w:id="876" w:author="Hans Zijlstra" w:date="2017-06-15T20:35:00Z">
        <w:r w:rsidRPr="00D759EF" w:rsidDel="00D33BA5">
          <w:delText>, we should obey</w:delText>
        </w:r>
      </w:del>
      <w:ins w:id="877" w:author="Hans Zijlstra" w:date="2017-06-15T20:35:00Z">
        <w:r w:rsidR="00D33BA5" w:rsidRPr="00D759EF">
          <w:t xml:space="preserve"> according</w:t>
        </w:r>
      </w:ins>
      <w:del w:id="878" w:author="Hans Zijlstra" w:date="2017-06-23T11:47:00Z">
        <w:r w:rsidRPr="00D759EF" w:rsidDel="00245BC7">
          <w:delText xml:space="preserve"> </w:delText>
        </w:r>
      </w:del>
      <w:ins w:id="879" w:author="Hans Zijlstra" w:date="2017-06-23T11:47:00Z">
        <w:r w:rsidR="00245BC7" w:rsidRPr="00D759EF">
          <w:t xml:space="preserve"> </w:t>
        </w:r>
      </w:ins>
      <w:r w:rsidRPr="00D759EF">
        <w:t xml:space="preserve">the </w:t>
      </w:r>
      <w:ins w:id="880" w:author="Hans Zijlstra" w:date="2017-06-15T20:34:00Z">
        <w:r w:rsidR="00D33BA5" w:rsidRPr="00D759EF">
          <w:t xml:space="preserve">naming </w:t>
        </w:r>
      </w:ins>
      <w:r w:rsidRPr="00D759EF">
        <w:t>rules for</w:t>
      </w:r>
      <w:del w:id="881" w:author="Hans Zijlstra" w:date="2017-06-15T20:34:00Z">
        <w:r w:rsidRPr="00D759EF" w:rsidDel="00D33BA5">
          <w:delText xml:space="preserve"> naming of</w:delText>
        </w:r>
      </w:del>
      <w:r w:rsidRPr="00D759EF">
        <w:t xml:space="preserve"> identifiers in C# (see chapter </w:t>
      </w:r>
      <w:r w:rsidRPr="00D759EF">
        <w:rPr>
          <w:noProof/>
        </w:rPr>
        <w:t>"</w:t>
      </w:r>
      <w:r w:rsidR="00A6273F" w:rsidRPr="00D759EF">
        <w:fldChar w:fldCharType="begin"/>
      </w:r>
      <w:r w:rsidR="00A6273F" w:rsidRPr="00D759EF">
        <w:instrText xml:space="preserve"> HYPERLINK \l "Chapter_02_Primitive_Types_and_Variables" </w:instrText>
      </w:r>
      <w:r w:rsidR="00A6273F" w:rsidRPr="00D759EF">
        <w:rPr>
          <w:rPrChange w:id="882" w:author="Hans Zijlstra" w:date="2017-06-24T11:23:00Z">
            <w:rPr>
              <w:rStyle w:val="Hyperlink"/>
              <w:noProof/>
            </w:rPr>
          </w:rPrChange>
        </w:rPr>
        <w:fldChar w:fldCharType="separate"/>
      </w:r>
      <w:r w:rsidRPr="00D759EF">
        <w:rPr>
          <w:rStyle w:val="Hyperlink"/>
          <w:noProof/>
        </w:rPr>
        <w:t>Primitive Types and Variables</w:t>
      </w:r>
      <w:r w:rsidR="00A6273F" w:rsidRPr="00D759EF">
        <w:rPr>
          <w:rStyle w:val="Hyperlink"/>
          <w:noProof/>
        </w:rPr>
        <w:fldChar w:fldCharType="end"/>
      </w:r>
      <w:r w:rsidRPr="00D759EF">
        <w:rPr>
          <w:noProof/>
        </w:rPr>
        <w:t>").</w:t>
      </w:r>
    </w:p>
    <w:p w14:paraId="6AFD73B5" w14:textId="06862468" w:rsidR="00371D15" w:rsidRPr="00D759EF" w:rsidRDefault="00371D15" w:rsidP="00371D15">
      <w:r w:rsidRPr="00011129">
        <w:t xml:space="preserve">The </w:t>
      </w:r>
      <w:r w:rsidRPr="00011129">
        <w:rPr>
          <w:rFonts w:ascii="Consolas" w:hAnsi="Consolas"/>
          <w:b/>
          <w:bCs/>
          <w:noProof/>
          <w:kern w:val="32"/>
          <w:sz w:val="22"/>
        </w:rPr>
        <w:t>&lt;modifiers&gt;</w:t>
      </w:r>
      <w:r w:rsidRPr="00011129">
        <w:t xml:space="preserve"> part is a definition, which describes the access modifiers</w:t>
      </w:r>
      <w:ins w:id="883" w:author="Hans Zijlstra" w:date="2017-06-24T13:00:00Z">
        <w:r w:rsidR="008B38F1">
          <w:t>,</w:t>
        </w:r>
      </w:ins>
      <w:r w:rsidRPr="00011129">
        <w:t xml:space="preserve"> </w:t>
      </w:r>
      <w:del w:id="884" w:author="Hans Zijlstra" w:date="2017-06-15T20:36:00Z">
        <w:r w:rsidRPr="00011129" w:rsidDel="00D33BA5">
          <w:delText>and</w:delText>
        </w:r>
      </w:del>
      <w:del w:id="885" w:author="Hans Zijlstra" w:date="2017-06-24T13:00:00Z">
        <w:r w:rsidRPr="00011129" w:rsidDel="008B38F1">
          <w:delText xml:space="preserve"> </w:delText>
        </w:r>
      </w:del>
      <w:r w:rsidRPr="00011129">
        <w:t xml:space="preserve">as well </w:t>
      </w:r>
      <w:ins w:id="886" w:author="Hans Zijlstra" w:date="2017-06-15T20:37:00Z">
        <w:r w:rsidR="00D33BA5" w:rsidRPr="00011129">
          <w:t xml:space="preserve">as </w:t>
        </w:r>
      </w:ins>
      <w:r w:rsidRPr="00011129">
        <w:t xml:space="preserve">other modifiers. </w:t>
      </w:r>
      <w:del w:id="887" w:author="Hans Zijlstra" w:date="2017-06-15T20:37:00Z">
        <w:r w:rsidRPr="00011129" w:rsidDel="00D33BA5">
          <w:delText>The last ones</w:delText>
        </w:r>
      </w:del>
      <w:r w:rsidRPr="00011129">
        <w:t xml:space="preserve"> </w:t>
      </w:r>
      <w:commentRangeStart w:id="888"/>
      <w:ins w:id="889" w:author="Hans Zijlstra" w:date="2017-06-15T20:38:00Z">
        <w:r w:rsidR="00D33BA5" w:rsidRPr="004269D5">
          <w:t>Modifiers</w:t>
        </w:r>
        <w:commentRangeEnd w:id="888"/>
        <w:r w:rsidR="00D33BA5" w:rsidRPr="00D759EF">
          <w:rPr>
            <w:rStyle w:val="CommentReference"/>
          </w:rPr>
          <w:commentReference w:id="888"/>
        </w:r>
        <w:r w:rsidR="00D33BA5" w:rsidRPr="00D759EF">
          <w:t xml:space="preserve"> </w:t>
        </w:r>
      </w:ins>
      <w:r w:rsidRPr="00D759EF">
        <w:t>are not a mandatory part of the field declaration.</w:t>
      </w:r>
    </w:p>
    <w:p w14:paraId="184CE95B" w14:textId="3F1E95C7" w:rsidR="00371D15" w:rsidRPr="00D759EF" w:rsidRDefault="00371D15" w:rsidP="00371D15">
      <w:r w:rsidRPr="00D759EF">
        <w:t>Modifiers</w:t>
      </w:r>
      <w:del w:id="890" w:author="Hans Zijlstra" w:date="2017-06-15T20:39:00Z">
        <w:r w:rsidRPr="00D759EF" w:rsidDel="006307AE">
          <w:delText xml:space="preserve"> and the access modifiers, allowed</w:delText>
        </w:r>
      </w:del>
      <w:r w:rsidRPr="00D759EF">
        <w:t xml:space="preserve"> in the declaration of </w:t>
      </w:r>
      <w:ins w:id="891" w:author="Hans Zijlstra" w:date="2017-06-15T20:40:00Z">
        <w:r w:rsidR="006307AE" w:rsidRPr="00D759EF">
          <w:t>a</w:t>
        </w:r>
      </w:ins>
      <w:del w:id="892" w:author="Hans Zijlstra" w:date="2017-06-15T20:40:00Z">
        <w:r w:rsidRPr="00D759EF" w:rsidDel="006307AE">
          <w:delText>one</w:delText>
        </w:r>
      </w:del>
      <w:r w:rsidRPr="00D759EF">
        <w:t xml:space="preserve"> field</w:t>
      </w:r>
      <w:del w:id="893" w:author="Hans Zijlstra" w:date="2017-06-15T20:40:00Z">
        <w:r w:rsidRPr="00D759EF" w:rsidDel="006307AE">
          <w:delText>,</w:delText>
        </w:r>
      </w:del>
      <w:r w:rsidRPr="00D759EF">
        <w:t xml:space="preserve"> are explained in chapter </w:t>
      </w:r>
      <w:r w:rsidRPr="00D759EF">
        <w:rPr>
          <w:noProof/>
        </w:rPr>
        <w:t>"</w:t>
      </w:r>
      <w:r w:rsidR="00A6273F" w:rsidRPr="00D759EF">
        <w:fldChar w:fldCharType="begin"/>
      </w:r>
      <w:r w:rsidR="00A6273F" w:rsidRPr="00D759EF">
        <w:instrText xml:space="preserve"> HYPERLINK \l "Chapter_02_Primitive_Types_and_Variables" </w:instrText>
      </w:r>
      <w:r w:rsidR="00A6273F" w:rsidRPr="00D759EF">
        <w:rPr>
          <w:rPrChange w:id="894" w:author="Hans Zijlstra" w:date="2017-06-24T11:23:00Z">
            <w:rPr>
              <w:rStyle w:val="Hyperlink"/>
              <w:noProof/>
            </w:rPr>
          </w:rPrChange>
        </w:rPr>
        <w:fldChar w:fldCharType="separate"/>
      </w:r>
      <w:r w:rsidRPr="00D759EF">
        <w:rPr>
          <w:rStyle w:val="Hyperlink"/>
          <w:noProof/>
        </w:rPr>
        <w:t>Primitive Types and Variables</w:t>
      </w:r>
      <w:r w:rsidR="00A6273F" w:rsidRPr="00D759EF">
        <w:rPr>
          <w:rStyle w:val="Hyperlink"/>
          <w:noProof/>
        </w:rPr>
        <w:fldChar w:fldCharType="end"/>
      </w:r>
      <w:r w:rsidRPr="00D759EF">
        <w:rPr>
          <w:noProof/>
        </w:rPr>
        <w:t>".</w:t>
      </w:r>
    </w:p>
    <w:p w14:paraId="59A1129C" w14:textId="27C0546E" w:rsidR="00371D15" w:rsidRPr="002959F9" w:rsidRDefault="00371D15" w:rsidP="00371D15">
      <w:r w:rsidRPr="00011129">
        <w:t xml:space="preserve">In this chapter, </w:t>
      </w:r>
      <w:del w:id="895" w:author="Hans Zijlstra" w:date="2017-06-15T20:40:00Z">
        <w:r w:rsidRPr="00011129" w:rsidDel="006307AE">
          <w:delText>from the other modifiers, which are not based on</w:delText>
        </w:r>
      </w:del>
      <w:ins w:id="896" w:author="Hans Zijlstra" w:date="2017-06-15T20:40:00Z">
        <w:r w:rsidR="006307AE" w:rsidRPr="00011129">
          <w:t>besides</w:t>
        </w:r>
      </w:ins>
      <w:r w:rsidRPr="00011129">
        <w:t xml:space="preserve"> access </w:t>
      </w:r>
      <w:del w:id="897" w:author="Hans Zijlstra" w:date="2017-06-15T20:41:00Z">
        <w:r w:rsidRPr="00011129" w:rsidDel="006307AE">
          <w:delText>levels</w:delText>
        </w:r>
      </w:del>
      <w:ins w:id="898" w:author="Hans Zijlstra" w:date="2017-06-15T20:41:00Z">
        <w:r w:rsidR="006307AE" w:rsidRPr="00011129">
          <w:t xml:space="preserve"> modifiers</w:t>
        </w:r>
      </w:ins>
      <w:r w:rsidRPr="00AA044A">
        <w:t xml:space="preserve">, </w:t>
      </w:r>
      <w:del w:id="899" w:author="Hans Zijlstra" w:date="2017-06-15T20:41:00Z">
        <w:r w:rsidRPr="00AA044A" w:rsidDel="006307AE">
          <w:delText xml:space="preserve">and can be used in the declaration of fields, </w:delText>
        </w:r>
      </w:del>
      <w:r w:rsidRPr="00AA044A">
        <w:t xml:space="preserve">we will discuss </w:t>
      </w:r>
      <w:r w:rsidRPr="00AA044A">
        <w:rPr>
          <w:rFonts w:ascii="Consolas" w:hAnsi="Consolas"/>
          <w:b/>
          <w:bCs/>
          <w:noProof/>
          <w:kern w:val="32"/>
          <w:sz w:val="22"/>
        </w:rPr>
        <w:t>static</w:t>
      </w:r>
      <w:r w:rsidRPr="00AA044A">
        <w:t xml:space="preserve">, </w:t>
      </w:r>
      <w:r w:rsidRPr="00DD49B4">
        <w:rPr>
          <w:rFonts w:ascii="Consolas" w:hAnsi="Consolas"/>
          <w:b/>
          <w:bCs/>
          <w:noProof/>
          <w:kern w:val="32"/>
          <w:sz w:val="22"/>
        </w:rPr>
        <w:t>const</w:t>
      </w:r>
      <w:r w:rsidRPr="00DD49B4">
        <w:t xml:space="preserve"> and </w:t>
      </w:r>
      <w:r w:rsidRPr="002959F9">
        <w:rPr>
          <w:rFonts w:ascii="Consolas" w:hAnsi="Consolas"/>
          <w:b/>
          <w:bCs/>
          <w:noProof/>
          <w:kern w:val="32"/>
          <w:sz w:val="22"/>
        </w:rPr>
        <w:t>readonly</w:t>
      </w:r>
      <w:ins w:id="900" w:author="Hans Zijlstra" w:date="2017-06-24T13:01:00Z">
        <w:r w:rsidR="00AD5B10">
          <w:t xml:space="preserve"> modifiers, </w:t>
        </w:r>
      </w:ins>
      <w:ins w:id="901" w:author="Hans Zijlstra" w:date="2017-06-15T20:42:00Z">
        <w:r w:rsidR="006307AE" w:rsidRPr="002959F9">
          <w:t>used in field declaration</w:t>
        </w:r>
      </w:ins>
      <w:r w:rsidRPr="002959F9">
        <w:t>.</w:t>
      </w:r>
    </w:p>
    <w:p w14:paraId="1353E09D" w14:textId="77777777" w:rsidR="00371D15" w:rsidRPr="00977A5E" w:rsidRDefault="00371D15" w:rsidP="00371D15">
      <w:pPr>
        <w:pStyle w:val="Heading4"/>
      </w:pPr>
      <w:r w:rsidRPr="00977A5E">
        <w:t>Scope</w:t>
      </w:r>
    </w:p>
    <w:p w14:paraId="13DC96C4" w14:textId="32ADC348" w:rsidR="00371D15" w:rsidRPr="00977A5E" w:rsidRDefault="00371D15" w:rsidP="00371D15">
      <w:r w:rsidRPr="00977A5E">
        <w:t xml:space="preserve">The </w:t>
      </w:r>
      <w:r w:rsidRPr="00977A5E">
        <w:rPr>
          <w:b/>
        </w:rPr>
        <w:t>scope of a class field</w:t>
      </w:r>
      <w:r w:rsidRPr="00977A5E">
        <w:t xml:space="preserve"> starts from the line where </w:t>
      </w:r>
      <w:ins w:id="902" w:author="Hans Zijlstra" w:date="2017-06-15T20:43:00Z">
        <w:r w:rsidR="006307AE" w:rsidRPr="00977A5E">
          <w:t xml:space="preserve">it </w:t>
        </w:r>
      </w:ins>
      <w:r w:rsidRPr="00977A5E">
        <w:t>is declared and ends at the closing bracket of the body of the class.</w:t>
      </w:r>
    </w:p>
    <w:p w14:paraId="1090ABBB" w14:textId="77777777" w:rsidR="00371D15" w:rsidRPr="00A3490E" w:rsidRDefault="00371D15" w:rsidP="00371D15">
      <w:pPr>
        <w:pStyle w:val="Heading3"/>
      </w:pPr>
      <w:r w:rsidRPr="00A3490E">
        <w:lastRenderedPageBreak/>
        <w:t>Initialization during Declaration</w:t>
      </w:r>
    </w:p>
    <w:p w14:paraId="1918E633" w14:textId="088429CF" w:rsidR="00371D15" w:rsidRPr="00807D00" w:rsidRDefault="00371D15" w:rsidP="00371D15">
      <w:pPr>
        <w:spacing w:after="120"/>
      </w:pPr>
      <w:r w:rsidRPr="00807D00">
        <w:t xml:space="preserve">When we declare </w:t>
      </w:r>
      <w:del w:id="903" w:author="Hans Zijlstra" w:date="2017-06-15T20:43:00Z">
        <w:r w:rsidRPr="00807D00" w:rsidDel="006307AE">
          <w:delText>one</w:delText>
        </w:r>
      </w:del>
      <w:ins w:id="904" w:author="Hans Zijlstra" w:date="2017-06-15T20:43:00Z">
        <w:r w:rsidR="006307AE" w:rsidRPr="00807D00">
          <w:t>a</w:t>
        </w:r>
      </w:ins>
      <w:r w:rsidRPr="00807D00">
        <w:t xml:space="preserve"> field</w:t>
      </w:r>
      <w:ins w:id="905" w:author="Hans Zijlstra" w:date="2017-06-24T13:02:00Z">
        <w:r w:rsidR="00807D00">
          <w:t>,</w:t>
        </w:r>
      </w:ins>
      <w:r w:rsidRPr="00807D00">
        <w:t xml:space="preserve"> it is possible to assign </w:t>
      </w:r>
      <w:del w:id="906" w:author="Hans Zijlstra" w:date="2017-06-15T20:43:00Z">
        <w:r w:rsidRPr="00807D00" w:rsidDel="006307AE">
          <w:delText xml:space="preserve">to it </w:delText>
        </w:r>
      </w:del>
      <w:r w:rsidRPr="00807D00">
        <w:t>an initial value</w:t>
      </w:r>
      <w:del w:id="907" w:author="Hans Zijlstra" w:date="2017-06-15T20:44:00Z">
        <w:r w:rsidRPr="00807D00" w:rsidDel="006307AE">
          <w:delText>. We do this similarly to an assignment</w:delText>
        </w:r>
      </w:del>
      <w:ins w:id="908" w:author="Hans Zijlstra" w:date="2017-06-15T20:44:00Z">
        <w:r w:rsidR="006307AE" w:rsidRPr="00807D00">
          <w:t>, like assigning a value to a</w:t>
        </w:r>
      </w:ins>
      <w:r w:rsidRPr="00807D00">
        <w:t xml:space="preserve"> </w:t>
      </w:r>
      <w:del w:id="909" w:author="Hans Zijlstra" w:date="2017-06-15T20:44:00Z">
        <w:r w:rsidRPr="00807D00" w:rsidDel="006307AE">
          <w:delText>of</w:delText>
        </w:r>
      </w:del>
      <w:del w:id="910" w:author="Hans Zijlstra" w:date="2017-06-24T13:03:00Z">
        <w:r w:rsidRPr="00807D00" w:rsidDel="00807D00">
          <w:delText xml:space="preserve"> </w:delText>
        </w:r>
      </w:del>
      <w:r w:rsidRPr="00807D00">
        <w:t>normal local variable:</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280F1833" w14:textId="77777777" w:rsidTr="00563712">
        <w:tc>
          <w:tcPr>
            <w:tcW w:w="7970" w:type="dxa"/>
            <w:tcBorders>
              <w:top w:val="single" w:sz="4" w:space="0" w:color="auto"/>
              <w:left w:val="single" w:sz="4" w:space="0" w:color="auto"/>
              <w:bottom w:val="single" w:sz="4" w:space="0" w:color="auto"/>
              <w:right w:val="single" w:sz="4" w:space="0" w:color="auto"/>
            </w:tcBorders>
          </w:tcPr>
          <w:p w14:paraId="6B43EE05"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28675A">
              <w:rPr>
                <w:rFonts w:ascii="Consolas" w:hAnsi="Consolas" w:cs="Courier New"/>
                <w:noProof/>
                <w:sz w:val="22"/>
              </w:rPr>
              <w:t>[&lt;modifiers&gt;] &lt;field_type&gt; &lt;field_name&gt; = &lt;initial_value&gt;</w:t>
            </w:r>
            <w:r w:rsidRPr="00D759EF">
              <w:rPr>
                <w:rFonts w:ascii="Consolas" w:hAnsi="Consolas" w:cs="Courier New"/>
                <w:noProof/>
                <w:sz w:val="22"/>
              </w:rPr>
              <w:t>;</w:t>
            </w:r>
          </w:p>
        </w:tc>
      </w:tr>
    </w:tbl>
    <w:p w14:paraId="66202308" w14:textId="235BA6C7" w:rsidR="00371D15" w:rsidRPr="00D759EF" w:rsidRDefault="00371D15" w:rsidP="00371D15">
      <w:pPr>
        <w:spacing w:after="120"/>
      </w:pPr>
      <w:r w:rsidRPr="00D759EF">
        <w:t xml:space="preserve">Of course, the </w:t>
      </w:r>
      <w:r w:rsidRPr="00D759EF">
        <w:rPr>
          <w:rFonts w:ascii="Consolas" w:hAnsi="Consolas"/>
          <w:b/>
          <w:bCs/>
          <w:noProof/>
          <w:kern w:val="32"/>
          <w:sz w:val="22"/>
        </w:rPr>
        <w:t>&lt;initial_value&gt;</w:t>
      </w:r>
      <w:r w:rsidRPr="00D759EF">
        <w:t xml:space="preserve"> has to be </w:t>
      </w:r>
      <w:ins w:id="911" w:author="Hans Zijlstra" w:date="2017-06-15T20:45:00Z">
        <w:r w:rsidR="006307AE" w:rsidRPr="00D759EF">
          <w:t xml:space="preserve">of </w:t>
        </w:r>
      </w:ins>
      <w:r w:rsidRPr="00D759EF">
        <w:t xml:space="preserve">a type </w:t>
      </w:r>
      <w:ins w:id="912" w:author="Hans Zijlstra" w:date="2017-06-15T20:45:00Z">
        <w:r w:rsidR="006307AE" w:rsidRPr="00D759EF">
          <w:t xml:space="preserve">that is </w:t>
        </w:r>
      </w:ins>
      <w:r w:rsidRPr="00D759EF">
        <w:t>compatible with the field’s type, e.g.:</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687E8B14" w14:textId="77777777" w:rsidTr="00563712">
        <w:tc>
          <w:tcPr>
            <w:tcW w:w="7970" w:type="dxa"/>
            <w:tcBorders>
              <w:top w:val="single" w:sz="4" w:space="0" w:color="auto"/>
              <w:left w:val="single" w:sz="4" w:space="0" w:color="auto"/>
              <w:bottom w:val="single" w:sz="4" w:space="0" w:color="auto"/>
              <w:right w:val="single" w:sz="4" w:space="0" w:color="auto"/>
            </w:tcBorders>
          </w:tcPr>
          <w:p w14:paraId="79ECE72F"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FF"/>
                <w:sz w:val="22"/>
              </w:rPr>
              <w:t>class</w:t>
            </w:r>
            <w:r w:rsidRPr="00D759EF">
              <w:rPr>
                <w:rFonts w:ascii="Consolas" w:hAnsi="Consolas"/>
                <w:noProof/>
                <w:sz w:val="22"/>
              </w:rPr>
              <w:t xml:space="preserve"> </w:t>
            </w:r>
            <w:r w:rsidRPr="00D759EF">
              <w:rPr>
                <w:rFonts w:ascii="Consolas" w:hAnsi="Consolas"/>
                <w:noProof/>
                <w:color w:val="2B91AF"/>
                <w:sz w:val="22"/>
              </w:rPr>
              <w:t>SampleClass</w:t>
            </w:r>
          </w:p>
          <w:p w14:paraId="106DEAE4"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p w14:paraId="63D8E732"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00"/>
                <w:sz w:val="22"/>
              </w:rPr>
              <w:tab/>
            </w:r>
            <w:r w:rsidRPr="00D759EF">
              <w:rPr>
                <w:rFonts w:ascii="Consolas" w:hAnsi="Consolas" w:cs="Courier New"/>
                <w:noProof/>
                <w:color w:val="0000FF"/>
                <w:sz w:val="22"/>
              </w:rPr>
              <w:t>int</w:t>
            </w:r>
            <w:r w:rsidRPr="00D759EF">
              <w:rPr>
                <w:rFonts w:ascii="Consolas" w:hAnsi="Consolas"/>
                <w:noProof/>
                <w:sz w:val="22"/>
              </w:rPr>
              <w:t xml:space="preserve"> age = </w:t>
            </w:r>
            <w:r w:rsidRPr="00D759EF">
              <w:rPr>
                <w:rFonts w:ascii="Consolas" w:hAnsi="Consolas" w:cs="Courier New"/>
                <w:noProof/>
                <w:color w:val="A31515"/>
                <w:sz w:val="22"/>
              </w:rPr>
              <w:t>5</w:t>
            </w:r>
            <w:r w:rsidRPr="00D759EF">
              <w:rPr>
                <w:rFonts w:ascii="Consolas" w:hAnsi="Consolas"/>
                <w:noProof/>
                <w:sz w:val="22"/>
              </w:rPr>
              <w:t>;</w:t>
            </w:r>
          </w:p>
          <w:p w14:paraId="132A561D"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00"/>
                <w:sz w:val="22"/>
              </w:rPr>
              <w:tab/>
            </w:r>
            <w:r w:rsidRPr="00D759EF">
              <w:rPr>
                <w:rFonts w:ascii="Consolas" w:hAnsi="Consolas" w:cs="Courier New"/>
                <w:noProof/>
                <w:color w:val="0000FF"/>
                <w:sz w:val="22"/>
              </w:rPr>
              <w:t>long</w:t>
            </w:r>
            <w:r w:rsidRPr="00D759EF">
              <w:rPr>
                <w:rFonts w:ascii="Consolas" w:hAnsi="Consolas"/>
                <w:noProof/>
                <w:sz w:val="22"/>
              </w:rPr>
              <w:t xml:space="preserve"> distance = </w:t>
            </w:r>
            <w:r w:rsidRPr="00D759EF">
              <w:rPr>
                <w:rFonts w:ascii="Consolas" w:hAnsi="Consolas" w:cs="Courier New"/>
                <w:noProof/>
                <w:color w:val="A31515"/>
                <w:sz w:val="22"/>
              </w:rPr>
              <w:t>234</w:t>
            </w:r>
            <w:r w:rsidRPr="00D759EF">
              <w:rPr>
                <w:rFonts w:ascii="Consolas" w:hAnsi="Consolas"/>
                <w:noProof/>
                <w:sz w:val="22"/>
              </w:rPr>
              <w:t xml:space="preserve">; </w:t>
            </w:r>
            <w:r w:rsidRPr="00D759EF">
              <w:rPr>
                <w:rFonts w:ascii="Consolas" w:hAnsi="Consolas" w:cs="Courier New"/>
                <w:noProof/>
                <w:color w:val="008000"/>
                <w:sz w:val="22"/>
              </w:rPr>
              <w:t>// The literal 234 is of integer type</w:t>
            </w:r>
          </w:p>
          <w:p w14:paraId="5A364E0E"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705D5FC7"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00"/>
                <w:sz w:val="22"/>
              </w:rPr>
              <w:tab/>
            </w:r>
            <w:r w:rsidRPr="00D759EF">
              <w:rPr>
                <w:rFonts w:ascii="Consolas" w:hAnsi="Consolas" w:cs="Courier New"/>
                <w:noProof/>
                <w:color w:val="0000FF"/>
                <w:sz w:val="22"/>
              </w:rPr>
              <w:t>string</w:t>
            </w:r>
            <w:r w:rsidRPr="00D759EF">
              <w:rPr>
                <w:rFonts w:ascii="Consolas" w:hAnsi="Consolas"/>
                <w:noProof/>
                <w:sz w:val="22"/>
              </w:rPr>
              <w:t xml:space="preserve">[] names = </w:t>
            </w:r>
            <w:r w:rsidRPr="00D759EF">
              <w:rPr>
                <w:rFonts w:ascii="Consolas" w:hAnsi="Consolas" w:cs="Courier New"/>
                <w:noProof/>
                <w:color w:val="0000FF"/>
                <w:sz w:val="22"/>
              </w:rPr>
              <w:t>new</w:t>
            </w:r>
            <w:r w:rsidRPr="00D759EF">
              <w:rPr>
                <w:rFonts w:ascii="Consolas" w:hAnsi="Consolas"/>
                <w:noProof/>
                <w:sz w:val="22"/>
              </w:rPr>
              <w:t xml:space="preserve"> </w:t>
            </w:r>
            <w:r w:rsidRPr="00D759EF">
              <w:rPr>
                <w:rFonts w:ascii="Consolas" w:hAnsi="Consolas" w:cs="Courier New"/>
                <w:noProof/>
                <w:color w:val="0000FF"/>
                <w:sz w:val="22"/>
              </w:rPr>
              <w:t>string</w:t>
            </w:r>
            <w:r w:rsidRPr="00D759EF">
              <w:rPr>
                <w:rFonts w:ascii="Consolas" w:hAnsi="Consolas"/>
                <w:noProof/>
                <w:sz w:val="22"/>
              </w:rPr>
              <w:t xml:space="preserve">[] { </w:t>
            </w:r>
            <w:r w:rsidRPr="00D759EF">
              <w:rPr>
                <w:rFonts w:ascii="Consolas" w:hAnsi="Consolas" w:cs="Courier New"/>
                <w:noProof/>
                <w:color w:val="A31515"/>
                <w:sz w:val="22"/>
              </w:rPr>
              <w:t>"Peter"</w:t>
            </w:r>
            <w:r w:rsidRPr="00D759EF">
              <w:rPr>
                <w:rFonts w:ascii="Consolas" w:hAnsi="Consolas"/>
                <w:noProof/>
                <w:sz w:val="22"/>
              </w:rPr>
              <w:t xml:space="preserve">, </w:t>
            </w:r>
            <w:r w:rsidRPr="00D759EF">
              <w:rPr>
                <w:rFonts w:ascii="Consolas" w:hAnsi="Consolas" w:cs="Courier New"/>
                <w:noProof/>
                <w:color w:val="A31515"/>
                <w:sz w:val="22"/>
              </w:rPr>
              <w:t>"Martin"</w:t>
            </w:r>
            <w:r w:rsidRPr="00D759EF">
              <w:rPr>
                <w:rFonts w:ascii="Consolas" w:hAnsi="Consolas"/>
                <w:noProof/>
                <w:sz w:val="22"/>
              </w:rPr>
              <w:t xml:space="preserve"> };</w:t>
            </w:r>
          </w:p>
          <w:p w14:paraId="49303653"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00"/>
                <w:sz w:val="22"/>
              </w:rPr>
              <w:tab/>
            </w:r>
            <w:r w:rsidRPr="00D759EF">
              <w:rPr>
                <w:rFonts w:ascii="Consolas" w:hAnsi="Consolas"/>
                <w:noProof/>
                <w:color w:val="2B91AF"/>
                <w:sz w:val="22"/>
              </w:rPr>
              <w:t>Dog</w:t>
            </w:r>
            <w:r w:rsidRPr="00D759EF">
              <w:rPr>
                <w:rFonts w:ascii="Consolas" w:hAnsi="Consolas"/>
                <w:noProof/>
                <w:sz w:val="22"/>
              </w:rPr>
              <w:t xml:space="preserve"> myDog = </w:t>
            </w:r>
            <w:r w:rsidRPr="00D759EF">
              <w:rPr>
                <w:rFonts w:ascii="Consolas" w:hAnsi="Consolas" w:cs="Courier New"/>
                <w:noProof/>
                <w:color w:val="0000FF"/>
                <w:sz w:val="22"/>
              </w:rPr>
              <w:t>new</w:t>
            </w:r>
            <w:r w:rsidRPr="00D759EF">
              <w:rPr>
                <w:rFonts w:ascii="Consolas" w:hAnsi="Consolas"/>
                <w:noProof/>
                <w:sz w:val="22"/>
              </w:rPr>
              <w:t xml:space="preserve"> </w:t>
            </w:r>
            <w:r w:rsidRPr="00D759EF">
              <w:rPr>
                <w:rFonts w:ascii="Consolas" w:hAnsi="Consolas"/>
                <w:noProof/>
                <w:color w:val="2B91AF"/>
                <w:sz w:val="22"/>
              </w:rPr>
              <w:t>Dog</w:t>
            </w:r>
            <w:r w:rsidRPr="00D759EF">
              <w:rPr>
                <w:rFonts w:ascii="Consolas" w:hAnsi="Consolas"/>
                <w:noProof/>
                <w:sz w:val="22"/>
              </w:rPr>
              <w:t>();</w:t>
            </w:r>
          </w:p>
          <w:p w14:paraId="59A0F0AF"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0E3E3DF2"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00"/>
                <w:sz w:val="22"/>
              </w:rPr>
              <w:tab/>
            </w:r>
            <w:r w:rsidRPr="00D759EF">
              <w:rPr>
                <w:rFonts w:ascii="Consolas" w:hAnsi="Consolas" w:cs="Courier New"/>
                <w:noProof/>
                <w:color w:val="008000"/>
                <w:sz w:val="22"/>
              </w:rPr>
              <w:t>// … Other code …</w:t>
            </w:r>
          </w:p>
          <w:p w14:paraId="04DB34A0" w14:textId="77777777" w:rsidR="00371D15" w:rsidRPr="00D759EF" w:rsidRDefault="00371D15" w:rsidP="00563712">
            <w:pPr>
              <w:spacing w:before="0"/>
              <w:rPr>
                <w:rFonts w:ascii="Consolas" w:hAnsi="Consolas" w:cs="Courier New"/>
                <w:noProof/>
                <w:sz w:val="22"/>
              </w:rPr>
            </w:pPr>
            <w:r w:rsidRPr="00D759EF">
              <w:rPr>
                <w:rFonts w:ascii="Consolas" w:hAnsi="Consolas" w:cs="Courier New"/>
                <w:noProof/>
                <w:sz w:val="22"/>
              </w:rPr>
              <w:t>}</w:t>
            </w:r>
          </w:p>
        </w:tc>
      </w:tr>
    </w:tbl>
    <w:p w14:paraId="59AA7DDE" w14:textId="77777777" w:rsidR="00371D15" w:rsidRPr="00D759EF" w:rsidRDefault="00371D15" w:rsidP="00371D15">
      <w:pPr>
        <w:pStyle w:val="Heading3"/>
      </w:pPr>
      <w:r w:rsidRPr="00D759EF">
        <w:t>Default Values of the Fields</w:t>
      </w:r>
    </w:p>
    <w:p w14:paraId="7CAB944C" w14:textId="712A0ED6" w:rsidR="00371D15" w:rsidRPr="00D759EF" w:rsidRDefault="00371D15" w:rsidP="00371D15">
      <w:pPr>
        <w:spacing w:after="120"/>
      </w:pPr>
      <w:del w:id="913" w:author="Hans Zijlstra" w:date="2017-06-15T21:34:00Z">
        <w:r w:rsidRPr="00D759EF" w:rsidDel="004D7191">
          <w:delText>Every time, when</w:delText>
        </w:r>
      </w:del>
      <w:ins w:id="914" w:author="Hans Zijlstra" w:date="2017-06-15T21:34:00Z">
        <w:r w:rsidR="004D7191" w:rsidRPr="00D759EF">
          <w:t>When</w:t>
        </w:r>
      </w:ins>
      <w:r w:rsidRPr="00D759EF">
        <w:t xml:space="preserve"> we create a new object of a </w:t>
      </w:r>
      <w:del w:id="915" w:author="Hans Zijlstra" w:date="2017-06-15T21:34:00Z">
        <w:r w:rsidRPr="00D759EF" w:rsidDel="004D7191">
          <w:delText xml:space="preserve">given </w:delText>
        </w:r>
      </w:del>
      <w:r w:rsidRPr="00D759EF">
        <w:t xml:space="preserve">class, </w:t>
      </w:r>
      <w:del w:id="916" w:author="Hans Zijlstra" w:date="2017-06-15T21:34:00Z">
        <w:r w:rsidRPr="00D759EF" w:rsidDel="004D7191">
          <w:delText xml:space="preserve">it </w:delText>
        </w:r>
      </w:del>
      <w:ins w:id="917" w:author="Hans Zijlstra" w:date="2017-06-15T21:34:00Z">
        <w:r w:rsidR="004D7191" w:rsidRPr="00D759EF">
          <w:t xml:space="preserve">memory </w:t>
        </w:r>
      </w:ins>
      <w:r w:rsidRPr="00D759EF">
        <w:t xml:space="preserve">is allocated </w:t>
      </w:r>
      <w:del w:id="918" w:author="Hans Zijlstra" w:date="2017-06-15T21:34:00Z">
        <w:r w:rsidRPr="00D759EF" w:rsidDel="004D7191">
          <w:delText xml:space="preserve">memory </w:delText>
        </w:r>
      </w:del>
      <w:r w:rsidRPr="00D759EF">
        <w:t xml:space="preserve">in the heap for every field from the class. </w:t>
      </w:r>
      <w:del w:id="919" w:author="Hans Zijlstra" w:date="2017-06-15T21:35:00Z">
        <w:r w:rsidRPr="00D759EF" w:rsidDel="004D7191">
          <w:delText xml:space="preserve">In order this to be done the </w:delText>
        </w:r>
      </w:del>
      <w:ins w:id="920" w:author="Hans Zijlstra" w:date="2017-06-15T21:35:00Z">
        <w:r w:rsidR="004D7191" w:rsidRPr="00D759EF">
          <w:t xml:space="preserve">The </w:t>
        </w:r>
      </w:ins>
      <w:r w:rsidRPr="00D759EF">
        <w:t xml:space="preserve">memory is </w:t>
      </w:r>
      <w:r w:rsidRPr="00D759EF">
        <w:rPr>
          <w:b/>
        </w:rPr>
        <w:t xml:space="preserve">initialized automatically with </w:t>
      </w:r>
      <w:del w:id="921" w:author="Hans Zijlstra" w:date="2017-06-15T21:35:00Z">
        <w:r w:rsidRPr="00D759EF" w:rsidDel="004D7191">
          <w:rPr>
            <w:b/>
          </w:rPr>
          <w:delText xml:space="preserve">the </w:delText>
        </w:r>
      </w:del>
      <w:r w:rsidRPr="00D759EF">
        <w:rPr>
          <w:b/>
        </w:rPr>
        <w:t>default values</w:t>
      </w:r>
      <w:r w:rsidRPr="00D759EF">
        <w:t xml:space="preserve"> for the </w:t>
      </w:r>
      <w:del w:id="922" w:author="Hans Zijlstra" w:date="2017-06-15T21:36:00Z">
        <w:r w:rsidRPr="00D759EF" w:rsidDel="004D7191">
          <w:delText xml:space="preserve">certain </w:delText>
        </w:r>
      </w:del>
      <w:ins w:id="923" w:author="Hans Zijlstra" w:date="2017-06-15T21:36:00Z">
        <w:r w:rsidR="004D7191" w:rsidRPr="00D759EF">
          <w:t xml:space="preserve">various </w:t>
        </w:r>
      </w:ins>
      <w:r w:rsidRPr="00D759EF">
        <w:t>field</w:t>
      </w:r>
      <w:ins w:id="924" w:author="Hans Zijlstra" w:date="2017-06-15T21:36:00Z">
        <w:r w:rsidR="004D7191" w:rsidRPr="00D759EF">
          <w:t>s</w:t>
        </w:r>
      </w:ins>
      <w:r w:rsidRPr="00D759EF">
        <w:t>. The fields</w:t>
      </w:r>
      <w:del w:id="925" w:author="Hans Zijlstra" w:date="2017-06-15T21:37:00Z">
        <w:r w:rsidRPr="00D759EF" w:rsidDel="004D7191">
          <w:delText>, which do not have</w:delText>
        </w:r>
      </w:del>
      <w:ins w:id="926" w:author="Hans Zijlstra" w:date="2017-06-15T21:37:00Z">
        <w:r w:rsidR="004D7191" w:rsidRPr="00D759EF">
          <w:t xml:space="preserve"> without</w:t>
        </w:r>
      </w:ins>
      <w:r w:rsidRPr="00D759EF">
        <w:t xml:space="preserve"> explicitly </w:t>
      </w:r>
      <w:del w:id="927" w:author="Hans Zijlstra" w:date="2017-06-15T21:37:00Z">
        <w:r w:rsidRPr="00D759EF" w:rsidDel="004D7191">
          <w:delText xml:space="preserve">a </w:delText>
        </w:r>
      </w:del>
      <w:ins w:id="928" w:author="Hans Zijlstra" w:date="2017-06-15T21:37:00Z">
        <w:r w:rsidR="004D7191" w:rsidRPr="00D759EF">
          <w:t xml:space="preserve">defined </w:t>
        </w:r>
      </w:ins>
      <w:r w:rsidRPr="00D759EF">
        <w:t xml:space="preserve">default value in the code, use the default value specified </w:t>
      </w:r>
      <w:ins w:id="929" w:author="Hans Zijlstra" w:date="2017-06-15T21:38:00Z">
        <w:r w:rsidR="004D7191" w:rsidRPr="00D759EF">
          <w:t xml:space="preserve">by .NET </w:t>
        </w:r>
      </w:ins>
      <w:r w:rsidRPr="00D759EF">
        <w:t xml:space="preserve">for the </w:t>
      </w:r>
      <w:del w:id="930" w:author="Hans Zijlstra" w:date="2017-06-15T21:39:00Z">
        <w:r w:rsidRPr="00D759EF" w:rsidDel="004D7191">
          <w:delText>.NET</w:delText>
        </w:r>
      </w:del>
      <w:del w:id="931" w:author="Hans Zijlstra" w:date="2017-06-24T13:04:00Z">
        <w:r w:rsidRPr="00D759EF" w:rsidDel="00807D00">
          <w:delText xml:space="preserve"> </w:delText>
        </w:r>
      </w:del>
      <w:r w:rsidRPr="00D759EF">
        <w:t>type</w:t>
      </w:r>
      <w:ins w:id="932" w:author="Hans Zijlstra" w:date="2017-06-15T21:39:00Z">
        <w:r w:rsidR="004D7191" w:rsidRPr="00D759EF">
          <w:t xml:space="preserve"> of the fields</w:t>
        </w:r>
      </w:ins>
      <w:del w:id="933" w:author="Hans Zijlstra" w:date="2017-06-15T21:37:00Z">
        <w:r w:rsidRPr="00D759EF" w:rsidDel="004D7191">
          <w:delText>,</w:delText>
        </w:r>
      </w:del>
      <w:del w:id="934" w:author="Hans Zijlstra" w:date="2017-06-15T21:39:00Z">
        <w:r w:rsidRPr="00D759EF" w:rsidDel="004D7191">
          <w:delText xml:space="preserve"> to which they belong</w:delText>
        </w:r>
      </w:del>
      <w:r w:rsidRPr="00D759EF">
        <w:t>.</w:t>
      </w:r>
    </w:p>
    <w:p w14:paraId="5D6521F7" w14:textId="77777777" w:rsidR="00371D15" w:rsidRPr="00D759EF" w:rsidRDefault="00371D15" w:rsidP="00371D15">
      <w:pPr>
        <w:spacing w:after="120"/>
      </w:pPr>
      <w:r w:rsidRPr="00D759EF">
        <w:t>This is different for</w:t>
      </w:r>
      <w:del w:id="935" w:author="Hans Zijlstra" w:date="2017-06-15T21:40:00Z">
        <w:r w:rsidRPr="00D759EF" w:rsidDel="004D7191">
          <w:delText xml:space="preserve"> the</w:delText>
        </w:r>
      </w:del>
      <w:r w:rsidRPr="00D759EF">
        <w:t xml:space="preserve"> local variables defined in methods. If a local variable in a method does not have a value assigned, the code will not compile. If a member variable (field) in a class does not have a value assigned, it will be automatically zeroed by the compiler.</w:t>
      </w:r>
    </w:p>
    <w:tbl>
      <w:tblPr>
        <w:tblW w:w="0" w:type="auto"/>
        <w:tblInd w:w="108" w:type="dxa"/>
        <w:tblCellMar>
          <w:top w:w="113" w:type="dxa"/>
          <w:bottom w:w="113" w:type="dxa"/>
        </w:tblCellMar>
        <w:tblLook w:val="01E0" w:firstRow="1" w:lastRow="1" w:firstColumn="1" w:lastColumn="1" w:noHBand="0" w:noVBand="0"/>
      </w:tblPr>
      <w:tblGrid>
        <w:gridCol w:w="812"/>
        <w:gridCol w:w="7158"/>
      </w:tblGrid>
      <w:tr w:rsidR="00371D15" w:rsidRPr="00D759EF" w14:paraId="2DB77CBD" w14:textId="77777777" w:rsidTr="00563712">
        <w:tc>
          <w:tcPr>
            <w:tcW w:w="812" w:type="dxa"/>
            <w:tcBorders>
              <w:top w:val="single" w:sz="4" w:space="0" w:color="auto"/>
              <w:left w:val="single" w:sz="4" w:space="0" w:color="auto"/>
              <w:bottom w:val="single" w:sz="4" w:space="0" w:color="auto"/>
              <w:right w:val="single" w:sz="4" w:space="0" w:color="auto"/>
            </w:tcBorders>
            <w:vAlign w:val="center"/>
          </w:tcPr>
          <w:p w14:paraId="0BD4F266" w14:textId="77777777" w:rsidR="00371D15" w:rsidRPr="00D759EF" w:rsidRDefault="00371D15" w:rsidP="00563712">
            <w:pPr>
              <w:spacing w:before="0"/>
              <w:jc w:val="center"/>
            </w:pPr>
            <w:r w:rsidRPr="00D759EF">
              <w:rPr>
                <w:noProof/>
              </w:rPr>
              <w:drawing>
                <wp:inline distT="0" distB="0" distL="0" distR="0" wp14:anchorId="5D870692" wp14:editId="2013E429">
                  <wp:extent cx="327660" cy="327660"/>
                  <wp:effectExtent l="0" t="0" r="0" b="0"/>
                  <wp:docPr id="5367" name="Picture 5367" descr="idi_e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idi_exc"/>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327660" cy="327660"/>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0363FB97" w14:textId="53DDE8B7" w:rsidR="00371D15" w:rsidRPr="00AA044A" w:rsidRDefault="00371D15" w:rsidP="004D7191">
            <w:pPr>
              <w:pStyle w:val="WarningMessage"/>
            </w:pPr>
            <w:r w:rsidRPr="00011129">
              <w:t>When an object is created</w:t>
            </w:r>
            <w:ins w:id="936" w:author="Hans Zijlstra" w:date="2017-06-15T21:40:00Z">
              <w:r w:rsidR="004D7191" w:rsidRPr="00011129">
                <w:t>,</w:t>
              </w:r>
            </w:ins>
            <w:r w:rsidRPr="00011129">
              <w:t xml:space="preserve"> all of the fields are initialized with their respective default values in .NET, </w:t>
            </w:r>
            <w:del w:id="937" w:author="Hans Zijlstra" w:date="2017-06-15T21:41:00Z">
              <w:r w:rsidRPr="00AA044A" w:rsidDel="004D7191">
                <w:delText>except if</w:delText>
              </w:r>
            </w:del>
            <w:ins w:id="938" w:author="Hans Zijlstra" w:date="2017-06-15T21:41:00Z">
              <w:r w:rsidR="004D7191" w:rsidRPr="00AA044A">
                <w:t>provided</w:t>
              </w:r>
            </w:ins>
            <w:r w:rsidRPr="00AA044A">
              <w:t xml:space="preserve"> they are not explicitly initialized with some other value.</w:t>
            </w:r>
          </w:p>
        </w:tc>
      </w:tr>
    </w:tbl>
    <w:p w14:paraId="733930EE" w14:textId="61B71FD3" w:rsidR="00371D15" w:rsidRPr="00977A5E" w:rsidRDefault="00371D15" w:rsidP="00371D15">
      <w:pPr>
        <w:spacing w:after="120"/>
      </w:pPr>
      <w:r w:rsidRPr="00D759EF">
        <w:t>In some languages (</w:t>
      </w:r>
      <w:del w:id="939" w:author="Hans Zijlstra" w:date="2017-06-15T21:42:00Z">
        <w:r w:rsidRPr="00D759EF" w:rsidDel="00CE6B85">
          <w:delText xml:space="preserve">as </w:delText>
        </w:r>
      </w:del>
      <w:r w:rsidRPr="00D759EF">
        <w:t>C and C++) the newly created objects are not initialized with default values of their</w:t>
      </w:r>
      <w:del w:id="940" w:author="Hans Zijlstra" w:date="2017-06-15T21:44:00Z">
        <w:r w:rsidRPr="00D759EF" w:rsidDel="00CE6B85">
          <w:delText>s</w:delText>
        </w:r>
      </w:del>
      <w:r w:rsidRPr="00D759EF">
        <w:t xml:space="preserve"> </w:t>
      </w:r>
      <w:commentRangeStart w:id="941"/>
      <w:del w:id="942" w:author="Hans Zijlstra" w:date="2017-06-15T21:44:00Z">
        <w:r w:rsidRPr="00D759EF" w:rsidDel="00CE6B85">
          <w:delText>data</w:delText>
        </w:r>
      </w:del>
      <w:commentRangeEnd w:id="941"/>
      <w:r w:rsidR="004D7F8A" w:rsidRPr="00D759EF">
        <w:rPr>
          <w:rStyle w:val="CommentReference"/>
        </w:rPr>
        <w:commentReference w:id="941"/>
      </w:r>
      <w:del w:id="943" w:author="Hans Zijlstra" w:date="2017-06-15T21:44:00Z">
        <w:r w:rsidRPr="00D759EF" w:rsidDel="00CE6B85">
          <w:delText xml:space="preserve"> </w:delText>
        </w:r>
      </w:del>
      <w:ins w:id="944" w:author="Hans Zijlstra" w:date="2017-06-15T21:44:00Z">
        <w:r w:rsidR="00CE6B85" w:rsidRPr="00D759EF">
          <w:t xml:space="preserve">type </w:t>
        </w:r>
      </w:ins>
      <w:r w:rsidRPr="00D759EF">
        <w:t>and this creates conditions for hard-to-find errors</w:t>
      </w:r>
      <w:ins w:id="945" w:author="Hans Zijlstra" w:date="2017-06-15T21:45:00Z">
        <w:r w:rsidR="004D7F8A" w:rsidRPr="00D759EF">
          <w:t>,</w:t>
        </w:r>
      </w:ins>
      <w:del w:id="946" w:author="Hans Zijlstra" w:date="2017-06-15T21:45:00Z">
        <w:r w:rsidRPr="00D759EF" w:rsidDel="004D7F8A">
          <w:delText>.</w:delText>
        </w:r>
      </w:del>
      <w:r w:rsidRPr="00D759EF">
        <w:t xml:space="preserve"> </w:t>
      </w:r>
      <w:del w:id="947" w:author="Hans Zijlstra" w:date="2017-06-15T21:45:00Z">
        <w:r w:rsidRPr="00D759EF" w:rsidDel="004D7F8A">
          <w:delText>The last leads to</w:delText>
        </w:r>
      </w:del>
      <w:ins w:id="948" w:author="Hans Zijlstra" w:date="2017-06-15T21:45:00Z">
        <w:r w:rsidR="004D7F8A" w:rsidRPr="00011129">
          <w:t>causing</w:t>
        </w:r>
      </w:ins>
      <w:r w:rsidRPr="00011129">
        <w:t xml:space="preserve"> </w:t>
      </w:r>
      <w:r w:rsidRPr="00011129">
        <w:rPr>
          <w:b/>
        </w:rPr>
        <w:t>uncontrolled behavior</w:t>
      </w:r>
      <w:ins w:id="949" w:author="Hans Zijlstra" w:date="2017-06-15T21:45:00Z">
        <w:r w:rsidR="004D7F8A" w:rsidRPr="00011129">
          <w:t>.</w:t>
        </w:r>
      </w:ins>
      <w:del w:id="950" w:author="Hans Zijlstra" w:date="2017-06-15T21:45:00Z">
        <w:r w:rsidRPr="00011129" w:rsidDel="004D7F8A">
          <w:delText>,</w:delText>
        </w:r>
      </w:del>
      <w:r w:rsidRPr="00011129">
        <w:t xml:space="preserve"> </w:t>
      </w:r>
      <w:del w:id="951" w:author="Hans Zijlstra" w:date="2017-06-15T21:45:00Z">
        <w:r w:rsidRPr="00011129" w:rsidDel="004D7F8A">
          <w:delText xml:space="preserve">where the </w:delText>
        </w:r>
      </w:del>
      <w:ins w:id="952" w:author="Hans Zijlstra" w:date="2017-06-15T21:45:00Z">
        <w:r w:rsidR="004D7F8A" w:rsidRPr="00011129">
          <w:t xml:space="preserve">The </w:t>
        </w:r>
      </w:ins>
      <w:r w:rsidRPr="00011129">
        <w:t>program sometimes works correctly (when the allocated memory by chance has good values)</w:t>
      </w:r>
      <w:del w:id="953" w:author="Hans Zijlstra" w:date="2017-06-15T21:45:00Z">
        <w:r w:rsidRPr="00AA044A" w:rsidDel="004D7F8A">
          <w:delText>,</w:delText>
        </w:r>
      </w:del>
      <w:r w:rsidRPr="00AA044A">
        <w:t xml:space="preserve"> and sometimes </w:t>
      </w:r>
      <w:ins w:id="954" w:author="Hans Zijlstra" w:date="2017-06-15T21:46:00Z">
        <w:r w:rsidR="004D7F8A" w:rsidRPr="00AA044A">
          <w:t xml:space="preserve">it </w:t>
        </w:r>
      </w:ins>
      <w:r w:rsidRPr="00AA044A">
        <w:t xml:space="preserve">does not work </w:t>
      </w:r>
      <w:ins w:id="955" w:author="Hans Zijlstra" w:date="2017-06-15T21:46:00Z">
        <w:r w:rsidR="004D7F8A" w:rsidRPr="00AA044A">
          <w:t xml:space="preserve">at all </w:t>
        </w:r>
      </w:ins>
      <w:r w:rsidRPr="002959F9">
        <w:t>(when the allocated memory does not contain the proper values). In C# and generally in .NET Framework</w:t>
      </w:r>
      <w:ins w:id="956" w:author="Hans Zijlstra" w:date="2017-06-15T21:46:00Z">
        <w:r w:rsidR="004D7F8A" w:rsidRPr="00977A5E">
          <w:t>,</w:t>
        </w:r>
      </w:ins>
      <w:r w:rsidRPr="00977A5E">
        <w:t xml:space="preserve"> this problem is solved by </w:t>
      </w:r>
      <w:del w:id="957" w:author="Hans Zijlstra" w:date="2017-06-15T21:46:00Z">
        <w:r w:rsidRPr="00977A5E" w:rsidDel="004D7F8A">
          <w:delText>the</w:delText>
        </w:r>
      </w:del>
      <w:ins w:id="958" w:author="Hans Zijlstra" w:date="2017-06-15T21:46:00Z">
        <w:r w:rsidR="004D7F8A" w:rsidRPr="00977A5E">
          <w:t>assigning</w:t>
        </w:r>
      </w:ins>
      <w:r w:rsidRPr="00977A5E">
        <w:t xml:space="preserve"> default values for each type</w:t>
      </w:r>
      <w:ins w:id="959" w:author="Hans Zijlstra" w:date="2017-06-24T13:06:00Z">
        <w:r w:rsidR="00807D00">
          <w:t xml:space="preserve"> </w:t>
        </w:r>
      </w:ins>
      <w:del w:id="960" w:author="Hans Zijlstra" w:date="2017-06-15T21:47:00Z">
        <w:r w:rsidRPr="00977A5E" w:rsidDel="004D7F8A">
          <w:delText xml:space="preserve"> </w:delText>
        </w:r>
      </w:del>
      <w:del w:id="961" w:author="Hans Zijlstra" w:date="2017-06-15T21:46:00Z">
        <w:r w:rsidRPr="00977A5E" w:rsidDel="004D7F8A">
          <w:delText xml:space="preserve">coming </w:delText>
        </w:r>
      </w:del>
      <w:del w:id="962" w:author="Hans Zijlstra" w:date="2017-06-15T21:47:00Z">
        <w:r w:rsidRPr="00977A5E" w:rsidDel="004D7F8A">
          <w:delText>from</w:delText>
        </w:r>
      </w:del>
      <w:ins w:id="963" w:author="Hans Zijlstra" w:date="2017-06-15T21:47:00Z">
        <w:r w:rsidR="004D7F8A" w:rsidRPr="00977A5E">
          <w:t>provided by</w:t>
        </w:r>
      </w:ins>
      <w:r w:rsidRPr="00977A5E">
        <w:t xml:space="preserve"> the framework.</w:t>
      </w:r>
    </w:p>
    <w:p w14:paraId="7417053B" w14:textId="42ADCE62" w:rsidR="00371D15" w:rsidRPr="00D759EF" w:rsidRDefault="00371D15" w:rsidP="00371D15">
      <w:pPr>
        <w:spacing w:after="120"/>
      </w:pPr>
      <w:r w:rsidRPr="0028675A">
        <w:t xml:space="preserve">The value of all types is 0 or </w:t>
      </w:r>
      <w:del w:id="964" w:author="Hans Zijlstra" w:date="2017-06-15T21:47:00Z">
        <w:r w:rsidRPr="00D759EF" w:rsidDel="004D7F8A">
          <w:delText>something similar</w:delText>
        </w:r>
      </w:del>
      <w:ins w:id="965" w:author="Hans Zijlstra" w:date="2017-06-15T21:47:00Z">
        <w:r w:rsidR="004D7F8A" w:rsidRPr="00D759EF">
          <w:t>equivalent</w:t>
        </w:r>
      </w:ins>
      <w:r w:rsidRPr="00D759EF">
        <w:t>. For the most used types these values are as the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3"/>
        <w:gridCol w:w="2053"/>
      </w:tblGrid>
      <w:tr w:rsidR="00371D15" w:rsidRPr="00D759EF" w14:paraId="589B40B0" w14:textId="77777777" w:rsidTr="00563712">
        <w:trPr>
          <w:jc w:val="center"/>
        </w:trPr>
        <w:tc>
          <w:tcPr>
            <w:tcW w:w="2413" w:type="dxa"/>
            <w:shd w:val="clear" w:color="auto" w:fill="E6E6E6"/>
            <w:vAlign w:val="center"/>
          </w:tcPr>
          <w:p w14:paraId="3230A27E" w14:textId="77777777" w:rsidR="00371D15" w:rsidRPr="00D759EF" w:rsidRDefault="00371D15" w:rsidP="00563712">
            <w:pPr>
              <w:spacing w:before="60" w:after="60"/>
              <w:jc w:val="center"/>
              <w:rPr>
                <w:b/>
              </w:rPr>
            </w:pPr>
            <w:r w:rsidRPr="00D759EF">
              <w:rPr>
                <w:b/>
              </w:rPr>
              <w:t>Type of the Field</w:t>
            </w:r>
          </w:p>
        </w:tc>
        <w:tc>
          <w:tcPr>
            <w:tcW w:w="2053" w:type="dxa"/>
            <w:shd w:val="clear" w:color="auto" w:fill="E6E6E6"/>
            <w:vAlign w:val="center"/>
          </w:tcPr>
          <w:p w14:paraId="0ED69192" w14:textId="77777777" w:rsidR="00371D15" w:rsidRPr="00D759EF" w:rsidRDefault="00371D15" w:rsidP="00563712">
            <w:pPr>
              <w:spacing w:before="60" w:after="60"/>
              <w:jc w:val="center"/>
              <w:rPr>
                <w:b/>
              </w:rPr>
            </w:pPr>
            <w:r w:rsidRPr="00D759EF">
              <w:rPr>
                <w:b/>
              </w:rPr>
              <w:t>Default Value</w:t>
            </w:r>
          </w:p>
        </w:tc>
      </w:tr>
      <w:tr w:rsidR="00371D15" w:rsidRPr="00D759EF" w14:paraId="67E930F2" w14:textId="77777777" w:rsidTr="00563712">
        <w:trPr>
          <w:jc w:val="center"/>
        </w:trPr>
        <w:tc>
          <w:tcPr>
            <w:tcW w:w="2413" w:type="dxa"/>
            <w:vAlign w:val="center"/>
          </w:tcPr>
          <w:p w14:paraId="570D980C" w14:textId="77777777" w:rsidR="00371D15" w:rsidRPr="00D759EF" w:rsidRDefault="00371D15" w:rsidP="00563712">
            <w:pPr>
              <w:spacing w:before="60" w:after="60"/>
              <w:jc w:val="left"/>
              <w:rPr>
                <w:rFonts w:ascii="Consolas" w:hAnsi="Consolas"/>
                <w:noProof/>
                <w:kern w:val="32"/>
                <w:sz w:val="22"/>
              </w:rPr>
            </w:pPr>
            <w:r w:rsidRPr="00D759EF">
              <w:rPr>
                <w:rFonts w:ascii="Consolas" w:hAnsi="Consolas"/>
                <w:noProof/>
                <w:kern w:val="32"/>
                <w:sz w:val="22"/>
              </w:rPr>
              <w:t>bool</w:t>
            </w:r>
          </w:p>
        </w:tc>
        <w:tc>
          <w:tcPr>
            <w:tcW w:w="2053" w:type="dxa"/>
            <w:vAlign w:val="center"/>
          </w:tcPr>
          <w:p w14:paraId="3F8EE4B8" w14:textId="77777777" w:rsidR="00371D15" w:rsidRPr="00D759EF" w:rsidRDefault="00371D15" w:rsidP="00563712">
            <w:pPr>
              <w:spacing w:before="60" w:after="60"/>
              <w:jc w:val="left"/>
              <w:rPr>
                <w:rFonts w:ascii="Consolas" w:hAnsi="Consolas"/>
                <w:noProof/>
                <w:kern w:val="32"/>
                <w:sz w:val="22"/>
              </w:rPr>
            </w:pPr>
            <w:r w:rsidRPr="00D759EF">
              <w:rPr>
                <w:rFonts w:ascii="Consolas" w:hAnsi="Consolas"/>
                <w:noProof/>
                <w:kern w:val="32"/>
                <w:sz w:val="22"/>
              </w:rPr>
              <w:t>false</w:t>
            </w:r>
          </w:p>
        </w:tc>
      </w:tr>
      <w:tr w:rsidR="00371D15" w:rsidRPr="00D759EF" w14:paraId="67E76C83" w14:textId="77777777" w:rsidTr="00563712">
        <w:trPr>
          <w:jc w:val="center"/>
        </w:trPr>
        <w:tc>
          <w:tcPr>
            <w:tcW w:w="2413" w:type="dxa"/>
            <w:vAlign w:val="center"/>
          </w:tcPr>
          <w:p w14:paraId="7807A667" w14:textId="77777777" w:rsidR="00371D15" w:rsidRPr="00D759EF" w:rsidRDefault="00371D15" w:rsidP="00563712">
            <w:pPr>
              <w:spacing w:before="60" w:after="60"/>
              <w:jc w:val="left"/>
              <w:rPr>
                <w:rFonts w:ascii="Consolas" w:hAnsi="Consolas"/>
                <w:noProof/>
                <w:kern w:val="32"/>
                <w:sz w:val="22"/>
              </w:rPr>
            </w:pPr>
            <w:r w:rsidRPr="00D759EF">
              <w:rPr>
                <w:rFonts w:ascii="Consolas" w:hAnsi="Consolas"/>
                <w:noProof/>
                <w:kern w:val="32"/>
                <w:sz w:val="22"/>
              </w:rPr>
              <w:t>byte</w:t>
            </w:r>
          </w:p>
        </w:tc>
        <w:tc>
          <w:tcPr>
            <w:tcW w:w="2053" w:type="dxa"/>
            <w:vAlign w:val="center"/>
          </w:tcPr>
          <w:p w14:paraId="5887AC3C" w14:textId="77777777" w:rsidR="00371D15" w:rsidRPr="00D759EF" w:rsidRDefault="00371D15" w:rsidP="00563712">
            <w:pPr>
              <w:spacing w:before="60" w:after="60"/>
              <w:jc w:val="left"/>
              <w:rPr>
                <w:rFonts w:ascii="Consolas" w:hAnsi="Consolas"/>
                <w:noProof/>
                <w:kern w:val="32"/>
                <w:sz w:val="22"/>
              </w:rPr>
            </w:pPr>
            <w:r w:rsidRPr="00D759EF">
              <w:rPr>
                <w:rFonts w:ascii="Consolas" w:hAnsi="Consolas"/>
                <w:noProof/>
                <w:kern w:val="32"/>
                <w:sz w:val="22"/>
              </w:rPr>
              <w:t>0</w:t>
            </w:r>
          </w:p>
        </w:tc>
      </w:tr>
      <w:tr w:rsidR="00371D15" w:rsidRPr="00D759EF" w14:paraId="715A3919" w14:textId="77777777" w:rsidTr="00563712">
        <w:trPr>
          <w:jc w:val="center"/>
        </w:trPr>
        <w:tc>
          <w:tcPr>
            <w:tcW w:w="2413" w:type="dxa"/>
            <w:vAlign w:val="center"/>
          </w:tcPr>
          <w:p w14:paraId="343ABAF4" w14:textId="77777777" w:rsidR="00371D15" w:rsidRPr="00D759EF" w:rsidRDefault="00371D15" w:rsidP="00563712">
            <w:pPr>
              <w:spacing w:before="60" w:after="60"/>
              <w:jc w:val="left"/>
              <w:rPr>
                <w:rFonts w:ascii="Consolas" w:hAnsi="Consolas"/>
                <w:noProof/>
                <w:kern w:val="32"/>
                <w:sz w:val="22"/>
              </w:rPr>
            </w:pPr>
            <w:r w:rsidRPr="00D759EF">
              <w:rPr>
                <w:rFonts w:ascii="Consolas" w:hAnsi="Consolas"/>
                <w:noProof/>
                <w:kern w:val="32"/>
                <w:sz w:val="22"/>
              </w:rPr>
              <w:lastRenderedPageBreak/>
              <w:t>char</w:t>
            </w:r>
          </w:p>
        </w:tc>
        <w:tc>
          <w:tcPr>
            <w:tcW w:w="2053" w:type="dxa"/>
            <w:vAlign w:val="center"/>
          </w:tcPr>
          <w:p w14:paraId="4C22E28E" w14:textId="77777777" w:rsidR="00371D15" w:rsidRPr="00D759EF" w:rsidRDefault="00371D15" w:rsidP="00563712">
            <w:pPr>
              <w:spacing w:before="60" w:after="60"/>
              <w:jc w:val="left"/>
              <w:rPr>
                <w:rFonts w:ascii="Consolas" w:hAnsi="Consolas"/>
                <w:noProof/>
                <w:kern w:val="32"/>
                <w:sz w:val="22"/>
              </w:rPr>
            </w:pPr>
            <w:r w:rsidRPr="00D759EF">
              <w:rPr>
                <w:rFonts w:ascii="Consolas" w:hAnsi="Consolas"/>
                <w:noProof/>
                <w:kern w:val="32"/>
                <w:sz w:val="22"/>
              </w:rPr>
              <w:t>'\0'</w:t>
            </w:r>
          </w:p>
        </w:tc>
      </w:tr>
      <w:tr w:rsidR="00371D15" w:rsidRPr="00D759EF" w14:paraId="3BF9B651" w14:textId="77777777" w:rsidTr="00563712">
        <w:trPr>
          <w:jc w:val="center"/>
        </w:trPr>
        <w:tc>
          <w:tcPr>
            <w:tcW w:w="2413" w:type="dxa"/>
            <w:vAlign w:val="center"/>
          </w:tcPr>
          <w:p w14:paraId="2D4D7A48" w14:textId="77777777" w:rsidR="00371D15" w:rsidRPr="00D759EF" w:rsidRDefault="00371D15" w:rsidP="00563712">
            <w:pPr>
              <w:spacing w:before="60" w:after="60"/>
              <w:jc w:val="left"/>
              <w:rPr>
                <w:rFonts w:ascii="Consolas" w:hAnsi="Consolas"/>
                <w:noProof/>
                <w:kern w:val="32"/>
                <w:sz w:val="22"/>
              </w:rPr>
            </w:pPr>
            <w:r w:rsidRPr="00D759EF">
              <w:rPr>
                <w:rFonts w:ascii="Consolas" w:hAnsi="Consolas"/>
                <w:noProof/>
                <w:kern w:val="32"/>
                <w:sz w:val="22"/>
              </w:rPr>
              <w:t>decimal</w:t>
            </w:r>
          </w:p>
        </w:tc>
        <w:tc>
          <w:tcPr>
            <w:tcW w:w="2053" w:type="dxa"/>
            <w:vAlign w:val="center"/>
          </w:tcPr>
          <w:p w14:paraId="1058DBEC" w14:textId="77777777" w:rsidR="00371D15" w:rsidRPr="00D759EF" w:rsidRDefault="00371D15" w:rsidP="00563712">
            <w:pPr>
              <w:spacing w:before="60" w:after="60"/>
              <w:jc w:val="left"/>
              <w:rPr>
                <w:rFonts w:ascii="Consolas" w:hAnsi="Consolas"/>
                <w:noProof/>
                <w:kern w:val="32"/>
                <w:sz w:val="22"/>
              </w:rPr>
            </w:pPr>
            <w:r w:rsidRPr="00D759EF">
              <w:rPr>
                <w:rFonts w:ascii="Consolas" w:hAnsi="Consolas"/>
                <w:noProof/>
                <w:kern w:val="32"/>
                <w:sz w:val="22"/>
              </w:rPr>
              <w:t>0.0M</w:t>
            </w:r>
          </w:p>
        </w:tc>
      </w:tr>
      <w:tr w:rsidR="00371D15" w:rsidRPr="00D759EF" w14:paraId="68A9F878" w14:textId="77777777" w:rsidTr="00563712">
        <w:trPr>
          <w:jc w:val="center"/>
        </w:trPr>
        <w:tc>
          <w:tcPr>
            <w:tcW w:w="2413" w:type="dxa"/>
            <w:vAlign w:val="center"/>
          </w:tcPr>
          <w:p w14:paraId="75D40323" w14:textId="77777777" w:rsidR="00371D15" w:rsidRPr="00D759EF" w:rsidRDefault="00371D15" w:rsidP="00563712">
            <w:pPr>
              <w:spacing w:before="60" w:after="60"/>
              <w:jc w:val="left"/>
              <w:rPr>
                <w:rFonts w:ascii="Consolas" w:hAnsi="Consolas"/>
                <w:noProof/>
                <w:kern w:val="32"/>
                <w:sz w:val="22"/>
              </w:rPr>
            </w:pPr>
            <w:r w:rsidRPr="00D759EF">
              <w:rPr>
                <w:rFonts w:ascii="Consolas" w:hAnsi="Consolas"/>
                <w:noProof/>
                <w:kern w:val="32"/>
                <w:sz w:val="22"/>
              </w:rPr>
              <w:t>double</w:t>
            </w:r>
          </w:p>
        </w:tc>
        <w:tc>
          <w:tcPr>
            <w:tcW w:w="2053" w:type="dxa"/>
            <w:vAlign w:val="center"/>
          </w:tcPr>
          <w:p w14:paraId="61893B04" w14:textId="77777777" w:rsidR="00371D15" w:rsidRPr="00D759EF" w:rsidRDefault="00371D15" w:rsidP="00563712">
            <w:pPr>
              <w:spacing w:before="60" w:after="60"/>
              <w:jc w:val="left"/>
              <w:rPr>
                <w:rFonts w:ascii="Consolas" w:hAnsi="Consolas"/>
                <w:noProof/>
                <w:kern w:val="32"/>
                <w:sz w:val="22"/>
              </w:rPr>
            </w:pPr>
            <w:r w:rsidRPr="00D759EF">
              <w:rPr>
                <w:rFonts w:ascii="Consolas" w:hAnsi="Consolas"/>
                <w:noProof/>
                <w:kern w:val="32"/>
                <w:sz w:val="22"/>
              </w:rPr>
              <w:t>0.0D</w:t>
            </w:r>
          </w:p>
        </w:tc>
      </w:tr>
      <w:tr w:rsidR="00371D15" w:rsidRPr="00D759EF" w14:paraId="7256FB15" w14:textId="77777777" w:rsidTr="00563712">
        <w:trPr>
          <w:jc w:val="center"/>
        </w:trPr>
        <w:tc>
          <w:tcPr>
            <w:tcW w:w="2413" w:type="dxa"/>
            <w:vAlign w:val="center"/>
          </w:tcPr>
          <w:p w14:paraId="5BAE02A3" w14:textId="77777777" w:rsidR="00371D15" w:rsidRPr="00D759EF" w:rsidRDefault="00371D15" w:rsidP="00563712">
            <w:pPr>
              <w:spacing w:before="60" w:after="60"/>
              <w:jc w:val="left"/>
              <w:rPr>
                <w:rFonts w:ascii="Consolas" w:hAnsi="Consolas"/>
                <w:noProof/>
                <w:kern w:val="32"/>
                <w:sz w:val="22"/>
              </w:rPr>
            </w:pPr>
            <w:r w:rsidRPr="00D759EF">
              <w:rPr>
                <w:rFonts w:ascii="Consolas" w:hAnsi="Consolas"/>
                <w:noProof/>
                <w:kern w:val="32"/>
                <w:sz w:val="22"/>
              </w:rPr>
              <w:t>float</w:t>
            </w:r>
          </w:p>
        </w:tc>
        <w:tc>
          <w:tcPr>
            <w:tcW w:w="2053" w:type="dxa"/>
            <w:vAlign w:val="center"/>
          </w:tcPr>
          <w:p w14:paraId="3DA80866" w14:textId="77777777" w:rsidR="00371D15" w:rsidRPr="00D759EF" w:rsidRDefault="00371D15" w:rsidP="00563712">
            <w:pPr>
              <w:spacing w:before="60" w:after="60"/>
              <w:jc w:val="left"/>
              <w:rPr>
                <w:rFonts w:ascii="Consolas" w:hAnsi="Consolas"/>
                <w:noProof/>
                <w:kern w:val="32"/>
                <w:sz w:val="22"/>
              </w:rPr>
            </w:pPr>
            <w:r w:rsidRPr="00D759EF">
              <w:rPr>
                <w:rFonts w:ascii="Consolas" w:hAnsi="Consolas"/>
                <w:noProof/>
                <w:kern w:val="32"/>
                <w:sz w:val="22"/>
              </w:rPr>
              <w:t>0.0F</w:t>
            </w:r>
          </w:p>
        </w:tc>
      </w:tr>
      <w:tr w:rsidR="00371D15" w:rsidRPr="00D759EF" w14:paraId="113F1F2A" w14:textId="77777777" w:rsidTr="00563712">
        <w:trPr>
          <w:jc w:val="center"/>
        </w:trPr>
        <w:tc>
          <w:tcPr>
            <w:tcW w:w="2413" w:type="dxa"/>
            <w:vAlign w:val="center"/>
          </w:tcPr>
          <w:p w14:paraId="0DEB4028" w14:textId="77777777" w:rsidR="00371D15" w:rsidRPr="00D759EF" w:rsidRDefault="00371D15" w:rsidP="00563712">
            <w:pPr>
              <w:spacing w:before="60" w:after="60"/>
              <w:jc w:val="left"/>
              <w:rPr>
                <w:rFonts w:ascii="Consolas" w:hAnsi="Consolas"/>
                <w:noProof/>
                <w:kern w:val="32"/>
                <w:sz w:val="22"/>
              </w:rPr>
            </w:pPr>
            <w:r w:rsidRPr="00D759EF">
              <w:rPr>
                <w:rFonts w:ascii="Consolas" w:hAnsi="Consolas"/>
                <w:noProof/>
                <w:kern w:val="32"/>
                <w:sz w:val="22"/>
              </w:rPr>
              <w:t>int</w:t>
            </w:r>
          </w:p>
        </w:tc>
        <w:tc>
          <w:tcPr>
            <w:tcW w:w="2053" w:type="dxa"/>
            <w:vAlign w:val="center"/>
          </w:tcPr>
          <w:p w14:paraId="1508E4D3" w14:textId="77777777" w:rsidR="00371D15" w:rsidRPr="00D759EF" w:rsidRDefault="00371D15" w:rsidP="00563712">
            <w:pPr>
              <w:spacing w:before="60" w:after="60"/>
              <w:jc w:val="left"/>
              <w:rPr>
                <w:rFonts w:ascii="Consolas" w:hAnsi="Consolas"/>
                <w:noProof/>
                <w:kern w:val="32"/>
                <w:sz w:val="22"/>
              </w:rPr>
            </w:pPr>
            <w:r w:rsidRPr="00D759EF">
              <w:rPr>
                <w:rFonts w:ascii="Consolas" w:hAnsi="Consolas"/>
                <w:noProof/>
                <w:kern w:val="32"/>
                <w:sz w:val="22"/>
              </w:rPr>
              <w:t>0</w:t>
            </w:r>
          </w:p>
        </w:tc>
      </w:tr>
      <w:tr w:rsidR="00371D15" w:rsidRPr="00D759EF" w14:paraId="48AC9F63" w14:textId="77777777" w:rsidTr="00563712">
        <w:trPr>
          <w:jc w:val="center"/>
        </w:trPr>
        <w:tc>
          <w:tcPr>
            <w:tcW w:w="2413" w:type="dxa"/>
            <w:vAlign w:val="center"/>
          </w:tcPr>
          <w:p w14:paraId="3D9B3DB0" w14:textId="77777777" w:rsidR="00371D15" w:rsidRPr="00D759EF" w:rsidRDefault="00371D15" w:rsidP="00563712">
            <w:pPr>
              <w:spacing w:before="60" w:after="60"/>
              <w:jc w:val="left"/>
              <w:rPr>
                <w:rFonts w:ascii="Consolas" w:hAnsi="Consolas"/>
                <w:noProof/>
                <w:kern w:val="32"/>
                <w:sz w:val="22"/>
              </w:rPr>
            </w:pPr>
            <w:r w:rsidRPr="00D759EF">
              <w:rPr>
                <w:rFonts w:ascii="Consolas" w:hAnsi="Consolas"/>
                <w:noProof/>
                <w:kern w:val="32"/>
                <w:sz w:val="22"/>
              </w:rPr>
              <w:t>object reference</w:t>
            </w:r>
          </w:p>
        </w:tc>
        <w:tc>
          <w:tcPr>
            <w:tcW w:w="2053" w:type="dxa"/>
            <w:vAlign w:val="center"/>
          </w:tcPr>
          <w:p w14:paraId="079A61F5" w14:textId="77777777" w:rsidR="00371D15" w:rsidRPr="00D759EF" w:rsidRDefault="00371D15" w:rsidP="00563712">
            <w:pPr>
              <w:spacing w:before="60" w:after="60"/>
              <w:jc w:val="left"/>
              <w:rPr>
                <w:rFonts w:ascii="Consolas" w:hAnsi="Consolas"/>
                <w:noProof/>
                <w:kern w:val="32"/>
                <w:sz w:val="22"/>
              </w:rPr>
            </w:pPr>
            <w:r w:rsidRPr="00D759EF">
              <w:rPr>
                <w:rFonts w:ascii="Consolas" w:hAnsi="Consolas"/>
                <w:noProof/>
                <w:kern w:val="32"/>
                <w:sz w:val="22"/>
              </w:rPr>
              <w:t>null</w:t>
            </w:r>
          </w:p>
        </w:tc>
      </w:tr>
    </w:tbl>
    <w:p w14:paraId="216B7953" w14:textId="20D36477" w:rsidR="00371D15" w:rsidRPr="00D759EF" w:rsidRDefault="00371D15" w:rsidP="00371D15">
      <w:pPr>
        <w:spacing w:after="120"/>
      </w:pPr>
      <w:r w:rsidRPr="00D759EF">
        <w:t>For more detailed information</w:t>
      </w:r>
      <w:ins w:id="966" w:author="Hans Zijlstra" w:date="2017-06-15T21:48:00Z">
        <w:r w:rsidR="004D7F8A" w:rsidRPr="00D759EF">
          <w:t>,</w:t>
        </w:r>
      </w:ins>
      <w:r w:rsidRPr="00D759EF">
        <w:t xml:space="preserve"> you can check chapter </w:t>
      </w:r>
      <w:r w:rsidRPr="00D759EF">
        <w:rPr>
          <w:noProof/>
        </w:rPr>
        <w:t>"</w:t>
      </w:r>
      <w:r w:rsidR="00A6273F" w:rsidRPr="00D759EF">
        <w:fldChar w:fldCharType="begin"/>
      </w:r>
      <w:r w:rsidR="00A6273F" w:rsidRPr="00D759EF">
        <w:instrText xml:space="preserve"> HYPERLINK \l "Chapter_02_Primitive_Types_and_Variables" </w:instrText>
      </w:r>
      <w:r w:rsidR="00A6273F" w:rsidRPr="00D759EF">
        <w:rPr>
          <w:rPrChange w:id="967" w:author="Hans Zijlstra" w:date="2017-06-24T11:23:00Z">
            <w:rPr>
              <w:rStyle w:val="Hyperlink"/>
              <w:noProof/>
            </w:rPr>
          </w:rPrChange>
        </w:rPr>
        <w:fldChar w:fldCharType="separate"/>
      </w:r>
      <w:r w:rsidRPr="00D759EF">
        <w:rPr>
          <w:rStyle w:val="Hyperlink"/>
          <w:noProof/>
        </w:rPr>
        <w:t>Primitive Types and Variables</w:t>
      </w:r>
      <w:r w:rsidR="00A6273F" w:rsidRPr="00D759EF">
        <w:rPr>
          <w:rStyle w:val="Hyperlink"/>
          <w:noProof/>
        </w:rPr>
        <w:fldChar w:fldCharType="end"/>
      </w:r>
      <w:r w:rsidRPr="00D759EF">
        <w:rPr>
          <w:noProof/>
        </w:rPr>
        <w:t>"</w:t>
      </w:r>
      <w:r w:rsidRPr="00D759EF">
        <w:t xml:space="preserve"> and its section about the </w:t>
      </w:r>
      <w:r w:rsidR="00A6273F" w:rsidRPr="00D759EF">
        <w:fldChar w:fldCharType="begin"/>
      </w:r>
      <w:r w:rsidR="00A6273F" w:rsidRPr="00D759EF">
        <w:instrText xml:space="preserve"> HYPERLINK \l "Default_Variable_Values" </w:instrText>
      </w:r>
      <w:r w:rsidR="00A6273F" w:rsidRPr="00D759EF">
        <w:rPr>
          <w:rPrChange w:id="968" w:author="Hans Zijlstra" w:date="2017-06-24T11:23:00Z">
            <w:rPr>
              <w:rStyle w:val="Hyperlink"/>
            </w:rPr>
          </w:rPrChange>
        </w:rPr>
        <w:fldChar w:fldCharType="separate"/>
      </w:r>
      <w:r w:rsidRPr="00D759EF">
        <w:rPr>
          <w:rStyle w:val="Hyperlink"/>
        </w:rPr>
        <w:t>primitive types and their default values</w:t>
      </w:r>
      <w:r w:rsidR="00A6273F" w:rsidRPr="00D759EF">
        <w:rPr>
          <w:rStyle w:val="Hyperlink"/>
        </w:rPr>
        <w:fldChar w:fldCharType="end"/>
      </w:r>
      <w:r w:rsidRPr="00D759EF">
        <w:t>.</w:t>
      </w:r>
    </w:p>
    <w:p w14:paraId="331A2F42" w14:textId="30BA5F13" w:rsidR="00371D15" w:rsidRPr="00AA044A" w:rsidRDefault="00371D15" w:rsidP="00371D15">
      <w:pPr>
        <w:spacing w:after="120"/>
      </w:pPr>
      <w:r w:rsidRPr="00011129">
        <w:t xml:space="preserve">For example, if we create a class </w:t>
      </w:r>
      <w:r w:rsidRPr="00011129">
        <w:rPr>
          <w:rFonts w:ascii="Consolas" w:hAnsi="Consolas"/>
          <w:b/>
          <w:bCs/>
          <w:noProof/>
          <w:kern w:val="32"/>
          <w:sz w:val="22"/>
        </w:rPr>
        <w:t>Dog</w:t>
      </w:r>
      <w:r w:rsidRPr="00011129">
        <w:t xml:space="preserve"> and we define </w:t>
      </w:r>
      <w:del w:id="969" w:author="Hans Zijlstra" w:date="2017-06-15T21:48:00Z">
        <w:r w:rsidRPr="00011129" w:rsidDel="004D7F8A">
          <w:delText xml:space="preserve">for </w:delText>
        </w:r>
      </w:del>
      <w:r w:rsidRPr="00011129">
        <w:t>it</w:t>
      </w:r>
      <w:ins w:id="970" w:author="Hans Zijlstra" w:date="2017-06-15T21:49:00Z">
        <w:r w:rsidR="004D7F8A" w:rsidRPr="00011129">
          <w:t>s</w:t>
        </w:r>
      </w:ins>
      <w:r w:rsidRPr="00011129">
        <w:t xml:space="preserve"> fields </w:t>
      </w:r>
      <w:r w:rsidRPr="00011129">
        <w:rPr>
          <w:rFonts w:ascii="Consolas" w:hAnsi="Consolas"/>
          <w:b/>
          <w:bCs/>
          <w:noProof/>
          <w:kern w:val="32"/>
          <w:sz w:val="22"/>
        </w:rPr>
        <w:t>name</w:t>
      </w:r>
      <w:r w:rsidRPr="00011129">
        <w:t xml:space="preserve">, </w:t>
      </w:r>
      <w:r w:rsidRPr="004269D5">
        <w:rPr>
          <w:rFonts w:ascii="Consolas" w:hAnsi="Consolas"/>
          <w:b/>
          <w:bCs/>
          <w:noProof/>
          <w:kern w:val="32"/>
          <w:sz w:val="22"/>
        </w:rPr>
        <w:t>age</w:t>
      </w:r>
      <w:ins w:id="971" w:author="Hans Zijlstra" w:date="2017-06-15T21:49:00Z">
        <w:r w:rsidR="004D7F8A" w:rsidRPr="004269D5">
          <w:rPr>
            <w:rFonts w:ascii="Consolas" w:hAnsi="Consolas"/>
            <w:b/>
            <w:bCs/>
            <w:noProof/>
            <w:kern w:val="32"/>
            <w:sz w:val="22"/>
          </w:rPr>
          <w:t>,</w:t>
        </w:r>
      </w:ins>
      <w:r w:rsidRPr="004269D5">
        <w:t xml:space="preserve"> </w:t>
      </w:r>
      <w:del w:id="972" w:author="Hans Zijlstra" w:date="2017-06-15T21:49:00Z">
        <w:r w:rsidRPr="004269D5" w:rsidDel="004D7F8A">
          <w:delText xml:space="preserve">and </w:delText>
        </w:r>
      </w:del>
      <w:r w:rsidRPr="00AA044A">
        <w:rPr>
          <w:rFonts w:ascii="Consolas" w:hAnsi="Consolas"/>
          <w:b/>
          <w:bCs/>
          <w:noProof/>
          <w:kern w:val="32"/>
          <w:sz w:val="22"/>
        </w:rPr>
        <w:t>length</w:t>
      </w:r>
      <w:r w:rsidRPr="00AA044A">
        <w:t xml:space="preserve"> and </w:t>
      </w:r>
      <w:del w:id="973" w:author="Hans Zijlstra" w:date="2017-06-15T21:50:00Z">
        <w:r w:rsidRPr="00AA044A" w:rsidDel="004D7F8A">
          <w:delText xml:space="preserve">check for the gender </w:delText>
        </w:r>
      </w:del>
      <w:r w:rsidRPr="00AA044A">
        <w:rPr>
          <w:rFonts w:ascii="Consolas" w:hAnsi="Consolas"/>
          <w:b/>
          <w:bCs/>
          <w:noProof/>
          <w:kern w:val="32"/>
          <w:sz w:val="22"/>
        </w:rPr>
        <w:t>isMale</w:t>
      </w:r>
      <w:r w:rsidRPr="00AA044A">
        <w:t xml:space="preserve">, without explicitly initializing them, </w:t>
      </w:r>
      <w:ins w:id="974" w:author="Hans Zijlstra" w:date="2017-06-15T21:50:00Z">
        <w:r w:rsidR="004D7F8A" w:rsidRPr="00AA044A">
          <w:t xml:space="preserve">then </w:t>
        </w:r>
      </w:ins>
      <w:r w:rsidRPr="00AA044A">
        <w:t>they will be automatically zeroed when we create an object of this class:</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02DFBC20" w14:textId="77777777" w:rsidTr="00563712">
        <w:tc>
          <w:tcPr>
            <w:tcW w:w="7970" w:type="dxa"/>
            <w:tcBorders>
              <w:top w:val="single" w:sz="4" w:space="0" w:color="auto"/>
              <w:left w:val="single" w:sz="4" w:space="0" w:color="auto"/>
              <w:bottom w:val="single" w:sz="4" w:space="0" w:color="auto"/>
              <w:right w:val="single" w:sz="4" w:space="0" w:color="auto"/>
            </w:tcBorders>
          </w:tcPr>
          <w:p w14:paraId="0E93C31B" w14:textId="77777777" w:rsidR="00371D15" w:rsidRPr="002959F9" w:rsidRDefault="00371D15" w:rsidP="00563712">
            <w:pPr>
              <w:autoSpaceDE w:val="0"/>
              <w:autoSpaceDN w:val="0"/>
              <w:adjustRightInd w:val="0"/>
              <w:spacing w:before="0"/>
              <w:jc w:val="left"/>
              <w:rPr>
                <w:rFonts w:ascii="Consolas" w:hAnsi="Consolas"/>
                <w:noProof/>
                <w:sz w:val="22"/>
              </w:rPr>
            </w:pPr>
            <w:r w:rsidRPr="002959F9">
              <w:rPr>
                <w:rFonts w:ascii="Consolas" w:hAnsi="Consolas" w:cs="Courier New"/>
                <w:noProof/>
                <w:color w:val="0000FF"/>
                <w:sz w:val="22"/>
              </w:rPr>
              <w:t>public</w:t>
            </w:r>
            <w:r w:rsidRPr="002959F9">
              <w:rPr>
                <w:rFonts w:ascii="Consolas" w:hAnsi="Consolas"/>
                <w:noProof/>
                <w:sz w:val="22"/>
              </w:rPr>
              <w:t xml:space="preserve"> </w:t>
            </w:r>
            <w:r w:rsidRPr="002959F9">
              <w:rPr>
                <w:rFonts w:ascii="Consolas" w:hAnsi="Consolas" w:cs="Courier New"/>
                <w:noProof/>
                <w:color w:val="0000FF"/>
                <w:sz w:val="22"/>
              </w:rPr>
              <w:t>class</w:t>
            </w:r>
            <w:r w:rsidRPr="002959F9">
              <w:rPr>
                <w:rFonts w:ascii="Consolas" w:hAnsi="Consolas"/>
                <w:noProof/>
                <w:sz w:val="22"/>
              </w:rPr>
              <w:t xml:space="preserve"> </w:t>
            </w:r>
            <w:r w:rsidRPr="002959F9">
              <w:rPr>
                <w:rFonts w:ascii="Consolas" w:hAnsi="Consolas"/>
                <w:color w:val="2B91AF"/>
                <w:sz w:val="22"/>
              </w:rPr>
              <w:t>Dog</w:t>
            </w:r>
          </w:p>
          <w:p w14:paraId="55B0AB43" w14:textId="77777777" w:rsidR="00371D15" w:rsidRPr="00977A5E" w:rsidRDefault="00371D15" w:rsidP="00563712">
            <w:pPr>
              <w:autoSpaceDE w:val="0"/>
              <w:autoSpaceDN w:val="0"/>
              <w:adjustRightInd w:val="0"/>
              <w:spacing w:before="0"/>
              <w:jc w:val="left"/>
              <w:rPr>
                <w:rFonts w:ascii="Consolas" w:hAnsi="Consolas" w:cs="Courier New"/>
                <w:noProof/>
                <w:sz w:val="22"/>
              </w:rPr>
            </w:pPr>
            <w:r w:rsidRPr="00977A5E">
              <w:rPr>
                <w:rFonts w:ascii="Consolas" w:hAnsi="Consolas" w:cs="Courier New"/>
                <w:noProof/>
                <w:sz w:val="22"/>
              </w:rPr>
              <w:t>{</w:t>
            </w:r>
          </w:p>
          <w:p w14:paraId="75A71BFA"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string</w:t>
            </w:r>
            <w:r w:rsidRPr="00D759EF">
              <w:rPr>
                <w:rFonts w:ascii="Consolas" w:hAnsi="Consolas"/>
                <w:noProof/>
                <w:sz w:val="22"/>
              </w:rPr>
              <w:t xml:space="preserve"> name;</w:t>
            </w:r>
          </w:p>
          <w:p w14:paraId="26E94294"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int</w:t>
            </w:r>
            <w:r w:rsidRPr="00D759EF">
              <w:rPr>
                <w:rFonts w:ascii="Consolas" w:hAnsi="Consolas"/>
                <w:noProof/>
                <w:sz w:val="22"/>
              </w:rPr>
              <w:t xml:space="preserve"> age;</w:t>
            </w:r>
          </w:p>
          <w:p w14:paraId="5DABEBE0"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int</w:t>
            </w:r>
            <w:r w:rsidRPr="00D759EF">
              <w:rPr>
                <w:rFonts w:ascii="Consolas" w:hAnsi="Consolas"/>
                <w:noProof/>
                <w:sz w:val="22"/>
              </w:rPr>
              <w:t xml:space="preserve"> length;</w:t>
            </w:r>
          </w:p>
          <w:p w14:paraId="2784CE7D"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bool</w:t>
            </w:r>
            <w:r w:rsidRPr="00D759EF">
              <w:rPr>
                <w:rFonts w:ascii="Consolas" w:hAnsi="Consolas"/>
                <w:noProof/>
                <w:sz w:val="22"/>
              </w:rPr>
              <w:t xml:space="preserve"> isMale;</w:t>
            </w:r>
          </w:p>
          <w:p w14:paraId="2CF24A48"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661880D3"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static</w:t>
            </w:r>
            <w:r w:rsidRPr="00D759EF">
              <w:rPr>
                <w:rFonts w:ascii="Consolas" w:hAnsi="Consolas"/>
                <w:noProof/>
                <w:sz w:val="22"/>
              </w:rPr>
              <w:t xml:space="preserve"> </w:t>
            </w:r>
            <w:r w:rsidRPr="00D759EF">
              <w:rPr>
                <w:rFonts w:ascii="Consolas" w:hAnsi="Consolas" w:cs="Courier New"/>
                <w:noProof/>
                <w:color w:val="0000FF"/>
                <w:sz w:val="22"/>
              </w:rPr>
              <w:t>void</w:t>
            </w:r>
            <w:r w:rsidRPr="00D759EF">
              <w:rPr>
                <w:rFonts w:ascii="Consolas" w:hAnsi="Consolas"/>
                <w:noProof/>
                <w:sz w:val="22"/>
              </w:rPr>
              <w:t xml:space="preserve"> Main()</w:t>
            </w:r>
          </w:p>
          <w:p w14:paraId="5513023B"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55497AA2"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color w:val="2B91AF"/>
                <w:sz w:val="22"/>
              </w:rPr>
              <w:t>Dog</w:t>
            </w:r>
            <w:r w:rsidRPr="00D759EF">
              <w:rPr>
                <w:rFonts w:ascii="Consolas" w:hAnsi="Consolas"/>
                <w:noProof/>
                <w:sz w:val="22"/>
              </w:rPr>
              <w:t xml:space="preserve"> dog = </w:t>
            </w:r>
            <w:r w:rsidRPr="00D759EF">
              <w:rPr>
                <w:rFonts w:ascii="Consolas" w:hAnsi="Consolas" w:cs="Courier New"/>
                <w:noProof/>
                <w:color w:val="0000FF"/>
                <w:sz w:val="22"/>
              </w:rPr>
              <w:t>new</w:t>
            </w:r>
            <w:r w:rsidRPr="00D759EF">
              <w:rPr>
                <w:rFonts w:ascii="Consolas" w:hAnsi="Consolas"/>
                <w:noProof/>
                <w:sz w:val="22"/>
              </w:rPr>
              <w:t xml:space="preserve"> </w:t>
            </w:r>
            <w:proofErr w:type="gramStart"/>
            <w:r w:rsidRPr="00D759EF">
              <w:rPr>
                <w:rFonts w:ascii="Consolas" w:hAnsi="Consolas"/>
                <w:color w:val="2B91AF"/>
                <w:sz w:val="22"/>
              </w:rPr>
              <w:t>Dog</w:t>
            </w:r>
            <w:r w:rsidRPr="00D759EF">
              <w:rPr>
                <w:rFonts w:ascii="Consolas" w:hAnsi="Consolas"/>
                <w:noProof/>
                <w:sz w:val="22"/>
              </w:rPr>
              <w:t>(</w:t>
            </w:r>
            <w:proofErr w:type="gramEnd"/>
            <w:r w:rsidRPr="00D759EF">
              <w:rPr>
                <w:rFonts w:ascii="Consolas" w:hAnsi="Consolas"/>
                <w:noProof/>
                <w:sz w:val="22"/>
              </w:rPr>
              <w:t>);</w:t>
            </w:r>
          </w:p>
          <w:p w14:paraId="7EF27396" w14:textId="77777777" w:rsidR="00371D15" w:rsidRPr="00D759EF" w:rsidRDefault="00371D15" w:rsidP="00563712">
            <w:pPr>
              <w:autoSpaceDE w:val="0"/>
              <w:autoSpaceDN w:val="0"/>
              <w:adjustRightInd w:val="0"/>
              <w:jc w:val="left"/>
              <w:rPr>
                <w:rFonts w:ascii="Consolas" w:hAnsi="Consolas"/>
                <w:noProof/>
                <w:sz w:val="22"/>
              </w:rPr>
            </w:pPr>
            <w:r w:rsidRPr="00D759EF">
              <w:rPr>
                <w:rFonts w:ascii="Consolas" w:hAnsi="Consolas"/>
                <w:noProof/>
                <w:sz w:val="22"/>
              </w:rPr>
              <w:tab/>
            </w:r>
            <w:r w:rsidRPr="00D759EF">
              <w:rPr>
                <w:rFonts w:ascii="Consolas" w:hAnsi="Consolas"/>
                <w:noProof/>
                <w:sz w:val="22"/>
              </w:rPr>
              <w:tab/>
              <w:t>Console.WriteLine(</w:t>
            </w:r>
            <w:r w:rsidRPr="00D759EF">
              <w:rPr>
                <w:rFonts w:ascii="Consolas" w:hAnsi="Consolas" w:cs="Courier New"/>
                <w:noProof/>
                <w:color w:val="A31515"/>
                <w:sz w:val="22"/>
              </w:rPr>
              <w:t>"Dog's name is: "</w:t>
            </w:r>
            <w:r w:rsidRPr="00D759EF">
              <w:rPr>
                <w:rFonts w:ascii="Consolas" w:hAnsi="Consolas"/>
                <w:noProof/>
                <w:sz w:val="22"/>
              </w:rPr>
              <w:t xml:space="preserve"> + dog.name);</w:t>
            </w:r>
          </w:p>
          <w:p w14:paraId="3649406C"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t>Console.WriteLine(</w:t>
            </w:r>
            <w:r w:rsidRPr="00D759EF">
              <w:rPr>
                <w:rFonts w:ascii="Consolas" w:hAnsi="Consolas" w:cs="Courier New"/>
                <w:noProof/>
                <w:color w:val="A31515"/>
                <w:sz w:val="22"/>
              </w:rPr>
              <w:t>"Dog's age is: "</w:t>
            </w:r>
            <w:r w:rsidRPr="00D759EF">
              <w:rPr>
                <w:rFonts w:ascii="Consolas" w:hAnsi="Consolas"/>
                <w:noProof/>
                <w:sz w:val="22"/>
              </w:rPr>
              <w:t xml:space="preserve"> + dog.age);</w:t>
            </w:r>
          </w:p>
          <w:p w14:paraId="33393DAF"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t>Console.WriteLine(</w:t>
            </w:r>
            <w:r w:rsidRPr="00D759EF">
              <w:rPr>
                <w:rFonts w:ascii="Consolas" w:hAnsi="Consolas" w:cs="Courier New"/>
                <w:noProof/>
                <w:color w:val="A31515"/>
                <w:sz w:val="22"/>
              </w:rPr>
              <w:t>"Dog's length is: "</w:t>
            </w:r>
            <w:r w:rsidRPr="00D759EF">
              <w:rPr>
                <w:rFonts w:ascii="Consolas" w:hAnsi="Consolas"/>
                <w:noProof/>
                <w:sz w:val="22"/>
              </w:rPr>
              <w:t xml:space="preserve"> + dog.length);</w:t>
            </w:r>
          </w:p>
          <w:p w14:paraId="3600433C"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t>Console.WriteLine(</w:t>
            </w:r>
            <w:r w:rsidRPr="00D759EF">
              <w:rPr>
                <w:rFonts w:ascii="Consolas" w:hAnsi="Consolas" w:cs="Courier New"/>
                <w:noProof/>
                <w:color w:val="A31515"/>
                <w:sz w:val="22"/>
              </w:rPr>
              <w:t>"Dog is male: "</w:t>
            </w:r>
            <w:r w:rsidRPr="00D759EF">
              <w:rPr>
                <w:rFonts w:ascii="Consolas" w:hAnsi="Consolas"/>
                <w:noProof/>
                <w:sz w:val="22"/>
              </w:rPr>
              <w:t xml:space="preserve"> + dog.isMale);</w:t>
            </w:r>
          </w:p>
          <w:p w14:paraId="43201469"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40BBE227"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w:t>
            </w:r>
          </w:p>
        </w:tc>
      </w:tr>
    </w:tbl>
    <w:p w14:paraId="5C40D5D0" w14:textId="0033E709" w:rsidR="00371D15" w:rsidRPr="00D759EF" w:rsidRDefault="00371D15" w:rsidP="00371D15">
      <w:pPr>
        <w:spacing w:after="120"/>
      </w:pPr>
      <w:del w:id="975" w:author="Hans Zijlstra" w:date="2017-06-15T21:50:00Z">
        <w:r w:rsidRPr="00D759EF" w:rsidDel="004D7F8A">
          <w:delText xml:space="preserve">Respectively, </w:delText>
        </w:r>
      </w:del>
      <w:ins w:id="976" w:author="Hans Zijlstra" w:date="2017-06-15T21:50:00Z">
        <w:r w:rsidR="004D7F8A" w:rsidRPr="00D759EF">
          <w:t>W</w:t>
        </w:r>
      </w:ins>
      <w:del w:id="977" w:author="Hans Zijlstra" w:date="2017-06-15T21:50:00Z">
        <w:r w:rsidRPr="00D759EF" w:rsidDel="004D7F8A">
          <w:delText>w</w:delText>
        </w:r>
      </w:del>
      <w:r w:rsidRPr="00D759EF">
        <w:t xml:space="preserve">hen we execute the program </w:t>
      </w:r>
      <w:del w:id="978" w:author="Hans Zijlstra" w:date="2017-06-15T21:51:00Z">
        <w:r w:rsidRPr="00D759EF" w:rsidDel="004D7F8A">
          <w:delText>we will have as</w:delText>
        </w:r>
      </w:del>
      <w:ins w:id="979" w:author="Hans Zijlstra" w:date="2017-06-15T21:51:00Z">
        <w:r w:rsidR="004D7F8A" w:rsidRPr="00D759EF">
          <w:t>the</w:t>
        </w:r>
      </w:ins>
      <w:r w:rsidRPr="00D759EF">
        <w:t xml:space="preserve"> output</w:t>
      </w:r>
      <w:del w:id="980" w:author="Hans Zijlstra" w:date="2017-06-15T21:51:00Z">
        <w:r w:rsidRPr="00D759EF" w:rsidDel="004D7F8A">
          <w:delText xml:space="preserve"> the following</w:delText>
        </w:r>
      </w:del>
      <w:ins w:id="981" w:author="Hans Zijlstra" w:date="2017-06-15T21:51:00Z">
        <w:r w:rsidR="004D7F8A" w:rsidRPr="00D759EF">
          <w:t xml:space="preserve"> is as follows</w:t>
        </w:r>
      </w:ins>
      <w:r w:rsidRPr="00D759EF">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65CEA1F1" w14:textId="77777777" w:rsidTr="00563712">
        <w:tc>
          <w:tcPr>
            <w:tcW w:w="7970" w:type="dxa"/>
            <w:tcBorders>
              <w:top w:val="single" w:sz="4" w:space="0" w:color="auto"/>
              <w:left w:val="single" w:sz="4" w:space="0" w:color="auto"/>
              <w:bottom w:val="single" w:sz="4" w:space="0" w:color="auto"/>
              <w:right w:val="single" w:sz="4" w:space="0" w:color="auto"/>
            </w:tcBorders>
          </w:tcPr>
          <w:p w14:paraId="3E5783A0" w14:textId="77777777" w:rsidR="00371D15" w:rsidRPr="00D759EF" w:rsidRDefault="00371D15" w:rsidP="00563712">
            <w:pPr>
              <w:spacing w:before="0"/>
              <w:rPr>
                <w:rFonts w:ascii="Consolas" w:hAnsi="Consolas" w:cs="Courier New"/>
                <w:color w:val="000000"/>
                <w:sz w:val="22"/>
              </w:rPr>
            </w:pPr>
            <w:r w:rsidRPr="00D759EF">
              <w:rPr>
                <w:rFonts w:ascii="Consolas" w:hAnsi="Consolas" w:cs="Courier New"/>
                <w:color w:val="000000"/>
                <w:sz w:val="22"/>
              </w:rPr>
              <w:t>Dog's name is:</w:t>
            </w:r>
          </w:p>
          <w:p w14:paraId="3E6173A8" w14:textId="77777777" w:rsidR="00371D15" w:rsidRPr="00D759EF" w:rsidRDefault="00371D15" w:rsidP="00563712">
            <w:pPr>
              <w:spacing w:before="0"/>
              <w:rPr>
                <w:rFonts w:ascii="Consolas" w:hAnsi="Consolas" w:cs="Courier New"/>
                <w:color w:val="000000"/>
                <w:sz w:val="22"/>
              </w:rPr>
            </w:pPr>
            <w:r w:rsidRPr="00D759EF">
              <w:rPr>
                <w:rFonts w:ascii="Consolas" w:hAnsi="Consolas" w:cs="Courier New"/>
                <w:color w:val="000000"/>
                <w:sz w:val="22"/>
              </w:rPr>
              <w:t>Dog's age is: 0</w:t>
            </w:r>
          </w:p>
          <w:p w14:paraId="3B9EC867" w14:textId="77777777" w:rsidR="00371D15" w:rsidRPr="00D759EF" w:rsidRDefault="00371D15" w:rsidP="00563712">
            <w:pPr>
              <w:spacing w:before="0"/>
              <w:rPr>
                <w:rFonts w:ascii="Consolas" w:hAnsi="Consolas" w:cs="Courier New"/>
                <w:color w:val="000000"/>
                <w:sz w:val="22"/>
              </w:rPr>
            </w:pPr>
            <w:r w:rsidRPr="00D759EF">
              <w:rPr>
                <w:rFonts w:ascii="Consolas" w:hAnsi="Consolas" w:cs="Courier New"/>
                <w:color w:val="000000"/>
                <w:sz w:val="22"/>
              </w:rPr>
              <w:t>Dog's length is: 0</w:t>
            </w:r>
          </w:p>
          <w:p w14:paraId="557ADF20" w14:textId="77777777" w:rsidR="00371D15" w:rsidRPr="00D759EF" w:rsidRDefault="00371D15" w:rsidP="00563712">
            <w:pPr>
              <w:spacing w:before="0"/>
              <w:rPr>
                <w:rFonts w:ascii="Consolas" w:hAnsi="Consolas" w:cs="Courier New"/>
                <w:sz w:val="22"/>
              </w:rPr>
            </w:pPr>
            <w:r w:rsidRPr="00D759EF">
              <w:rPr>
                <w:rFonts w:ascii="Consolas" w:hAnsi="Consolas" w:cs="Courier New"/>
                <w:color w:val="000000"/>
                <w:sz w:val="22"/>
              </w:rPr>
              <w:t>Dog is male: False</w:t>
            </w:r>
          </w:p>
        </w:tc>
      </w:tr>
    </w:tbl>
    <w:p w14:paraId="43279A27" w14:textId="77777777" w:rsidR="00371D15" w:rsidRPr="00D759EF" w:rsidRDefault="00371D15" w:rsidP="00371D15">
      <w:pPr>
        <w:pStyle w:val="Heading4"/>
      </w:pPr>
      <w:r w:rsidRPr="00D759EF">
        <w:t>Automated Initialization of Local Variables and Fields</w:t>
      </w:r>
    </w:p>
    <w:p w14:paraId="6151B0D1" w14:textId="2495AAD6" w:rsidR="00371D15" w:rsidRPr="00D759EF" w:rsidRDefault="00371D15" w:rsidP="00371D15">
      <w:pPr>
        <w:spacing w:after="120"/>
      </w:pPr>
      <w:r w:rsidRPr="00D759EF">
        <w:t xml:space="preserve">If we define a local variable in </w:t>
      </w:r>
      <w:del w:id="982" w:author="Hans Zijlstra" w:date="2017-06-15T21:52:00Z">
        <w:r w:rsidRPr="00D759EF" w:rsidDel="00EA5B6E">
          <w:delText xml:space="preserve">one </w:delText>
        </w:r>
      </w:del>
      <w:ins w:id="983" w:author="Hans Zijlstra" w:date="2017-06-15T21:52:00Z">
        <w:r w:rsidR="00EA5B6E" w:rsidRPr="00D759EF">
          <w:t xml:space="preserve">a </w:t>
        </w:r>
      </w:ins>
      <w:r w:rsidRPr="00D759EF">
        <w:t>method</w:t>
      </w:r>
      <w:del w:id="984" w:author="Hans Zijlstra" w:date="2017-06-15T21:52:00Z">
        <w:r w:rsidRPr="00D759EF" w:rsidDel="00EA5B6E">
          <w:delText>,</w:delText>
        </w:r>
      </w:del>
      <w:r w:rsidRPr="00D759EF">
        <w:t xml:space="preserve"> without initializing</w:t>
      </w:r>
      <w:del w:id="985" w:author="Hans Zijlstra" w:date="2017-06-15T21:52:00Z">
        <w:r w:rsidRPr="00D759EF" w:rsidDel="00EA5B6E">
          <w:delText xml:space="preserve"> it</w:delText>
        </w:r>
      </w:del>
      <w:r w:rsidRPr="00D759EF">
        <w:t xml:space="preserve">, and afterward we try to use it (e.g. printing its value), </w:t>
      </w:r>
      <w:del w:id="986" w:author="Hans Zijlstra" w:date="2017-06-15T21:52:00Z">
        <w:r w:rsidRPr="00D759EF" w:rsidDel="00EA5B6E">
          <w:delText>this will trigger</w:delText>
        </w:r>
      </w:del>
      <w:ins w:id="987" w:author="Hans Zijlstra" w:date="2017-06-15T21:52:00Z">
        <w:r w:rsidR="00EA5B6E" w:rsidRPr="00D759EF">
          <w:t>then</w:t>
        </w:r>
      </w:ins>
      <w:r w:rsidRPr="00D759EF">
        <w:t xml:space="preserve"> a </w:t>
      </w:r>
      <w:r w:rsidRPr="00D759EF">
        <w:rPr>
          <w:b/>
        </w:rPr>
        <w:t>compilation error</w:t>
      </w:r>
      <w:del w:id="988" w:author="Hans Zijlstra" w:date="2017-06-15T21:53:00Z">
        <w:r w:rsidRPr="00D759EF" w:rsidDel="00EA5B6E">
          <w:delText>,</w:delText>
        </w:r>
      </w:del>
      <w:ins w:id="989" w:author="Hans Zijlstra" w:date="2017-06-24T13:08:00Z">
        <w:r w:rsidR="00807D00">
          <w:t xml:space="preserve"> </w:t>
        </w:r>
      </w:ins>
      <w:ins w:id="990" w:author="Hans Zijlstra" w:date="2017-06-15T21:53:00Z">
        <w:r w:rsidR="00EA5B6E" w:rsidRPr="00807D00">
          <w:t>is triggered</w:t>
        </w:r>
      </w:ins>
      <w:r w:rsidRPr="00807D00">
        <w:t xml:space="preserve"> because</w:t>
      </w:r>
      <w:del w:id="991" w:author="Hans Zijlstra" w:date="2017-06-15T21:54:00Z">
        <w:r w:rsidRPr="00807D00" w:rsidDel="00C423A5">
          <w:delText xml:space="preserve"> the</w:delText>
        </w:r>
      </w:del>
      <w:r w:rsidRPr="0028675A">
        <w:t xml:space="preserve"> local variables are not initi</w:t>
      </w:r>
      <w:r w:rsidRPr="00D759EF">
        <w:t xml:space="preserve">alized with default values when </w:t>
      </w:r>
      <w:del w:id="992" w:author="Hans Zijlstra" w:date="2017-06-15T21:54:00Z">
        <w:r w:rsidRPr="00D759EF" w:rsidDel="00C423A5">
          <w:delText xml:space="preserve">they are </w:delText>
        </w:r>
      </w:del>
      <w:r w:rsidRPr="00D759EF">
        <w:t>declared.</w:t>
      </w:r>
    </w:p>
    <w:tbl>
      <w:tblPr>
        <w:tblW w:w="0" w:type="auto"/>
        <w:tblInd w:w="108" w:type="dxa"/>
        <w:tblCellMar>
          <w:top w:w="113" w:type="dxa"/>
          <w:bottom w:w="113" w:type="dxa"/>
        </w:tblCellMar>
        <w:tblLook w:val="01E0" w:firstRow="1" w:lastRow="1" w:firstColumn="1" w:lastColumn="1" w:noHBand="0" w:noVBand="0"/>
      </w:tblPr>
      <w:tblGrid>
        <w:gridCol w:w="812"/>
        <w:gridCol w:w="7158"/>
      </w:tblGrid>
      <w:tr w:rsidR="00371D15" w:rsidRPr="00D759EF" w14:paraId="7E86924F" w14:textId="77777777" w:rsidTr="00563712">
        <w:tc>
          <w:tcPr>
            <w:tcW w:w="812" w:type="dxa"/>
            <w:tcBorders>
              <w:top w:val="single" w:sz="4" w:space="0" w:color="auto"/>
              <w:left w:val="single" w:sz="4" w:space="0" w:color="auto"/>
              <w:bottom w:val="single" w:sz="4" w:space="0" w:color="auto"/>
              <w:right w:val="single" w:sz="4" w:space="0" w:color="auto"/>
            </w:tcBorders>
            <w:vAlign w:val="center"/>
          </w:tcPr>
          <w:p w14:paraId="15F93C49" w14:textId="77777777" w:rsidR="00371D15" w:rsidRPr="00D759EF" w:rsidRDefault="00371D15" w:rsidP="00563712">
            <w:pPr>
              <w:spacing w:before="0"/>
              <w:jc w:val="center"/>
            </w:pPr>
            <w:r w:rsidRPr="00D759EF">
              <w:rPr>
                <w:noProof/>
              </w:rPr>
              <w:drawing>
                <wp:inline distT="0" distB="0" distL="0" distR="0" wp14:anchorId="3624B98F" wp14:editId="39EF736C">
                  <wp:extent cx="327660" cy="327660"/>
                  <wp:effectExtent l="0" t="0" r="0" b="0"/>
                  <wp:docPr id="5368" name="Picture 5368" descr="idi_e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idi_exc"/>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327660" cy="327660"/>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158A87C0" w14:textId="77777777" w:rsidR="00371D15" w:rsidRPr="00011129" w:rsidRDefault="00371D15" w:rsidP="00563712">
            <w:pPr>
              <w:pStyle w:val="WarningMessage"/>
            </w:pPr>
            <w:r w:rsidRPr="00011129">
              <w:t>Unlike fields, local variables are not initialized with default values when they are declared.</w:t>
            </w:r>
          </w:p>
        </w:tc>
      </w:tr>
    </w:tbl>
    <w:p w14:paraId="0BA7DE6F" w14:textId="3243EBD8" w:rsidR="00371D15" w:rsidRPr="00D759EF" w:rsidRDefault="00371D15" w:rsidP="00371D15">
      <w:pPr>
        <w:spacing w:after="120"/>
      </w:pPr>
      <w:r w:rsidRPr="00D759EF">
        <w:lastRenderedPageBreak/>
        <w:t xml:space="preserve">Let’s have look </w:t>
      </w:r>
      <w:del w:id="993" w:author="Hans Zijlstra" w:date="2017-06-15T21:55:00Z">
        <w:r w:rsidRPr="00D759EF" w:rsidDel="00C423A5">
          <w:delText>into one</w:delText>
        </w:r>
      </w:del>
      <w:ins w:id="994" w:author="Hans Zijlstra" w:date="2017-06-15T21:55:00Z">
        <w:r w:rsidR="00C423A5" w:rsidRPr="00D759EF">
          <w:t>at an</w:t>
        </w:r>
      </w:ins>
      <w:r w:rsidRPr="00D759EF">
        <w:t xml:space="preserve"> example:</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55166F85" w14:textId="77777777" w:rsidTr="00563712">
        <w:tc>
          <w:tcPr>
            <w:tcW w:w="7970" w:type="dxa"/>
            <w:tcBorders>
              <w:top w:val="single" w:sz="4" w:space="0" w:color="auto"/>
              <w:left w:val="single" w:sz="4" w:space="0" w:color="auto"/>
              <w:bottom w:val="single" w:sz="4" w:space="0" w:color="auto"/>
              <w:right w:val="single" w:sz="4" w:space="0" w:color="auto"/>
            </w:tcBorders>
          </w:tcPr>
          <w:p w14:paraId="420CF402"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FF"/>
                <w:sz w:val="22"/>
              </w:rPr>
              <w:t>static</w:t>
            </w:r>
            <w:r w:rsidRPr="00D759EF">
              <w:rPr>
                <w:rFonts w:ascii="Consolas" w:hAnsi="Consolas"/>
                <w:noProof/>
                <w:sz w:val="22"/>
              </w:rPr>
              <w:t xml:space="preserve"> </w:t>
            </w:r>
            <w:r w:rsidRPr="00D759EF">
              <w:rPr>
                <w:rFonts w:ascii="Consolas" w:hAnsi="Consolas" w:cs="Courier New"/>
                <w:noProof/>
                <w:color w:val="0000FF"/>
                <w:sz w:val="22"/>
              </w:rPr>
              <w:t>void</w:t>
            </w:r>
            <w:r w:rsidRPr="00D759EF">
              <w:rPr>
                <w:rFonts w:ascii="Consolas" w:hAnsi="Consolas"/>
                <w:noProof/>
                <w:sz w:val="22"/>
              </w:rPr>
              <w:t xml:space="preserve"> Main()</w:t>
            </w:r>
          </w:p>
          <w:p w14:paraId="05F9C699"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p w14:paraId="5A449533"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int</w:t>
            </w:r>
            <w:r w:rsidRPr="00D759EF">
              <w:rPr>
                <w:rFonts w:ascii="Consolas" w:hAnsi="Consolas"/>
                <w:noProof/>
                <w:sz w:val="22"/>
              </w:rPr>
              <w:t xml:space="preserve"> notInitializedLocalVariable;</w:t>
            </w:r>
          </w:p>
          <w:p w14:paraId="141CB985"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color w:val="2B91AF"/>
                <w:sz w:val="22"/>
              </w:rPr>
              <w:t>Console</w:t>
            </w:r>
            <w:r w:rsidRPr="00D759EF">
              <w:rPr>
                <w:rFonts w:ascii="Consolas" w:hAnsi="Consolas"/>
                <w:noProof/>
                <w:sz w:val="22"/>
              </w:rPr>
              <w:t>.WriteLine(notInitializedLocalVariable);</w:t>
            </w:r>
          </w:p>
          <w:p w14:paraId="2D05DDB0" w14:textId="77777777" w:rsidR="00371D15" w:rsidRPr="00D759EF" w:rsidRDefault="00371D15" w:rsidP="00563712">
            <w:pPr>
              <w:spacing w:before="0"/>
              <w:rPr>
                <w:rFonts w:ascii="Consolas" w:hAnsi="Consolas" w:cs="Courier New"/>
                <w:noProof/>
                <w:sz w:val="22"/>
              </w:rPr>
            </w:pPr>
            <w:r w:rsidRPr="00D759EF">
              <w:rPr>
                <w:rFonts w:ascii="Consolas" w:hAnsi="Consolas" w:cs="Courier New"/>
                <w:noProof/>
                <w:sz w:val="22"/>
              </w:rPr>
              <w:t>}</w:t>
            </w:r>
          </w:p>
        </w:tc>
      </w:tr>
    </w:tbl>
    <w:p w14:paraId="58C11F33" w14:textId="77777777" w:rsidR="00371D15" w:rsidRPr="00D759EF" w:rsidRDefault="00371D15" w:rsidP="00371D15">
      <w:pPr>
        <w:spacing w:after="120"/>
      </w:pPr>
      <w:r w:rsidRPr="00D759EF">
        <w:t>If we try to compile, we will receive the following error:</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6431BD60" w14:textId="77777777" w:rsidTr="00563712">
        <w:tc>
          <w:tcPr>
            <w:tcW w:w="7970" w:type="dxa"/>
            <w:tcBorders>
              <w:top w:val="single" w:sz="4" w:space="0" w:color="auto"/>
              <w:left w:val="single" w:sz="4" w:space="0" w:color="auto"/>
              <w:bottom w:val="single" w:sz="4" w:space="0" w:color="auto"/>
              <w:right w:val="single" w:sz="4" w:space="0" w:color="auto"/>
            </w:tcBorders>
          </w:tcPr>
          <w:p w14:paraId="03D6D839" w14:textId="77777777" w:rsidR="00371D15" w:rsidRPr="00D759EF" w:rsidRDefault="00371D15" w:rsidP="00563712">
            <w:pPr>
              <w:spacing w:before="0"/>
              <w:rPr>
                <w:rFonts w:ascii="Consolas" w:hAnsi="Consolas" w:cs="Courier New"/>
                <w:noProof/>
                <w:color w:val="000000"/>
                <w:sz w:val="22"/>
              </w:rPr>
            </w:pPr>
            <w:r w:rsidRPr="00D759EF">
              <w:rPr>
                <w:rFonts w:ascii="Consolas" w:hAnsi="Consolas" w:cs="Courier New"/>
                <w:noProof/>
                <w:color w:val="000000"/>
                <w:sz w:val="22"/>
              </w:rPr>
              <w:t>Use of unassigned local variable 'notInitializedLocalVariable'</w:t>
            </w:r>
          </w:p>
        </w:tc>
      </w:tr>
    </w:tbl>
    <w:p w14:paraId="633AEE54" w14:textId="77777777" w:rsidR="00371D15" w:rsidRPr="00D759EF" w:rsidRDefault="00371D15" w:rsidP="00371D15">
      <w:pPr>
        <w:pStyle w:val="Heading4"/>
      </w:pPr>
      <w:r w:rsidRPr="00D759EF">
        <w:t>Custom Default Values</w:t>
      </w:r>
    </w:p>
    <w:p w14:paraId="66D60047" w14:textId="32300C40" w:rsidR="00371D15" w:rsidRPr="00D759EF" w:rsidRDefault="00371D15" w:rsidP="00371D15">
      <w:del w:id="995" w:author="Hans Zijlstra" w:date="2017-06-15T21:56:00Z">
        <w:r w:rsidRPr="00D759EF" w:rsidDel="0067121E">
          <w:delText xml:space="preserve">A </w:delText>
        </w:r>
      </w:del>
      <w:ins w:id="996" w:author="Hans Zijlstra" w:date="2017-06-15T21:56:00Z">
        <w:r w:rsidR="0067121E" w:rsidRPr="00D759EF">
          <w:t>G</w:t>
        </w:r>
      </w:ins>
      <w:del w:id="997" w:author="Hans Zijlstra" w:date="2017-06-15T21:56:00Z">
        <w:r w:rsidRPr="00D759EF" w:rsidDel="0067121E">
          <w:delText>g</w:delText>
        </w:r>
      </w:del>
      <w:r w:rsidRPr="00D759EF">
        <w:t xml:space="preserve">ood programming practice </w:t>
      </w:r>
      <w:del w:id="998" w:author="Hans Zijlstra" w:date="2017-06-15T21:56:00Z">
        <w:r w:rsidRPr="00D759EF" w:rsidDel="0067121E">
          <w:delText>is,</w:delText>
        </w:r>
      </w:del>
      <w:del w:id="999" w:author="Hans Zijlstra" w:date="2017-06-24T13:09:00Z">
        <w:r w:rsidRPr="00D759EF" w:rsidDel="00807D00">
          <w:delText xml:space="preserve"> </w:delText>
        </w:r>
      </w:del>
      <w:del w:id="1000" w:author="Hans Zijlstra" w:date="2017-06-15T21:56:00Z">
        <w:r w:rsidRPr="00D759EF" w:rsidDel="0067121E">
          <w:delText>when we</w:delText>
        </w:r>
      </w:del>
      <w:del w:id="1001" w:author="Hans Zijlstra" w:date="2017-06-24T13:09:00Z">
        <w:r w:rsidRPr="00D759EF" w:rsidDel="00807D00">
          <w:delText xml:space="preserve"> </w:delText>
        </w:r>
      </w:del>
      <w:ins w:id="1002" w:author="Hans Zijlstra" w:date="2017-06-15T21:56:00Z">
        <w:r w:rsidR="0067121E" w:rsidRPr="00D759EF">
          <w:t xml:space="preserve">requires </w:t>
        </w:r>
      </w:ins>
      <w:del w:id="1003" w:author="Hans Zijlstra" w:date="2017-06-15T21:57:00Z">
        <w:r w:rsidRPr="00D759EF" w:rsidDel="0067121E">
          <w:delText>declare</w:delText>
        </w:r>
      </w:del>
      <w:ins w:id="1004" w:author="Hans Zijlstra" w:date="2017-06-15T21:57:00Z">
        <w:r w:rsidR="0067121E" w:rsidRPr="00D759EF">
          <w:t>declaration of</w:t>
        </w:r>
      </w:ins>
      <w:del w:id="1005" w:author="Hans Zijlstra" w:date="2017-06-15T21:57:00Z">
        <w:r w:rsidRPr="00D759EF" w:rsidDel="0067121E">
          <w:delText xml:space="preserve"> </w:delText>
        </w:r>
      </w:del>
      <w:ins w:id="1006" w:author="Hans Zijlstra" w:date="2017-06-24T13:08:00Z">
        <w:r w:rsidR="00807D00">
          <w:t xml:space="preserve"> </w:t>
        </w:r>
      </w:ins>
      <w:r w:rsidRPr="00807D00">
        <w:t>fields in the class</w:t>
      </w:r>
      <w:ins w:id="1007" w:author="Hans Zijlstra" w:date="2017-06-15T21:57:00Z">
        <w:r w:rsidR="0067121E" w:rsidRPr="00807D00">
          <w:t xml:space="preserve"> </w:t>
        </w:r>
      </w:ins>
      <w:ins w:id="1008" w:author="Hans Zijlstra" w:date="2017-06-15T22:00:00Z">
        <w:r w:rsidR="0067121E" w:rsidRPr="0028675A">
          <w:t>followed by</w:t>
        </w:r>
      </w:ins>
      <w:del w:id="1009" w:author="Hans Zijlstra" w:date="2017-06-15T21:57:00Z">
        <w:r w:rsidRPr="00D759EF" w:rsidDel="0067121E">
          <w:delText>, to</w:delText>
        </w:r>
      </w:del>
      <w:r w:rsidRPr="00D759EF">
        <w:t xml:space="preserve"> explicit</w:t>
      </w:r>
      <w:del w:id="1010" w:author="Hans Zijlstra" w:date="2017-06-15T21:58:00Z">
        <w:r w:rsidRPr="00D759EF" w:rsidDel="0067121E">
          <w:delText>ly</w:delText>
        </w:r>
      </w:del>
      <w:r w:rsidRPr="00D759EF">
        <w:t xml:space="preserve"> </w:t>
      </w:r>
      <w:del w:id="1011" w:author="Hans Zijlstra" w:date="2017-06-15T21:58:00Z">
        <w:r w:rsidRPr="00D759EF" w:rsidDel="0067121E">
          <w:delText>initialize</w:delText>
        </w:r>
      </w:del>
      <w:ins w:id="1012" w:author="Hans Zijlstra" w:date="2017-06-15T21:58:00Z">
        <w:r w:rsidR="0067121E" w:rsidRPr="00D759EF">
          <w:t>initialization</w:t>
        </w:r>
      </w:ins>
      <w:del w:id="1013" w:author="Hans Zijlstra" w:date="2017-06-15T21:58:00Z">
        <w:r w:rsidRPr="00D759EF" w:rsidDel="0067121E">
          <w:delText xml:space="preserve"> </w:delText>
        </w:r>
      </w:del>
      <w:ins w:id="1014" w:author="Hans Zijlstra" w:date="2017-06-23T11:47:00Z">
        <w:r w:rsidR="00245BC7" w:rsidRPr="00D759EF">
          <w:t xml:space="preserve"> </w:t>
        </w:r>
      </w:ins>
      <w:del w:id="1015" w:author="Hans Zijlstra" w:date="2017-06-15T21:58:00Z">
        <w:r w:rsidRPr="00D759EF" w:rsidDel="0067121E">
          <w:delText xml:space="preserve">them </w:delText>
        </w:r>
      </w:del>
      <w:r w:rsidRPr="00D759EF">
        <w:t xml:space="preserve">with </w:t>
      </w:r>
      <w:del w:id="1016" w:author="Hans Zijlstra" w:date="2017-06-15T21:58:00Z">
        <w:r w:rsidRPr="00D759EF" w:rsidDel="0067121E">
          <w:delText>some</w:delText>
        </w:r>
      </w:del>
      <w:ins w:id="1017" w:author="Hans Zijlstra" w:date="2017-06-15T21:58:00Z">
        <w:r w:rsidR="0067121E" w:rsidRPr="00D759EF">
          <w:t>a</w:t>
        </w:r>
      </w:ins>
      <w:r w:rsidRPr="00D759EF">
        <w:t xml:space="preserve"> default value, even if the default value is zero. This will make our code clearer and </w:t>
      </w:r>
      <w:del w:id="1018" w:author="Hans Zijlstra" w:date="2017-06-15T22:01:00Z">
        <w:r w:rsidRPr="00D759EF" w:rsidDel="0067121E">
          <w:delText>easy</w:delText>
        </w:r>
      </w:del>
      <w:ins w:id="1019" w:author="Hans Zijlstra" w:date="2017-06-15T22:01:00Z">
        <w:r w:rsidR="0067121E" w:rsidRPr="00D759EF">
          <w:t>easier</w:t>
        </w:r>
      </w:ins>
      <w:r w:rsidRPr="00D759EF">
        <w:t xml:space="preserve"> to read.</w:t>
      </w:r>
    </w:p>
    <w:p w14:paraId="3AD595FC" w14:textId="6B7510C6" w:rsidR="00371D15" w:rsidRPr="00D759EF" w:rsidRDefault="00371D15" w:rsidP="00371D15">
      <w:pPr>
        <w:spacing w:after="120"/>
      </w:pPr>
      <w:del w:id="1020" w:author="Hans Zijlstra" w:date="2017-06-15T22:01:00Z">
        <w:r w:rsidRPr="00D759EF" w:rsidDel="0067121E">
          <w:delText xml:space="preserve">One </w:delText>
        </w:r>
      </w:del>
      <w:ins w:id="1021" w:author="Hans Zijlstra" w:date="2017-06-15T22:01:00Z">
        <w:r w:rsidR="0067121E" w:rsidRPr="00D759EF">
          <w:t xml:space="preserve">An </w:t>
        </w:r>
      </w:ins>
      <w:r w:rsidRPr="00D759EF">
        <w:t xml:space="preserve">example </w:t>
      </w:r>
      <w:del w:id="1022" w:author="Hans Zijlstra" w:date="2017-06-15T22:01:00Z">
        <w:r w:rsidRPr="00D759EF" w:rsidDel="0067121E">
          <w:delText>for</w:delText>
        </w:r>
      </w:del>
      <w:ins w:id="1023" w:author="Hans Zijlstra" w:date="2017-06-15T22:01:00Z">
        <w:r w:rsidR="0067121E" w:rsidRPr="00D759EF">
          <w:t>of</w:t>
        </w:r>
      </w:ins>
      <w:r w:rsidRPr="00D759EF">
        <w:t xml:space="preserve"> </w:t>
      </w:r>
      <w:del w:id="1024" w:author="Hans Zijlstra" w:date="2017-06-15T22:01:00Z">
        <w:r w:rsidRPr="00D759EF" w:rsidDel="0067121E">
          <w:delText xml:space="preserve">such </w:delText>
        </w:r>
      </w:del>
      <w:r w:rsidRPr="00D759EF">
        <w:t xml:space="preserve">initialization is </w:t>
      </w:r>
      <w:ins w:id="1025" w:author="Hans Zijlstra" w:date="2017-06-15T22:03:00Z">
        <w:r w:rsidR="0067121E" w:rsidRPr="00D759EF">
          <w:t xml:space="preserve">shown in </w:t>
        </w:r>
      </w:ins>
      <w:r w:rsidRPr="00D759EF">
        <w:t xml:space="preserve">the modified </w:t>
      </w:r>
      <w:del w:id="1026" w:author="Hans Zijlstra" w:date="2017-06-15T22:04:00Z">
        <w:r w:rsidRPr="00D759EF" w:rsidDel="0067121E">
          <w:delText>example</w:delText>
        </w:r>
      </w:del>
      <w:del w:id="1027" w:author="Hans Zijlstra" w:date="2017-06-15T22:03:00Z">
        <w:r w:rsidRPr="00D759EF" w:rsidDel="0067121E">
          <w:delText xml:space="preserve"> class </w:delText>
        </w:r>
      </w:del>
      <w:r w:rsidRPr="00D759EF">
        <w:rPr>
          <w:rFonts w:ascii="Consolas" w:hAnsi="Consolas"/>
          <w:b/>
          <w:bCs/>
          <w:noProof/>
          <w:kern w:val="32"/>
          <w:sz w:val="22"/>
        </w:rPr>
        <w:t>SampleClass</w:t>
      </w:r>
      <w:r w:rsidRPr="00D759EF">
        <w:t xml:space="preserve"> </w:t>
      </w:r>
      <w:ins w:id="1028" w:author="Hans Zijlstra" w:date="2017-06-15T22:04:00Z">
        <w:r w:rsidR="00FB0E5F" w:rsidRPr="00D759EF">
          <w:t>of</w:t>
        </w:r>
      </w:ins>
      <w:del w:id="1029" w:author="Hans Zijlstra" w:date="2017-06-15T22:04:00Z">
        <w:r w:rsidRPr="00D759EF" w:rsidDel="00FB0E5F">
          <w:delText>from</w:delText>
        </w:r>
      </w:del>
      <w:r w:rsidRPr="00D759EF">
        <w:t xml:space="preserve"> the </w:t>
      </w:r>
      <w:r w:rsidR="00A6273F" w:rsidRPr="00D759EF">
        <w:fldChar w:fldCharType="begin"/>
      </w:r>
      <w:r w:rsidR="00A6273F" w:rsidRPr="00D759EF">
        <w:instrText xml:space="preserve"> HYPERLINK \l "OOP_SampleClass" </w:instrText>
      </w:r>
      <w:r w:rsidR="00A6273F" w:rsidRPr="00D759EF">
        <w:rPr>
          <w:rPrChange w:id="1030" w:author="Hans Zijlstra" w:date="2017-06-24T11:23:00Z">
            <w:rPr>
              <w:color w:val="0000FF"/>
              <w:u w:val="single"/>
            </w:rPr>
          </w:rPrChange>
        </w:rPr>
        <w:fldChar w:fldCharType="separate"/>
      </w:r>
      <w:r w:rsidRPr="00D759EF">
        <w:rPr>
          <w:color w:val="0000FF"/>
          <w:u w:val="single"/>
        </w:rPr>
        <w:t>previous section</w:t>
      </w:r>
      <w:r w:rsidR="00A6273F" w:rsidRPr="00D759EF">
        <w:rPr>
          <w:color w:val="0000FF"/>
          <w:u w:val="single"/>
        </w:rPr>
        <w:fldChar w:fldCharType="end"/>
      </w:r>
      <w:r w:rsidRPr="00D759EF">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3D1B012B" w14:textId="77777777" w:rsidTr="00563712">
        <w:tc>
          <w:tcPr>
            <w:tcW w:w="7970" w:type="dxa"/>
            <w:tcBorders>
              <w:top w:val="single" w:sz="4" w:space="0" w:color="auto"/>
              <w:left w:val="single" w:sz="4" w:space="0" w:color="auto"/>
              <w:bottom w:val="single" w:sz="4" w:space="0" w:color="auto"/>
              <w:right w:val="single" w:sz="4" w:space="0" w:color="auto"/>
            </w:tcBorders>
          </w:tcPr>
          <w:p w14:paraId="2EE7B77E" w14:textId="77777777" w:rsidR="00371D15" w:rsidRPr="00011129" w:rsidRDefault="00371D15" w:rsidP="00563712">
            <w:pPr>
              <w:autoSpaceDE w:val="0"/>
              <w:autoSpaceDN w:val="0"/>
              <w:adjustRightInd w:val="0"/>
              <w:spacing w:before="0"/>
              <w:jc w:val="left"/>
              <w:rPr>
                <w:rFonts w:ascii="Consolas" w:hAnsi="Consolas"/>
                <w:noProof/>
                <w:sz w:val="22"/>
              </w:rPr>
            </w:pPr>
            <w:r w:rsidRPr="00011129">
              <w:rPr>
                <w:rFonts w:ascii="Consolas" w:hAnsi="Consolas" w:cs="Courier New"/>
                <w:noProof/>
                <w:color w:val="0000FF"/>
                <w:sz w:val="22"/>
              </w:rPr>
              <w:t>class</w:t>
            </w:r>
            <w:r w:rsidRPr="00011129">
              <w:rPr>
                <w:rFonts w:ascii="Consolas" w:hAnsi="Consolas"/>
                <w:noProof/>
                <w:sz w:val="22"/>
              </w:rPr>
              <w:t xml:space="preserve"> </w:t>
            </w:r>
            <w:r w:rsidRPr="00011129">
              <w:rPr>
                <w:rFonts w:ascii="Consolas" w:hAnsi="Consolas"/>
                <w:noProof/>
                <w:color w:val="2B91AF"/>
                <w:sz w:val="22"/>
              </w:rPr>
              <w:t>SampleClass</w:t>
            </w:r>
          </w:p>
          <w:p w14:paraId="0A77398A" w14:textId="77777777" w:rsidR="00371D15" w:rsidRPr="00AA044A" w:rsidRDefault="00371D15" w:rsidP="00563712">
            <w:pPr>
              <w:autoSpaceDE w:val="0"/>
              <w:autoSpaceDN w:val="0"/>
              <w:adjustRightInd w:val="0"/>
              <w:spacing w:before="0"/>
              <w:jc w:val="left"/>
              <w:rPr>
                <w:rFonts w:ascii="Consolas" w:hAnsi="Consolas" w:cs="Courier New"/>
                <w:noProof/>
                <w:sz w:val="22"/>
              </w:rPr>
            </w:pPr>
            <w:r w:rsidRPr="00AA044A">
              <w:rPr>
                <w:rFonts w:ascii="Consolas" w:hAnsi="Consolas" w:cs="Courier New"/>
                <w:noProof/>
                <w:sz w:val="22"/>
              </w:rPr>
              <w:t>{</w:t>
            </w:r>
          </w:p>
          <w:p w14:paraId="1AE711AA"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int</w:t>
            </w:r>
            <w:r w:rsidRPr="00D759EF">
              <w:rPr>
                <w:rFonts w:ascii="Consolas" w:hAnsi="Consolas"/>
                <w:noProof/>
                <w:sz w:val="22"/>
              </w:rPr>
              <w:t xml:space="preserve"> age = </w:t>
            </w:r>
            <w:r w:rsidRPr="00D759EF">
              <w:rPr>
                <w:rFonts w:ascii="Consolas" w:hAnsi="Consolas" w:cs="Courier New"/>
                <w:noProof/>
                <w:color w:val="A31515"/>
                <w:sz w:val="22"/>
              </w:rPr>
              <w:t>0</w:t>
            </w:r>
            <w:r w:rsidRPr="00D759EF">
              <w:rPr>
                <w:rFonts w:ascii="Consolas" w:hAnsi="Consolas"/>
                <w:noProof/>
                <w:sz w:val="22"/>
              </w:rPr>
              <w:t>;</w:t>
            </w:r>
          </w:p>
          <w:p w14:paraId="2D9D78E1"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long</w:t>
            </w:r>
            <w:r w:rsidRPr="00D759EF">
              <w:rPr>
                <w:rFonts w:ascii="Consolas" w:hAnsi="Consolas"/>
                <w:noProof/>
                <w:sz w:val="22"/>
              </w:rPr>
              <w:t xml:space="preserve"> distance = </w:t>
            </w:r>
            <w:r w:rsidRPr="00D759EF">
              <w:rPr>
                <w:rFonts w:ascii="Consolas" w:hAnsi="Consolas" w:cs="Courier New"/>
                <w:noProof/>
                <w:color w:val="A31515"/>
                <w:sz w:val="22"/>
              </w:rPr>
              <w:t>0</w:t>
            </w:r>
            <w:r w:rsidRPr="00D759EF">
              <w:rPr>
                <w:rFonts w:ascii="Consolas" w:hAnsi="Consolas"/>
                <w:noProof/>
                <w:sz w:val="22"/>
              </w:rPr>
              <w:t>;</w:t>
            </w:r>
          </w:p>
          <w:p w14:paraId="0D332C94" w14:textId="77777777" w:rsidR="00371D15" w:rsidRPr="00D759EF" w:rsidRDefault="00371D15" w:rsidP="00563712">
            <w:pPr>
              <w:autoSpaceDE w:val="0"/>
              <w:autoSpaceDN w:val="0"/>
              <w:adjustRightInd w:val="0"/>
              <w:spacing w:before="0"/>
              <w:jc w:val="left"/>
              <w:rPr>
                <w:rFonts w:ascii="Consolas" w:hAnsi="Consolas" w:cs="Courier New"/>
                <w:noProof/>
                <w:color w:val="0000FF"/>
                <w:sz w:val="22"/>
              </w:rPr>
            </w:pPr>
            <w:r w:rsidRPr="00D759EF">
              <w:rPr>
                <w:rFonts w:ascii="Consolas" w:hAnsi="Consolas"/>
                <w:noProof/>
                <w:sz w:val="22"/>
              </w:rPr>
              <w:tab/>
            </w:r>
            <w:r w:rsidRPr="00D759EF">
              <w:rPr>
                <w:rFonts w:ascii="Consolas" w:hAnsi="Consolas" w:cs="Courier New"/>
                <w:noProof/>
                <w:color w:val="0000FF"/>
                <w:sz w:val="22"/>
              </w:rPr>
              <w:t>string</w:t>
            </w:r>
            <w:r w:rsidRPr="00D759EF">
              <w:rPr>
                <w:rFonts w:ascii="Consolas" w:hAnsi="Consolas"/>
                <w:noProof/>
                <w:sz w:val="22"/>
              </w:rPr>
              <w:t xml:space="preserve">[] names = </w:t>
            </w:r>
            <w:r w:rsidRPr="00D759EF">
              <w:rPr>
                <w:rFonts w:ascii="Consolas" w:hAnsi="Consolas" w:cs="Courier New"/>
                <w:noProof/>
                <w:color w:val="0000FF"/>
                <w:sz w:val="22"/>
              </w:rPr>
              <w:t>null</w:t>
            </w:r>
            <w:r w:rsidRPr="00D759EF">
              <w:rPr>
                <w:rFonts w:ascii="Consolas" w:hAnsi="Consolas"/>
                <w:noProof/>
                <w:sz w:val="22"/>
              </w:rPr>
              <w:t>;</w:t>
            </w:r>
          </w:p>
          <w:p w14:paraId="7F41DF43"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color w:val="2B91AF"/>
                <w:sz w:val="22"/>
              </w:rPr>
              <w:t>Dog</w:t>
            </w:r>
            <w:r w:rsidRPr="00D759EF">
              <w:rPr>
                <w:rFonts w:ascii="Consolas" w:hAnsi="Consolas"/>
                <w:noProof/>
                <w:sz w:val="22"/>
              </w:rPr>
              <w:t xml:space="preserve"> myDog = </w:t>
            </w:r>
            <w:r w:rsidRPr="00D759EF">
              <w:rPr>
                <w:rFonts w:ascii="Consolas" w:hAnsi="Consolas" w:cs="Courier New"/>
                <w:noProof/>
                <w:color w:val="0000FF"/>
                <w:sz w:val="22"/>
              </w:rPr>
              <w:t>null</w:t>
            </w:r>
            <w:r w:rsidRPr="00D759EF">
              <w:rPr>
                <w:rFonts w:ascii="Consolas" w:hAnsi="Consolas"/>
                <w:noProof/>
                <w:sz w:val="22"/>
              </w:rPr>
              <w:t>;</w:t>
            </w:r>
          </w:p>
          <w:p w14:paraId="1D1F01B5"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499133AD"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8000"/>
                <w:sz w:val="22"/>
              </w:rPr>
              <w:t>// … Other code …</w:t>
            </w:r>
          </w:p>
          <w:p w14:paraId="62785328" w14:textId="77777777" w:rsidR="00371D15" w:rsidRPr="00D759EF" w:rsidRDefault="00371D15" w:rsidP="00563712">
            <w:pPr>
              <w:spacing w:before="0"/>
              <w:rPr>
                <w:rFonts w:ascii="Consolas" w:hAnsi="Consolas" w:cs="Courier New"/>
                <w:noProof/>
                <w:sz w:val="22"/>
              </w:rPr>
            </w:pPr>
            <w:r w:rsidRPr="00D759EF">
              <w:rPr>
                <w:rFonts w:ascii="Consolas" w:hAnsi="Consolas" w:cs="Courier New"/>
                <w:noProof/>
                <w:sz w:val="22"/>
              </w:rPr>
              <w:t>}</w:t>
            </w:r>
          </w:p>
        </w:tc>
      </w:tr>
    </w:tbl>
    <w:p w14:paraId="5008AE14" w14:textId="77777777" w:rsidR="00371D15" w:rsidRPr="00D759EF" w:rsidRDefault="00371D15" w:rsidP="00371D15">
      <w:pPr>
        <w:pStyle w:val="Heading3"/>
      </w:pPr>
      <w:r w:rsidRPr="00D759EF">
        <w:t xml:space="preserve">Modifiers </w:t>
      </w:r>
      <w:r w:rsidRPr="00D759EF">
        <w:rPr>
          <w:noProof/>
        </w:rPr>
        <w:t>"const"</w:t>
      </w:r>
      <w:r w:rsidRPr="00D759EF">
        <w:t xml:space="preserve"> and </w:t>
      </w:r>
      <w:r w:rsidRPr="00D759EF">
        <w:rPr>
          <w:noProof/>
        </w:rPr>
        <w:t>"readonly"</w:t>
      </w:r>
    </w:p>
    <w:p w14:paraId="780B1ED6" w14:textId="3C9D63DD" w:rsidR="00371D15" w:rsidRPr="00977A5E" w:rsidRDefault="00371D15" w:rsidP="00371D15">
      <w:r w:rsidRPr="00D759EF">
        <w:t xml:space="preserve">As was explained in the beginning </w:t>
      </w:r>
      <w:ins w:id="1031" w:author="Hans Zijlstra" w:date="2017-06-25T22:08:00Z">
        <w:r w:rsidR="00195C96">
          <w:t>of</w:t>
        </w:r>
      </w:ins>
      <w:del w:id="1032" w:author="Hans Zijlstra" w:date="2017-06-25T22:08:00Z">
        <w:r w:rsidRPr="00D759EF" w:rsidDel="00195C96">
          <w:delText>in</w:delText>
        </w:r>
      </w:del>
      <w:r w:rsidRPr="00D759EF">
        <w:t xml:space="preserve"> this section, </w:t>
      </w:r>
      <w:del w:id="1033" w:author="Hans Zijlstra" w:date="2017-06-15T22:10:00Z">
        <w:r w:rsidRPr="00D759EF" w:rsidDel="002E7CDB">
          <w:delText xml:space="preserve">in the declaration of one </w:delText>
        </w:r>
      </w:del>
      <w:ins w:id="1034" w:author="Hans Zijlstra" w:date="2017-06-15T22:10:00Z">
        <w:r w:rsidR="002E7CDB" w:rsidRPr="00D759EF">
          <w:t xml:space="preserve">a </w:t>
        </w:r>
      </w:ins>
      <w:r w:rsidRPr="00D759EF">
        <w:t xml:space="preserve">field </w:t>
      </w:r>
      <w:del w:id="1035" w:author="Hans Zijlstra" w:date="2017-06-15T22:11:00Z">
        <w:r w:rsidRPr="00D759EF" w:rsidDel="002E7CDB">
          <w:delText xml:space="preserve">is allowed to use </w:delText>
        </w:r>
      </w:del>
      <w:ins w:id="1036" w:author="Hans Zijlstra" w:date="2017-06-15T22:11:00Z">
        <w:r w:rsidR="002E7CDB" w:rsidRPr="00D759EF">
          <w:t xml:space="preserve">can be declared with </w:t>
        </w:r>
      </w:ins>
      <w:r w:rsidRPr="00D759EF">
        <w:t xml:space="preserve">the </w:t>
      </w:r>
      <w:commentRangeStart w:id="1037"/>
      <w:del w:id="1038" w:author="Hans Zijlstra" w:date="2017-06-15T22:09:00Z">
        <w:r w:rsidRPr="00D759EF" w:rsidDel="002E7CDB">
          <w:delText>modifications</w:delText>
        </w:r>
      </w:del>
      <w:commentRangeEnd w:id="1037"/>
      <w:r w:rsidR="002E7CDB" w:rsidRPr="00D759EF">
        <w:rPr>
          <w:rStyle w:val="CommentReference"/>
        </w:rPr>
        <w:commentReference w:id="1037"/>
      </w:r>
      <w:del w:id="1039" w:author="Hans Zijlstra" w:date="2017-06-15T22:09:00Z">
        <w:r w:rsidRPr="00D759EF" w:rsidDel="002E7CDB">
          <w:delText xml:space="preserve"> </w:delText>
        </w:r>
      </w:del>
      <w:ins w:id="1040" w:author="Hans Zijlstra" w:date="2017-06-15T22:09:00Z">
        <w:r w:rsidR="002E7CDB" w:rsidRPr="00D759EF">
          <w:t xml:space="preserve">modifiers </w:t>
        </w:r>
      </w:ins>
      <w:r w:rsidRPr="00D759EF">
        <w:rPr>
          <w:rFonts w:ascii="Consolas" w:hAnsi="Consolas"/>
          <w:b/>
          <w:bCs/>
          <w:noProof/>
          <w:kern w:val="32"/>
          <w:sz w:val="22"/>
        </w:rPr>
        <w:t>const</w:t>
      </w:r>
      <w:r w:rsidRPr="00D759EF">
        <w:t xml:space="preserve"> and </w:t>
      </w:r>
      <w:r w:rsidRPr="00D759EF">
        <w:rPr>
          <w:rFonts w:ascii="Consolas" w:hAnsi="Consolas"/>
          <w:b/>
          <w:bCs/>
          <w:noProof/>
          <w:kern w:val="32"/>
          <w:sz w:val="22"/>
        </w:rPr>
        <w:t>readonly</w:t>
      </w:r>
      <w:r w:rsidRPr="00D759EF">
        <w:t>. The fields</w:t>
      </w:r>
      <w:del w:id="1041" w:author="Hans Zijlstra" w:date="2017-06-15T22:12:00Z">
        <w:r w:rsidRPr="00D759EF" w:rsidDel="002E7CDB">
          <w:delText>,</w:delText>
        </w:r>
      </w:del>
      <w:r w:rsidRPr="00D759EF">
        <w:t xml:space="preserve"> declared </w:t>
      </w:r>
      <w:del w:id="1042" w:author="Hans Zijlstra" w:date="2017-06-15T22:12:00Z">
        <w:r w:rsidRPr="00011129" w:rsidDel="002E7CDB">
          <w:delText xml:space="preserve">as </w:delText>
        </w:r>
      </w:del>
      <w:ins w:id="1043" w:author="Hans Zijlstra" w:date="2017-06-15T22:12:00Z">
        <w:r w:rsidR="002E7CDB" w:rsidRPr="00011129">
          <w:t xml:space="preserve">with </w:t>
        </w:r>
      </w:ins>
      <w:r w:rsidRPr="00011129">
        <w:rPr>
          <w:rFonts w:ascii="Consolas" w:hAnsi="Consolas"/>
          <w:b/>
          <w:bCs/>
          <w:noProof/>
          <w:kern w:val="32"/>
          <w:sz w:val="22"/>
        </w:rPr>
        <w:t>const</w:t>
      </w:r>
      <w:r w:rsidRPr="00011129">
        <w:t xml:space="preserve"> or </w:t>
      </w:r>
      <w:r w:rsidRPr="00011129">
        <w:rPr>
          <w:rFonts w:ascii="Consolas" w:hAnsi="Consolas"/>
          <w:b/>
          <w:bCs/>
          <w:noProof/>
          <w:kern w:val="32"/>
          <w:sz w:val="22"/>
        </w:rPr>
        <w:t>readonly</w:t>
      </w:r>
      <w:r w:rsidRPr="00011129">
        <w:t xml:space="preserve"> are called </w:t>
      </w:r>
      <w:r w:rsidRPr="00011129">
        <w:rPr>
          <w:b/>
        </w:rPr>
        <w:t>constants</w:t>
      </w:r>
      <w:r w:rsidRPr="00011129">
        <w:t xml:space="preserve">. They are used when a certain </w:t>
      </w:r>
      <w:r w:rsidRPr="00AA044A">
        <w:rPr>
          <w:b/>
        </w:rPr>
        <w:t>value is used several times</w:t>
      </w:r>
      <w:r w:rsidRPr="00AA044A">
        <w:t xml:space="preserve">. These values are declared only </w:t>
      </w:r>
      <w:del w:id="1044" w:author="Hans Zijlstra" w:date="2017-06-15T22:13:00Z">
        <w:r w:rsidRPr="00AA044A" w:rsidDel="002E7CDB">
          <w:delText xml:space="preserve">ones </w:delText>
        </w:r>
      </w:del>
      <w:ins w:id="1045" w:author="Hans Zijlstra" w:date="2017-06-15T22:13:00Z">
        <w:r w:rsidR="002E7CDB" w:rsidRPr="00AA044A">
          <w:t>once</w:t>
        </w:r>
      </w:ins>
      <w:del w:id="1046" w:author="Hans Zijlstra" w:date="2017-06-15T22:14:00Z">
        <w:r w:rsidRPr="00AA044A" w:rsidDel="002E7CDB">
          <w:delText>without repetition</w:delText>
        </w:r>
      </w:del>
      <w:del w:id="1047" w:author="Hans Zijlstra" w:date="2017-06-15T22:13:00Z">
        <w:r w:rsidRPr="00DD49B4" w:rsidDel="002E7CDB">
          <w:delText>s</w:delText>
        </w:r>
      </w:del>
      <w:r w:rsidRPr="00DD49B4">
        <w:t xml:space="preserve">. Examples of constants in the .NET Framework are the mathematical constants </w:t>
      </w:r>
      <w:r w:rsidRPr="002959F9">
        <w:rPr>
          <w:rFonts w:ascii="Consolas" w:hAnsi="Consolas"/>
          <w:b/>
          <w:bCs/>
          <w:noProof/>
          <w:kern w:val="32"/>
          <w:sz w:val="22"/>
        </w:rPr>
        <w:t>Math.PI</w:t>
      </w:r>
      <w:r w:rsidRPr="002959F9">
        <w:t xml:space="preserve"> and </w:t>
      </w:r>
      <w:r w:rsidRPr="00977A5E">
        <w:rPr>
          <w:rFonts w:ascii="Consolas" w:hAnsi="Consolas"/>
          <w:b/>
          <w:bCs/>
          <w:noProof/>
          <w:kern w:val="32"/>
          <w:sz w:val="22"/>
        </w:rPr>
        <w:t>Math.E</w:t>
      </w:r>
      <w:r w:rsidRPr="00977A5E">
        <w:t>,</w:t>
      </w:r>
      <w:del w:id="1048" w:author="Hans Zijlstra" w:date="2017-06-24T13:09:00Z">
        <w:r w:rsidRPr="00977A5E" w:rsidDel="00807D00">
          <w:delText xml:space="preserve"> </w:delText>
        </w:r>
      </w:del>
      <w:del w:id="1049" w:author="Hans Zijlstra" w:date="2017-06-15T22:14:00Z">
        <w:r w:rsidRPr="00977A5E" w:rsidDel="002E7CDB">
          <w:delText>and</w:delText>
        </w:r>
      </w:del>
      <w:r w:rsidRPr="00977A5E">
        <w:t xml:space="preserve"> as well </w:t>
      </w:r>
      <w:ins w:id="1050" w:author="Hans Zijlstra" w:date="2017-06-15T22:14:00Z">
        <w:r w:rsidR="002E7CDB" w:rsidRPr="00977A5E">
          <w:t xml:space="preserve">as </w:t>
        </w:r>
      </w:ins>
      <w:r w:rsidRPr="00977A5E">
        <w:t xml:space="preserve">the constants </w:t>
      </w:r>
      <w:r w:rsidRPr="00977A5E">
        <w:rPr>
          <w:rFonts w:ascii="Consolas" w:hAnsi="Consolas"/>
          <w:b/>
          <w:bCs/>
          <w:noProof/>
          <w:kern w:val="32"/>
          <w:sz w:val="22"/>
        </w:rPr>
        <w:t>String.Empty</w:t>
      </w:r>
      <w:r w:rsidRPr="00977A5E">
        <w:t xml:space="preserve"> and </w:t>
      </w:r>
      <w:r w:rsidRPr="00977A5E">
        <w:rPr>
          <w:rFonts w:ascii="Consolas" w:hAnsi="Consolas"/>
          <w:b/>
          <w:bCs/>
          <w:noProof/>
          <w:kern w:val="32"/>
          <w:sz w:val="22"/>
        </w:rPr>
        <w:t>Int32.MaxValue</w:t>
      </w:r>
      <w:r w:rsidRPr="00977A5E">
        <w:t>.</w:t>
      </w:r>
    </w:p>
    <w:p w14:paraId="5DAAF552" w14:textId="77777777" w:rsidR="00371D15" w:rsidRPr="00977A5E" w:rsidRDefault="00371D15" w:rsidP="00371D15">
      <w:pPr>
        <w:pStyle w:val="Heading4"/>
        <w:rPr>
          <w:noProof/>
        </w:rPr>
      </w:pPr>
      <w:r w:rsidRPr="00977A5E">
        <w:t xml:space="preserve">Constants Based on </w:t>
      </w:r>
      <w:r w:rsidRPr="00977A5E">
        <w:rPr>
          <w:noProof/>
        </w:rPr>
        <w:t>"const"</w:t>
      </w:r>
    </w:p>
    <w:p w14:paraId="0292351E" w14:textId="4CC88AEA" w:rsidR="00371D15" w:rsidRPr="002959F9" w:rsidRDefault="00371D15" w:rsidP="00371D15">
      <w:r w:rsidRPr="0028675A">
        <w:t>The fields</w:t>
      </w:r>
      <w:del w:id="1051" w:author="Hans Zijlstra" w:date="2017-06-15T22:14:00Z">
        <w:r w:rsidRPr="00D759EF" w:rsidDel="009C7F66">
          <w:delText>,</w:delText>
        </w:r>
      </w:del>
      <w:r w:rsidRPr="00D759EF">
        <w:t xml:space="preserve"> declared with </w:t>
      </w:r>
      <w:r w:rsidRPr="00D759EF">
        <w:rPr>
          <w:rFonts w:ascii="Consolas" w:hAnsi="Consolas"/>
          <w:b/>
          <w:bCs/>
          <w:noProof/>
          <w:kern w:val="32"/>
          <w:sz w:val="22"/>
        </w:rPr>
        <w:t>const</w:t>
      </w:r>
      <w:del w:id="1052" w:author="Hans Zijlstra" w:date="2017-06-15T22:14:00Z">
        <w:r w:rsidRPr="00D759EF" w:rsidDel="009C7F66">
          <w:delText>,</w:delText>
        </w:r>
      </w:del>
      <w:r w:rsidRPr="00D759EF">
        <w:t xml:space="preserve"> have to be initialized during </w:t>
      </w:r>
      <w:del w:id="1053" w:author="Hans Zijlstra" w:date="2017-06-15T22:15:00Z">
        <w:r w:rsidRPr="00D759EF" w:rsidDel="009C7F66">
          <w:delText xml:space="preserve">the de facto </w:delText>
        </w:r>
      </w:del>
      <w:r w:rsidRPr="00D759EF">
        <w:t>declaration and afterwards their</w:t>
      </w:r>
      <w:del w:id="1054" w:author="Hans Zijlstra" w:date="2017-06-15T22:15:00Z">
        <w:r w:rsidRPr="00D759EF" w:rsidDel="009C7F66">
          <w:delText>s</w:delText>
        </w:r>
      </w:del>
      <w:r w:rsidRPr="00D759EF">
        <w:t xml:space="preserve"> value cannot be changed. They can be accessed without </w:t>
      </w:r>
      <w:del w:id="1055" w:author="Hans Zijlstra" w:date="2017-06-15T22:16:00Z">
        <w:r w:rsidRPr="00D759EF" w:rsidDel="009C7F66">
          <w:delText>to create</w:delText>
        </w:r>
      </w:del>
      <w:ins w:id="1056" w:author="Hans Zijlstra" w:date="2017-06-15T22:16:00Z">
        <w:r w:rsidR="009C7F66" w:rsidRPr="00D759EF">
          <w:t>creating</w:t>
        </w:r>
      </w:ins>
      <w:r w:rsidRPr="00D759EF">
        <w:t xml:space="preserve"> an instance (an object) of the class and they are </w:t>
      </w:r>
      <w:commentRangeStart w:id="1057"/>
      <w:del w:id="1058" w:author="Hans Zijlstra" w:date="2017-06-15T22:16:00Z">
        <w:r w:rsidRPr="00D759EF" w:rsidDel="009C7F66">
          <w:delText xml:space="preserve">common for </w:delText>
        </w:r>
      </w:del>
      <w:commentRangeEnd w:id="1057"/>
      <w:r w:rsidR="009C7F66" w:rsidRPr="00D759EF">
        <w:rPr>
          <w:rStyle w:val="CommentReference"/>
        </w:rPr>
        <w:commentReference w:id="1057"/>
      </w:r>
      <w:ins w:id="1059" w:author="Hans Zijlstra" w:date="2017-06-25T22:12:00Z">
        <w:r w:rsidR="00195C96">
          <w:t>shared by</w:t>
        </w:r>
      </w:ins>
      <w:ins w:id="1060" w:author="Hans Zijlstra" w:date="2017-06-15T22:17:00Z">
        <w:r w:rsidR="009C7F66" w:rsidRPr="00D759EF">
          <w:t xml:space="preserve"> </w:t>
        </w:r>
      </w:ins>
      <w:r w:rsidRPr="00D759EF">
        <w:t>all</w:t>
      </w:r>
      <w:del w:id="1061" w:author="Hans Zijlstra" w:date="2017-06-15T22:17:00Z">
        <w:r w:rsidRPr="00D759EF" w:rsidDel="009C7F66">
          <w:delText xml:space="preserve"> created</w:delText>
        </w:r>
      </w:del>
      <w:ins w:id="1062" w:author="Hans Zijlstra" w:date="2017-06-24T13:10:00Z">
        <w:r w:rsidR="00807D00">
          <w:t xml:space="preserve"> </w:t>
        </w:r>
      </w:ins>
      <w:del w:id="1063" w:author="Hans Zijlstra" w:date="2017-06-15T22:17:00Z">
        <w:r w:rsidRPr="00D759EF" w:rsidDel="009C7F66">
          <w:delText xml:space="preserve"> </w:delText>
        </w:r>
      </w:del>
      <w:r w:rsidRPr="00D759EF">
        <w:t xml:space="preserve">objects </w:t>
      </w:r>
      <w:ins w:id="1064" w:author="Hans Zijlstra" w:date="2017-06-15T22:17:00Z">
        <w:r w:rsidR="009C7F66" w:rsidRPr="00011129">
          <w:t xml:space="preserve">created </w:t>
        </w:r>
      </w:ins>
      <w:r w:rsidRPr="00011129">
        <w:t xml:space="preserve">in our program. </w:t>
      </w:r>
      <w:del w:id="1065" w:author="Hans Zijlstra" w:date="2017-06-15T22:18:00Z">
        <w:r w:rsidRPr="00011129" w:rsidDel="009C7F66">
          <w:delText>Something more</w:delText>
        </w:r>
      </w:del>
      <w:ins w:id="1066" w:author="Hans Zijlstra" w:date="2017-06-15T22:18:00Z">
        <w:r w:rsidR="009C7F66" w:rsidRPr="00011129">
          <w:t>Additionally</w:t>
        </w:r>
      </w:ins>
      <w:r w:rsidRPr="00011129">
        <w:t xml:space="preserve">, when we compile the code, the </w:t>
      </w:r>
      <w:del w:id="1067" w:author="Hans Zijlstra" w:date="2017-06-15T22:23:00Z">
        <w:r w:rsidRPr="00011129" w:rsidDel="009C7F66">
          <w:delText xml:space="preserve">places where </w:delText>
        </w:r>
      </w:del>
      <w:r w:rsidRPr="00011129">
        <w:rPr>
          <w:rFonts w:ascii="Consolas" w:hAnsi="Consolas"/>
          <w:b/>
          <w:bCs/>
          <w:noProof/>
          <w:kern w:val="32"/>
          <w:sz w:val="22"/>
        </w:rPr>
        <w:t>const</w:t>
      </w:r>
      <w:r w:rsidRPr="00011129">
        <w:t xml:space="preserve"> field</w:t>
      </w:r>
      <w:del w:id="1068" w:author="Hans Zijlstra" w:date="2017-06-15T22:23:00Z">
        <w:r w:rsidRPr="00011129" w:rsidDel="009C7F66">
          <w:delText>s</w:delText>
        </w:r>
      </w:del>
      <w:r w:rsidRPr="004269D5">
        <w:t xml:space="preserve"> </w:t>
      </w:r>
      <w:commentRangeStart w:id="1069"/>
      <w:del w:id="1070" w:author="Hans Zijlstra" w:date="2017-06-15T22:24:00Z">
        <w:r w:rsidRPr="004269D5" w:rsidDel="009C7F66">
          <w:delText>are referred are</w:delText>
        </w:r>
      </w:del>
      <w:commentRangeEnd w:id="1069"/>
      <w:r w:rsidR="002F4B93" w:rsidRPr="00D759EF">
        <w:rPr>
          <w:rStyle w:val="CommentReference"/>
        </w:rPr>
        <w:commentReference w:id="1069"/>
      </w:r>
      <w:ins w:id="1071" w:author="Hans Zijlstra" w:date="2017-06-15T22:24:00Z">
        <w:r w:rsidR="009C7F66" w:rsidRPr="00D759EF">
          <w:t>reference is</w:t>
        </w:r>
      </w:ins>
      <w:r w:rsidRPr="00D759EF">
        <w:t xml:space="preserve"> replaced </w:t>
      </w:r>
      <w:del w:id="1072" w:author="Hans Zijlstra" w:date="2017-06-15T22:24:00Z">
        <w:r w:rsidRPr="00D759EF" w:rsidDel="009C7F66">
          <w:delText xml:space="preserve">with </w:delText>
        </w:r>
      </w:del>
      <w:ins w:id="1073" w:author="Hans Zijlstra" w:date="2017-06-15T22:24:00Z">
        <w:r w:rsidR="009C7F66" w:rsidRPr="00D759EF">
          <w:t xml:space="preserve">by </w:t>
        </w:r>
      </w:ins>
      <w:r w:rsidRPr="00D759EF">
        <w:t>the</w:t>
      </w:r>
      <w:del w:id="1074" w:author="Hans Zijlstra" w:date="2017-06-15T22:25:00Z">
        <w:r w:rsidRPr="00D759EF" w:rsidDel="000053C9">
          <w:delText>ir</w:delText>
        </w:r>
      </w:del>
      <w:del w:id="1075" w:author="Hans Zijlstra" w:date="2017-06-15T22:24:00Z">
        <w:r w:rsidRPr="00D759EF" w:rsidDel="009C7F66">
          <w:delText>s</w:delText>
        </w:r>
      </w:del>
      <w:r w:rsidRPr="00D759EF">
        <w:t xml:space="preserve"> </w:t>
      </w:r>
      <w:del w:id="1076" w:author="Hans Zijlstra" w:date="2017-06-15T22:25:00Z">
        <w:r w:rsidRPr="00D759EF" w:rsidDel="000053C9">
          <w:delText>particular</w:delText>
        </w:r>
      </w:del>
      <w:del w:id="1077" w:author="Hans Zijlstra" w:date="2017-06-24T13:10:00Z">
        <w:r w:rsidRPr="00D759EF" w:rsidDel="00CF240E">
          <w:delText xml:space="preserve"> </w:delText>
        </w:r>
      </w:del>
      <w:proofErr w:type="spellStart"/>
      <w:ins w:id="1078" w:author="Hans Zijlstra" w:date="2017-06-15T22:25:00Z">
        <w:r w:rsidR="000053C9" w:rsidRPr="00D759EF">
          <w:t>const</w:t>
        </w:r>
        <w:proofErr w:type="spellEnd"/>
        <w:r w:rsidR="000053C9" w:rsidRPr="00D759EF">
          <w:t xml:space="preserve"> field </w:t>
        </w:r>
      </w:ins>
      <w:r w:rsidRPr="00011129">
        <w:t>value</w:t>
      </w:r>
      <w:del w:id="1079" w:author="Hans Zijlstra" w:date="2017-06-15T22:25:00Z">
        <w:r w:rsidRPr="00011129" w:rsidDel="000053C9">
          <w:delText>s directly without to use the constant variable at all</w:delText>
        </w:r>
      </w:del>
      <w:r w:rsidRPr="00011129">
        <w:t xml:space="preserve">. </w:t>
      </w:r>
      <w:del w:id="1080" w:author="Hans Zijlstra" w:date="2017-06-15T22:19:00Z">
        <w:r w:rsidRPr="00011129" w:rsidDel="009C7F66">
          <w:delText>For this reason</w:delText>
        </w:r>
      </w:del>
      <w:ins w:id="1081" w:author="Hans Zijlstra" w:date="2017-06-15T22:19:00Z">
        <w:r w:rsidR="009C7F66" w:rsidRPr="00011129">
          <w:t>Therefore,</w:t>
        </w:r>
      </w:ins>
      <w:r w:rsidRPr="00011129">
        <w:t xml:space="preserve"> the </w:t>
      </w:r>
      <w:r w:rsidRPr="00011129">
        <w:rPr>
          <w:rFonts w:ascii="Consolas" w:hAnsi="Consolas"/>
          <w:b/>
          <w:bCs/>
          <w:noProof/>
          <w:kern w:val="32"/>
          <w:sz w:val="22"/>
        </w:rPr>
        <w:t>const</w:t>
      </w:r>
      <w:r w:rsidRPr="00011129">
        <w:t xml:space="preserve"> fields are called </w:t>
      </w:r>
      <w:r w:rsidRPr="00AA044A">
        <w:rPr>
          <w:b/>
        </w:rPr>
        <w:t>compile-time constants</w:t>
      </w:r>
      <w:r w:rsidRPr="00AA044A">
        <w:t xml:space="preserve">, because they are replaced with </w:t>
      </w:r>
      <w:del w:id="1082" w:author="Hans Zijlstra" w:date="2017-06-15T22:19:00Z">
        <w:r w:rsidRPr="00AA044A" w:rsidDel="009C7F66">
          <w:delText>the</w:delText>
        </w:r>
      </w:del>
      <w:ins w:id="1083" w:author="Hans Zijlstra" w:date="2017-06-15T22:19:00Z">
        <w:r w:rsidR="009C7F66" w:rsidRPr="00AA044A">
          <w:t>their</w:t>
        </w:r>
      </w:ins>
      <w:r w:rsidRPr="00AA044A">
        <w:t xml:space="preserve"> value during </w:t>
      </w:r>
      <w:del w:id="1084" w:author="Hans Zijlstra" w:date="2017-06-15T22:19:00Z">
        <w:r w:rsidRPr="002959F9" w:rsidDel="009C7F66">
          <w:delText xml:space="preserve">the </w:delText>
        </w:r>
      </w:del>
      <w:r w:rsidRPr="002959F9">
        <w:t>compilation</w:t>
      </w:r>
      <w:del w:id="1085" w:author="Hans Zijlstra" w:date="2017-06-15T22:19:00Z">
        <w:r w:rsidRPr="002959F9" w:rsidDel="009C7F66">
          <w:delText xml:space="preserve"> process</w:delText>
        </w:r>
      </w:del>
      <w:r w:rsidRPr="002959F9">
        <w:t>.</w:t>
      </w:r>
    </w:p>
    <w:p w14:paraId="3E0C69B5" w14:textId="77777777" w:rsidR="00371D15" w:rsidRPr="00977A5E" w:rsidRDefault="00371D15" w:rsidP="00371D15">
      <w:pPr>
        <w:pStyle w:val="Heading4"/>
      </w:pPr>
      <w:r w:rsidRPr="00977A5E">
        <w:lastRenderedPageBreak/>
        <w:t xml:space="preserve">Constants Based on </w:t>
      </w:r>
      <w:r w:rsidRPr="00977A5E">
        <w:rPr>
          <w:noProof/>
        </w:rPr>
        <w:t>"readonly"</w:t>
      </w:r>
    </w:p>
    <w:p w14:paraId="7D402C3B" w14:textId="25E20A94" w:rsidR="00371D15" w:rsidRPr="00011129" w:rsidRDefault="00371D15" w:rsidP="00371D15">
      <w:r w:rsidRPr="00977A5E">
        <w:t xml:space="preserve">The modifier </w:t>
      </w:r>
      <w:r w:rsidRPr="00977A5E">
        <w:rPr>
          <w:rFonts w:ascii="Consolas" w:hAnsi="Consolas"/>
          <w:b/>
          <w:bCs/>
          <w:noProof/>
          <w:kern w:val="32"/>
          <w:sz w:val="22"/>
        </w:rPr>
        <w:t>readonly</w:t>
      </w:r>
      <w:r w:rsidRPr="00977A5E">
        <w:t xml:space="preserve"> creates fields, which values cannot be changed once they are assigned. Fields</w:t>
      </w:r>
      <w:del w:id="1086" w:author="Hans Zijlstra" w:date="2017-06-15T22:27:00Z">
        <w:r w:rsidRPr="0028675A" w:rsidDel="002F4B93">
          <w:delText>,</w:delText>
        </w:r>
      </w:del>
      <w:r w:rsidRPr="00D759EF">
        <w:t xml:space="preserve"> declared as </w:t>
      </w:r>
      <w:r w:rsidRPr="00D759EF">
        <w:rPr>
          <w:rFonts w:ascii="Consolas" w:hAnsi="Consolas"/>
          <w:b/>
          <w:bCs/>
          <w:noProof/>
          <w:kern w:val="32"/>
          <w:sz w:val="22"/>
        </w:rPr>
        <w:t>readonly</w:t>
      </w:r>
      <w:del w:id="1087" w:author="Hans Zijlstra" w:date="2017-06-15T22:27:00Z">
        <w:r w:rsidRPr="00D759EF" w:rsidDel="002F4B93">
          <w:delText>,</w:delText>
        </w:r>
      </w:del>
      <w:r w:rsidRPr="00D759EF">
        <w:t xml:space="preserve"> allow one-time initialization</w:t>
      </w:r>
      <w:ins w:id="1088" w:author="Hans Zijlstra" w:date="2017-06-15T22:27:00Z">
        <w:r w:rsidR="002F4B93" w:rsidRPr="00D759EF">
          <w:t>,</w:t>
        </w:r>
      </w:ins>
      <w:r w:rsidRPr="00D759EF">
        <w:t xml:space="preserve"> either </w:t>
      </w:r>
      <w:del w:id="1089" w:author="Hans Zijlstra" w:date="2017-06-15T22:27:00Z">
        <w:r w:rsidRPr="00D759EF" w:rsidDel="002F4B93">
          <w:delText xml:space="preserve">in </w:delText>
        </w:r>
      </w:del>
      <w:r w:rsidRPr="00D759EF">
        <w:t>the moment of</w:t>
      </w:r>
      <w:del w:id="1090" w:author="Hans Zijlstra" w:date="2017-06-15T22:27:00Z">
        <w:r w:rsidRPr="00D759EF" w:rsidDel="002F4B93">
          <w:delText xml:space="preserve"> the</w:delText>
        </w:r>
      </w:del>
      <w:r w:rsidRPr="00D759EF">
        <w:t xml:space="preserve"> declaration or </w:t>
      </w:r>
      <w:commentRangeStart w:id="1091"/>
      <w:del w:id="1092" w:author="Hans Zijlstra" w:date="2017-06-15T22:28:00Z">
        <w:r w:rsidRPr="00D759EF" w:rsidDel="002F4B93">
          <w:delText>in</w:delText>
        </w:r>
      </w:del>
      <w:del w:id="1093" w:author="Hans Zijlstra" w:date="2017-06-24T13:12:00Z">
        <w:r w:rsidRPr="00D759EF" w:rsidDel="00CF240E">
          <w:delText xml:space="preserve"> </w:delText>
        </w:r>
      </w:del>
      <w:del w:id="1094" w:author="Hans Zijlstra" w:date="2017-06-15T22:28:00Z">
        <w:r w:rsidRPr="00D759EF" w:rsidDel="002F4B93">
          <w:delText>the</w:delText>
        </w:r>
      </w:del>
      <w:ins w:id="1095" w:author="Hans Zijlstra" w:date="2017-06-25T22:22:00Z">
        <w:r w:rsidR="004756C6">
          <w:t>after accessing</w:t>
        </w:r>
      </w:ins>
      <w:r w:rsidRPr="00D759EF">
        <w:t xml:space="preserve"> class constructors</w:t>
      </w:r>
      <w:commentRangeEnd w:id="1091"/>
      <w:r w:rsidR="002F4B93" w:rsidRPr="00D759EF">
        <w:rPr>
          <w:rStyle w:val="CommentReference"/>
        </w:rPr>
        <w:commentReference w:id="1091"/>
      </w:r>
      <w:r w:rsidRPr="00D759EF">
        <w:t xml:space="preserve">. </w:t>
      </w:r>
      <w:del w:id="1096" w:author="Hans Zijlstra" w:date="2017-06-15T22:28:00Z">
        <w:r w:rsidRPr="00D759EF" w:rsidDel="002F4B93">
          <w:delText xml:space="preserve">Later </w:delText>
        </w:r>
      </w:del>
      <w:ins w:id="1097" w:author="Hans Zijlstra" w:date="2017-06-15T22:28:00Z">
        <w:r w:rsidR="002F4B93" w:rsidRPr="00D759EF">
          <w:t xml:space="preserve">Thereafter, </w:t>
        </w:r>
      </w:ins>
      <w:r w:rsidRPr="00D759EF">
        <w:t>their</w:t>
      </w:r>
      <w:del w:id="1098" w:author="Hans Zijlstra" w:date="2017-06-15T22:28:00Z">
        <w:r w:rsidRPr="00D759EF" w:rsidDel="002F4B93">
          <w:delText>s</w:delText>
        </w:r>
      </w:del>
      <w:r w:rsidRPr="00D759EF">
        <w:t xml:space="preserve"> values cannot be changed. Because of this</w:t>
      </w:r>
      <w:del w:id="1099" w:author="Hans Zijlstra" w:date="2017-06-15T22:29:00Z">
        <w:r w:rsidRPr="00011129" w:rsidDel="002F4B93">
          <w:delText xml:space="preserve"> reason</w:delText>
        </w:r>
      </w:del>
      <w:r w:rsidRPr="00011129">
        <w:t xml:space="preserve">, the </w:t>
      </w:r>
      <w:r w:rsidRPr="00011129">
        <w:rPr>
          <w:rFonts w:ascii="Consolas" w:hAnsi="Consolas"/>
          <w:b/>
          <w:bCs/>
          <w:noProof/>
          <w:kern w:val="32"/>
          <w:sz w:val="22"/>
        </w:rPr>
        <w:t>readonly</w:t>
      </w:r>
      <w:r w:rsidRPr="00011129">
        <w:t xml:space="preserve"> fields are called </w:t>
      </w:r>
      <w:r w:rsidRPr="00011129">
        <w:rPr>
          <w:b/>
        </w:rPr>
        <w:t>run-time constants</w:t>
      </w:r>
      <w:ins w:id="1100" w:author="Hans Zijlstra" w:date="2017-06-15T22:29:00Z">
        <w:r w:rsidR="002F4B93" w:rsidRPr="00011129">
          <w:t>.</w:t>
        </w:r>
      </w:ins>
      <w:del w:id="1101" w:author="Hans Zijlstra" w:date="2017-06-15T22:29:00Z">
        <w:r w:rsidRPr="00011129" w:rsidDel="002F4B93">
          <w:delText xml:space="preserve"> –</w:delText>
        </w:r>
      </w:del>
      <w:r w:rsidRPr="00011129">
        <w:t xml:space="preserve"> </w:t>
      </w:r>
      <w:ins w:id="1102" w:author="Hans Zijlstra" w:date="2017-06-15T22:29:00Z">
        <w:r w:rsidR="002F4B93" w:rsidRPr="00011129">
          <w:t>C</w:t>
        </w:r>
      </w:ins>
      <w:del w:id="1103" w:author="Hans Zijlstra" w:date="2017-06-15T22:29:00Z">
        <w:r w:rsidRPr="004269D5" w:rsidDel="002F4B93">
          <w:delText>c</w:delText>
        </w:r>
      </w:del>
      <w:r w:rsidRPr="004269D5">
        <w:t>onstants, because their values cannot be changed after assignment and run-time, because</w:t>
      </w:r>
      <w:del w:id="1104" w:author="Hans Zijlstra" w:date="2017-06-24T13:13:00Z">
        <w:r w:rsidRPr="004269D5" w:rsidDel="00CF240E">
          <w:delText xml:space="preserve"> </w:delText>
        </w:r>
      </w:del>
      <w:commentRangeStart w:id="1105"/>
      <w:del w:id="1106" w:author="Hans Zijlstra" w:date="2017-06-15T22:31:00Z">
        <w:r w:rsidRPr="004269D5" w:rsidDel="002F4B93">
          <w:delText>this process happens</w:delText>
        </w:r>
      </w:del>
      <w:ins w:id="1107" w:author="Hans Zijlstra" w:date="2017-06-15T22:31:00Z">
        <w:r w:rsidR="002F4B93" w:rsidRPr="004269D5">
          <w:t xml:space="preserve"> </w:t>
        </w:r>
      </w:ins>
      <w:commentRangeEnd w:id="1105"/>
      <w:ins w:id="1108" w:author="Hans Zijlstra" w:date="2017-06-15T22:34:00Z">
        <w:r w:rsidR="002F4B93" w:rsidRPr="00D759EF">
          <w:rPr>
            <w:rStyle w:val="CommentReference"/>
          </w:rPr>
          <w:commentReference w:id="1105"/>
        </w:r>
      </w:ins>
      <w:ins w:id="1109" w:author="Hans Zijlstra" w:date="2017-06-15T22:32:00Z">
        <w:r w:rsidR="00CF240E">
          <w:t>the one</w:t>
        </w:r>
      </w:ins>
      <w:ins w:id="1110" w:author="Hans Zijlstra" w:date="2017-06-24T13:13:00Z">
        <w:r w:rsidR="00CF240E">
          <w:t>-</w:t>
        </w:r>
      </w:ins>
      <w:ins w:id="1111" w:author="Hans Zijlstra" w:date="2017-06-15T22:32:00Z">
        <w:r w:rsidR="002F4B93" w:rsidRPr="00D759EF">
          <w:t>time initia</w:t>
        </w:r>
      </w:ins>
      <w:ins w:id="1112" w:author="Hans Zijlstra" w:date="2017-06-15T22:33:00Z">
        <w:r w:rsidR="004756C6">
          <w:t>lization</w:t>
        </w:r>
        <w:r w:rsidR="002F4B93" w:rsidRPr="00D759EF">
          <w:t xml:space="preserve"> occur</w:t>
        </w:r>
      </w:ins>
      <w:ins w:id="1113" w:author="Hans Zijlstra" w:date="2017-06-25T22:24:00Z">
        <w:r w:rsidR="004756C6">
          <w:t>s</w:t>
        </w:r>
      </w:ins>
      <w:r w:rsidRPr="00D759EF">
        <w:t xml:space="preserve"> during</w:t>
      </w:r>
      <w:del w:id="1114" w:author="Hans Zijlstra" w:date="2017-06-15T22:33:00Z">
        <w:r w:rsidRPr="00D759EF" w:rsidDel="002F4B93">
          <w:delText xml:space="preserve"> the</w:delText>
        </w:r>
      </w:del>
      <w:r w:rsidRPr="00D759EF">
        <w:t xml:space="preserve"> execution of the program (</w:t>
      </w:r>
      <w:ins w:id="1115" w:author="Hans Zijlstra" w:date="2017-06-15T22:33:00Z">
        <w:r w:rsidR="002F4B93" w:rsidRPr="00D759EF">
          <w:t>d</w:t>
        </w:r>
      </w:ins>
      <w:ins w:id="1116" w:author="Hans Zijlstra" w:date="2017-06-15T22:34:00Z">
        <w:r w:rsidR="002F4B93" w:rsidRPr="00011129">
          <w:t>uring</w:t>
        </w:r>
      </w:ins>
      <w:del w:id="1117" w:author="Hans Zijlstra" w:date="2017-06-15T22:33:00Z">
        <w:r w:rsidRPr="00011129" w:rsidDel="002F4B93">
          <w:delText>in</w:delText>
        </w:r>
      </w:del>
      <w:r w:rsidRPr="00011129">
        <w:t xml:space="preserve"> runtime).</w:t>
      </w:r>
    </w:p>
    <w:p w14:paraId="21EDBE5C" w14:textId="7DA41864" w:rsidR="00371D15" w:rsidRPr="00AA044A" w:rsidRDefault="00371D15" w:rsidP="00371D15">
      <w:pPr>
        <w:spacing w:after="120"/>
      </w:pPr>
      <w:r w:rsidRPr="00AA044A">
        <w:t xml:space="preserve">Let’s illustrate </w:t>
      </w:r>
      <w:del w:id="1118" w:author="Hans Zijlstra" w:date="2017-06-15T22:34:00Z">
        <w:r w:rsidRPr="00AA044A" w:rsidDel="002F4B93">
          <w:delText>the foregoing</w:delText>
        </w:r>
      </w:del>
      <w:ins w:id="1119" w:author="Hans Zijlstra" w:date="2017-06-15T22:34:00Z">
        <w:r w:rsidR="002F4B93" w:rsidRPr="00AA044A">
          <w:t>this</w:t>
        </w:r>
      </w:ins>
      <w:r w:rsidRPr="00AA044A">
        <w:t xml:space="preserve"> with the following example:</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27C10F33" w14:textId="77777777" w:rsidTr="00563712">
        <w:tc>
          <w:tcPr>
            <w:tcW w:w="7970" w:type="dxa"/>
            <w:tcBorders>
              <w:top w:val="single" w:sz="4" w:space="0" w:color="auto"/>
              <w:left w:val="single" w:sz="4" w:space="0" w:color="auto"/>
              <w:bottom w:val="single" w:sz="4" w:space="0" w:color="auto"/>
              <w:right w:val="single" w:sz="4" w:space="0" w:color="auto"/>
            </w:tcBorders>
          </w:tcPr>
          <w:p w14:paraId="38AC8AB1" w14:textId="77777777" w:rsidR="00371D15" w:rsidRPr="002959F9" w:rsidRDefault="00371D15" w:rsidP="00563712">
            <w:pPr>
              <w:autoSpaceDE w:val="0"/>
              <w:autoSpaceDN w:val="0"/>
              <w:adjustRightInd w:val="0"/>
              <w:spacing w:before="0"/>
              <w:jc w:val="left"/>
              <w:rPr>
                <w:rFonts w:ascii="Consolas" w:hAnsi="Consolas" w:cs="Consolas"/>
                <w:noProof/>
                <w:sz w:val="22"/>
                <w:szCs w:val="22"/>
              </w:rPr>
            </w:pPr>
            <w:r w:rsidRPr="002959F9">
              <w:rPr>
                <w:rFonts w:ascii="Consolas" w:hAnsi="Consolas" w:cs="Consolas"/>
                <w:noProof/>
                <w:color w:val="0000FF"/>
                <w:sz w:val="22"/>
                <w:szCs w:val="22"/>
              </w:rPr>
              <w:t>public</w:t>
            </w:r>
            <w:r w:rsidRPr="002959F9">
              <w:rPr>
                <w:rFonts w:ascii="Consolas" w:hAnsi="Consolas" w:cs="Consolas"/>
                <w:noProof/>
                <w:sz w:val="22"/>
                <w:szCs w:val="22"/>
              </w:rPr>
              <w:t xml:space="preserve"> </w:t>
            </w:r>
            <w:r w:rsidRPr="002959F9">
              <w:rPr>
                <w:rFonts w:ascii="Consolas" w:hAnsi="Consolas" w:cs="Consolas"/>
                <w:noProof/>
                <w:color w:val="0000FF"/>
                <w:sz w:val="22"/>
                <w:szCs w:val="22"/>
              </w:rPr>
              <w:t>class</w:t>
            </w:r>
            <w:r w:rsidRPr="002959F9">
              <w:rPr>
                <w:rFonts w:ascii="Consolas" w:hAnsi="Consolas" w:cs="Consolas"/>
                <w:noProof/>
                <w:sz w:val="22"/>
                <w:szCs w:val="22"/>
              </w:rPr>
              <w:t xml:space="preserve"> </w:t>
            </w:r>
            <w:r w:rsidRPr="002959F9">
              <w:rPr>
                <w:rFonts w:ascii="Consolas" w:hAnsi="Consolas"/>
                <w:noProof/>
                <w:color w:val="2B91AF"/>
                <w:sz w:val="22"/>
              </w:rPr>
              <w:t>ConstAndReadOnlyExample</w:t>
            </w:r>
          </w:p>
          <w:p w14:paraId="4E5175C7" w14:textId="77777777" w:rsidR="00371D15" w:rsidRPr="00977A5E" w:rsidRDefault="00371D15" w:rsidP="00563712">
            <w:pPr>
              <w:autoSpaceDE w:val="0"/>
              <w:autoSpaceDN w:val="0"/>
              <w:adjustRightInd w:val="0"/>
              <w:spacing w:before="0"/>
              <w:jc w:val="left"/>
              <w:rPr>
                <w:rFonts w:ascii="Consolas" w:hAnsi="Consolas" w:cs="Consolas"/>
                <w:noProof/>
                <w:sz w:val="22"/>
                <w:szCs w:val="22"/>
              </w:rPr>
            </w:pPr>
            <w:r w:rsidRPr="00977A5E">
              <w:rPr>
                <w:rFonts w:ascii="Consolas" w:hAnsi="Consolas" w:cs="Consolas"/>
                <w:noProof/>
                <w:sz w:val="22"/>
                <w:szCs w:val="22"/>
              </w:rPr>
              <w:t>{</w:t>
            </w:r>
          </w:p>
          <w:p w14:paraId="26202617"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r>
            <w:r w:rsidRPr="00D759EF">
              <w:rPr>
                <w:rFonts w:ascii="Consolas" w:hAnsi="Consolas" w:cs="Consolas"/>
                <w:noProof/>
                <w:color w:val="0000FF"/>
                <w:sz w:val="22"/>
                <w:szCs w:val="22"/>
              </w:rPr>
              <w:t>public</w:t>
            </w:r>
            <w:r w:rsidRPr="00D759EF">
              <w:rPr>
                <w:rFonts w:ascii="Consolas" w:hAnsi="Consolas" w:cs="Consolas"/>
                <w:noProof/>
                <w:sz w:val="22"/>
                <w:szCs w:val="22"/>
              </w:rPr>
              <w:t xml:space="preserve"> </w:t>
            </w:r>
            <w:r w:rsidRPr="00D759EF">
              <w:rPr>
                <w:rFonts w:ascii="Consolas" w:hAnsi="Consolas" w:cs="Consolas"/>
                <w:noProof/>
                <w:color w:val="0000FF"/>
                <w:sz w:val="22"/>
                <w:szCs w:val="22"/>
              </w:rPr>
              <w:t>const</w:t>
            </w:r>
            <w:r w:rsidRPr="00D759EF">
              <w:rPr>
                <w:rFonts w:ascii="Consolas" w:hAnsi="Consolas" w:cs="Consolas"/>
                <w:noProof/>
                <w:sz w:val="22"/>
                <w:szCs w:val="22"/>
              </w:rPr>
              <w:t xml:space="preserve"> </w:t>
            </w:r>
            <w:r w:rsidRPr="00D759EF">
              <w:rPr>
                <w:rFonts w:ascii="Consolas" w:hAnsi="Consolas" w:cs="Consolas"/>
                <w:noProof/>
                <w:color w:val="0000FF"/>
                <w:sz w:val="22"/>
                <w:szCs w:val="22"/>
              </w:rPr>
              <w:t>double</w:t>
            </w:r>
            <w:r w:rsidRPr="00D759EF">
              <w:rPr>
                <w:rFonts w:ascii="Consolas" w:hAnsi="Consolas" w:cs="Consolas"/>
                <w:noProof/>
                <w:sz w:val="22"/>
                <w:szCs w:val="22"/>
              </w:rPr>
              <w:t xml:space="preserve"> PI = 3.1415926535897932385;</w:t>
            </w:r>
          </w:p>
          <w:p w14:paraId="3A620F2E"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r>
            <w:r w:rsidRPr="00D759EF">
              <w:rPr>
                <w:rFonts w:ascii="Consolas" w:hAnsi="Consolas" w:cs="Consolas"/>
                <w:noProof/>
                <w:color w:val="0000FF"/>
                <w:sz w:val="22"/>
                <w:szCs w:val="22"/>
              </w:rPr>
              <w:t>public</w:t>
            </w:r>
            <w:r w:rsidRPr="00D759EF">
              <w:rPr>
                <w:rFonts w:ascii="Consolas" w:hAnsi="Consolas" w:cs="Consolas"/>
                <w:noProof/>
                <w:sz w:val="22"/>
                <w:szCs w:val="22"/>
              </w:rPr>
              <w:t xml:space="preserve"> </w:t>
            </w:r>
            <w:r w:rsidRPr="00D759EF">
              <w:rPr>
                <w:rFonts w:ascii="Consolas" w:hAnsi="Consolas" w:cs="Consolas"/>
                <w:noProof/>
                <w:color w:val="0000FF"/>
                <w:sz w:val="22"/>
                <w:szCs w:val="22"/>
              </w:rPr>
              <w:t>readonly</w:t>
            </w:r>
            <w:r w:rsidRPr="00D759EF">
              <w:rPr>
                <w:rFonts w:ascii="Consolas" w:hAnsi="Consolas" w:cs="Consolas"/>
                <w:noProof/>
                <w:sz w:val="22"/>
                <w:szCs w:val="22"/>
              </w:rPr>
              <w:t xml:space="preserve"> </w:t>
            </w:r>
            <w:r w:rsidRPr="00D759EF">
              <w:rPr>
                <w:rFonts w:ascii="Consolas" w:hAnsi="Consolas" w:cs="Consolas"/>
                <w:noProof/>
                <w:color w:val="0000FF"/>
                <w:sz w:val="22"/>
                <w:szCs w:val="22"/>
              </w:rPr>
              <w:t>double</w:t>
            </w:r>
            <w:r w:rsidRPr="00D759EF">
              <w:rPr>
                <w:rFonts w:ascii="Consolas" w:hAnsi="Consolas" w:cs="Consolas"/>
                <w:noProof/>
                <w:sz w:val="22"/>
                <w:szCs w:val="22"/>
              </w:rPr>
              <w:t xml:space="preserve"> Size;</w:t>
            </w:r>
          </w:p>
          <w:p w14:paraId="5EED34D8"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p>
          <w:p w14:paraId="4D113A34"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r>
            <w:r w:rsidRPr="00D759EF">
              <w:rPr>
                <w:rFonts w:ascii="Consolas" w:hAnsi="Consolas" w:cs="Consolas"/>
                <w:noProof/>
                <w:color w:val="0000FF"/>
                <w:sz w:val="22"/>
                <w:szCs w:val="22"/>
              </w:rPr>
              <w:t>public</w:t>
            </w:r>
            <w:r w:rsidRPr="00D759EF">
              <w:rPr>
                <w:rFonts w:ascii="Consolas" w:hAnsi="Consolas" w:cs="Consolas"/>
                <w:noProof/>
                <w:sz w:val="22"/>
                <w:szCs w:val="22"/>
              </w:rPr>
              <w:t xml:space="preserve"> ConstAndReadOnlyExample(</w:t>
            </w:r>
            <w:r w:rsidRPr="00D759EF">
              <w:rPr>
                <w:rFonts w:ascii="Consolas" w:hAnsi="Consolas" w:cs="Consolas"/>
                <w:noProof/>
                <w:color w:val="0000FF"/>
                <w:sz w:val="22"/>
                <w:szCs w:val="22"/>
              </w:rPr>
              <w:t>int</w:t>
            </w:r>
            <w:r w:rsidRPr="00D759EF">
              <w:rPr>
                <w:rFonts w:ascii="Consolas" w:hAnsi="Consolas" w:cs="Consolas"/>
                <w:noProof/>
                <w:sz w:val="22"/>
                <w:szCs w:val="22"/>
              </w:rPr>
              <w:t xml:space="preserve"> size)</w:t>
            </w:r>
          </w:p>
          <w:p w14:paraId="28F2C0C6"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t>{</w:t>
            </w:r>
          </w:p>
          <w:p w14:paraId="03DA2448"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r>
            <w:r w:rsidRPr="00D759EF">
              <w:rPr>
                <w:rFonts w:ascii="Consolas" w:hAnsi="Consolas" w:cs="Consolas"/>
                <w:noProof/>
                <w:sz w:val="22"/>
                <w:szCs w:val="22"/>
              </w:rPr>
              <w:tab/>
            </w:r>
            <w:r w:rsidRPr="00D759EF">
              <w:rPr>
                <w:rFonts w:ascii="Consolas" w:hAnsi="Consolas" w:cs="Consolas"/>
                <w:noProof/>
                <w:color w:val="0000FF"/>
                <w:sz w:val="22"/>
                <w:szCs w:val="22"/>
              </w:rPr>
              <w:t>this</w:t>
            </w:r>
            <w:r w:rsidRPr="00D759EF">
              <w:rPr>
                <w:rFonts w:ascii="Consolas" w:hAnsi="Consolas" w:cs="Consolas"/>
                <w:noProof/>
                <w:sz w:val="22"/>
                <w:szCs w:val="22"/>
              </w:rPr>
              <w:t xml:space="preserve">.Size = size; </w:t>
            </w:r>
            <w:r w:rsidRPr="00D759EF">
              <w:rPr>
                <w:rFonts w:ascii="Consolas" w:hAnsi="Consolas" w:cs="Consolas"/>
                <w:noProof/>
                <w:color w:val="008000"/>
                <w:sz w:val="22"/>
                <w:szCs w:val="22"/>
              </w:rPr>
              <w:t>// Cannot be further modified!</w:t>
            </w:r>
          </w:p>
          <w:p w14:paraId="62AE820C"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t>}</w:t>
            </w:r>
          </w:p>
          <w:p w14:paraId="5BBFE06C"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p>
          <w:p w14:paraId="6B1175CF"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r>
            <w:r w:rsidRPr="00D759EF">
              <w:rPr>
                <w:rFonts w:ascii="Consolas" w:hAnsi="Consolas" w:cs="Consolas"/>
                <w:noProof/>
                <w:color w:val="0000FF"/>
                <w:sz w:val="22"/>
                <w:szCs w:val="22"/>
              </w:rPr>
              <w:t>static</w:t>
            </w:r>
            <w:r w:rsidRPr="00D759EF">
              <w:rPr>
                <w:rFonts w:ascii="Consolas" w:hAnsi="Consolas" w:cs="Consolas"/>
                <w:noProof/>
                <w:sz w:val="22"/>
                <w:szCs w:val="22"/>
              </w:rPr>
              <w:t xml:space="preserve"> </w:t>
            </w:r>
            <w:r w:rsidRPr="00D759EF">
              <w:rPr>
                <w:rFonts w:ascii="Consolas" w:hAnsi="Consolas" w:cs="Consolas"/>
                <w:noProof/>
                <w:color w:val="0000FF"/>
                <w:sz w:val="22"/>
                <w:szCs w:val="22"/>
              </w:rPr>
              <w:t>void</w:t>
            </w:r>
            <w:r w:rsidRPr="00D759EF">
              <w:rPr>
                <w:rFonts w:ascii="Consolas" w:hAnsi="Consolas" w:cs="Consolas"/>
                <w:noProof/>
                <w:sz w:val="22"/>
                <w:szCs w:val="22"/>
              </w:rPr>
              <w:t xml:space="preserve"> Main()</w:t>
            </w:r>
          </w:p>
          <w:p w14:paraId="17E17997"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t>{</w:t>
            </w:r>
          </w:p>
          <w:p w14:paraId="40026534"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r>
            <w:r w:rsidRPr="00D759EF">
              <w:rPr>
                <w:rFonts w:ascii="Consolas" w:hAnsi="Consolas" w:cs="Consolas"/>
                <w:noProof/>
                <w:sz w:val="22"/>
                <w:szCs w:val="22"/>
              </w:rPr>
              <w:tab/>
            </w:r>
            <w:r w:rsidRPr="00D759EF">
              <w:rPr>
                <w:rFonts w:ascii="Consolas" w:hAnsi="Consolas"/>
                <w:noProof/>
                <w:color w:val="2B91AF"/>
                <w:sz w:val="22"/>
              </w:rPr>
              <w:t>Console</w:t>
            </w:r>
            <w:r w:rsidRPr="00D759EF">
              <w:rPr>
                <w:rFonts w:ascii="Consolas" w:hAnsi="Consolas" w:cs="Consolas"/>
                <w:noProof/>
                <w:sz w:val="22"/>
                <w:szCs w:val="22"/>
              </w:rPr>
              <w:t>.WriteLine(PI);</w:t>
            </w:r>
          </w:p>
          <w:p w14:paraId="36F16371"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r>
            <w:r w:rsidRPr="00D759EF">
              <w:rPr>
                <w:rFonts w:ascii="Consolas" w:hAnsi="Consolas" w:cs="Consolas"/>
                <w:noProof/>
                <w:sz w:val="22"/>
                <w:szCs w:val="22"/>
              </w:rPr>
              <w:tab/>
            </w:r>
            <w:r w:rsidRPr="00D759EF">
              <w:rPr>
                <w:rFonts w:ascii="Consolas" w:hAnsi="Consolas"/>
                <w:noProof/>
                <w:color w:val="2B91AF"/>
                <w:sz w:val="22"/>
              </w:rPr>
              <w:t>Console</w:t>
            </w:r>
            <w:r w:rsidRPr="00D759EF">
              <w:rPr>
                <w:rFonts w:ascii="Consolas" w:hAnsi="Consolas" w:cs="Consolas"/>
                <w:noProof/>
                <w:sz w:val="22"/>
                <w:szCs w:val="22"/>
              </w:rPr>
              <w:t>.WriteLine(</w:t>
            </w:r>
            <w:r w:rsidRPr="00D759EF">
              <w:rPr>
                <w:rFonts w:ascii="Consolas" w:hAnsi="Consolas"/>
                <w:noProof/>
                <w:color w:val="2B91AF"/>
                <w:sz w:val="22"/>
              </w:rPr>
              <w:t>ConstAndReadOnlyExample</w:t>
            </w:r>
            <w:r w:rsidRPr="00D759EF">
              <w:rPr>
                <w:rFonts w:ascii="Consolas" w:hAnsi="Consolas" w:cs="Consolas"/>
                <w:noProof/>
                <w:sz w:val="22"/>
                <w:szCs w:val="22"/>
              </w:rPr>
              <w:t>.PI);</w:t>
            </w:r>
          </w:p>
          <w:p w14:paraId="6580C0F0"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r>
            <w:r w:rsidRPr="00D759EF">
              <w:rPr>
                <w:rFonts w:ascii="Consolas" w:hAnsi="Consolas" w:cs="Consolas"/>
                <w:noProof/>
                <w:sz w:val="22"/>
                <w:szCs w:val="22"/>
              </w:rPr>
              <w:tab/>
            </w:r>
            <w:r w:rsidRPr="00D759EF">
              <w:rPr>
                <w:rFonts w:ascii="Consolas" w:hAnsi="Consolas"/>
                <w:noProof/>
                <w:color w:val="2B91AF"/>
                <w:sz w:val="22"/>
              </w:rPr>
              <w:t>ConstAndReadOnlyExample</w:t>
            </w:r>
            <w:r w:rsidRPr="00D759EF">
              <w:rPr>
                <w:rFonts w:ascii="Consolas" w:hAnsi="Consolas" w:cs="Consolas"/>
                <w:noProof/>
                <w:sz w:val="22"/>
                <w:szCs w:val="22"/>
              </w:rPr>
              <w:t xml:space="preserve"> instance =</w:t>
            </w:r>
          </w:p>
          <w:p w14:paraId="17769DB1"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r>
            <w:r w:rsidRPr="00D759EF">
              <w:rPr>
                <w:rFonts w:ascii="Consolas" w:hAnsi="Consolas" w:cs="Consolas"/>
                <w:noProof/>
                <w:sz w:val="22"/>
                <w:szCs w:val="22"/>
              </w:rPr>
              <w:tab/>
            </w:r>
            <w:r w:rsidRPr="00D759EF">
              <w:rPr>
                <w:rFonts w:ascii="Consolas" w:hAnsi="Consolas" w:cs="Consolas"/>
                <w:noProof/>
                <w:sz w:val="22"/>
                <w:szCs w:val="22"/>
              </w:rPr>
              <w:tab/>
            </w:r>
            <w:r w:rsidRPr="00D759EF">
              <w:rPr>
                <w:rFonts w:ascii="Consolas" w:hAnsi="Consolas" w:cs="Consolas"/>
                <w:noProof/>
                <w:color w:val="0000FF"/>
                <w:sz w:val="22"/>
                <w:szCs w:val="22"/>
              </w:rPr>
              <w:t>new</w:t>
            </w:r>
            <w:r w:rsidRPr="00D759EF">
              <w:rPr>
                <w:rFonts w:ascii="Consolas" w:hAnsi="Consolas" w:cs="Consolas"/>
                <w:noProof/>
                <w:sz w:val="22"/>
                <w:szCs w:val="22"/>
              </w:rPr>
              <w:t xml:space="preserve"> </w:t>
            </w:r>
            <w:r w:rsidRPr="00D759EF">
              <w:rPr>
                <w:rFonts w:ascii="Consolas" w:hAnsi="Consolas"/>
                <w:noProof/>
                <w:color w:val="2B91AF"/>
                <w:sz w:val="22"/>
              </w:rPr>
              <w:t>ConstAndReadOnlyExample</w:t>
            </w:r>
            <w:r w:rsidRPr="00D759EF">
              <w:rPr>
                <w:rFonts w:ascii="Consolas" w:hAnsi="Consolas" w:cs="Consolas"/>
                <w:noProof/>
                <w:sz w:val="22"/>
                <w:szCs w:val="22"/>
              </w:rPr>
              <w:t>(5);</w:t>
            </w:r>
          </w:p>
          <w:p w14:paraId="3C8C555C"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r>
            <w:r w:rsidRPr="00D759EF">
              <w:rPr>
                <w:rFonts w:ascii="Consolas" w:hAnsi="Consolas" w:cs="Consolas"/>
                <w:noProof/>
                <w:sz w:val="22"/>
                <w:szCs w:val="22"/>
              </w:rPr>
              <w:tab/>
            </w:r>
            <w:r w:rsidRPr="00D759EF">
              <w:rPr>
                <w:rFonts w:ascii="Consolas" w:hAnsi="Consolas"/>
                <w:noProof/>
                <w:color w:val="2B91AF"/>
                <w:sz w:val="22"/>
              </w:rPr>
              <w:t>Console</w:t>
            </w:r>
            <w:r w:rsidRPr="00D759EF">
              <w:rPr>
                <w:rFonts w:ascii="Consolas" w:hAnsi="Consolas" w:cs="Consolas"/>
                <w:noProof/>
                <w:sz w:val="22"/>
                <w:szCs w:val="22"/>
              </w:rPr>
              <w:t>.WriteLine(instance.Size);</w:t>
            </w:r>
          </w:p>
          <w:p w14:paraId="6EB37DE4"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p>
          <w:p w14:paraId="76F17B00"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r>
            <w:r w:rsidRPr="00D759EF">
              <w:rPr>
                <w:rFonts w:ascii="Consolas" w:hAnsi="Consolas" w:cs="Consolas"/>
                <w:noProof/>
                <w:sz w:val="22"/>
                <w:szCs w:val="22"/>
              </w:rPr>
              <w:tab/>
            </w:r>
            <w:r w:rsidRPr="00D759EF">
              <w:rPr>
                <w:rFonts w:ascii="Consolas" w:hAnsi="Consolas" w:cs="Consolas"/>
                <w:noProof/>
                <w:color w:val="008000"/>
                <w:sz w:val="22"/>
                <w:szCs w:val="22"/>
              </w:rPr>
              <w:t>// Compile-time error: cannot access PI like a field</w:t>
            </w:r>
          </w:p>
          <w:p w14:paraId="2908B3D9"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r>
            <w:r w:rsidRPr="00D759EF">
              <w:rPr>
                <w:rFonts w:ascii="Consolas" w:hAnsi="Consolas" w:cs="Consolas"/>
                <w:noProof/>
                <w:sz w:val="22"/>
                <w:szCs w:val="22"/>
              </w:rPr>
              <w:tab/>
            </w:r>
            <w:r w:rsidRPr="00D759EF">
              <w:rPr>
                <w:rFonts w:ascii="Consolas" w:hAnsi="Consolas"/>
                <w:noProof/>
                <w:color w:val="2B91AF"/>
                <w:sz w:val="22"/>
              </w:rPr>
              <w:t>Console</w:t>
            </w:r>
            <w:r w:rsidRPr="00D759EF">
              <w:rPr>
                <w:rFonts w:ascii="Consolas" w:hAnsi="Consolas" w:cs="Consolas"/>
                <w:noProof/>
                <w:sz w:val="22"/>
                <w:szCs w:val="22"/>
              </w:rPr>
              <w:t>.WriteLine(instance.PI);</w:t>
            </w:r>
          </w:p>
          <w:p w14:paraId="4DE8679E"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p>
          <w:p w14:paraId="67DC05CB"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r>
            <w:r w:rsidRPr="00D759EF">
              <w:rPr>
                <w:rFonts w:ascii="Consolas" w:hAnsi="Consolas" w:cs="Consolas"/>
                <w:noProof/>
                <w:sz w:val="22"/>
                <w:szCs w:val="22"/>
              </w:rPr>
              <w:tab/>
            </w:r>
            <w:r w:rsidRPr="00D759EF">
              <w:rPr>
                <w:rFonts w:ascii="Consolas" w:hAnsi="Consolas" w:cs="Consolas"/>
                <w:noProof/>
                <w:color w:val="008000"/>
                <w:sz w:val="22"/>
                <w:szCs w:val="22"/>
              </w:rPr>
              <w:t>// Compile-time error: Size is instance field (non-static)</w:t>
            </w:r>
          </w:p>
          <w:p w14:paraId="7ED71E13"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r>
            <w:r w:rsidRPr="00D759EF">
              <w:rPr>
                <w:rFonts w:ascii="Consolas" w:hAnsi="Consolas" w:cs="Consolas"/>
                <w:noProof/>
                <w:sz w:val="22"/>
                <w:szCs w:val="22"/>
              </w:rPr>
              <w:tab/>
            </w:r>
            <w:r w:rsidRPr="00D759EF">
              <w:rPr>
                <w:rFonts w:ascii="Consolas" w:hAnsi="Consolas"/>
                <w:noProof/>
                <w:color w:val="2B91AF"/>
                <w:sz w:val="22"/>
              </w:rPr>
              <w:t>Console</w:t>
            </w:r>
            <w:r w:rsidRPr="00D759EF">
              <w:rPr>
                <w:rFonts w:ascii="Consolas" w:hAnsi="Consolas" w:cs="Consolas"/>
                <w:noProof/>
                <w:sz w:val="22"/>
                <w:szCs w:val="22"/>
              </w:rPr>
              <w:t>.WriteLine(</w:t>
            </w:r>
            <w:r w:rsidRPr="00D759EF">
              <w:rPr>
                <w:rFonts w:ascii="Consolas" w:hAnsi="Consolas"/>
                <w:noProof/>
                <w:color w:val="2B91AF"/>
                <w:sz w:val="22"/>
              </w:rPr>
              <w:t>ConstAndReadOnlyExample</w:t>
            </w:r>
            <w:r w:rsidRPr="00D759EF">
              <w:rPr>
                <w:rFonts w:ascii="Consolas" w:hAnsi="Consolas" w:cs="Consolas"/>
                <w:noProof/>
                <w:sz w:val="22"/>
                <w:szCs w:val="22"/>
              </w:rPr>
              <w:t>.Size);</w:t>
            </w:r>
          </w:p>
          <w:p w14:paraId="1DA9BD3C"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p>
          <w:p w14:paraId="13CD63DE"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r>
            <w:r w:rsidRPr="00D759EF">
              <w:rPr>
                <w:rFonts w:ascii="Consolas" w:hAnsi="Consolas" w:cs="Consolas"/>
                <w:noProof/>
                <w:sz w:val="22"/>
                <w:szCs w:val="22"/>
              </w:rPr>
              <w:tab/>
            </w:r>
            <w:r w:rsidRPr="00D759EF">
              <w:rPr>
                <w:rFonts w:ascii="Consolas" w:hAnsi="Consolas" w:cs="Consolas"/>
                <w:noProof/>
                <w:color w:val="008000"/>
                <w:sz w:val="22"/>
                <w:szCs w:val="22"/>
              </w:rPr>
              <w:t>// Compile-time error: cannot modify a constant</w:t>
            </w:r>
          </w:p>
          <w:p w14:paraId="497CF08C"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r>
            <w:r w:rsidRPr="00D759EF">
              <w:rPr>
                <w:rFonts w:ascii="Consolas" w:hAnsi="Consolas" w:cs="Consolas"/>
                <w:noProof/>
                <w:sz w:val="22"/>
                <w:szCs w:val="22"/>
              </w:rPr>
              <w:tab/>
            </w:r>
            <w:r w:rsidRPr="00D759EF">
              <w:rPr>
                <w:rFonts w:ascii="Consolas" w:hAnsi="Consolas"/>
                <w:noProof/>
                <w:color w:val="2B91AF"/>
                <w:sz w:val="22"/>
              </w:rPr>
              <w:t>ConstAndReadOnlyExample</w:t>
            </w:r>
            <w:r w:rsidRPr="00D759EF">
              <w:rPr>
                <w:rFonts w:ascii="Consolas" w:hAnsi="Consolas" w:cs="Consolas"/>
                <w:noProof/>
                <w:sz w:val="22"/>
                <w:szCs w:val="22"/>
              </w:rPr>
              <w:t>.PI = 0;</w:t>
            </w:r>
          </w:p>
          <w:p w14:paraId="59250DD7"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p>
          <w:p w14:paraId="7D90C8EB"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r>
            <w:r w:rsidRPr="00D759EF">
              <w:rPr>
                <w:rFonts w:ascii="Consolas" w:hAnsi="Consolas" w:cs="Consolas"/>
                <w:noProof/>
                <w:sz w:val="22"/>
                <w:szCs w:val="22"/>
              </w:rPr>
              <w:tab/>
            </w:r>
            <w:r w:rsidRPr="00D759EF">
              <w:rPr>
                <w:rFonts w:ascii="Consolas" w:hAnsi="Consolas" w:cs="Consolas"/>
                <w:noProof/>
                <w:color w:val="008000"/>
                <w:sz w:val="22"/>
                <w:szCs w:val="22"/>
              </w:rPr>
              <w:t>// Compile-time error: cannot modify a readonly field</w:t>
            </w:r>
          </w:p>
          <w:p w14:paraId="3678DB14"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r>
            <w:r w:rsidRPr="00D759EF">
              <w:rPr>
                <w:rFonts w:ascii="Consolas" w:hAnsi="Consolas" w:cs="Consolas"/>
                <w:noProof/>
                <w:sz w:val="22"/>
                <w:szCs w:val="22"/>
              </w:rPr>
              <w:tab/>
              <w:t>instance.Size = 0;</w:t>
            </w:r>
          </w:p>
          <w:p w14:paraId="557963E8"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t>}</w:t>
            </w:r>
          </w:p>
          <w:p w14:paraId="2CFAACB9"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nsolas"/>
                <w:noProof/>
                <w:sz w:val="22"/>
                <w:szCs w:val="22"/>
              </w:rPr>
              <w:t>}</w:t>
            </w:r>
          </w:p>
        </w:tc>
      </w:tr>
    </w:tbl>
    <w:p w14:paraId="3470D0C6" w14:textId="77777777" w:rsidR="00371D15" w:rsidRPr="00D759EF" w:rsidRDefault="00371D15" w:rsidP="00371D15">
      <w:pPr>
        <w:pStyle w:val="Heading2"/>
      </w:pPr>
      <w:bookmarkStart w:id="1120" w:name="_Methods"/>
      <w:bookmarkStart w:id="1121" w:name="_Toc370673166"/>
      <w:bookmarkEnd w:id="1120"/>
      <w:r w:rsidRPr="00D759EF">
        <w:t>Methods</w:t>
      </w:r>
      <w:bookmarkEnd w:id="1121"/>
    </w:p>
    <w:p w14:paraId="67060D13" w14:textId="672C4284" w:rsidR="00371D15" w:rsidRPr="00AA044A" w:rsidRDefault="00371D15" w:rsidP="00371D15">
      <w:r w:rsidRPr="00D759EF">
        <w:t xml:space="preserve">In </w:t>
      </w:r>
      <w:ins w:id="1122" w:author="Hans Zijlstra" w:date="2017-06-15T22:35:00Z">
        <w:r w:rsidR="00A12003" w:rsidRPr="00D759EF">
          <w:t xml:space="preserve">the </w:t>
        </w:r>
      </w:ins>
      <w:r w:rsidRPr="00D759EF">
        <w:t>chapter "</w:t>
      </w:r>
      <w:r w:rsidR="00A6273F" w:rsidRPr="00D759EF">
        <w:fldChar w:fldCharType="begin"/>
      </w:r>
      <w:r w:rsidR="00A6273F" w:rsidRPr="00D759EF">
        <w:instrText xml:space="preserve"> HYPERLINK \l "Chapter_09_Methods" </w:instrText>
      </w:r>
      <w:r w:rsidR="00A6273F" w:rsidRPr="00D759EF">
        <w:rPr>
          <w:rPrChange w:id="1123" w:author="Hans Zijlstra" w:date="2017-06-24T11:23:00Z">
            <w:rPr>
              <w:rStyle w:val="Hyperlink"/>
            </w:rPr>
          </w:rPrChange>
        </w:rPr>
        <w:fldChar w:fldCharType="separate"/>
      </w:r>
      <w:r w:rsidRPr="00D759EF">
        <w:rPr>
          <w:rStyle w:val="Hyperlink"/>
        </w:rPr>
        <w:t>Methods</w:t>
      </w:r>
      <w:r w:rsidR="00A6273F" w:rsidRPr="00D759EF">
        <w:rPr>
          <w:rStyle w:val="Hyperlink"/>
        </w:rPr>
        <w:fldChar w:fldCharType="end"/>
      </w:r>
      <w:r w:rsidRPr="00D759EF">
        <w:t>"</w:t>
      </w:r>
      <w:ins w:id="1124" w:author="Hans Zijlstra" w:date="2017-06-15T22:35:00Z">
        <w:r w:rsidR="00A12003" w:rsidRPr="00D759EF">
          <w:t>,</w:t>
        </w:r>
      </w:ins>
      <w:del w:id="1125" w:author="Hans Zijlstra" w:date="2017-06-15T22:35:00Z">
        <w:r w:rsidRPr="00D759EF" w:rsidDel="00A12003">
          <w:delText xml:space="preserve"> </w:delText>
        </w:r>
      </w:del>
      <w:ins w:id="1126" w:author="Hans Zijlstra" w:date="2017-06-23T11:47:00Z">
        <w:r w:rsidR="00245BC7" w:rsidRPr="00D759EF">
          <w:t xml:space="preserve"> </w:t>
        </w:r>
      </w:ins>
      <w:r w:rsidRPr="00D759EF">
        <w:t>we</w:t>
      </w:r>
      <w:del w:id="1127" w:author="Hans Zijlstra" w:date="2017-06-15T22:35:00Z">
        <w:r w:rsidRPr="00D759EF" w:rsidDel="00A12003">
          <w:delText xml:space="preserve"> have</w:delText>
        </w:r>
      </w:del>
      <w:r w:rsidRPr="00D759EF">
        <w:t xml:space="preserve"> discussed how to </w:t>
      </w:r>
      <w:r w:rsidRPr="00D759EF">
        <w:rPr>
          <w:b/>
        </w:rPr>
        <w:t>declare and use a method</w:t>
      </w:r>
      <w:r w:rsidRPr="00D759EF">
        <w:t xml:space="preserve">. In this section we will revise how </w:t>
      </w:r>
      <w:del w:id="1128" w:author="Hans Zijlstra" w:date="2017-06-15T22:36:00Z">
        <w:r w:rsidRPr="00011129" w:rsidDel="00A12003">
          <w:delText>we</w:delText>
        </w:r>
      </w:del>
      <w:ins w:id="1129" w:author="Hans Zijlstra" w:date="2017-06-15T22:36:00Z">
        <w:r w:rsidR="00A12003" w:rsidRPr="00011129">
          <w:t>to</w:t>
        </w:r>
      </w:ins>
      <w:r w:rsidRPr="00011129">
        <w:t xml:space="preserve"> do this and </w:t>
      </w:r>
      <w:del w:id="1130" w:author="Hans Zijlstra" w:date="2017-06-15T22:36:00Z">
        <w:r w:rsidRPr="00011129" w:rsidDel="00A12003">
          <w:delText xml:space="preserve">we will </w:delText>
        </w:r>
      </w:del>
      <w:r w:rsidRPr="00011129">
        <w:t xml:space="preserve">focus on some additional features </w:t>
      </w:r>
      <w:del w:id="1131" w:author="Hans Zijlstra" w:date="2017-06-15T22:36:00Z">
        <w:r w:rsidRPr="00011129" w:rsidDel="00A12003">
          <w:delText>from</w:delText>
        </w:r>
      </w:del>
      <w:ins w:id="1132" w:author="Hans Zijlstra" w:date="2017-06-15T22:36:00Z">
        <w:r w:rsidR="00A12003" w:rsidRPr="00011129">
          <w:t>of</w:t>
        </w:r>
      </w:ins>
      <w:r w:rsidRPr="00011129">
        <w:t xml:space="preserve"> </w:t>
      </w:r>
      <w:r w:rsidRPr="00011129">
        <w:lastRenderedPageBreak/>
        <w:t xml:space="preserve">the process of creating methods. </w:t>
      </w:r>
      <w:del w:id="1133" w:author="Hans Zijlstra" w:date="2017-06-15T22:37:00Z">
        <w:r w:rsidRPr="00AA044A" w:rsidDel="00A12003">
          <w:delText xml:space="preserve">Till now we have used static methods only. </w:delText>
        </w:r>
      </w:del>
      <w:r w:rsidRPr="00AA044A">
        <w:t>Now it is time to start using non-static (instance) methods.</w:t>
      </w:r>
    </w:p>
    <w:p w14:paraId="6E30873D" w14:textId="77777777" w:rsidR="00371D15" w:rsidRPr="00AA044A" w:rsidRDefault="00371D15" w:rsidP="00371D15">
      <w:pPr>
        <w:pStyle w:val="Heading3"/>
      </w:pPr>
      <w:r w:rsidRPr="00AA044A">
        <w:t>Declaring of Class Method</w:t>
      </w:r>
    </w:p>
    <w:p w14:paraId="56C11A3B" w14:textId="1CA55251" w:rsidR="00371D15" w:rsidRPr="002959F9" w:rsidRDefault="00371D15" w:rsidP="00371D15">
      <w:pPr>
        <w:spacing w:after="120"/>
      </w:pPr>
      <w:del w:id="1134" w:author="Hans Zijlstra" w:date="2017-06-15T22:38:00Z">
        <w:r w:rsidRPr="002959F9" w:rsidDel="00A12003">
          <w:delText>The declaration of methods is done in the following way</w:delText>
        </w:r>
      </w:del>
      <w:ins w:id="1135" w:author="Hans Zijlstra" w:date="2017-06-15T22:38:00Z">
        <w:r w:rsidR="00A12003" w:rsidRPr="002959F9">
          <w:t>Methods are declared as follows</w:t>
        </w:r>
      </w:ins>
      <w:r w:rsidRPr="002959F9">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74B706DF" w14:textId="77777777" w:rsidTr="00563712">
        <w:tc>
          <w:tcPr>
            <w:tcW w:w="7970" w:type="dxa"/>
            <w:tcBorders>
              <w:top w:val="single" w:sz="4" w:space="0" w:color="auto"/>
              <w:left w:val="single" w:sz="4" w:space="0" w:color="auto"/>
              <w:bottom w:val="single" w:sz="4" w:space="0" w:color="auto"/>
              <w:right w:val="single" w:sz="4" w:space="0" w:color="auto"/>
            </w:tcBorders>
          </w:tcPr>
          <w:p w14:paraId="49183900" w14:textId="77777777" w:rsidR="00371D15" w:rsidRPr="00977A5E" w:rsidRDefault="00371D15" w:rsidP="00563712">
            <w:pPr>
              <w:autoSpaceDE w:val="0"/>
              <w:autoSpaceDN w:val="0"/>
              <w:adjustRightInd w:val="0"/>
              <w:spacing w:before="0"/>
              <w:jc w:val="left"/>
              <w:rPr>
                <w:rFonts w:ascii="Consolas" w:hAnsi="Consolas"/>
                <w:noProof/>
                <w:sz w:val="22"/>
              </w:rPr>
            </w:pPr>
            <w:r w:rsidRPr="00977A5E">
              <w:rPr>
                <w:rFonts w:ascii="Consolas" w:hAnsi="Consolas" w:cs="Courier New"/>
                <w:noProof/>
                <w:color w:val="008000"/>
                <w:sz w:val="22"/>
              </w:rPr>
              <w:t>// Method definition</w:t>
            </w:r>
          </w:p>
          <w:p w14:paraId="414FA099" w14:textId="77777777" w:rsidR="00371D15" w:rsidRPr="00977A5E" w:rsidRDefault="00371D15" w:rsidP="00563712">
            <w:pPr>
              <w:autoSpaceDE w:val="0"/>
              <w:autoSpaceDN w:val="0"/>
              <w:adjustRightInd w:val="0"/>
              <w:spacing w:before="0"/>
              <w:jc w:val="left"/>
              <w:rPr>
                <w:rFonts w:ascii="Consolas" w:hAnsi="Consolas" w:cs="Courier New"/>
                <w:noProof/>
                <w:sz w:val="22"/>
              </w:rPr>
            </w:pPr>
            <w:r w:rsidRPr="00977A5E">
              <w:rPr>
                <w:rFonts w:ascii="Consolas" w:hAnsi="Consolas" w:cs="Courier New"/>
                <w:noProof/>
                <w:sz w:val="22"/>
              </w:rPr>
              <w:t>[&lt;modifiers&gt;] [&lt;return_type&gt;] &lt;method_name&gt;([&lt;parameters_list&gt;])</w:t>
            </w:r>
          </w:p>
          <w:p w14:paraId="26D0E121" w14:textId="77777777" w:rsidR="00371D15" w:rsidRPr="0028675A" w:rsidRDefault="00371D15" w:rsidP="00563712">
            <w:pPr>
              <w:autoSpaceDE w:val="0"/>
              <w:autoSpaceDN w:val="0"/>
              <w:adjustRightInd w:val="0"/>
              <w:spacing w:before="0"/>
              <w:jc w:val="left"/>
              <w:rPr>
                <w:rFonts w:ascii="Consolas" w:hAnsi="Consolas" w:cs="Courier New"/>
                <w:noProof/>
                <w:sz w:val="22"/>
              </w:rPr>
            </w:pPr>
            <w:r w:rsidRPr="0028675A">
              <w:rPr>
                <w:rFonts w:ascii="Consolas" w:hAnsi="Consolas" w:cs="Courier New"/>
                <w:noProof/>
                <w:sz w:val="22"/>
              </w:rPr>
              <w:t>{</w:t>
            </w:r>
          </w:p>
          <w:p w14:paraId="365976C5" w14:textId="77777777" w:rsidR="00371D15" w:rsidRPr="00D759EF" w:rsidRDefault="00371D15" w:rsidP="00563712">
            <w:pPr>
              <w:autoSpaceDE w:val="0"/>
              <w:autoSpaceDN w:val="0"/>
              <w:adjustRightInd w:val="0"/>
              <w:spacing w:before="0"/>
              <w:jc w:val="left"/>
              <w:rPr>
                <w:rFonts w:ascii="Consolas" w:hAnsi="Consolas" w:cs="Courier New"/>
                <w:noProof/>
                <w:color w:val="008000"/>
                <w:sz w:val="22"/>
              </w:rPr>
            </w:pPr>
            <w:r w:rsidRPr="00D759EF">
              <w:rPr>
                <w:rFonts w:ascii="Consolas" w:hAnsi="Consolas"/>
                <w:noProof/>
                <w:sz w:val="22"/>
              </w:rPr>
              <w:tab/>
            </w:r>
            <w:r w:rsidRPr="00D759EF">
              <w:rPr>
                <w:rFonts w:ascii="Consolas" w:hAnsi="Consolas" w:cs="Courier New"/>
                <w:noProof/>
                <w:color w:val="008000"/>
                <w:sz w:val="22"/>
              </w:rPr>
              <w:t>// … Method's body …</w:t>
            </w:r>
          </w:p>
          <w:p w14:paraId="212E3DDB"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sz w:val="22"/>
              </w:rPr>
              <w:t>[&lt;return_statement&gt;];</w:t>
            </w:r>
          </w:p>
          <w:p w14:paraId="0607CFAE"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tc>
      </w:tr>
    </w:tbl>
    <w:p w14:paraId="2C8F8FD9" w14:textId="77777777" w:rsidR="00371D15" w:rsidRPr="00D759EF" w:rsidRDefault="00371D15" w:rsidP="00371D15">
      <w:r w:rsidRPr="00D759EF">
        <w:t xml:space="preserve">The mandatory elements for declaration of a method are the type of the return value </w:t>
      </w:r>
      <w:r w:rsidRPr="00D759EF">
        <w:rPr>
          <w:rFonts w:ascii="Consolas" w:hAnsi="Consolas"/>
          <w:b/>
          <w:bCs/>
          <w:noProof/>
          <w:kern w:val="32"/>
          <w:sz w:val="22"/>
        </w:rPr>
        <w:t>&lt;return_type&gt;</w:t>
      </w:r>
      <w:r w:rsidRPr="00D759EF">
        <w:t xml:space="preserve">, the name of the method </w:t>
      </w:r>
      <w:r w:rsidRPr="00D759EF">
        <w:rPr>
          <w:rFonts w:ascii="Consolas" w:hAnsi="Consolas"/>
          <w:b/>
          <w:bCs/>
          <w:noProof/>
          <w:kern w:val="32"/>
          <w:sz w:val="22"/>
        </w:rPr>
        <w:t>&lt;method_name&gt;</w:t>
      </w:r>
      <w:r w:rsidRPr="00D759EF">
        <w:t xml:space="preserve"> and the opening and the closing brackets – "</w:t>
      </w:r>
      <w:r w:rsidRPr="00D759EF">
        <w:rPr>
          <w:rFonts w:ascii="Consolas" w:hAnsi="Consolas"/>
          <w:b/>
          <w:bCs/>
          <w:noProof/>
          <w:kern w:val="32"/>
          <w:sz w:val="22"/>
        </w:rPr>
        <w:t>(</w:t>
      </w:r>
      <w:r w:rsidRPr="00D759EF">
        <w:t>" and "</w:t>
      </w:r>
      <w:r w:rsidRPr="00D759EF">
        <w:rPr>
          <w:rFonts w:ascii="Consolas" w:hAnsi="Consolas"/>
          <w:b/>
          <w:bCs/>
          <w:noProof/>
          <w:kern w:val="32"/>
          <w:sz w:val="22"/>
        </w:rPr>
        <w:t>)</w:t>
      </w:r>
      <w:r w:rsidRPr="00D759EF">
        <w:t>".</w:t>
      </w:r>
    </w:p>
    <w:p w14:paraId="1A8E54F8" w14:textId="35FF01C3" w:rsidR="00371D15" w:rsidRPr="00D759EF" w:rsidRDefault="00371D15" w:rsidP="00371D15">
      <w:r w:rsidRPr="00D759EF">
        <w:t xml:space="preserve">The parameter list </w:t>
      </w:r>
      <w:r w:rsidRPr="00D759EF">
        <w:rPr>
          <w:rFonts w:ascii="Consolas" w:hAnsi="Consolas"/>
          <w:b/>
          <w:bCs/>
          <w:noProof/>
          <w:kern w:val="32"/>
          <w:sz w:val="22"/>
        </w:rPr>
        <w:t>&lt;params_list&gt;</w:t>
      </w:r>
      <w:r w:rsidRPr="00D759EF">
        <w:t xml:space="preserve"> is not mandatory. We use it to pass data to the method,</w:t>
      </w:r>
      <w:del w:id="1136" w:author="Hans Zijlstra" w:date="2017-06-15T22:40:00Z">
        <w:r w:rsidRPr="00D759EF" w:rsidDel="00A12003">
          <w:delText xml:space="preserve"> </w:delText>
        </w:r>
      </w:del>
      <w:del w:id="1137" w:author="Hans Zijlstra" w:date="2017-06-15T22:39:00Z">
        <w:r w:rsidRPr="00D759EF" w:rsidDel="00A12003">
          <w:delText xml:space="preserve">which we </w:delText>
        </w:r>
      </w:del>
      <w:del w:id="1138" w:author="Hans Zijlstra" w:date="2017-06-15T22:40:00Z">
        <w:r w:rsidRPr="00D759EF" w:rsidDel="00A12003">
          <w:delText>declare,</w:delText>
        </w:r>
      </w:del>
      <w:r w:rsidRPr="00D759EF">
        <w:t xml:space="preserve"> when this is required.</w:t>
      </w:r>
    </w:p>
    <w:p w14:paraId="615E7F77" w14:textId="2E68183C" w:rsidR="00371D15" w:rsidRPr="00DD49B4" w:rsidRDefault="00371D15" w:rsidP="00371D15">
      <w:del w:id="1139" w:author="Hans Zijlstra" w:date="2017-06-16T09:22:00Z">
        <w:r w:rsidRPr="00D759EF" w:rsidDel="00840FE1">
          <w:delText>We know, if</w:delText>
        </w:r>
      </w:del>
      <w:ins w:id="1140" w:author="Hans Zijlstra" w:date="2017-06-16T09:22:00Z">
        <w:r w:rsidR="00840FE1" w:rsidRPr="00D759EF">
          <w:t>If</w:t>
        </w:r>
      </w:ins>
      <w:r w:rsidRPr="00D759EF">
        <w:t xml:space="preserve"> the return type </w:t>
      </w:r>
      <w:r w:rsidRPr="00D759EF">
        <w:rPr>
          <w:rFonts w:ascii="Consolas" w:hAnsi="Consolas"/>
          <w:b/>
          <w:bCs/>
          <w:noProof/>
          <w:kern w:val="32"/>
          <w:sz w:val="22"/>
        </w:rPr>
        <w:t>&lt;return_type&gt;</w:t>
      </w:r>
      <w:r w:rsidRPr="00D759EF">
        <w:t xml:space="preserve"> is </w:t>
      </w:r>
      <w:r w:rsidRPr="00D759EF">
        <w:rPr>
          <w:rFonts w:ascii="Consolas" w:hAnsi="Consolas"/>
          <w:b/>
          <w:bCs/>
          <w:noProof/>
          <w:kern w:val="32"/>
          <w:sz w:val="22"/>
        </w:rPr>
        <w:t>void</w:t>
      </w:r>
      <w:r w:rsidRPr="00D759EF">
        <w:t xml:space="preserve">, then </w:t>
      </w:r>
      <w:r w:rsidRPr="00D759EF">
        <w:rPr>
          <w:rFonts w:ascii="Consolas" w:hAnsi="Consolas"/>
          <w:b/>
          <w:bCs/>
          <w:noProof/>
          <w:kern w:val="32"/>
          <w:sz w:val="22"/>
        </w:rPr>
        <w:t>&lt;return_statement&gt;</w:t>
      </w:r>
      <w:r w:rsidRPr="00D759EF">
        <w:t xml:space="preserve"> </w:t>
      </w:r>
      <w:commentRangeStart w:id="1141"/>
      <w:del w:id="1142" w:author="Hans Zijlstra" w:date="2017-06-16T09:23:00Z">
        <w:r w:rsidRPr="00D759EF" w:rsidDel="00840FE1">
          <w:delText xml:space="preserve">can be declared without the </w:delText>
        </w:r>
        <w:r w:rsidRPr="00D759EF" w:rsidDel="00840FE1">
          <w:rPr>
            <w:rFonts w:ascii="Consolas" w:hAnsi="Consolas"/>
            <w:b/>
            <w:bCs/>
            <w:noProof/>
            <w:kern w:val="32"/>
            <w:sz w:val="22"/>
          </w:rPr>
          <w:delText xml:space="preserve">return </w:delText>
        </w:r>
        <w:r w:rsidRPr="00D759EF" w:rsidDel="00840FE1">
          <w:delText>statement</w:delText>
        </w:r>
      </w:del>
      <w:commentRangeEnd w:id="1141"/>
      <w:r w:rsidR="00840FE1" w:rsidRPr="00D759EF">
        <w:rPr>
          <w:rStyle w:val="CommentReference"/>
        </w:rPr>
        <w:commentReference w:id="1141"/>
      </w:r>
      <w:ins w:id="1143" w:author="Hans Zijlstra" w:date="2017-06-16T09:23:00Z">
        <w:r w:rsidR="00840FE1" w:rsidRPr="00D759EF">
          <w:t>is omitted</w:t>
        </w:r>
      </w:ins>
      <w:r w:rsidRPr="00D759EF">
        <w:t xml:space="preserve">. If </w:t>
      </w:r>
      <w:r w:rsidRPr="00D759EF">
        <w:rPr>
          <w:rFonts w:ascii="Consolas" w:hAnsi="Consolas"/>
          <w:b/>
          <w:bCs/>
          <w:noProof/>
          <w:kern w:val="32"/>
          <w:sz w:val="22"/>
        </w:rPr>
        <w:t>&lt;return_type&gt;</w:t>
      </w:r>
      <w:r w:rsidRPr="00D759EF">
        <w:t xml:space="preserve"> is different from </w:t>
      </w:r>
      <w:r w:rsidRPr="00D759EF">
        <w:rPr>
          <w:rFonts w:ascii="Consolas" w:hAnsi="Consolas"/>
          <w:b/>
          <w:bCs/>
          <w:noProof/>
          <w:kern w:val="32"/>
          <w:sz w:val="22"/>
        </w:rPr>
        <w:t>void</w:t>
      </w:r>
      <w:r w:rsidRPr="00D759EF">
        <w:t xml:space="preserve">, </w:t>
      </w:r>
      <w:ins w:id="1144" w:author="Hans Zijlstra" w:date="2017-06-16T09:24:00Z">
        <w:r w:rsidR="00840FE1" w:rsidRPr="00011129">
          <w:t xml:space="preserve">then </w:t>
        </w:r>
      </w:ins>
      <w:r w:rsidRPr="00011129">
        <w:t xml:space="preserve">the method has to return a result with the help of the reserved word </w:t>
      </w:r>
      <w:r w:rsidRPr="00011129">
        <w:rPr>
          <w:rFonts w:ascii="Consolas" w:hAnsi="Consolas"/>
          <w:b/>
          <w:bCs/>
          <w:noProof/>
          <w:kern w:val="32"/>
          <w:sz w:val="22"/>
        </w:rPr>
        <w:t>return</w:t>
      </w:r>
      <w:r w:rsidRPr="00011129">
        <w:t xml:space="preserve"> and an expression, which is from the </w:t>
      </w:r>
      <w:ins w:id="1145" w:author="Hans Zijlstra" w:date="2017-06-16T09:24:00Z">
        <w:r w:rsidR="00840FE1" w:rsidRPr="00AA044A">
          <w:t xml:space="preserve">same </w:t>
        </w:r>
      </w:ins>
      <w:r w:rsidRPr="00AA044A">
        <w:t xml:space="preserve">type </w:t>
      </w:r>
      <w:ins w:id="1146" w:author="Hans Zijlstra" w:date="2017-06-16T09:24:00Z">
        <w:r w:rsidR="00840FE1" w:rsidRPr="00AA044A">
          <w:t xml:space="preserve">as </w:t>
        </w:r>
      </w:ins>
      <w:r w:rsidRPr="00AA044A">
        <w:rPr>
          <w:rFonts w:ascii="Consolas" w:hAnsi="Consolas"/>
          <w:b/>
          <w:bCs/>
          <w:noProof/>
          <w:kern w:val="32"/>
          <w:sz w:val="22"/>
        </w:rPr>
        <w:t>&lt;return_type&gt;</w:t>
      </w:r>
      <w:r w:rsidRPr="00AA044A">
        <w:t xml:space="preserve"> or</w:t>
      </w:r>
      <w:ins w:id="1147" w:author="Hans Zijlstra" w:date="2017-06-16T09:24:00Z">
        <w:r w:rsidR="00840FE1" w:rsidRPr="00AA044A">
          <w:t xml:space="preserve"> of</w:t>
        </w:r>
      </w:ins>
      <w:r w:rsidRPr="00DD49B4">
        <w:t xml:space="preserve"> a compatible </w:t>
      </w:r>
      <w:ins w:id="1148" w:author="Hans Zijlstra" w:date="2017-06-16T09:24:00Z">
        <w:r w:rsidR="00840FE1" w:rsidRPr="00DD49B4">
          <w:t>type</w:t>
        </w:r>
      </w:ins>
      <w:del w:id="1149" w:author="Hans Zijlstra" w:date="2017-06-16T09:24:00Z">
        <w:r w:rsidRPr="00DD49B4" w:rsidDel="00840FE1">
          <w:delText>one</w:delText>
        </w:r>
      </w:del>
      <w:r w:rsidRPr="00DD49B4">
        <w:t>.</w:t>
      </w:r>
    </w:p>
    <w:p w14:paraId="014CDC1D" w14:textId="765CE918" w:rsidR="00371D15" w:rsidRPr="00977A5E" w:rsidRDefault="00371D15" w:rsidP="00371D15">
      <w:r w:rsidRPr="002959F9">
        <w:t xml:space="preserve">The work, which the method has to do, is </w:t>
      </w:r>
      <w:del w:id="1150" w:author="Hans Zijlstra" w:date="2017-06-16T09:25:00Z">
        <w:r w:rsidRPr="002959F9" w:rsidDel="00874689">
          <w:delText xml:space="preserve">situated </w:delText>
        </w:r>
      </w:del>
      <w:ins w:id="1151" w:author="Hans Zijlstra" w:date="2017-06-16T09:25:00Z">
        <w:r w:rsidR="00874689" w:rsidRPr="002959F9">
          <w:t xml:space="preserve">defined </w:t>
        </w:r>
      </w:ins>
      <w:r w:rsidRPr="002959F9">
        <w:t>in the method body, enclosed in curly brackets – "</w:t>
      </w:r>
      <w:r w:rsidRPr="00977A5E">
        <w:rPr>
          <w:rFonts w:ascii="Consolas" w:hAnsi="Consolas"/>
          <w:b/>
          <w:bCs/>
          <w:noProof/>
          <w:kern w:val="32"/>
          <w:sz w:val="22"/>
        </w:rPr>
        <w:t>{</w:t>
      </w:r>
      <w:r w:rsidRPr="00977A5E">
        <w:t>" and "</w:t>
      </w:r>
      <w:r w:rsidRPr="00977A5E">
        <w:rPr>
          <w:rFonts w:ascii="Consolas" w:hAnsi="Consolas"/>
          <w:b/>
          <w:bCs/>
          <w:noProof/>
          <w:kern w:val="32"/>
          <w:sz w:val="22"/>
        </w:rPr>
        <w:t>}</w:t>
      </w:r>
      <w:r w:rsidRPr="00977A5E">
        <w:t>".</w:t>
      </w:r>
    </w:p>
    <w:p w14:paraId="7CA4FCE1" w14:textId="1634EC53" w:rsidR="00371D15" w:rsidRPr="00011129" w:rsidRDefault="00371D15" w:rsidP="00371D15">
      <w:r w:rsidRPr="00977A5E">
        <w:t xml:space="preserve">We </w:t>
      </w:r>
      <w:del w:id="1152" w:author="Hans Zijlstra" w:date="2017-06-16T09:26:00Z">
        <w:r w:rsidRPr="00977A5E" w:rsidDel="00874689">
          <w:delText xml:space="preserve">already discussed </w:delText>
        </w:r>
      </w:del>
      <w:ins w:id="1153" w:author="Hans Zijlstra" w:date="2017-06-16T09:26:00Z">
        <w:r w:rsidR="00874689" w:rsidRPr="00977A5E">
          <w:t>will re</w:t>
        </w:r>
      </w:ins>
      <w:ins w:id="1154" w:author="Hans Zijlstra" w:date="2017-06-16T09:27:00Z">
        <w:r w:rsidR="00874689" w:rsidRPr="00977A5E">
          <w:t xml:space="preserve">vise </w:t>
        </w:r>
      </w:ins>
      <w:r w:rsidRPr="00977A5E">
        <w:t>some of the access modifiers that can be used in the declaration of a method</w:t>
      </w:r>
      <w:ins w:id="1155" w:author="Hans Zijlstra" w:date="2017-06-16T09:27:00Z">
        <w:r w:rsidR="00874689" w:rsidRPr="00977A5E">
          <w:t>, already discussed</w:t>
        </w:r>
      </w:ins>
      <w:r w:rsidRPr="00977A5E">
        <w:t xml:space="preserve"> in the section "</w:t>
      </w:r>
      <w:r w:rsidR="00A6273F" w:rsidRPr="00D759EF">
        <w:fldChar w:fldCharType="begin"/>
      </w:r>
      <w:r w:rsidR="00A6273F" w:rsidRPr="00D759EF">
        <w:instrText xml:space="preserve"> HYPERLINK \l "_Visibility_of_Fields" </w:instrText>
      </w:r>
      <w:r w:rsidR="00A6273F" w:rsidRPr="00D759EF">
        <w:rPr>
          <w:rPrChange w:id="1156" w:author="Hans Zijlstra" w:date="2017-06-24T11:23:00Z">
            <w:rPr>
              <w:color w:val="0000FF"/>
              <w:u w:val="single"/>
            </w:rPr>
          </w:rPrChange>
        </w:rPr>
        <w:fldChar w:fldCharType="separate"/>
      </w:r>
      <w:r w:rsidRPr="00D759EF">
        <w:rPr>
          <w:color w:val="0000FF"/>
          <w:u w:val="single"/>
        </w:rPr>
        <w:t>Visibility of Methods and Fields</w:t>
      </w:r>
      <w:r w:rsidR="00A6273F" w:rsidRPr="00D759EF">
        <w:rPr>
          <w:color w:val="0000FF"/>
          <w:u w:val="single"/>
        </w:rPr>
        <w:fldChar w:fldCharType="end"/>
      </w:r>
      <w:r w:rsidRPr="00D759EF">
        <w:t>"</w:t>
      </w:r>
      <w:del w:id="1157" w:author="Hans Zijlstra" w:date="2017-06-16T09:27:00Z">
        <w:r w:rsidRPr="00D759EF" w:rsidDel="00874689">
          <w:delText xml:space="preserve"> we will review in details this again</w:delText>
        </w:r>
      </w:del>
      <w:r w:rsidRPr="00011129">
        <w:t>.</w:t>
      </w:r>
    </w:p>
    <w:p w14:paraId="6086345B" w14:textId="77777777" w:rsidR="00371D15" w:rsidRPr="00D759EF" w:rsidRDefault="00371D15" w:rsidP="00371D15">
      <w:r w:rsidRPr="00011129">
        <w:t xml:space="preserve">The </w:t>
      </w:r>
      <w:r w:rsidRPr="00011129">
        <w:rPr>
          <w:rFonts w:ascii="Consolas" w:hAnsi="Consolas"/>
          <w:b/>
          <w:bCs/>
          <w:noProof/>
          <w:kern w:val="32"/>
          <w:sz w:val="22"/>
        </w:rPr>
        <w:t>static</w:t>
      </w:r>
      <w:r w:rsidRPr="00011129">
        <w:t xml:space="preserve"> modifier will be explained in depth in the section "</w:t>
      </w:r>
      <w:r w:rsidR="00A6273F" w:rsidRPr="00D759EF">
        <w:fldChar w:fldCharType="begin"/>
      </w:r>
      <w:r w:rsidR="00A6273F" w:rsidRPr="00D759EF">
        <w:instrText xml:space="preserve"> HYPERLINK \l "_Static_Classes_and" </w:instrText>
      </w:r>
      <w:r w:rsidR="00A6273F" w:rsidRPr="00D759EF">
        <w:rPr>
          <w:rPrChange w:id="1158" w:author="Hans Zijlstra" w:date="2017-06-24T11:23:00Z">
            <w:rPr>
              <w:color w:val="0000FF"/>
              <w:u w:val="single"/>
            </w:rPr>
          </w:rPrChange>
        </w:rPr>
        <w:fldChar w:fldCharType="separate"/>
      </w:r>
      <w:r w:rsidRPr="00D759EF">
        <w:rPr>
          <w:color w:val="0000FF"/>
          <w:u w:val="single"/>
        </w:rPr>
        <w:t>Static Classes and Static Members</w:t>
      </w:r>
      <w:r w:rsidR="00A6273F" w:rsidRPr="00D759EF">
        <w:rPr>
          <w:color w:val="0000FF"/>
          <w:u w:val="single"/>
        </w:rPr>
        <w:fldChar w:fldCharType="end"/>
      </w:r>
      <w:r w:rsidRPr="00D759EF">
        <w:t>".</w:t>
      </w:r>
    </w:p>
    <w:p w14:paraId="17936CBD" w14:textId="77777777" w:rsidR="00371D15" w:rsidRPr="00011129" w:rsidRDefault="00371D15" w:rsidP="00371D15">
      <w:pPr>
        <w:pStyle w:val="Heading4"/>
      </w:pPr>
      <w:r w:rsidRPr="00011129">
        <w:t>Example – Method Declaration</w:t>
      </w:r>
    </w:p>
    <w:p w14:paraId="0DBF54CC" w14:textId="1E635097" w:rsidR="00371D15" w:rsidRPr="00AA044A" w:rsidRDefault="00371D15" w:rsidP="00371D15">
      <w:pPr>
        <w:spacing w:after="120"/>
      </w:pPr>
      <w:r w:rsidRPr="00AA044A">
        <w:t xml:space="preserve">Let’s </w:t>
      </w:r>
      <w:del w:id="1159" w:author="Hans Zijlstra" w:date="2017-06-16T09:27:00Z">
        <w:r w:rsidRPr="00AA044A" w:rsidDel="00874689">
          <w:delText>see</w:delText>
        </w:r>
      </w:del>
      <w:ins w:id="1160" w:author="Hans Zijlstra" w:date="2017-06-16T09:28:00Z">
        <w:r w:rsidR="00874689" w:rsidRPr="00AA044A">
          <w:t>consider</w:t>
        </w:r>
      </w:ins>
      <w:r w:rsidRPr="00AA044A">
        <w:t xml:space="preserve"> the declaration of a method, which sums two values:</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156A3F22" w14:textId="77777777" w:rsidTr="00563712">
        <w:tc>
          <w:tcPr>
            <w:tcW w:w="7970" w:type="dxa"/>
            <w:tcBorders>
              <w:top w:val="single" w:sz="4" w:space="0" w:color="auto"/>
              <w:left w:val="single" w:sz="4" w:space="0" w:color="auto"/>
              <w:bottom w:val="single" w:sz="4" w:space="0" w:color="auto"/>
              <w:right w:val="single" w:sz="4" w:space="0" w:color="auto"/>
            </w:tcBorders>
          </w:tcPr>
          <w:p w14:paraId="0024CA30" w14:textId="77777777" w:rsidR="00371D15" w:rsidRPr="002959F9" w:rsidRDefault="00371D15" w:rsidP="00563712">
            <w:pPr>
              <w:autoSpaceDE w:val="0"/>
              <w:autoSpaceDN w:val="0"/>
              <w:adjustRightInd w:val="0"/>
              <w:spacing w:before="0"/>
              <w:jc w:val="left"/>
              <w:rPr>
                <w:rFonts w:ascii="Consolas" w:hAnsi="Consolas"/>
                <w:noProof/>
                <w:sz w:val="22"/>
              </w:rPr>
            </w:pPr>
            <w:r w:rsidRPr="002959F9">
              <w:rPr>
                <w:rFonts w:ascii="Consolas" w:hAnsi="Consolas" w:cs="Courier New"/>
                <w:noProof/>
                <w:color w:val="0000FF"/>
                <w:sz w:val="22"/>
              </w:rPr>
              <w:t>int</w:t>
            </w:r>
            <w:r w:rsidRPr="002959F9">
              <w:rPr>
                <w:rFonts w:ascii="Consolas" w:hAnsi="Consolas"/>
                <w:noProof/>
                <w:sz w:val="22"/>
              </w:rPr>
              <w:t xml:space="preserve"> Add(</w:t>
            </w:r>
            <w:r w:rsidRPr="002959F9">
              <w:rPr>
                <w:rFonts w:ascii="Consolas" w:hAnsi="Consolas" w:cs="Courier New"/>
                <w:noProof/>
                <w:color w:val="0000FF"/>
                <w:sz w:val="22"/>
              </w:rPr>
              <w:t>int</w:t>
            </w:r>
            <w:r w:rsidRPr="002959F9">
              <w:rPr>
                <w:rFonts w:ascii="Consolas" w:hAnsi="Consolas"/>
                <w:noProof/>
                <w:sz w:val="22"/>
              </w:rPr>
              <w:t xml:space="preserve"> number1, </w:t>
            </w:r>
            <w:r w:rsidRPr="002959F9">
              <w:rPr>
                <w:rFonts w:ascii="Consolas" w:hAnsi="Consolas" w:cs="Courier New"/>
                <w:noProof/>
                <w:color w:val="0000FF"/>
                <w:sz w:val="22"/>
              </w:rPr>
              <w:t>int</w:t>
            </w:r>
            <w:r w:rsidRPr="002959F9">
              <w:rPr>
                <w:rFonts w:ascii="Consolas" w:hAnsi="Consolas"/>
                <w:noProof/>
                <w:sz w:val="22"/>
              </w:rPr>
              <w:t xml:space="preserve"> number2)</w:t>
            </w:r>
          </w:p>
          <w:p w14:paraId="1E6D5022" w14:textId="77777777" w:rsidR="00371D15" w:rsidRPr="00977A5E" w:rsidRDefault="00371D15" w:rsidP="00563712">
            <w:pPr>
              <w:autoSpaceDE w:val="0"/>
              <w:autoSpaceDN w:val="0"/>
              <w:adjustRightInd w:val="0"/>
              <w:spacing w:before="0"/>
              <w:jc w:val="left"/>
              <w:rPr>
                <w:rFonts w:ascii="Consolas" w:hAnsi="Consolas" w:cs="Courier New"/>
                <w:noProof/>
                <w:sz w:val="22"/>
              </w:rPr>
            </w:pPr>
            <w:r w:rsidRPr="00977A5E">
              <w:rPr>
                <w:rFonts w:ascii="Consolas" w:hAnsi="Consolas" w:cs="Courier New"/>
                <w:noProof/>
                <w:sz w:val="22"/>
              </w:rPr>
              <w:t>{</w:t>
            </w:r>
          </w:p>
          <w:p w14:paraId="62A7E0C6"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int</w:t>
            </w:r>
            <w:r w:rsidRPr="00D759EF">
              <w:rPr>
                <w:rFonts w:ascii="Consolas" w:hAnsi="Consolas"/>
                <w:noProof/>
                <w:sz w:val="22"/>
              </w:rPr>
              <w:t xml:space="preserve"> result = number1 + number2;</w:t>
            </w:r>
          </w:p>
          <w:p w14:paraId="5D66EB89"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return</w:t>
            </w:r>
            <w:r w:rsidRPr="00D759EF">
              <w:rPr>
                <w:rFonts w:ascii="Consolas" w:hAnsi="Consolas"/>
                <w:noProof/>
                <w:sz w:val="22"/>
              </w:rPr>
              <w:t xml:space="preserve"> result;</w:t>
            </w:r>
          </w:p>
          <w:p w14:paraId="5066DE48"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tc>
      </w:tr>
    </w:tbl>
    <w:p w14:paraId="2804C010" w14:textId="77777777" w:rsidR="00371D15" w:rsidRPr="00D759EF" w:rsidRDefault="00371D15" w:rsidP="00371D15">
      <w:r w:rsidRPr="00D759EF">
        <w:t xml:space="preserve">The name of the method is </w:t>
      </w:r>
      <w:r w:rsidRPr="00D759EF">
        <w:rPr>
          <w:rFonts w:ascii="Consolas" w:hAnsi="Consolas"/>
          <w:b/>
          <w:bCs/>
          <w:noProof/>
          <w:kern w:val="32"/>
          <w:sz w:val="22"/>
        </w:rPr>
        <w:t>Add</w:t>
      </w:r>
      <w:r w:rsidRPr="00D759EF">
        <w:t xml:space="preserve"> and the return value type is </w:t>
      </w:r>
      <w:r w:rsidRPr="00D759EF">
        <w:rPr>
          <w:rFonts w:ascii="Consolas" w:hAnsi="Consolas"/>
          <w:b/>
          <w:bCs/>
          <w:noProof/>
          <w:kern w:val="32"/>
          <w:sz w:val="22"/>
        </w:rPr>
        <w:t>int</w:t>
      </w:r>
      <w:r w:rsidRPr="00D759EF">
        <w:t xml:space="preserve">. The parameter list consists of two elements – the variables </w:t>
      </w:r>
      <w:r w:rsidRPr="00D759EF">
        <w:rPr>
          <w:rFonts w:ascii="Consolas" w:hAnsi="Consolas"/>
          <w:b/>
          <w:bCs/>
          <w:noProof/>
          <w:kern w:val="32"/>
          <w:sz w:val="22"/>
        </w:rPr>
        <w:t>number1</w:t>
      </w:r>
      <w:r w:rsidRPr="00D759EF">
        <w:t xml:space="preserve"> and </w:t>
      </w:r>
      <w:r w:rsidRPr="00D759EF">
        <w:rPr>
          <w:rFonts w:ascii="Consolas" w:hAnsi="Consolas"/>
          <w:b/>
          <w:bCs/>
          <w:noProof/>
          <w:kern w:val="32"/>
          <w:sz w:val="22"/>
        </w:rPr>
        <w:t>number2</w:t>
      </w:r>
      <w:r w:rsidRPr="00D759EF">
        <w:t>. Accordingly, the return value is the sum of the two parameters as a result.</w:t>
      </w:r>
    </w:p>
    <w:p w14:paraId="5948EEF1" w14:textId="77777777" w:rsidR="00371D15" w:rsidRPr="00D759EF" w:rsidRDefault="00371D15" w:rsidP="00371D15">
      <w:pPr>
        <w:pStyle w:val="Heading2"/>
      </w:pPr>
      <w:bookmarkStart w:id="1161" w:name="_Toc370673167"/>
      <w:r w:rsidRPr="00D759EF">
        <w:t>Accessing Non-Static Data of the Class</w:t>
      </w:r>
      <w:bookmarkEnd w:id="1161"/>
    </w:p>
    <w:p w14:paraId="5E03782E" w14:textId="1CAE8E05" w:rsidR="00371D15" w:rsidRPr="002959F9" w:rsidRDefault="00371D15" w:rsidP="00371D15">
      <w:r w:rsidRPr="00D759EF">
        <w:t xml:space="preserve">In </w:t>
      </w:r>
      <w:r w:rsidRPr="00D759EF">
        <w:rPr>
          <w:noProof/>
        </w:rPr>
        <w:t>"</w:t>
      </w:r>
      <w:r w:rsidR="00A6273F" w:rsidRPr="00D759EF">
        <w:fldChar w:fldCharType="begin"/>
      </w:r>
      <w:r w:rsidR="00A6273F" w:rsidRPr="00D759EF">
        <w:instrText xml:space="preserve"> HYPERLINK \l "Chapter_11_Creating_and_Using_Objects" </w:instrText>
      </w:r>
      <w:r w:rsidR="00A6273F" w:rsidRPr="00D759EF">
        <w:rPr>
          <w:rPrChange w:id="1162" w:author="Hans Zijlstra" w:date="2017-06-24T11:23:00Z">
            <w:rPr>
              <w:rStyle w:val="Hyperlink"/>
              <w:noProof/>
            </w:rPr>
          </w:rPrChange>
        </w:rPr>
        <w:fldChar w:fldCharType="separate"/>
      </w:r>
      <w:r w:rsidRPr="00D759EF">
        <w:rPr>
          <w:rStyle w:val="Hyperlink"/>
          <w:noProof/>
        </w:rPr>
        <w:t>Creating and Using Objects</w:t>
      </w:r>
      <w:r w:rsidR="00A6273F" w:rsidRPr="00D759EF">
        <w:rPr>
          <w:rStyle w:val="Hyperlink"/>
          <w:noProof/>
        </w:rPr>
        <w:fldChar w:fldCharType="end"/>
      </w:r>
      <w:r w:rsidRPr="00D759EF">
        <w:rPr>
          <w:noProof/>
        </w:rPr>
        <w:t>",</w:t>
      </w:r>
      <w:r w:rsidRPr="00D759EF">
        <w:t xml:space="preserve"> we have discussed how </w:t>
      </w:r>
      <w:del w:id="1163" w:author="Hans Zijlstra" w:date="2017-06-11T21:36:00Z">
        <w:r w:rsidRPr="00D759EF" w:rsidDel="003B31FF">
          <w:delText xml:space="preserve">based on </w:delText>
        </w:r>
      </w:del>
      <w:r w:rsidRPr="00D759EF">
        <w:t xml:space="preserve">the "dot" operator </w:t>
      </w:r>
      <w:del w:id="1164" w:author="Hans Zijlstra" w:date="2017-06-11T21:36:00Z">
        <w:r w:rsidRPr="00D759EF" w:rsidDel="003B31FF">
          <w:delText>we can access</w:delText>
        </w:r>
      </w:del>
      <w:ins w:id="1165" w:author="Hans Zijlstra" w:date="2017-06-11T21:36:00Z">
        <w:r w:rsidRPr="00011129">
          <w:t>allows</w:t>
        </w:r>
      </w:ins>
      <w:ins w:id="1166" w:author="Hans Zijlstra" w:date="2017-06-11T21:37:00Z">
        <w:r w:rsidRPr="00011129">
          <w:t xml:space="preserve"> a</w:t>
        </w:r>
      </w:ins>
      <w:ins w:id="1167" w:author="Hans Zijlstra" w:date="2017-06-11T21:50:00Z">
        <w:r w:rsidRPr="00011129">
          <w:t>cc</w:t>
        </w:r>
      </w:ins>
      <w:ins w:id="1168" w:author="Hans Zijlstra" w:date="2017-06-11T21:37:00Z">
        <w:r w:rsidRPr="00011129">
          <w:t>essing</w:t>
        </w:r>
      </w:ins>
      <w:r w:rsidRPr="00011129">
        <w:t xml:space="preserve"> fields </w:t>
      </w:r>
      <w:del w:id="1169" w:author="Hans Zijlstra" w:date="2017-06-11T21:37:00Z">
        <w:r w:rsidRPr="00011129" w:rsidDel="003B31FF">
          <w:delText>and to call the</w:delText>
        </w:r>
      </w:del>
      <w:ins w:id="1170" w:author="Hans Zijlstra" w:date="2017-06-16T09:28:00Z">
        <w:r w:rsidR="00874689" w:rsidRPr="00011129">
          <w:t xml:space="preserve">and </w:t>
        </w:r>
      </w:ins>
      <w:ins w:id="1171" w:author="Hans Zijlstra" w:date="2017-06-11T21:37:00Z">
        <w:r w:rsidRPr="00011129">
          <w:t>calling</w:t>
        </w:r>
      </w:ins>
      <w:r w:rsidRPr="00011129">
        <w:t xml:space="preserve"> methods of a </w:t>
      </w:r>
      <w:del w:id="1172" w:author="Hans Zijlstra" w:date="2017-06-11T21:37:00Z">
        <w:r w:rsidRPr="004269D5" w:rsidDel="003B31FF">
          <w:delText xml:space="preserve">given </w:delText>
        </w:r>
      </w:del>
      <w:r w:rsidRPr="004269D5">
        <w:t xml:space="preserve">class. Now, let’s </w:t>
      </w:r>
      <w:r w:rsidRPr="004269D5">
        <w:lastRenderedPageBreak/>
        <w:t>recall how we use conventi</w:t>
      </w:r>
      <w:r w:rsidRPr="00AA044A">
        <w:t xml:space="preserve">onal non-static methods of a </w:t>
      </w:r>
      <w:del w:id="1173" w:author="Hans Zijlstra" w:date="2017-06-11T21:38:00Z">
        <w:r w:rsidRPr="00AA044A" w:rsidDel="003B31FF">
          <w:delText xml:space="preserve">given </w:delText>
        </w:r>
      </w:del>
      <w:r w:rsidRPr="00AA044A">
        <w:t xml:space="preserve">class, i.e. the methods </w:t>
      </w:r>
      <w:del w:id="1174" w:author="Hans Zijlstra" w:date="2017-06-11T21:38:00Z">
        <w:r w:rsidRPr="00AA044A" w:rsidDel="003B31FF">
          <w:delText>do not have</w:delText>
        </w:r>
      </w:del>
      <w:ins w:id="1175" w:author="Hans Zijlstra" w:date="2017-06-11T21:38:00Z">
        <w:r w:rsidRPr="002959F9">
          <w:t>without</w:t>
        </w:r>
      </w:ins>
      <w:r w:rsidRPr="002959F9">
        <w:t xml:space="preserve"> the modifier </w:t>
      </w:r>
      <w:r w:rsidRPr="002959F9">
        <w:rPr>
          <w:rFonts w:ascii="Consolas" w:hAnsi="Consolas"/>
          <w:b/>
          <w:bCs/>
          <w:noProof/>
          <w:kern w:val="32"/>
          <w:sz w:val="22"/>
        </w:rPr>
        <w:t>static</w:t>
      </w:r>
      <w:r w:rsidRPr="002959F9">
        <w:t xml:space="preserve"> in </w:t>
      </w:r>
      <w:del w:id="1176" w:author="Hans Zijlstra" w:date="2017-06-11T21:39:00Z">
        <w:r w:rsidRPr="002959F9" w:rsidDel="003B31FF">
          <w:delText xml:space="preserve">theirs </w:delText>
        </w:r>
      </w:del>
      <w:ins w:id="1177" w:author="Hans Zijlstra" w:date="2017-06-11T21:39:00Z">
        <w:r w:rsidRPr="002959F9">
          <w:t xml:space="preserve">their </w:t>
        </w:r>
      </w:ins>
      <w:r w:rsidRPr="002959F9">
        <w:t>declaration.</w:t>
      </w:r>
    </w:p>
    <w:p w14:paraId="46265461" w14:textId="77777777" w:rsidR="00371D15" w:rsidRPr="00977A5E" w:rsidRDefault="00371D15" w:rsidP="00371D15">
      <w:pPr>
        <w:spacing w:after="120"/>
      </w:pPr>
      <w:del w:id="1178" w:author="Hans Zijlstra" w:date="2017-06-11T21:39:00Z">
        <w:r w:rsidRPr="00977A5E" w:rsidDel="003B31FF">
          <w:delText>E.g. let’s have</w:delText>
        </w:r>
      </w:del>
      <w:ins w:id="1179" w:author="Hans Zijlstra" w:date="2017-06-11T21:39:00Z">
        <w:r w:rsidRPr="00977A5E">
          <w:t>Conside</w:t>
        </w:r>
      </w:ins>
      <w:ins w:id="1180" w:author="Hans Zijlstra" w:date="2017-06-11T21:40:00Z">
        <w:r w:rsidRPr="00977A5E">
          <w:t>r</w:t>
        </w:r>
      </w:ins>
      <w:r w:rsidRPr="00977A5E">
        <w:t xml:space="preserve"> the class </w:t>
      </w:r>
      <w:r w:rsidRPr="00977A5E">
        <w:rPr>
          <w:rFonts w:ascii="Consolas" w:hAnsi="Consolas"/>
          <w:b/>
          <w:bCs/>
          <w:noProof/>
          <w:kern w:val="32"/>
          <w:sz w:val="22"/>
        </w:rPr>
        <w:t>Dog</w:t>
      </w:r>
      <w:r w:rsidRPr="00977A5E">
        <w:t xml:space="preserve"> with the field </w:t>
      </w:r>
      <w:r w:rsidRPr="00977A5E">
        <w:rPr>
          <w:rFonts w:ascii="Consolas" w:hAnsi="Consolas"/>
          <w:b/>
          <w:bCs/>
          <w:noProof/>
          <w:kern w:val="32"/>
          <w:sz w:val="22"/>
        </w:rPr>
        <w:t>age</w:t>
      </w:r>
      <w:r w:rsidRPr="00977A5E">
        <w:t xml:space="preserve">. To print the value of this field we need to create a </w:t>
      </w:r>
      <w:r w:rsidRPr="00977A5E">
        <w:rPr>
          <w:rFonts w:ascii="Consolas" w:hAnsi="Consolas"/>
          <w:b/>
          <w:bCs/>
          <w:noProof/>
          <w:kern w:val="32"/>
          <w:sz w:val="22"/>
        </w:rPr>
        <w:t>Dog</w:t>
      </w:r>
      <w:r w:rsidRPr="00977A5E">
        <w:t xml:space="preserve"> instance and </w:t>
      </w:r>
      <w:ins w:id="1181" w:author="Hans Zijlstra" w:date="2017-06-11T21:40:00Z">
        <w:r w:rsidRPr="00977A5E">
          <w:t xml:space="preserve">then </w:t>
        </w:r>
      </w:ins>
      <w:r w:rsidRPr="00977A5E">
        <w:t>access the field of this instance via a “dot” notation:</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6CF98687" w14:textId="77777777" w:rsidTr="00563712">
        <w:tc>
          <w:tcPr>
            <w:tcW w:w="7970" w:type="dxa"/>
            <w:tcBorders>
              <w:top w:val="single" w:sz="4" w:space="0" w:color="auto"/>
              <w:left w:val="single" w:sz="4" w:space="0" w:color="auto"/>
              <w:bottom w:val="single" w:sz="4" w:space="0" w:color="auto"/>
              <w:right w:val="single" w:sz="4" w:space="0" w:color="auto"/>
            </w:tcBorders>
          </w:tcPr>
          <w:p w14:paraId="477FD4A5" w14:textId="77777777" w:rsidR="00371D15" w:rsidRPr="00D759EF" w:rsidRDefault="00371D15" w:rsidP="00563712">
            <w:pPr>
              <w:autoSpaceDE w:val="0"/>
              <w:autoSpaceDN w:val="0"/>
              <w:adjustRightInd w:val="0"/>
              <w:spacing w:before="0"/>
              <w:jc w:val="left"/>
              <w:rPr>
                <w:rFonts w:ascii="Consolas" w:hAnsi="Consolas"/>
                <w:noProof/>
                <w:sz w:val="22"/>
              </w:rPr>
            </w:pPr>
            <w:r w:rsidRPr="0028675A">
              <w:rPr>
                <w:rFonts w:ascii="Consolas" w:hAnsi="Consolas" w:cs="Courier New"/>
                <w:noProof/>
                <w:color w:val="0000FF"/>
                <w:sz w:val="22"/>
              </w:rPr>
              <w:t>public</w:t>
            </w:r>
            <w:r w:rsidRPr="00D759EF">
              <w:rPr>
                <w:rFonts w:ascii="Consolas" w:hAnsi="Consolas"/>
                <w:noProof/>
                <w:sz w:val="22"/>
              </w:rPr>
              <w:t xml:space="preserve"> </w:t>
            </w:r>
            <w:r w:rsidRPr="00D759EF">
              <w:rPr>
                <w:rFonts w:ascii="Consolas" w:hAnsi="Consolas" w:cs="Courier New"/>
                <w:noProof/>
                <w:color w:val="0000FF"/>
                <w:sz w:val="22"/>
              </w:rPr>
              <w:t>class</w:t>
            </w:r>
            <w:r w:rsidRPr="00D759EF">
              <w:rPr>
                <w:rFonts w:ascii="Consolas" w:hAnsi="Consolas"/>
                <w:noProof/>
                <w:sz w:val="22"/>
              </w:rPr>
              <w:t xml:space="preserve"> </w:t>
            </w:r>
            <w:r w:rsidRPr="00D759EF">
              <w:rPr>
                <w:rFonts w:ascii="Consolas" w:hAnsi="Consolas"/>
                <w:color w:val="2B91AF"/>
                <w:sz w:val="22"/>
              </w:rPr>
              <w:t>Dog</w:t>
            </w:r>
          </w:p>
          <w:p w14:paraId="0E0D9BC1"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p w14:paraId="3B1CFE79"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int</w:t>
            </w:r>
            <w:r w:rsidRPr="00D759EF">
              <w:rPr>
                <w:rFonts w:ascii="Consolas" w:hAnsi="Consolas"/>
                <w:noProof/>
                <w:sz w:val="22"/>
              </w:rPr>
              <w:t xml:space="preserve"> age = </w:t>
            </w:r>
            <w:r w:rsidRPr="00D759EF">
              <w:rPr>
                <w:rFonts w:ascii="Consolas" w:hAnsi="Consolas" w:cs="Courier New"/>
                <w:noProof/>
                <w:color w:val="A31515"/>
                <w:sz w:val="22"/>
              </w:rPr>
              <w:t>2</w:t>
            </w:r>
            <w:r w:rsidRPr="00D759EF">
              <w:rPr>
                <w:rFonts w:ascii="Consolas" w:hAnsi="Consolas"/>
                <w:noProof/>
                <w:sz w:val="22"/>
              </w:rPr>
              <w:t>;</w:t>
            </w:r>
          </w:p>
          <w:p w14:paraId="625B4D1C"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63AA0D40"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static</w:t>
            </w:r>
            <w:r w:rsidRPr="00D759EF">
              <w:rPr>
                <w:rFonts w:ascii="Consolas" w:hAnsi="Consolas"/>
                <w:noProof/>
                <w:sz w:val="22"/>
              </w:rPr>
              <w:t xml:space="preserve"> </w:t>
            </w:r>
            <w:r w:rsidRPr="00D759EF">
              <w:rPr>
                <w:rFonts w:ascii="Consolas" w:hAnsi="Consolas" w:cs="Courier New"/>
                <w:noProof/>
                <w:color w:val="0000FF"/>
                <w:sz w:val="22"/>
              </w:rPr>
              <w:t>void</w:t>
            </w:r>
            <w:r w:rsidRPr="00D759EF">
              <w:rPr>
                <w:rFonts w:ascii="Consolas" w:hAnsi="Consolas"/>
                <w:noProof/>
                <w:sz w:val="22"/>
              </w:rPr>
              <w:t xml:space="preserve"> Main()</w:t>
            </w:r>
          </w:p>
          <w:p w14:paraId="0DCB478A"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4A843334"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color w:val="2B91AF"/>
                <w:sz w:val="22"/>
              </w:rPr>
              <w:t>Dog</w:t>
            </w:r>
            <w:r w:rsidRPr="00D759EF">
              <w:rPr>
                <w:rFonts w:ascii="Consolas" w:hAnsi="Consolas"/>
                <w:noProof/>
                <w:sz w:val="22"/>
              </w:rPr>
              <w:t xml:space="preserve"> dog = </w:t>
            </w:r>
            <w:r w:rsidRPr="00D759EF">
              <w:rPr>
                <w:rFonts w:ascii="Consolas" w:hAnsi="Consolas" w:cs="Courier New"/>
                <w:noProof/>
                <w:color w:val="0000FF"/>
                <w:sz w:val="22"/>
              </w:rPr>
              <w:t>new</w:t>
            </w:r>
            <w:r w:rsidRPr="00D759EF">
              <w:rPr>
                <w:rFonts w:ascii="Consolas" w:hAnsi="Consolas"/>
                <w:noProof/>
                <w:sz w:val="22"/>
              </w:rPr>
              <w:t xml:space="preserve"> </w:t>
            </w:r>
            <w:proofErr w:type="gramStart"/>
            <w:r w:rsidRPr="00D759EF">
              <w:rPr>
                <w:rFonts w:ascii="Consolas" w:hAnsi="Consolas"/>
                <w:color w:val="2B91AF"/>
                <w:sz w:val="22"/>
              </w:rPr>
              <w:t>Dog</w:t>
            </w:r>
            <w:r w:rsidRPr="00D759EF">
              <w:rPr>
                <w:rFonts w:ascii="Consolas" w:hAnsi="Consolas"/>
                <w:noProof/>
                <w:sz w:val="22"/>
              </w:rPr>
              <w:t>(</w:t>
            </w:r>
            <w:proofErr w:type="gramEnd"/>
            <w:r w:rsidRPr="00D759EF">
              <w:rPr>
                <w:rFonts w:ascii="Consolas" w:hAnsi="Consolas"/>
                <w:noProof/>
                <w:sz w:val="22"/>
              </w:rPr>
              <w:t>);</w:t>
            </w:r>
          </w:p>
          <w:p w14:paraId="4CAD22F6"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t>Console.WriteLine(</w:t>
            </w:r>
            <w:r w:rsidRPr="00D759EF">
              <w:rPr>
                <w:rFonts w:ascii="Consolas" w:hAnsi="Consolas" w:cs="Courier New"/>
                <w:noProof/>
                <w:color w:val="A31515"/>
                <w:sz w:val="22"/>
              </w:rPr>
              <w:t>"Dog's age is: "</w:t>
            </w:r>
            <w:r w:rsidRPr="00D759EF">
              <w:rPr>
                <w:rFonts w:ascii="Consolas" w:hAnsi="Consolas"/>
                <w:noProof/>
                <w:sz w:val="22"/>
              </w:rPr>
              <w:t xml:space="preserve"> + dog.age);</w:t>
            </w:r>
          </w:p>
          <w:p w14:paraId="292325BD"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446B8C7E"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tc>
      </w:tr>
    </w:tbl>
    <w:p w14:paraId="3BAAD132" w14:textId="77777777" w:rsidR="00371D15" w:rsidRPr="00D759EF" w:rsidRDefault="00371D15" w:rsidP="00371D15">
      <w:pPr>
        <w:spacing w:after="120"/>
      </w:pPr>
      <w:r w:rsidRPr="00D759EF">
        <w:t>The result will be:</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57F52B2D" w14:textId="77777777" w:rsidTr="00563712">
        <w:tc>
          <w:tcPr>
            <w:tcW w:w="7970" w:type="dxa"/>
            <w:tcBorders>
              <w:top w:val="single" w:sz="4" w:space="0" w:color="auto"/>
              <w:left w:val="single" w:sz="4" w:space="0" w:color="auto"/>
              <w:bottom w:val="single" w:sz="4" w:space="0" w:color="auto"/>
              <w:right w:val="single" w:sz="4" w:space="0" w:color="auto"/>
            </w:tcBorders>
          </w:tcPr>
          <w:p w14:paraId="23283139" w14:textId="77777777" w:rsidR="00371D15" w:rsidRPr="00D759EF" w:rsidRDefault="00371D15" w:rsidP="00563712">
            <w:pPr>
              <w:spacing w:before="0"/>
              <w:rPr>
                <w:rFonts w:ascii="Consolas" w:hAnsi="Consolas" w:cs="Courier New"/>
                <w:color w:val="000000"/>
                <w:sz w:val="22"/>
              </w:rPr>
            </w:pPr>
            <w:r w:rsidRPr="00D759EF">
              <w:rPr>
                <w:rFonts w:ascii="Consolas" w:hAnsi="Consolas" w:cs="Courier New"/>
                <w:color w:val="000000"/>
                <w:sz w:val="22"/>
              </w:rPr>
              <w:t>Dog's age is: 2</w:t>
            </w:r>
          </w:p>
        </w:tc>
      </w:tr>
    </w:tbl>
    <w:p w14:paraId="73864485" w14:textId="77777777" w:rsidR="00371D15" w:rsidRPr="00D759EF" w:rsidRDefault="00371D15" w:rsidP="00371D15">
      <w:pPr>
        <w:pStyle w:val="Heading3"/>
      </w:pPr>
      <w:r w:rsidRPr="00D759EF">
        <w:t>Accessing Non-Static Fields from Non-Static Method</w:t>
      </w:r>
    </w:p>
    <w:p w14:paraId="00FFA718" w14:textId="77777777" w:rsidR="00371D15" w:rsidRPr="00D759EF" w:rsidRDefault="00371D15" w:rsidP="00371D15">
      <w:pPr>
        <w:spacing w:after="120"/>
      </w:pPr>
      <w:del w:id="1182" w:author="Hans Zijlstra" w:date="2017-06-11T21:48:00Z">
        <w:r w:rsidRPr="00D759EF" w:rsidDel="004A6DBE">
          <w:delText xml:space="preserve">The access to the </w:delText>
        </w:r>
      </w:del>
      <w:ins w:id="1183" w:author="Hans Zijlstra" w:date="2017-06-11T21:48:00Z">
        <w:r w:rsidRPr="00D759EF">
          <w:t xml:space="preserve">The </w:t>
        </w:r>
      </w:ins>
      <w:r w:rsidRPr="00D759EF">
        <w:t xml:space="preserve">value of </w:t>
      </w:r>
      <w:del w:id="1184" w:author="Hans Zijlstra" w:date="2017-06-11T21:49:00Z">
        <w:r w:rsidRPr="00D759EF" w:rsidDel="004A6DBE">
          <w:delText>one</w:delText>
        </w:r>
      </w:del>
      <w:del w:id="1185" w:author="Hans Zijlstra" w:date="2017-06-24T13:16:00Z">
        <w:r w:rsidRPr="00D759EF" w:rsidDel="00CF240E">
          <w:delText xml:space="preserve"> </w:delText>
        </w:r>
      </w:del>
      <w:ins w:id="1186" w:author="Hans Zijlstra" w:date="2017-06-11T21:49:00Z">
        <w:r w:rsidRPr="00D759EF">
          <w:t xml:space="preserve">a </w:t>
        </w:r>
      </w:ins>
      <w:r w:rsidRPr="00D759EF">
        <w:t xml:space="preserve">field can be </w:t>
      </w:r>
      <w:del w:id="1187" w:author="Hans Zijlstra" w:date="2017-06-11T21:50:00Z">
        <w:r w:rsidRPr="00D759EF" w:rsidDel="004A6DBE">
          <w:delText>don</w:delText>
        </w:r>
      </w:del>
      <w:del w:id="1188" w:author="Hans Zijlstra" w:date="2017-06-11T21:49:00Z">
        <w:r w:rsidRPr="00D759EF" w:rsidDel="004A6DBE">
          <w:delText>e</w:delText>
        </w:r>
      </w:del>
      <w:del w:id="1189" w:author="Hans Zijlstra" w:date="2017-06-24T13:16:00Z">
        <w:r w:rsidRPr="00D759EF" w:rsidDel="00CF240E">
          <w:delText xml:space="preserve"> </w:delText>
        </w:r>
      </w:del>
      <w:ins w:id="1190" w:author="Hans Zijlstra" w:date="2017-06-11T21:50:00Z">
        <w:r w:rsidRPr="00D759EF">
          <w:t xml:space="preserve">accessed </w:t>
        </w:r>
      </w:ins>
      <w:r w:rsidRPr="00D759EF">
        <w:t xml:space="preserve">via the “dot” notation (as in the last example </w:t>
      </w:r>
      <w:r w:rsidRPr="00D759EF">
        <w:rPr>
          <w:rFonts w:ascii="Consolas" w:hAnsi="Consolas"/>
          <w:b/>
          <w:bCs/>
          <w:noProof/>
          <w:kern w:val="32"/>
          <w:sz w:val="22"/>
        </w:rPr>
        <w:t>dog.age</w:t>
      </w:r>
      <w:r w:rsidRPr="00D759EF">
        <w:t xml:space="preserve">), or via a method or property. Now, let’s create in the class </w:t>
      </w:r>
      <w:r w:rsidRPr="00D759EF">
        <w:rPr>
          <w:rFonts w:ascii="Consolas" w:hAnsi="Consolas"/>
          <w:b/>
          <w:bCs/>
          <w:noProof/>
          <w:kern w:val="32"/>
          <w:sz w:val="22"/>
        </w:rPr>
        <w:t>Dog</w:t>
      </w:r>
      <w:r w:rsidRPr="00D759EF">
        <w:t xml:space="preserve"> a method, which will return the value of </w:t>
      </w:r>
      <w:r w:rsidRPr="00D759EF">
        <w:rPr>
          <w:rFonts w:ascii="Consolas" w:hAnsi="Consolas"/>
          <w:b/>
          <w:bCs/>
          <w:noProof/>
          <w:kern w:val="32"/>
          <w:sz w:val="22"/>
        </w:rPr>
        <w:t>age</w:t>
      </w:r>
      <w:r w:rsidRPr="00D759EF">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693E1070" w14:textId="77777777" w:rsidTr="00563712">
        <w:tc>
          <w:tcPr>
            <w:tcW w:w="7970" w:type="dxa"/>
            <w:tcBorders>
              <w:top w:val="single" w:sz="4" w:space="0" w:color="auto"/>
              <w:left w:val="single" w:sz="4" w:space="0" w:color="auto"/>
              <w:bottom w:val="single" w:sz="4" w:space="0" w:color="auto"/>
              <w:right w:val="single" w:sz="4" w:space="0" w:color="auto"/>
            </w:tcBorders>
          </w:tcPr>
          <w:p w14:paraId="6AB9F219"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FF"/>
                <w:sz w:val="22"/>
                <w:lang w:eastAsia="es-ES"/>
              </w:rPr>
              <w:t>public</w:t>
            </w:r>
            <w:r w:rsidRPr="00D759EF">
              <w:rPr>
                <w:rFonts w:ascii="Consolas" w:hAnsi="Consolas"/>
                <w:noProof/>
                <w:sz w:val="22"/>
              </w:rPr>
              <w:t xml:space="preserve"> </w:t>
            </w:r>
            <w:r w:rsidRPr="00D759EF">
              <w:rPr>
                <w:rFonts w:ascii="Consolas" w:hAnsi="Consolas" w:cs="Courier New"/>
                <w:noProof/>
                <w:color w:val="0000FF"/>
                <w:sz w:val="22"/>
                <w:lang w:eastAsia="es-ES"/>
              </w:rPr>
              <w:t>int</w:t>
            </w:r>
            <w:r w:rsidRPr="00D759EF">
              <w:rPr>
                <w:rFonts w:ascii="Consolas" w:hAnsi="Consolas"/>
                <w:noProof/>
                <w:sz w:val="22"/>
              </w:rPr>
              <w:t xml:space="preserve"> GetAge()</w:t>
            </w:r>
          </w:p>
          <w:p w14:paraId="7A8993A1"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r w:rsidRPr="00D759EF">
              <w:rPr>
                <w:rFonts w:ascii="Consolas" w:hAnsi="Consolas" w:cs="Courier New"/>
                <w:noProof/>
                <w:sz w:val="22"/>
                <w:lang w:eastAsia="es-ES"/>
              </w:rPr>
              <w:t>{</w:t>
            </w:r>
          </w:p>
          <w:p w14:paraId="0AF17809"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lang w:eastAsia="es-ES"/>
              </w:rPr>
              <w:t>return</w:t>
            </w:r>
            <w:r w:rsidRPr="00D759EF">
              <w:rPr>
                <w:rFonts w:ascii="Consolas" w:hAnsi="Consolas"/>
                <w:noProof/>
                <w:sz w:val="22"/>
              </w:rPr>
              <w:t xml:space="preserve"> </w:t>
            </w:r>
            <w:r w:rsidRPr="00D759EF">
              <w:rPr>
                <w:rFonts w:ascii="Consolas" w:hAnsi="Consolas" w:cs="Courier New"/>
                <w:noProof/>
                <w:color w:val="0000FF"/>
                <w:sz w:val="22"/>
                <w:lang w:eastAsia="es-ES"/>
              </w:rPr>
              <w:t>this</w:t>
            </w:r>
            <w:r w:rsidRPr="00D759EF">
              <w:rPr>
                <w:rFonts w:ascii="Consolas" w:hAnsi="Consolas"/>
                <w:noProof/>
                <w:sz w:val="22"/>
              </w:rPr>
              <w:t>.age;</w:t>
            </w:r>
          </w:p>
          <w:p w14:paraId="6C969E26"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r w:rsidRPr="00D759EF">
              <w:rPr>
                <w:rFonts w:ascii="Consolas" w:hAnsi="Consolas" w:cs="Courier New"/>
                <w:noProof/>
                <w:sz w:val="22"/>
                <w:lang w:eastAsia="es-ES"/>
              </w:rPr>
              <w:t>}</w:t>
            </w:r>
          </w:p>
        </w:tc>
      </w:tr>
    </w:tbl>
    <w:p w14:paraId="583C72F1" w14:textId="23C9A9E6" w:rsidR="00371D15" w:rsidRPr="00D759EF" w:rsidRDefault="00371D15" w:rsidP="00371D15">
      <w:pPr>
        <w:spacing w:after="120"/>
      </w:pPr>
      <w:r w:rsidRPr="00D759EF">
        <w:t>As we see, to access the value of the age field</w:t>
      </w:r>
      <w:del w:id="1191" w:author="Hans Zijlstra" w:date="2017-06-11T21:53:00Z">
        <w:r w:rsidRPr="00D759EF" w:rsidDel="0035255A">
          <w:delText>,</w:delText>
        </w:r>
      </w:del>
      <w:r w:rsidRPr="00D759EF">
        <w:t xml:space="preserve"> inside</w:t>
      </w:r>
      <w:del w:id="1192" w:author="Hans Zijlstra" w:date="2017-06-11T21:53:00Z">
        <w:r w:rsidRPr="00D759EF" w:rsidDel="0035255A">
          <w:delText>,</w:delText>
        </w:r>
      </w:del>
      <w:del w:id="1193" w:author="Hans Zijlstra" w:date="2017-06-24T13:17:00Z">
        <w:r w:rsidRPr="00D759EF" w:rsidDel="00CF240E">
          <w:delText xml:space="preserve"> </w:delText>
        </w:r>
      </w:del>
      <w:del w:id="1194" w:author="Hans Zijlstra" w:date="2017-06-11T21:54:00Z">
        <w:r w:rsidRPr="00D759EF" w:rsidDel="0035255A">
          <w:delText>fro</w:delText>
        </w:r>
      </w:del>
      <w:del w:id="1195" w:author="Hans Zijlstra" w:date="2017-06-11T21:53:00Z">
        <w:r w:rsidRPr="00D759EF" w:rsidDel="0035255A">
          <w:delText>m</w:delText>
        </w:r>
      </w:del>
      <w:r w:rsidRPr="00D759EF">
        <w:t xml:space="preserve"> the owner class, we use </w:t>
      </w:r>
      <w:r w:rsidRPr="00D759EF">
        <w:rPr>
          <w:b/>
        </w:rPr>
        <w:t xml:space="preserve">the reserved word </w:t>
      </w:r>
      <w:r w:rsidRPr="00D759EF">
        <w:rPr>
          <w:rFonts w:ascii="Consolas" w:hAnsi="Consolas"/>
          <w:b/>
          <w:bCs/>
          <w:noProof/>
          <w:kern w:val="32"/>
          <w:sz w:val="22"/>
        </w:rPr>
        <w:t>this</w:t>
      </w:r>
      <w:r w:rsidRPr="00D759EF">
        <w:t xml:space="preserve">. We know that the word </w:t>
      </w:r>
      <w:r w:rsidRPr="00D759EF">
        <w:rPr>
          <w:rFonts w:ascii="Consolas" w:hAnsi="Consolas"/>
          <w:b/>
          <w:bCs/>
          <w:noProof/>
          <w:kern w:val="32"/>
          <w:sz w:val="22"/>
        </w:rPr>
        <w:t>this</w:t>
      </w:r>
      <w:r w:rsidRPr="00D759EF">
        <w:t xml:space="preserve"> is a reference to the current object, in which the method resides. Therefore, in our example</w:t>
      </w:r>
      <w:del w:id="1196" w:author="Hans Zijlstra" w:date="2017-06-16T09:16:00Z">
        <w:r w:rsidRPr="00D759EF" w:rsidDel="00840FE1">
          <w:delText>,</w:delText>
        </w:r>
      </w:del>
      <w:r w:rsidRPr="00D759EF">
        <w:t xml:space="preserve"> with "</w:t>
      </w:r>
      <w:r w:rsidRPr="00D759EF">
        <w:rPr>
          <w:rFonts w:ascii="Consolas" w:hAnsi="Consolas"/>
          <w:b/>
          <w:bCs/>
          <w:noProof/>
          <w:kern w:val="32"/>
          <w:sz w:val="22"/>
        </w:rPr>
        <w:t>return this.age</w:t>
      </w:r>
      <w:r w:rsidRPr="00D759EF">
        <w:t>"</w:t>
      </w:r>
      <w:del w:id="1197" w:author="Hans Zijlstra" w:date="2017-06-16T09:16:00Z">
        <w:r w:rsidRPr="00D759EF" w:rsidDel="00840FE1">
          <w:delText>,</w:delText>
        </w:r>
      </w:del>
      <w:r w:rsidRPr="00D759EF">
        <w:t xml:space="preserve"> we say "from the current object (</w:t>
      </w:r>
      <w:r w:rsidRPr="00D759EF">
        <w:rPr>
          <w:rFonts w:ascii="Consolas" w:hAnsi="Consolas"/>
          <w:b/>
          <w:bCs/>
          <w:noProof/>
          <w:kern w:val="32"/>
          <w:sz w:val="22"/>
        </w:rPr>
        <w:t>this</w:t>
      </w:r>
      <w:r w:rsidRPr="00D759EF">
        <w:t>)</w:t>
      </w:r>
      <w:ins w:id="1198" w:author="Hans Zijlstra" w:date="2017-06-11T21:55:00Z">
        <w:r w:rsidRPr="00D759EF">
          <w:t>,</w:t>
        </w:r>
      </w:ins>
      <w:r w:rsidRPr="00D759EF">
        <w:t xml:space="preserve"> take (the use of the operator “dot”), the value of the field </w:t>
      </w:r>
      <w:r w:rsidRPr="00D759EF">
        <w:rPr>
          <w:rFonts w:ascii="Consolas" w:hAnsi="Consolas"/>
          <w:b/>
          <w:bCs/>
          <w:noProof/>
          <w:kern w:val="32"/>
          <w:sz w:val="22"/>
        </w:rPr>
        <w:t>age</w:t>
      </w:r>
      <w:r w:rsidRPr="00D759EF">
        <w:t xml:space="preserve">, and return it as result from the method (with the help of the reserved word </w:t>
      </w:r>
      <w:r w:rsidRPr="00D759EF">
        <w:rPr>
          <w:rFonts w:ascii="Consolas" w:hAnsi="Consolas"/>
          <w:b/>
          <w:bCs/>
          <w:noProof/>
          <w:kern w:val="32"/>
          <w:sz w:val="22"/>
        </w:rPr>
        <w:t>return</w:t>
      </w:r>
      <w:r w:rsidRPr="00D759EF">
        <w:t>). Then, instead</w:t>
      </w:r>
      <w:del w:id="1199" w:author="Hans Zijlstra" w:date="2017-06-11T22:00:00Z">
        <w:r w:rsidRPr="00D759EF" w:rsidDel="0035255A">
          <w:delText xml:space="preserve"> </w:delText>
        </w:r>
      </w:del>
      <w:del w:id="1200" w:author="Hans Zijlstra" w:date="2017-06-11T22:01:00Z">
        <w:r w:rsidRPr="00D759EF" w:rsidDel="0035255A">
          <w:delText>fro</w:delText>
        </w:r>
      </w:del>
      <w:del w:id="1201" w:author="Hans Zijlstra" w:date="2017-06-11T22:00:00Z">
        <w:r w:rsidRPr="00D759EF" w:rsidDel="0035255A">
          <w:delText xml:space="preserve">m the </w:delText>
        </w:r>
        <w:r w:rsidRPr="00D759EF" w:rsidDel="0035255A">
          <w:rPr>
            <w:rFonts w:ascii="Consolas" w:hAnsi="Consolas"/>
            <w:b/>
            <w:bCs/>
            <w:noProof/>
            <w:kern w:val="32"/>
            <w:sz w:val="22"/>
          </w:rPr>
          <w:delText>Main()</w:delText>
        </w:r>
        <w:r w:rsidRPr="00D759EF" w:rsidDel="0035255A">
          <w:delText xml:space="preserve"> method to</w:delText>
        </w:r>
      </w:del>
      <w:del w:id="1202" w:author="Hans Zijlstra" w:date="2017-06-11T22:01:00Z">
        <w:r w:rsidRPr="00D759EF" w:rsidDel="0035255A">
          <w:delText xml:space="preserve"> access</w:delText>
        </w:r>
      </w:del>
      <w:r w:rsidRPr="00D759EF">
        <w:t xml:space="preserve"> </w:t>
      </w:r>
      <w:ins w:id="1203" w:author="Hans Zijlstra" w:date="2017-06-11T22:01:00Z">
        <w:r w:rsidRPr="00D759EF">
          <w:t xml:space="preserve">of accessing </w:t>
        </w:r>
      </w:ins>
      <w:r w:rsidRPr="00D759EF">
        <w:t>the value</w:t>
      </w:r>
      <w:del w:id="1204" w:author="Hans Zijlstra" w:date="2017-06-16T09:31:00Z">
        <w:r w:rsidRPr="00D759EF" w:rsidDel="00874689">
          <w:delText>s</w:delText>
        </w:r>
      </w:del>
      <w:r w:rsidRPr="00D759EF">
        <w:t xml:space="preserve"> of the field </w:t>
      </w:r>
      <w:r w:rsidRPr="00D759EF">
        <w:rPr>
          <w:rFonts w:ascii="Consolas" w:hAnsi="Consolas"/>
          <w:b/>
          <w:bCs/>
          <w:noProof/>
          <w:kern w:val="32"/>
          <w:sz w:val="22"/>
        </w:rPr>
        <w:t>age</w:t>
      </w:r>
      <w:r w:rsidRPr="00D759EF">
        <w:t xml:space="preserve"> of the object </w:t>
      </w:r>
      <w:r w:rsidRPr="00D759EF">
        <w:rPr>
          <w:rFonts w:ascii="Consolas" w:hAnsi="Consolas"/>
          <w:b/>
          <w:bCs/>
          <w:noProof/>
          <w:kern w:val="32"/>
          <w:sz w:val="22"/>
        </w:rPr>
        <w:t>dog</w:t>
      </w:r>
      <w:ins w:id="1205" w:author="Hans Zijlstra" w:date="2017-06-11T22:02:00Z">
        <w:r w:rsidRPr="00D759EF">
          <w:rPr>
            <w:rFonts w:ascii="Consolas" w:hAnsi="Consolas"/>
            <w:bCs/>
            <w:noProof/>
            <w:kern w:val="32"/>
            <w:sz w:val="22"/>
          </w:rPr>
          <w:t xml:space="preserve"> </w:t>
        </w:r>
      </w:ins>
      <w:ins w:id="1206" w:author="Hans Zijlstra" w:date="2017-06-11T22:03:00Z">
        <w:r w:rsidRPr="00D759EF">
          <w:rPr>
            <w:rFonts w:ascii="Consolas" w:hAnsi="Consolas"/>
            <w:bCs/>
            <w:noProof/>
            <w:kern w:val="32"/>
            <w:sz w:val="22"/>
          </w:rPr>
          <w:t xml:space="preserve">from </w:t>
        </w:r>
      </w:ins>
      <w:ins w:id="1207" w:author="Hans Zijlstra" w:date="2017-06-11T22:02:00Z">
        <w:r w:rsidRPr="00D759EF">
          <w:rPr>
            <w:rFonts w:ascii="Consolas" w:hAnsi="Consolas"/>
            <w:bCs/>
            <w:noProof/>
            <w:kern w:val="32"/>
            <w:sz w:val="22"/>
          </w:rPr>
          <w:t xml:space="preserve">the </w:t>
        </w:r>
        <w:r w:rsidRPr="00D759EF">
          <w:rPr>
            <w:rFonts w:ascii="Consolas" w:hAnsi="Consolas"/>
            <w:b/>
            <w:bCs/>
            <w:noProof/>
            <w:kern w:val="32"/>
            <w:sz w:val="22"/>
          </w:rPr>
          <w:t>Main()</w:t>
        </w:r>
        <w:r w:rsidRPr="00D759EF">
          <w:rPr>
            <w:rFonts w:ascii="Consolas" w:hAnsi="Consolas"/>
            <w:bCs/>
            <w:noProof/>
            <w:kern w:val="32"/>
            <w:sz w:val="22"/>
          </w:rPr>
          <w:t xml:space="preserve"> method</w:t>
        </w:r>
      </w:ins>
      <w:r w:rsidRPr="00D759EF">
        <w:t xml:space="preserve">, we simple call the method </w:t>
      </w:r>
      <w:r w:rsidRPr="00D759EF">
        <w:rPr>
          <w:rFonts w:ascii="Consolas" w:hAnsi="Consolas"/>
          <w:b/>
          <w:bCs/>
          <w:noProof/>
          <w:kern w:val="32"/>
          <w:sz w:val="22"/>
        </w:rPr>
        <w:t>GetAge()</w:t>
      </w:r>
      <w:r w:rsidRPr="00D759EF">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764C3D19" w14:textId="77777777" w:rsidTr="00563712">
        <w:tc>
          <w:tcPr>
            <w:tcW w:w="7970" w:type="dxa"/>
            <w:tcBorders>
              <w:top w:val="single" w:sz="4" w:space="0" w:color="auto"/>
              <w:left w:val="single" w:sz="4" w:space="0" w:color="auto"/>
              <w:bottom w:val="single" w:sz="4" w:space="0" w:color="auto"/>
              <w:right w:val="single" w:sz="4" w:space="0" w:color="auto"/>
            </w:tcBorders>
          </w:tcPr>
          <w:p w14:paraId="22125E78" w14:textId="77777777" w:rsidR="00371D15" w:rsidRPr="00D759EF" w:rsidRDefault="00371D15" w:rsidP="00563712">
            <w:pPr>
              <w:autoSpaceDE w:val="0"/>
              <w:autoSpaceDN w:val="0"/>
              <w:adjustRightInd w:val="0"/>
              <w:spacing w:before="0"/>
              <w:jc w:val="left"/>
              <w:rPr>
                <w:rFonts w:ascii="Consolas" w:hAnsi="Consolas" w:cs="Courier New"/>
                <w:noProof/>
                <w:color w:val="0000FF"/>
                <w:sz w:val="22"/>
              </w:rPr>
            </w:pPr>
            <w:r w:rsidRPr="00D759EF">
              <w:rPr>
                <w:rFonts w:ascii="Consolas" w:hAnsi="Consolas" w:cs="Courier New"/>
                <w:noProof/>
                <w:color w:val="0000FF"/>
                <w:sz w:val="22"/>
              </w:rPr>
              <w:t>static</w:t>
            </w:r>
            <w:r w:rsidRPr="00D759EF">
              <w:rPr>
                <w:rFonts w:ascii="Consolas" w:hAnsi="Consolas"/>
                <w:noProof/>
                <w:sz w:val="22"/>
              </w:rPr>
              <w:t xml:space="preserve"> </w:t>
            </w:r>
            <w:r w:rsidRPr="00D759EF">
              <w:rPr>
                <w:rFonts w:ascii="Consolas" w:hAnsi="Consolas" w:cs="Courier New"/>
                <w:noProof/>
                <w:color w:val="0000FF"/>
                <w:sz w:val="22"/>
              </w:rPr>
              <w:t>void</w:t>
            </w:r>
            <w:r w:rsidRPr="00D759EF">
              <w:rPr>
                <w:rFonts w:ascii="Consolas" w:hAnsi="Consolas"/>
                <w:noProof/>
                <w:sz w:val="22"/>
              </w:rPr>
              <w:t xml:space="preserve"> Main()</w:t>
            </w:r>
          </w:p>
          <w:p w14:paraId="35BEF00B"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p w14:paraId="790BB6A7"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color w:val="2B91AF"/>
                <w:sz w:val="22"/>
              </w:rPr>
              <w:t>Dog</w:t>
            </w:r>
            <w:r w:rsidRPr="00D759EF">
              <w:rPr>
                <w:rFonts w:ascii="Consolas" w:hAnsi="Consolas"/>
                <w:noProof/>
                <w:sz w:val="22"/>
              </w:rPr>
              <w:t xml:space="preserve"> dog = </w:t>
            </w:r>
            <w:r w:rsidRPr="00D759EF">
              <w:rPr>
                <w:rFonts w:ascii="Consolas" w:hAnsi="Consolas" w:cs="Courier New"/>
                <w:noProof/>
                <w:color w:val="0000FF"/>
                <w:sz w:val="22"/>
              </w:rPr>
              <w:t>new</w:t>
            </w:r>
            <w:r w:rsidRPr="00D759EF">
              <w:rPr>
                <w:rFonts w:ascii="Consolas" w:hAnsi="Consolas"/>
                <w:noProof/>
                <w:sz w:val="22"/>
              </w:rPr>
              <w:t xml:space="preserve"> </w:t>
            </w:r>
            <w:r w:rsidRPr="00D759EF">
              <w:rPr>
                <w:rFonts w:ascii="Consolas" w:hAnsi="Consolas"/>
                <w:noProof/>
                <w:color w:val="2B91AF"/>
                <w:sz w:val="22"/>
              </w:rPr>
              <w:t>Dog</w:t>
            </w:r>
            <w:r w:rsidRPr="00D759EF">
              <w:rPr>
                <w:rFonts w:ascii="Consolas" w:hAnsi="Consolas"/>
                <w:noProof/>
                <w:sz w:val="22"/>
              </w:rPr>
              <w:t>();</w:t>
            </w:r>
          </w:p>
          <w:p w14:paraId="516B0AA5"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color w:val="2B91AF"/>
                <w:sz w:val="22"/>
              </w:rPr>
              <w:t>Console</w:t>
            </w:r>
            <w:r w:rsidRPr="00D759EF">
              <w:rPr>
                <w:rFonts w:ascii="Consolas" w:hAnsi="Consolas"/>
                <w:noProof/>
                <w:sz w:val="22"/>
              </w:rPr>
              <w:t>.WriteLine(</w:t>
            </w:r>
            <w:r w:rsidRPr="00D759EF">
              <w:rPr>
                <w:rFonts w:ascii="Consolas" w:hAnsi="Consolas" w:cs="Courier New"/>
                <w:noProof/>
                <w:color w:val="A31515"/>
                <w:sz w:val="22"/>
              </w:rPr>
              <w:t>"Dog's age is: "</w:t>
            </w:r>
            <w:r w:rsidRPr="00D759EF">
              <w:rPr>
                <w:rFonts w:ascii="Consolas" w:hAnsi="Consolas"/>
                <w:noProof/>
                <w:sz w:val="22"/>
              </w:rPr>
              <w:t xml:space="preserve"> + dog.GetAge());</w:t>
            </w:r>
          </w:p>
          <w:p w14:paraId="12843E07"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tc>
      </w:tr>
    </w:tbl>
    <w:p w14:paraId="65D0EEE0" w14:textId="77777777" w:rsidR="00371D15" w:rsidRPr="00D759EF" w:rsidRDefault="00371D15" w:rsidP="00371D15">
      <w:r w:rsidRPr="00D759EF">
        <w:t xml:space="preserve">The result of the execution </w:t>
      </w:r>
      <w:del w:id="1208" w:author="Hans Zijlstra" w:date="2017-06-11T22:04:00Z">
        <w:r w:rsidRPr="00D759EF" w:rsidDel="0057689F">
          <w:delText>based on</w:delText>
        </w:r>
      </w:del>
      <w:del w:id="1209" w:author="Hans Zijlstra" w:date="2017-06-24T13:18:00Z">
        <w:r w:rsidRPr="00D759EF" w:rsidDel="00CF240E">
          <w:delText xml:space="preserve"> </w:delText>
        </w:r>
      </w:del>
      <w:ins w:id="1210" w:author="Hans Zijlstra" w:date="2017-06-11T22:04:00Z">
        <w:r w:rsidRPr="00D759EF">
          <w:t xml:space="preserve">after </w:t>
        </w:r>
      </w:ins>
      <w:r w:rsidRPr="00D759EF">
        <w:t>the change will be the same.</w:t>
      </w:r>
    </w:p>
    <w:p w14:paraId="1B68FEE3" w14:textId="77777777" w:rsidR="00371D15" w:rsidRPr="00D759EF" w:rsidRDefault="00371D15" w:rsidP="00371D15">
      <w:pPr>
        <w:spacing w:after="120"/>
      </w:pPr>
      <w:commentRangeStart w:id="1211"/>
      <w:r w:rsidRPr="00D759EF">
        <w:t>Formally</w:t>
      </w:r>
      <w:commentRangeEnd w:id="1211"/>
      <w:r w:rsidR="00840FE1" w:rsidRPr="00D759EF">
        <w:rPr>
          <w:rStyle w:val="CommentReference"/>
        </w:rPr>
        <w:commentReference w:id="1211"/>
      </w:r>
      <w:r w:rsidRPr="00D759EF">
        <w:t xml:space="preserve">, the declaration of access to a field </w:t>
      </w:r>
      <w:ins w:id="1212" w:author="Hans Zijlstra" w:date="2017-06-11T22:04:00Z">
        <w:r w:rsidRPr="00D759EF">
          <w:t xml:space="preserve">within </w:t>
        </w:r>
      </w:ins>
      <w:del w:id="1213" w:author="Hans Zijlstra" w:date="2017-06-11T22:04:00Z">
        <w:r w:rsidRPr="00D759EF" w:rsidDel="0057689F">
          <w:delText>in</w:delText>
        </w:r>
      </w:del>
      <w:del w:id="1214" w:author="Hans Zijlstra" w:date="2017-06-24T13:19:00Z">
        <w:r w:rsidRPr="00D759EF" w:rsidDel="00CF240E">
          <w:delText xml:space="preserve"> </w:delText>
        </w:r>
      </w:del>
      <w:r w:rsidRPr="00D759EF">
        <w:t xml:space="preserve">the boundaries of a class </w:t>
      </w:r>
      <w:proofErr w:type="gramStart"/>
      <w:r w:rsidRPr="00D759EF">
        <w:t>is</w:t>
      </w:r>
      <w:proofErr w:type="gramEnd"/>
      <w:r w:rsidRPr="00D759EF">
        <w:t xml:space="preserve"> the following:</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7967C8C2" w14:textId="77777777" w:rsidTr="00563712">
        <w:tc>
          <w:tcPr>
            <w:tcW w:w="7970" w:type="dxa"/>
            <w:tcBorders>
              <w:top w:val="single" w:sz="4" w:space="0" w:color="auto"/>
              <w:left w:val="single" w:sz="4" w:space="0" w:color="auto"/>
              <w:bottom w:val="single" w:sz="4" w:space="0" w:color="auto"/>
              <w:right w:val="single" w:sz="4" w:space="0" w:color="auto"/>
            </w:tcBorders>
          </w:tcPr>
          <w:p w14:paraId="26071971" w14:textId="77777777" w:rsidR="00371D15" w:rsidRPr="00011129" w:rsidRDefault="00371D15" w:rsidP="00563712">
            <w:pPr>
              <w:autoSpaceDE w:val="0"/>
              <w:autoSpaceDN w:val="0"/>
              <w:adjustRightInd w:val="0"/>
              <w:spacing w:before="0"/>
              <w:jc w:val="left"/>
              <w:rPr>
                <w:rFonts w:ascii="Consolas" w:hAnsi="Consolas" w:cs="Courier New"/>
                <w:noProof/>
                <w:sz w:val="22"/>
              </w:rPr>
            </w:pPr>
            <w:r w:rsidRPr="00011129">
              <w:rPr>
                <w:rFonts w:ascii="Consolas" w:hAnsi="Consolas" w:cs="Courier New"/>
                <w:noProof/>
                <w:sz w:val="22"/>
              </w:rPr>
              <w:t>this.&lt;field_name&gt;</w:t>
            </w:r>
          </w:p>
        </w:tc>
      </w:tr>
    </w:tbl>
    <w:p w14:paraId="1D8DA9F9" w14:textId="4C87A0D8" w:rsidR="00371D15" w:rsidRPr="00D759EF" w:rsidRDefault="00371D15" w:rsidP="00371D15">
      <w:r w:rsidRPr="00D759EF">
        <w:lastRenderedPageBreak/>
        <w:t>Let’s emphasize</w:t>
      </w:r>
      <w:del w:id="1215" w:author="Hans Zijlstra" w:date="2017-06-11T22:04:00Z">
        <w:r w:rsidRPr="00D759EF" w:rsidDel="0057689F">
          <w:delText>,</w:delText>
        </w:r>
      </w:del>
      <w:r w:rsidRPr="00D759EF">
        <w:t xml:space="preserve"> that this access option is possible only from non-static code, i.e. method or </w:t>
      </w:r>
      <w:ins w:id="1216" w:author="Hans Zijlstra" w:date="2017-06-16T09:18:00Z">
        <w:r w:rsidR="00840FE1" w:rsidRPr="00D759EF">
          <w:t xml:space="preserve">code </w:t>
        </w:r>
      </w:ins>
      <w:r w:rsidRPr="00D759EF">
        <w:t xml:space="preserve">block, which is </w:t>
      </w:r>
      <w:ins w:id="1217" w:author="Hans Zijlstra" w:date="2017-06-16T09:18:00Z">
        <w:r w:rsidR="00840FE1" w:rsidRPr="00D759EF">
          <w:t xml:space="preserve">thus </w:t>
        </w:r>
      </w:ins>
      <w:r w:rsidRPr="00D759EF">
        <w:t xml:space="preserve">without </w:t>
      </w:r>
      <w:ins w:id="1218" w:author="Hans Zijlstra" w:date="2017-06-11T22:07:00Z">
        <w:r w:rsidRPr="00D759EF">
          <w:t xml:space="preserve">the </w:t>
        </w:r>
      </w:ins>
      <w:r w:rsidRPr="00D759EF">
        <w:rPr>
          <w:rFonts w:ascii="Consolas" w:hAnsi="Consolas"/>
          <w:b/>
          <w:bCs/>
          <w:noProof/>
          <w:kern w:val="32"/>
          <w:sz w:val="22"/>
        </w:rPr>
        <w:t xml:space="preserve">static </w:t>
      </w:r>
      <w:r w:rsidRPr="00D759EF">
        <w:rPr>
          <w:bCs/>
        </w:rPr>
        <w:t>modifier</w:t>
      </w:r>
      <w:r w:rsidRPr="00D759EF">
        <w:t>.</w:t>
      </w:r>
    </w:p>
    <w:p w14:paraId="5EBE73B9" w14:textId="6BAACC47" w:rsidR="00371D15" w:rsidRPr="00D759EF" w:rsidRDefault="00371D15" w:rsidP="00371D15">
      <w:pPr>
        <w:spacing w:after="120"/>
      </w:pPr>
      <w:del w:id="1219" w:author="Hans Zijlstra" w:date="2017-06-16T09:19:00Z">
        <w:r w:rsidRPr="00D759EF" w:rsidDel="00840FE1">
          <w:delText xml:space="preserve">Except </w:delText>
        </w:r>
      </w:del>
      <w:ins w:id="1220" w:author="Hans Zijlstra" w:date="2017-06-16T09:19:00Z">
        <w:r w:rsidR="00840FE1" w:rsidRPr="00D759EF">
          <w:t xml:space="preserve">Besides </w:t>
        </w:r>
      </w:ins>
      <w:r w:rsidRPr="00D759EF">
        <w:t xml:space="preserve">for </w:t>
      </w:r>
      <w:del w:id="1221" w:author="Hans Zijlstra" w:date="2017-06-16T09:19:00Z">
        <w:r w:rsidRPr="00D759EF" w:rsidDel="00840FE1">
          <w:delText>retrieving</w:delText>
        </w:r>
      </w:del>
      <w:ins w:id="1222" w:author="Hans Zijlstra" w:date="2017-06-16T09:19:00Z">
        <w:r w:rsidR="00840FE1" w:rsidRPr="00D759EF">
          <w:t>retrieval</w:t>
        </w:r>
      </w:ins>
      <w:r w:rsidRPr="00D759EF">
        <w:t xml:space="preserve"> of the value of </w:t>
      </w:r>
      <w:del w:id="1223" w:author="Hans Zijlstra" w:date="2017-06-11T22:07:00Z">
        <w:r w:rsidRPr="00D759EF" w:rsidDel="0057689F">
          <w:delText>one</w:delText>
        </w:r>
      </w:del>
      <w:del w:id="1224" w:author="Hans Zijlstra" w:date="2017-06-24T13:19:00Z">
        <w:r w:rsidRPr="00D759EF" w:rsidDel="00CF240E">
          <w:delText xml:space="preserve"> </w:delText>
        </w:r>
      </w:del>
      <w:ins w:id="1225" w:author="Hans Zijlstra" w:date="2017-06-11T22:07:00Z">
        <w:r w:rsidRPr="00D759EF">
          <w:t xml:space="preserve">a </w:t>
        </w:r>
      </w:ins>
      <w:r w:rsidRPr="00D759EF">
        <w:t xml:space="preserve">field, we can use the reserved word </w:t>
      </w:r>
      <w:r w:rsidRPr="00D759EF">
        <w:rPr>
          <w:rFonts w:ascii="Consolas" w:hAnsi="Consolas"/>
          <w:b/>
          <w:bCs/>
          <w:noProof/>
          <w:kern w:val="32"/>
          <w:sz w:val="22"/>
        </w:rPr>
        <w:t>this</w:t>
      </w:r>
      <w:r w:rsidRPr="00D759EF">
        <w:t xml:space="preserve"> for modification of the field.</w:t>
      </w:r>
    </w:p>
    <w:p w14:paraId="4B6A57DF" w14:textId="0B4EB3F1" w:rsidR="00371D15" w:rsidRPr="00D759EF" w:rsidRDefault="00371D15" w:rsidP="00371D15">
      <w:pPr>
        <w:spacing w:after="120"/>
      </w:pPr>
      <w:r w:rsidRPr="00D759EF">
        <w:t xml:space="preserve">E.g., let’s declare a method </w:t>
      </w:r>
      <w:r w:rsidRPr="00D759EF">
        <w:rPr>
          <w:rFonts w:ascii="Consolas" w:hAnsi="Consolas"/>
          <w:b/>
          <w:bCs/>
          <w:noProof/>
          <w:kern w:val="32"/>
          <w:sz w:val="22"/>
        </w:rPr>
        <w:t>MakeOlder()</w:t>
      </w:r>
      <w:r w:rsidRPr="00D759EF">
        <w:t>, which will be called every year on the date of the birthday of our pet</w:t>
      </w:r>
      <w:ins w:id="1226" w:author="Hans Zijlstra" w:date="2017-06-16T09:20:00Z">
        <w:r w:rsidR="00840FE1" w:rsidRPr="00D759EF">
          <w:t>,</w:t>
        </w:r>
      </w:ins>
      <w:r w:rsidRPr="00D759EF">
        <w:t xml:space="preserve"> </w:t>
      </w:r>
      <w:del w:id="1227" w:author="Hans Zijlstra" w:date="2017-06-16T09:20:00Z">
        <w:r w:rsidRPr="00D759EF" w:rsidDel="00840FE1">
          <w:delText xml:space="preserve">and this method will </w:delText>
        </w:r>
      </w:del>
      <w:ins w:id="1228" w:author="Hans Zijlstra" w:date="2017-06-16T09:33:00Z">
        <w:r w:rsidR="00874689" w:rsidRPr="00D759EF">
          <w:t>and then</w:t>
        </w:r>
      </w:ins>
      <w:ins w:id="1229" w:author="Hans Zijlstra" w:date="2017-06-16T09:20:00Z">
        <w:r w:rsidR="00840FE1" w:rsidRPr="00D759EF">
          <w:t xml:space="preserve"> </w:t>
        </w:r>
      </w:ins>
      <w:r w:rsidRPr="00D759EF">
        <w:t>increment</w:t>
      </w:r>
      <w:ins w:id="1230" w:author="Hans Zijlstra" w:date="2017-06-16T09:20:00Z">
        <w:r w:rsidR="00840FE1" w:rsidRPr="00D759EF">
          <w:t>s</w:t>
        </w:r>
      </w:ins>
      <w:r w:rsidRPr="00D759EF">
        <w:t xml:space="preserve"> the age with one year:</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55876DB2" w14:textId="77777777" w:rsidTr="00563712">
        <w:trPr>
          <w:trHeight w:val="538"/>
        </w:trPr>
        <w:tc>
          <w:tcPr>
            <w:tcW w:w="7970" w:type="dxa"/>
            <w:tcBorders>
              <w:top w:val="single" w:sz="4" w:space="0" w:color="auto"/>
              <w:left w:val="single" w:sz="4" w:space="0" w:color="auto"/>
              <w:bottom w:val="single" w:sz="4" w:space="0" w:color="auto"/>
              <w:right w:val="single" w:sz="4" w:space="0" w:color="auto"/>
            </w:tcBorders>
          </w:tcPr>
          <w:p w14:paraId="49B9F3C8"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FF"/>
                <w:sz w:val="22"/>
              </w:rPr>
              <w:t>public</w:t>
            </w:r>
            <w:r w:rsidRPr="00D759EF">
              <w:rPr>
                <w:rFonts w:ascii="Consolas" w:hAnsi="Consolas"/>
                <w:noProof/>
                <w:sz w:val="22"/>
              </w:rPr>
              <w:t xml:space="preserve"> </w:t>
            </w:r>
            <w:r w:rsidRPr="00D759EF">
              <w:rPr>
                <w:rFonts w:ascii="Consolas" w:hAnsi="Consolas" w:cs="Courier New"/>
                <w:noProof/>
                <w:color w:val="0000FF"/>
                <w:sz w:val="22"/>
              </w:rPr>
              <w:t>void</w:t>
            </w:r>
            <w:r w:rsidRPr="00D759EF">
              <w:rPr>
                <w:rFonts w:ascii="Consolas" w:hAnsi="Consolas"/>
                <w:noProof/>
                <w:sz w:val="22"/>
              </w:rPr>
              <w:t xml:space="preserve"> MakeOlder()</w:t>
            </w:r>
          </w:p>
          <w:p w14:paraId="7DCA1D77"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p w14:paraId="4DD947F4"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this</w:t>
            </w:r>
            <w:r w:rsidRPr="00D759EF">
              <w:rPr>
                <w:rFonts w:ascii="Consolas" w:hAnsi="Consolas"/>
                <w:noProof/>
                <w:sz w:val="22"/>
              </w:rPr>
              <w:t>.age++;</w:t>
            </w:r>
          </w:p>
          <w:p w14:paraId="23AA40DF" w14:textId="77777777" w:rsidR="00371D15" w:rsidRPr="00D759EF" w:rsidRDefault="00371D15" w:rsidP="00563712">
            <w:pPr>
              <w:spacing w:before="0"/>
              <w:rPr>
                <w:rFonts w:ascii="Consolas" w:hAnsi="Consolas" w:cs="Courier New"/>
                <w:noProof/>
                <w:sz w:val="22"/>
              </w:rPr>
            </w:pPr>
            <w:r w:rsidRPr="00D759EF">
              <w:rPr>
                <w:rFonts w:ascii="Consolas" w:hAnsi="Consolas" w:cs="Courier New"/>
                <w:noProof/>
                <w:sz w:val="22"/>
              </w:rPr>
              <w:t>}</w:t>
            </w:r>
          </w:p>
        </w:tc>
      </w:tr>
    </w:tbl>
    <w:p w14:paraId="478838D4" w14:textId="15AE5448" w:rsidR="00371D15" w:rsidRPr="0028675A" w:rsidRDefault="00371D15" w:rsidP="00371D15">
      <w:pPr>
        <w:spacing w:after="120"/>
      </w:pPr>
      <w:r w:rsidRPr="00D759EF">
        <w:t>To check if this is correct</w:t>
      </w:r>
      <w:ins w:id="1231" w:author="Hans Zijlstra" w:date="2017-06-24T13:20:00Z">
        <w:r w:rsidR="00CF240E">
          <w:t>,</w:t>
        </w:r>
      </w:ins>
      <w:del w:id="1232" w:author="Hans Zijlstra" w:date="2017-06-24T13:20:00Z">
        <w:r w:rsidRPr="00CF240E" w:rsidDel="00CF240E">
          <w:delText xml:space="preserve"> </w:delText>
        </w:r>
      </w:del>
      <w:del w:id="1233" w:author="Hans Zijlstra" w:date="2017-06-11T22:10:00Z">
        <w:r w:rsidRPr="00CF240E" w:rsidDel="0057689F">
          <w:delText xml:space="preserve">in the </w:delText>
        </w:r>
        <w:r w:rsidRPr="00CF240E" w:rsidDel="0057689F">
          <w:rPr>
            <w:rFonts w:ascii="Consolas" w:hAnsi="Consolas"/>
            <w:b/>
            <w:bCs/>
            <w:noProof/>
            <w:kern w:val="32"/>
            <w:sz w:val="22"/>
          </w:rPr>
          <w:delText>Main()</w:delText>
        </w:r>
        <w:r w:rsidRPr="00CF240E" w:rsidDel="0057689F">
          <w:delText xml:space="preserve"> method</w:delText>
        </w:r>
      </w:del>
      <w:r w:rsidRPr="00CF240E">
        <w:t xml:space="preserve"> we add the following lines</w:t>
      </w:r>
      <w:ins w:id="1234" w:author="Hans Zijlstra" w:date="2017-06-11T22:10:00Z">
        <w:r w:rsidRPr="00CF240E">
          <w:t xml:space="preserve"> to the </w:t>
        </w:r>
        <w:proofErr w:type="gramStart"/>
        <w:r w:rsidRPr="00CF240E">
          <w:rPr>
            <w:b/>
          </w:rPr>
          <w:t>Main(</w:t>
        </w:r>
        <w:proofErr w:type="gramEnd"/>
        <w:r w:rsidRPr="00CF240E">
          <w:rPr>
            <w:b/>
          </w:rPr>
          <w:t>)</w:t>
        </w:r>
        <w:r w:rsidRPr="00D331EF">
          <w:t xml:space="preserve"> method</w:t>
        </w:r>
      </w:ins>
      <w:r w:rsidRPr="0028675A">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541F48BC" w14:textId="77777777" w:rsidTr="00563712">
        <w:trPr>
          <w:trHeight w:val="32"/>
        </w:trPr>
        <w:tc>
          <w:tcPr>
            <w:tcW w:w="7970" w:type="dxa"/>
            <w:tcBorders>
              <w:top w:val="single" w:sz="4" w:space="0" w:color="auto"/>
              <w:left w:val="single" w:sz="4" w:space="0" w:color="auto"/>
              <w:bottom w:val="single" w:sz="4" w:space="0" w:color="auto"/>
              <w:right w:val="single" w:sz="4" w:space="0" w:color="auto"/>
            </w:tcBorders>
          </w:tcPr>
          <w:p w14:paraId="4FF8FDD3"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8000"/>
                <w:sz w:val="22"/>
              </w:rPr>
              <w:t>// One year later, at the birthday date…</w:t>
            </w:r>
          </w:p>
          <w:p w14:paraId="1E2E5535"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dog.MakeOlder();</w:t>
            </w:r>
          </w:p>
          <w:p w14:paraId="728785A7" w14:textId="77777777" w:rsidR="00371D15" w:rsidRPr="00D759EF" w:rsidRDefault="00371D15" w:rsidP="00563712">
            <w:pPr>
              <w:spacing w:before="0"/>
              <w:rPr>
                <w:rFonts w:ascii="Consolas" w:hAnsi="Consolas" w:cs="Courier New"/>
                <w:noProof/>
                <w:sz w:val="22"/>
              </w:rPr>
            </w:pPr>
            <w:r w:rsidRPr="00D759EF">
              <w:rPr>
                <w:rFonts w:ascii="Consolas" w:hAnsi="Consolas"/>
                <w:noProof/>
                <w:color w:val="2B91AF"/>
                <w:sz w:val="22"/>
              </w:rPr>
              <w:t>Console</w:t>
            </w:r>
            <w:r w:rsidRPr="00D759EF">
              <w:rPr>
                <w:rFonts w:ascii="Consolas" w:hAnsi="Consolas"/>
                <w:noProof/>
                <w:sz w:val="22"/>
              </w:rPr>
              <w:t>.WriteLine(</w:t>
            </w:r>
            <w:r w:rsidRPr="00D759EF">
              <w:rPr>
                <w:rFonts w:ascii="Consolas" w:hAnsi="Consolas" w:cs="Courier New"/>
                <w:noProof/>
                <w:color w:val="A31515"/>
                <w:sz w:val="22"/>
              </w:rPr>
              <w:t>"After one year dog's age is: "</w:t>
            </w:r>
            <w:r w:rsidRPr="00D759EF">
              <w:rPr>
                <w:rFonts w:ascii="Consolas" w:hAnsi="Consolas"/>
                <w:noProof/>
                <w:sz w:val="22"/>
              </w:rPr>
              <w:t xml:space="preserve"> + dog.age);</w:t>
            </w:r>
          </w:p>
        </w:tc>
      </w:tr>
    </w:tbl>
    <w:p w14:paraId="4F3631E2" w14:textId="77777777" w:rsidR="00371D15" w:rsidRPr="00D759EF" w:rsidRDefault="00371D15" w:rsidP="00371D15">
      <w:pPr>
        <w:spacing w:after="120"/>
      </w:pPr>
      <w:r w:rsidRPr="00D759EF">
        <w:t>After the execution of the program, the result is the following:</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06082480" w14:textId="77777777" w:rsidTr="00563712">
        <w:tc>
          <w:tcPr>
            <w:tcW w:w="7970" w:type="dxa"/>
            <w:tcBorders>
              <w:top w:val="single" w:sz="4" w:space="0" w:color="auto"/>
              <w:left w:val="single" w:sz="4" w:space="0" w:color="auto"/>
              <w:bottom w:val="single" w:sz="4" w:space="0" w:color="auto"/>
              <w:right w:val="single" w:sz="4" w:space="0" w:color="auto"/>
            </w:tcBorders>
          </w:tcPr>
          <w:p w14:paraId="6D247FEB" w14:textId="77777777" w:rsidR="00371D15" w:rsidRPr="00D759EF" w:rsidRDefault="00371D15" w:rsidP="00563712">
            <w:pPr>
              <w:autoSpaceDE w:val="0"/>
              <w:autoSpaceDN w:val="0"/>
              <w:adjustRightInd w:val="0"/>
              <w:spacing w:before="0"/>
              <w:jc w:val="left"/>
              <w:rPr>
                <w:rFonts w:ascii="Consolas" w:hAnsi="Consolas" w:cs="Courier New"/>
                <w:color w:val="000000"/>
                <w:sz w:val="22"/>
              </w:rPr>
            </w:pPr>
            <w:r w:rsidRPr="00D759EF">
              <w:rPr>
                <w:rFonts w:ascii="Consolas" w:hAnsi="Consolas" w:cs="Courier New"/>
                <w:color w:val="000000"/>
                <w:sz w:val="22"/>
              </w:rPr>
              <w:t>Dog's age is: 2</w:t>
            </w:r>
          </w:p>
          <w:p w14:paraId="2C4C4BE4" w14:textId="77777777" w:rsidR="00371D15" w:rsidRPr="00D759EF" w:rsidRDefault="00371D15" w:rsidP="00563712">
            <w:pPr>
              <w:spacing w:before="0"/>
              <w:rPr>
                <w:rFonts w:ascii="Consolas" w:hAnsi="Consolas" w:cs="Courier New"/>
                <w:color w:val="000000"/>
                <w:sz w:val="22"/>
              </w:rPr>
            </w:pPr>
            <w:r w:rsidRPr="00D759EF">
              <w:rPr>
                <w:rFonts w:ascii="Consolas" w:hAnsi="Consolas" w:cs="Courier New"/>
                <w:color w:val="000000"/>
                <w:sz w:val="22"/>
              </w:rPr>
              <w:t xml:space="preserve">After </w:t>
            </w:r>
            <w:proofErr w:type="gramStart"/>
            <w:r w:rsidRPr="00D759EF">
              <w:rPr>
                <w:rFonts w:ascii="Consolas" w:hAnsi="Consolas" w:cs="Courier New"/>
                <w:color w:val="000000"/>
                <w:sz w:val="22"/>
              </w:rPr>
              <w:t>one year</w:t>
            </w:r>
            <w:proofErr w:type="gramEnd"/>
            <w:r w:rsidRPr="00D759EF">
              <w:rPr>
                <w:rFonts w:ascii="Consolas" w:hAnsi="Consolas" w:cs="Courier New"/>
                <w:color w:val="000000"/>
                <w:sz w:val="22"/>
              </w:rPr>
              <w:t xml:space="preserve"> dog's age is: 3</w:t>
            </w:r>
          </w:p>
        </w:tc>
      </w:tr>
    </w:tbl>
    <w:p w14:paraId="016CFE99" w14:textId="77777777" w:rsidR="00371D15" w:rsidRPr="00D759EF" w:rsidRDefault="00371D15" w:rsidP="00371D15">
      <w:pPr>
        <w:pStyle w:val="Heading3"/>
      </w:pPr>
      <w:r w:rsidRPr="00D759EF">
        <w:t>Calling Non-Static Methods</w:t>
      </w:r>
    </w:p>
    <w:p w14:paraId="4D6FDA9F" w14:textId="77777777" w:rsidR="00371D15" w:rsidRPr="00D759EF" w:rsidRDefault="00371D15" w:rsidP="00371D15">
      <w:pPr>
        <w:spacing w:after="120"/>
      </w:pPr>
      <w:r w:rsidRPr="00D759EF">
        <w:t xml:space="preserve">Like the fields, which do not have </w:t>
      </w:r>
      <w:ins w:id="1235" w:author="Hans Zijlstra" w:date="2017-06-11T22:11:00Z">
        <w:r w:rsidRPr="00D759EF">
          <w:t xml:space="preserve">a </w:t>
        </w:r>
      </w:ins>
      <w:r w:rsidRPr="00D759EF">
        <w:rPr>
          <w:rFonts w:ascii="Consolas" w:hAnsi="Consolas"/>
          <w:b/>
          <w:bCs/>
          <w:noProof/>
          <w:kern w:val="32"/>
          <w:sz w:val="22"/>
        </w:rPr>
        <w:t>static</w:t>
      </w:r>
      <w:r w:rsidRPr="00D759EF">
        <w:t xml:space="preserve"> modifier in</w:t>
      </w:r>
      <w:del w:id="1236" w:author="Hans Zijlstra" w:date="2017-06-11T22:11:00Z">
        <w:r w:rsidRPr="00D759EF" w:rsidDel="0057689F">
          <w:delText xml:space="preserve"> theirs</w:delText>
        </w:r>
      </w:del>
      <w:r w:rsidRPr="00D759EF">
        <w:t xml:space="preserve"> </w:t>
      </w:r>
      <w:ins w:id="1237" w:author="Hans Zijlstra" w:date="2017-06-11T22:11:00Z">
        <w:r w:rsidRPr="00D759EF">
          <w:t xml:space="preserve">their </w:t>
        </w:r>
      </w:ins>
      <w:r w:rsidRPr="00D759EF">
        <w:t>declaration</w:t>
      </w:r>
      <w:del w:id="1238" w:author="Hans Zijlstra" w:date="2017-06-16T09:34:00Z">
        <w:r w:rsidRPr="00D759EF" w:rsidDel="00874689">
          <w:delText>s</w:delText>
        </w:r>
      </w:del>
      <w:r w:rsidRPr="00D759EF">
        <w:t xml:space="preserve">, the methods, which are also non-static, can be called in the body of a class via the reserved word </w:t>
      </w:r>
      <w:r w:rsidRPr="00D759EF">
        <w:rPr>
          <w:rFonts w:ascii="Consolas" w:hAnsi="Consolas"/>
          <w:b/>
          <w:bCs/>
          <w:noProof/>
          <w:kern w:val="32"/>
          <w:sz w:val="22"/>
        </w:rPr>
        <w:t>this</w:t>
      </w:r>
      <w:r w:rsidRPr="00D759EF">
        <w:t xml:space="preserve">. This is </w:t>
      </w:r>
      <w:del w:id="1239" w:author="Hans Zijlstra" w:date="2017-06-11T22:12:00Z">
        <w:r w:rsidRPr="00D759EF" w:rsidDel="0057689F">
          <w:delText>happening</w:delText>
        </w:r>
      </w:del>
      <w:del w:id="1240" w:author="Hans Zijlstra" w:date="2017-06-24T13:21:00Z">
        <w:r w:rsidRPr="00D759EF" w:rsidDel="00D331EF">
          <w:delText xml:space="preserve"> </w:delText>
        </w:r>
      </w:del>
      <w:ins w:id="1241" w:author="Hans Zijlstra" w:date="2017-06-11T22:12:00Z">
        <w:r w:rsidRPr="00D759EF">
          <w:t xml:space="preserve">done </w:t>
        </w:r>
      </w:ins>
      <w:r w:rsidRPr="00D759EF">
        <w:t xml:space="preserve">again with the "dot" notation and </w:t>
      </w:r>
      <w:del w:id="1242" w:author="Hans Zijlstra" w:date="2017-06-11T22:13:00Z">
        <w:r w:rsidRPr="00D759EF" w:rsidDel="0057689F">
          <w:delText>more specifically</w:delText>
        </w:r>
      </w:del>
      <w:del w:id="1243" w:author="Hans Zijlstra" w:date="2017-06-24T13:21:00Z">
        <w:r w:rsidRPr="00D759EF" w:rsidDel="00D331EF">
          <w:delText xml:space="preserve"> </w:delText>
        </w:r>
      </w:del>
      <w:r w:rsidRPr="00D759EF">
        <w:t>with</w:t>
      </w:r>
      <w:del w:id="1244" w:author="Hans Zijlstra" w:date="2017-06-16T09:34:00Z">
        <w:r w:rsidRPr="00D759EF" w:rsidDel="00874689">
          <w:delText xml:space="preserve"> the</w:delText>
        </w:r>
      </w:del>
      <w:r w:rsidRPr="00D759EF">
        <w:t xml:space="preserve"> </w:t>
      </w:r>
      <w:ins w:id="1245" w:author="Hans Zijlstra" w:date="2017-06-11T22:13:00Z">
        <w:r w:rsidRPr="00D759EF">
          <w:t xml:space="preserve">any </w:t>
        </w:r>
      </w:ins>
      <w:r w:rsidRPr="00D759EF">
        <w:t>required arguments</w:t>
      </w:r>
      <w:del w:id="1246" w:author="Hans Zijlstra" w:date="2017-06-24T13:21:00Z">
        <w:r w:rsidRPr="00D759EF" w:rsidDel="00D331EF">
          <w:delText xml:space="preserve"> </w:delText>
        </w:r>
      </w:del>
      <w:del w:id="1247" w:author="Hans Zijlstra" w:date="2017-06-11T22:14:00Z">
        <w:r w:rsidRPr="00D759EF" w:rsidDel="0057689F">
          <w:delText>(if the</w:delText>
        </w:r>
      </w:del>
      <w:del w:id="1248" w:author="Hans Zijlstra" w:date="2017-06-11T22:13:00Z">
        <w:r w:rsidRPr="00D759EF" w:rsidDel="0057689F">
          <w:delText>re are any)</w:delText>
        </w:r>
      </w:del>
      <w:r w:rsidRPr="00D759EF">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6DCF6C43" w14:textId="77777777" w:rsidTr="00563712">
        <w:tc>
          <w:tcPr>
            <w:tcW w:w="7970" w:type="dxa"/>
            <w:tcBorders>
              <w:top w:val="single" w:sz="4" w:space="0" w:color="auto"/>
              <w:left w:val="single" w:sz="4" w:space="0" w:color="auto"/>
              <w:bottom w:val="single" w:sz="4" w:space="0" w:color="auto"/>
              <w:right w:val="single" w:sz="4" w:space="0" w:color="auto"/>
            </w:tcBorders>
          </w:tcPr>
          <w:p w14:paraId="5722D197" w14:textId="77777777" w:rsidR="00371D15" w:rsidRPr="00D759EF" w:rsidRDefault="00371D15" w:rsidP="00563712">
            <w:pPr>
              <w:spacing w:before="0"/>
              <w:rPr>
                <w:rFonts w:ascii="Consolas" w:hAnsi="Consolas" w:cs="Courier New"/>
                <w:noProof/>
                <w:sz w:val="22"/>
              </w:rPr>
            </w:pPr>
            <w:r w:rsidRPr="00D759EF">
              <w:rPr>
                <w:rFonts w:ascii="Consolas" w:hAnsi="Consolas" w:cs="Courier New"/>
                <w:noProof/>
                <w:sz w:val="22"/>
              </w:rPr>
              <w:t>this.&lt;method_name&gt;(…)</w:t>
            </w:r>
          </w:p>
        </w:tc>
      </w:tr>
    </w:tbl>
    <w:p w14:paraId="49794172" w14:textId="2015FD41" w:rsidR="00371D15" w:rsidRPr="00D759EF" w:rsidRDefault="00371D15" w:rsidP="00371D15">
      <w:pPr>
        <w:spacing w:after="120"/>
      </w:pPr>
      <w:r w:rsidRPr="00D759EF">
        <w:t xml:space="preserve">For example, let’s create a method </w:t>
      </w:r>
      <w:r w:rsidRPr="00D759EF">
        <w:rPr>
          <w:rFonts w:ascii="Consolas" w:hAnsi="Consolas"/>
          <w:b/>
          <w:bCs/>
          <w:noProof/>
          <w:kern w:val="32"/>
          <w:sz w:val="22"/>
        </w:rPr>
        <w:t>PrintAge()</w:t>
      </w:r>
      <w:r w:rsidRPr="00D759EF">
        <w:t xml:space="preserve">, which </w:t>
      </w:r>
      <w:ins w:id="1249" w:author="Hans Zijlstra" w:date="2017-06-16T09:35:00Z">
        <w:r w:rsidR="00D03938" w:rsidRPr="00D759EF">
          <w:t xml:space="preserve">has to </w:t>
        </w:r>
      </w:ins>
      <w:r w:rsidRPr="00D759EF">
        <w:t>print</w:t>
      </w:r>
      <w:del w:id="1250" w:author="Hans Zijlstra" w:date="2017-06-16T09:35:00Z">
        <w:r w:rsidRPr="00D759EF" w:rsidDel="00D03938">
          <w:delText>s</w:delText>
        </w:r>
      </w:del>
      <w:r w:rsidRPr="00D759EF">
        <w:t xml:space="preserve"> the age of the object from type </w:t>
      </w:r>
      <w:r w:rsidRPr="00D759EF">
        <w:rPr>
          <w:rFonts w:ascii="Consolas" w:hAnsi="Consolas"/>
          <w:b/>
          <w:bCs/>
          <w:noProof/>
          <w:kern w:val="32"/>
          <w:sz w:val="22"/>
        </w:rPr>
        <w:t>Dog</w:t>
      </w:r>
      <w:del w:id="1251" w:author="Hans Zijlstra" w:date="2017-06-11T22:15:00Z">
        <w:r w:rsidRPr="00D759EF" w:rsidDel="004020A5">
          <w:delText>,</w:delText>
        </w:r>
      </w:del>
      <w:r w:rsidRPr="00D759EF">
        <w:t xml:space="preserve"> and </w:t>
      </w:r>
      <w:del w:id="1252" w:author="Hans Zijlstra" w:date="2017-06-11T22:15:00Z">
        <w:r w:rsidRPr="00D759EF" w:rsidDel="004020A5">
          <w:delText>for this purpose</w:delText>
        </w:r>
      </w:del>
      <w:del w:id="1253" w:author="Hans Zijlstra" w:date="2017-06-24T13:22:00Z">
        <w:r w:rsidRPr="00D759EF" w:rsidDel="00D331EF">
          <w:delText xml:space="preserve"> </w:delText>
        </w:r>
      </w:del>
      <w:ins w:id="1254" w:author="Hans Zijlstra" w:date="2017-06-11T22:15:00Z">
        <w:r w:rsidRPr="00D759EF">
          <w:t xml:space="preserve">therefore </w:t>
        </w:r>
      </w:ins>
      <w:r w:rsidRPr="00D759EF">
        <w:t xml:space="preserve">calls the method </w:t>
      </w:r>
      <w:r w:rsidRPr="00D759EF">
        <w:rPr>
          <w:rFonts w:ascii="Consolas" w:hAnsi="Consolas"/>
          <w:b/>
          <w:bCs/>
          <w:noProof/>
          <w:kern w:val="32"/>
          <w:sz w:val="22"/>
        </w:rPr>
        <w:t>GetAge()</w:t>
      </w:r>
      <w:r w:rsidRPr="00D759EF">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63161439" w14:textId="77777777" w:rsidTr="00563712">
        <w:trPr>
          <w:trHeight w:val="538"/>
        </w:trPr>
        <w:tc>
          <w:tcPr>
            <w:tcW w:w="7970" w:type="dxa"/>
            <w:tcBorders>
              <w:top w:val="single" w:sz="4" w:space="0" w:color="auto"/>
              <w:left w:val="single" w:sz="4" w:space="0" w:color="auto"/>
              <w:bottom w:val="single" w:sz="4" w:space="0" w:color="auto"/>
              <w:right w:val="single" w:sz="4" w:space="0" w:color="auto"/>
            </w:tcBorders>
          </w:tcPr>
          <w:p w14:paraId="4BD09D09"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FF"/>
                <w:sz w:val="22"/>
              </w:rPr>
              <w:t>public</w:t>
            </w:r>
            <w:r w:rsidRPr="00D759EF">
              <w:rPr>
                <w:rFonts w:ascii="Consolas" w:hAnsi="Consolas"/>
                <w:noProof/>
                <w:sz w:val="22"/>
              </w:rPr>
              <w:t xml:space="preserve"> </w:t>
            </w:r>
            <w:r w:rsidRPr="00D759EF">
              <w:rPr>
                <w:rFonts w:ascii="Consolas" w:hAnsi="Consolas" w:cs="Courier New"/>
                <w:noProof/>
                <w:color w:val="0000FF"/>
                <w:sz w:val="22"/>
              </w:rPr>
              <w:t>void</w:t>
            </w:r>
            <w:r w:rsidRPr="00D759EF">
              <w:rPr>
                <w:rFonts w:ascii="Consolas" w:hAnsi="Consolas"/>
                <w:noProof/>
                <w:sz w:val="22"/>
              </w:rPr>
              <w:t xml:space="preserve"> PrintAge()</w:t>
            </w:r>
          </w:p>
          <w:p w14:paraId="1D254E52"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p w14:paraId="3B3A506B"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int</w:t>
            </w:r>
            <w:r w:rsidRPr="00D759EF">
              <w:rPr>
                <w:rFonts w:ascii="Consolas" w:hAnsi="Consolas"/>
                <w:noProof/>
                <w:sz w:val="22"/>
              </w:rPr>
              <w:t xml:space="preserve"> myAge = </w:t>
            </w:r>
            <w:r w:rsidRPr="00D759EF">
              <w:rPr>
                <w:rFonts w:ascii="Consolas" w:hAnsi="Consolas" w:cs="Courier New"/>
                <w:noProof/>
                <w:color w:val="0000FF"/>
                <w:sz w:val="22"/>
              </w:rPr>
              <w:t>this</w:t>
            </w:r>
            <w:r w:rsidRPr="00D759EF">
              <w:rPr>
                <w:rFonts w:ascii="Consolas" w:hAnsi="Consolas"/>
                <w:noProof/>
                <w:sz w:val="22"/>
              </w:rPr>
              <w:t>.GetAge();</w:t>
            </w:r>
          </w:p>
          <w:p w14:paraId="472BEE4A"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color w:val="2B91AF"/>
                <w:sz w:val="22"/>
              </w:rPr>
              <w:t>Console</w:t>
            </w:r>
            <w:r w:rsidRPr="00D759EF">
              <w:rPr>
                <w:rFonts w:ascii="Consolas" w:hAnsi="Consolas"/>
                <w:noProof/>
                <w:sz w:val="22"/>
              </w:rPr>
              <w:t>.WriteLine(</w:t>
            </w:r>
            <w:r w:rsidRPr="00D759EF">
              <w:rPr>
                <w:rFonts w:ascii="Consolas" w:hAnsi="Consolas" w:cs="Courier New"/>
                <w:noProof/>
                <w:color w:val="A31515"/>
                <w:sz w:val="22"/>
              </w:rPr>
              <w:t>"My age is: "</w:t>
            </w:r>
            <w:r w:rsidRPr="00D759EF">
              <w:rPr>
                <w:rFonts w:ascii="Consolas" w:hAnsi="Consolas"/>
                <w:noProof/>
                <w:sz w:val="22"/>
              </w:rPr>
              <w:t xml:space="preserve"> + myAge);</w:t>
            </w:r>
          </w:p>
          <w:p w14:paraId="7B61696A" w14:textId="77777777" w:rsidR="00371D15" w:rsidRPr="00D759EF" w:rsidRDefault="00371D15" w:rsidP="00563712">
            <w:pPr>
              <w:spacing w:before="0"/>
              <w:rPr>
                <w:rFonts w:ascii="Consolas" w:hAnsi="Consolas" w:cs="Courier New"/>
                <w:noProof/>
                <w:sz w:val="22"/>
              </w:rPr>
            </w:pPr>
            <w:r w:rsidRPr="00D759EF">
              <w:rPr>
                <w:rFonts w:ascii="Consolas" w:hAnsi="Consolas" w:cs="Courier New"/>
                <w:noProof/>
                <w:sz w:val="22"/>
              </w:rPr>
              <w:t>}</w:t>
            </w:r>
          </w:p>
        </w:tc>
      </w:tr>
    </w:tbl>
    <w:p w14:paraId="6112AD57" w14:textId="5AAAF61F" w:rsidR="00371D15" w:rsidRPr="00D759EF" w:rsidRDefault="00371D15" w:rsidP="00371D15">
      <w:pPr>
        <w:spacing w:after="120"/>
      </w:pPr>
      <w:r w:rsidRPr="00D759EF">
        <w:t>The first line of the</w:t>
      </w:r>
      <w:del w:id="1255" w:author="Hans Zijlstra" w:date="2017-06-24T13:23:00Z">
        <w:r w:rsidRPr="00D759EF" w:rsidDel="00D331EF">
          <w:delText xml:space="preserve"> </w:delText>
        </w:r>
      </w:del>
      <w:del w:id="1256" w:author="Hans Zijlstra" w:date="2017-06-11T22:17:00Z">
        <w:r w:rsidRPr="00D759EF" w:rsidDel="004020A5">
          <w:delText>example</w:delText>
        </w:r>
      </w:del>
      <w:r w:rsidRPr="00D759EF">
        <w:t xml:space="preserve"> </w:t>
      </w:r>
      <w:ins w:id="1257" w:author="Hans Zijlstra" w:date="2017-06-11T22:17:00Z">
        <w:r w:rsidRPr="00D759EF">
          <w:t>code between</w:t>
        </w:r>
      </w:ins>
      <w:ins w:id="1258" w:author="Hans Zijlstra" w:date="2017-06-11T22:18:00Z">
        <w:r w:rsidRPr="00D759EF">
          <w:t xml:space="preserve"> </w:t>
        </w:r>
      </w:ins>
      <w:ins w:id="1259" w:author="Hans Zijlstra" w:date="2017-06-12T07:25:00Z">
        <w:r w:rsidRPr="00D759EF">
          <w:t>curly brackets</w:t>
        </w:r>
      </w:ins>
      <w:ins w:id="1260" w:author="Hans Zijlstra" w:date="2017-06-11T22:22:00Z">
        <w:r w:rsidRPr="00D759EF">
          <w:t xml:space="preserve"> </w:t>
        </w:r>
      </w:ins>
      <w:del w:id="1261" w:author="Hans Zijlstra" w:date="2017-06-11T22:16:00Z">
        <w:r w:rsidRPr="00D759EF" w:rsidDel="004020A5">
          <w:delText>is</w:delText>
        </w:r>
      </w:del>
      <w:del w:id="1262" w:author="Hans Zijlstra" w:date="2017-06-24T13:23:00Z">
        <w:r w:rsidRPr="00D759EF" w:rsidDel="00D331EF">
          <w:delText xml:space="preserve"> </w:delText>
        </w:r>
      </w:del>
      <w:del w:id="1263" w:author="Hans Zijlstra" w:date="2017-06-11T22:16:00Z">
        <w:r w:rsidRPr="00D759EF" w:rsidDel="004020A5">
          <w:delText>indicating</w:delText>
        </w:r>
      </w:del>
      <w:del w:id="1264" w:author="Hans Zijlstra" w:date="2017-06-24T13:23:00Z">
        <w:r w:rsidRPr="00D759EF" w:rsidDel="00D331EF">
          <w:delText xml:space="preserve"> </w:delText>
        </w:r>
      </w:del>
      <w:ins w:id="1265" w:author="Hans Zijlstra" w:date="2017-06-11T22:16:00Z">
        <w:r w:rsidRPr="00D759EF">
          <w:t xml:space="preserve">indicates </w:t>
        </w:r>
      </w:ins>
      <w:r w:rsidRPr="00D759EF">
        <w:t xml:space="preserve">that we want to </w:t>
      </w:r>
      <w:del w:id="1266" w:author="Hans Zijlstra" w:date="2017-06-11T22:22:00Z">
        <w:r w:rsidRPr="00D759EF" w:rsidDel="004020A5">
          <w:delText>receive</w:delText>
        </w:r>
      </w:del>
      <w:ins w:id="1267" w:author="Hans Zijlstra" w:date="2017-06-11T22:22:00Z">
        <w:r w:rsidRPr="00D759EF">
          <w:t>retrieve</w:t>
        </w:r>
      </w:ins>
      <w:r w:rsidRPr="00D759EF">
        <w:t xml:space="preserve"> the age (the value of the field </w:t>
      </w:r>
      <w:r w:rsidRPr="00D759EF">
        <w:rPr>
          <w:rFonts w:ascii="Consolas" w:hAnsi="Consolas"/>
          <w:b/>
          <w:bCs/>
          <w:noProof/>
          <w:kern w:val="32"/>
          <w:sz w:val="22"/>
        </w:rPr>
        <w:t>age</w:t>
      </w:r>
      <w:r w:rsidRPr="00D759EF">
        <w:t xml:space="preserve">) </w:t>
      </w:r>
      <w:del w:id="1268" w:author="Hans Zijlstra" w:date="2017-06-16T09:36:00Z">
        <w:r w:rsidRPr="00D759EF" w:rsidDel="00D03938">
          <w:delText>of</w:delText>
        </w:r>
      </w:del>
      <w:ins w:id="1269" w:author="Hans Zijlstra" w:date="2017-06-16T09:36:00Z">
        <w:r w:rsidR="00D03938" w:rsidRPr="00D759EF">
          <w:t>from</w:t>
        </w:r>
      </w:ins>
      <w:r w:rsidRPr="00D759EF">
        <w:t xml:space="preserve"> the current object, using the method </w:t>
      </w:r>
      <w:r w:rsidRPr="00D759EF">
        <w:rPr>
          <w:rFonts w:ascii="Consolas" w:hAnsi="Consolas"/>
          <w:b/>
          <w:bCs/>
          <w:noProof/>
          <w:kern w:val="32"/>
          <w:sz w:val="22"/>
        </w:rPr>
        <w:t>GetAge()</w:t>
      </w:r>
      <w:r w:rsidRPr="00D759EF">
        <w:t xml:space="preserve">. This is done via the reserved word </w:t>
      </w:r>
      <w:r w:rsidRPr="00D759EF">
        <w:rPr>
          <w:rFonts w:ascii="Consolas" w:hAnsi="Consolas"/>
          <w:b/>
          <w:bCs/>
          <w:noProof/>
          <w:kern w:val="32"/>
          <w:sz w:val="22"/>
        </w:rPr>
        <w:t>this</w:t>
      </w:r>
      <w:r w:rsidRPr="00D759EF">
        <w:t>.</w:t>
      </w:r>
    </w:p>
    <w:tbl>
      <w:tblPr>
        <w:tblW w:w="0" w:type="auto"/>
        <w:tblInd w:w="108" w:type="dxa"/>
        <w:tblCellMar>
          <w:top w:w="113" w:type="dxa"/>
          <w:bottom w:w="113" w:type="dxa"/>
        </w:tblCellMar>
        <w:tblLook w:val="01E0" w:firstRow="1" w:lastRow="1" w:firstColumn="1" w:lastColumn="1" w:noHBand="0" w:noVBand="0"/>
      </w:tblPr>
      <w:tblGrid>
        <w:gridCol w:w="812"/>
        <w:gridCol w:w="7158"/>
      </w:tblGrid>
      <w:tr w:rsidR="00371D15" w:rsidRPr="00D759EF" w14:paraId="1DAFF350" w14:textId="77777777" w:rsidTr="00563712">
        <w:tc>
          <w:tcPr>
            <w:tcW w:w="812" w:type="dxa"/>
            <w:tcBorders>
              <w:top w:val="single" w:sz="4" w:space="0" w:color="auto"/>
              <w:left w:val="single" w:sz="4" w:space="0" w:color="auto"/>
              <w:bottom w:val="single" w:sz="4" w:space="0" w:color="auto"/>
              <w:right w:val="single" w:sz="4" w:space="0" w:color="auto"/>
            </w:tcBorders>
            <w:vAlign w:val="center"/>
          </w:tcPr>
          <w:p w14:paraId="2490CC42" w14:textId="77777777" w:rsidR="00371D15" w:rsidRPr="00D759EF" w:rsidRDefault="00371D15" w:rsidP="00563712">
            <w:pPr>
              <w:spacing w:before="0"/>
              <w:jc w:val="center"/>
            </w:pPr>
            <w:r w:rsidRPr="00D759EF">
              <w:rPr>
                <w:noProof/>
              </w:rPr>
              <w:drawing>
                <wp:inline distT="0" distB="0" distL="0" distR="0" wp14:anchorId="322BD339" wp14:editId="5652F524">
                  <wp:extent cx="327660" cy="327660"/>
                  <wp:effectExtent l="0" t="0" r="0" b="0"/>
                  <wp:docPr id="5369" name="Picture 5369" descr="idi_e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idi_exc"/>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327660" cy="327660"/>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61F8B7CC" w14:textId="77777777" w:rsidR="00371D15" w:rsidRPr="00AA044A" w:rsidRDefault="00371D15" w:rsidP="00563712">
            <w:pPr>
              <w:pStyle w:val="WarningMessage"/>
            </w:pPr>
            <w:r w:rsidRPr="00011129">
              <w:t xml:space="preserve">The access to the non-static elements of a class (fields and methods) is done via the reserved word </w:t>
            </w:r>
            <w:r w:rsidRPr="00AA044A">
              <w:rPr>
                <w:rStyle w:val="Code"/>
              </w:rPr>
              <w:t>this</w:t>
            </w:r>
            <w:r w:rsidRPr="00AA044A">
              <w:t xml:space="preserve"> and the operator for access – "dot".</w:t>
            </w:r>
          </w:p>
        </w:tc>
      </w:tr>
    </w:tbl>
    <w:p w14:paraId="0216149D" w14:textId="25E9EC56" w:rsidR="00371D15" w:rsidRPr="00D759EF" w:rsidRDefault="00371D15" w:rsidP="00371D15">
      <w:pPr>
        <w:pStyle w:val="Heading3"/>
      </w:pPr>
      <w:del w:id="1270" w:author="Hans Zijlstra" w:date="2017-06-25T17:21:00Z">
        <w:r w:rsidRPr="00D759EF" w:rsidDel="004B4C51">
          <w:lastRenderedPageBreak/>
          <w:delText xml:space="preserve">Skip </w:delText>
        </w:r>
      </w:del>
      <w:ins w:id="1271" w:author="Hans Zijlstra" w:date="2017-06-25T17:21:00Z">
        <w:r w:rsidR="004B4C51">
          <w:t>Omit</w:t>
        </w:r>
        <w:r w:rsidR="004B4C51" w:rsidRPr="00D759EF">
          <w:t xml:space="preserve"> </w:t>
        </w:r>
      </w:ins>
      <w:r w:rsidRPr="00D759EF">
        <w:t>"this" Keyword When Accessing Non-Static Data</w:t>
      </w:r>
    </w:p>
    <w:p w14:paraId="242188A1" w14:textId="0EFC476F" w:rsidR="00371D15" w:rsidRPr="002959F9" w:rsidRDefault="00371D15" w:rsidP="00371D15">
      <w:pPr>
        <w:spacing w:after="120"/>
      </w:pPr>
      <w:r w:rsidRPr="00011129">
        <w:t xml:space="preserve">When we access the fields of a class or we call its non-static methods, it is possible to </w:t>
      </w:r>
      <w:r w:rsidRPr="00011129">
        <w:rPr>
          <w:b/>
        </w:rPr>
        <w:t xml:space="preserve">omit the reserved word </w:t>
      </w:r>
      <w:r w:rsidRPr="00AA044A">
        <w:rPr>
          <w:rFonts w:ascii="Consolas" w:hAnsi="Consolas"/>
          <w:b/>
          <w:bCs/>
          <w:noProof/>
          <w:kern w:val="32"/>
          <w:sz w:val="22"/>
        </w:rPr>
        <w:t>this</w:t>
      </w:r>
      <w:r w:rsidRPr="00AA044A">
        <w:t>. Then</w:t>
      </w:r>
      <w:ins w:id="1272" w:author="Hans Zijlstra" w:date="2017-06-11T22:24:00Z">
        <w:r w:rsidRPr="00AA044A">
          <w:t>,</w:t>
        </w:r>
      </w:ins>
      <w:r w:rsidRPr="00AA044A">
        <w:t xml:space="preserve"> both methods, which we already declared</w:t>
      </w:r>
      <w:ins w:id="1273" w:author="Hans Zijlstra" w:date="2017-06-11T22:28:00Z">
        <w:r w:rsidRPr="00AA044A">
          <w:t>,</w:t>
        </w:r>
      </w:ins>
      <w:r w:rsidRPr="00DD49B4">
        <w:t xml:space="preserve"> will be written in this way:</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1FBA0B55" w14:textId="77777777" w:rsidTr="00563712">
        <w:trPr>
          <w:trHeight w:val="538"/>
        </w:trPr>
        <w:tc>
          <w:tcPr>
            <w:tcW w:w="7970" w:type="dxa"/>
            <w:tcBorders>
              <w:top w:val="single" w:sz="4" w:space="0" w:color="auto"/>
              <w:left w:val="single" w:sz="4" w:space="0" w:color="auto"/>
              <w:bottom w:val="single" w:sz="4" w:space="0" w:color="auto"/>
              <w:right w:val="single" w:sz="4" w:space="0" w:color="auto"/>
            </w:tcBorders>
          </w:tcPr>
          <w:p w14:paraId="358347CE" w14:textId="77777777" w:rsidR="00371D15" w:rsidRPr="00A3490E" w:rsidRDefault="00371D15" w:rsidP="00563712">
            <w:pPr>
              <w:autoSpaceDE w:val="0"/>
              <w:autoSpaceDN w:val="0"/>
              <w:adjustRightInd w:val="0"/>
              <w:spacing w:before="0"/>
              <w:jc w:val="left"/>
              <w:rPr>
                <w:rFonts w:ascii="Consolas" w:hAnsi="Consolas"/>
                <w:noProof/>
                <w:sz w:val="22"/>
              </w:rPr>
            </w:pPr>
            <w:r w:rsidRPr="00977A5E">
              <w:rPr>
                <w:rFonts w:ascii="Consolas" w:hAnsi="Consolas" w:cs="Courier New"/>
                <w:noProof/>
                <w:color w:val="0000FF"/>
                <w:sz w:val="22"/>
                <w:lang w:eastAsia="es-ES"/>
              </w:rPr>
              <w:t>Public</w:t>
            </w:r>
            <w:r w:rsidRPr="00977A5E">
              <w:rPr>
                <w:rFonts w:ascii="Consolas" w:hAnsi="Consolas"/>
                <w:noProof/>
                <w:sz w:val="22"/>
              </w:rPr>
              <w:t xml:space="preserve"> </w:t>
            </w:r>
            <w:r w:rsidRPr="00A3490E">
              <w:rPr>
                <w:rFonts w:ascii="Consolas" w:hAnsi="Consolas" w:cs="Courier New"/>
                <w:noProof/>
                <w:color w:val="0000FF"/>
                <w:sz w:val="22"/>
                <w:lang w:eastAsia="es-ES"/>
              </w:rPr>
              <w:t>int</w:t>
            </w:r>
            <w:r w:rsidRPr="00A3490E">
              <w:rPr>
                <w:rFonts w:ascii="Consolas" w:hAnsi="Consolas"/>
                <w:noProof/>
                <w:sz w:val="22"/>
              </w:rPr>
              <w:t xml:space="preserve"> GetAge()</w:t>
            </w:r>
          </w:p>
          <w:p w14:paraId="086686FA" w14:textId="77777777" w:rsidR="00371D15" w:rsidRPr="0028675A" w:rsidRDefault="00371D15" w:rsidP="00563712">
            <w:pPr>
              <w:autoSpaceDE w:val="0"/>
              <w:autoSpaceDN w:val="0"/>
              <w:adjustRightInd w:val="0"/>
              <w:spacing w:before="0"/>
              <w:jc w:val="left"/>
              <w:rPr>
                <w:rFonts w:ascii="Consolas" w:hAnsi="Consolas" w:cs="Courier New"/>
                <w:noProof/>
                <w:sz w:val="22"/>
                <w:lang w:eastAsia="es-ES"/>
              </w:rPr>
            </w:pPr>
            <w:r w:rsidRPr="0028675A">
              <w:rPr>
                <w:rFonts w:ascii="Consolas" w:hAnsi="Consolas" w:cs="Courier New"/>
                <w:noProof/>
                <w:sz w:val="22"/>
                <w:lang w:eastAsia="es-ES"/>
              </w:rPr>
              <w:t>{</w:t>
            </w:r>
          </w:p>
          <w:p w14:paraId="6054CFD4"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lang w:eastAsia="es-ES"/>
              </w:rPr>
              <w:t>return</w:t>
            </w:r>
            <w:r w:rsidRPr="00D759EF">
              <w:rPr>
                <w:rFonts w:ascii="Consolas" w:hAnsi="Consolas"/>
                <w:noProof/>
                <w:sz w:val="22"/>
              </w:rPr>
              <w:t xml:space="preserve"> age; </w:t>
            </w:r>
            <w:r w:rsidRPr="00D759EF">
              <w:rPr>
                <w:rFonts w:ascii="Consolas" w:hAnsi="Consolas" w:cs="Courier New"/>
                <w:noProof/>
                <w:color w:val="008000"/>
                <w:sz w:val="22"/>
              </w:rPr>
              <w:t>// The same</w:t>
            </w:r>
            <w:del w:id="1274" w:author="Hans Zijlstra" w:date="2017-06-11T22:28:00Z">
              <w:r w:rsidRPr="00D759EF" w:rsidDel="000F384B">
                <w:rPr>
                  <w:rFonts w:ascii="Consolas" w:hAnsi="Consolas" w:cs="Courier New"/>
                  <w:noProof/>
                  <w:color w:val="008000"/>
                  <w:sz w:val="22"/>
                </w:rPr>
                <w:delText xml:space="preserve"> </w:delText>
              </w:r>
            </w:del>
            <w:del w:id="1275" w:author="Hans Zijlstra" w:date="2017-06-11T22:27:00Z">
              <w:r w:rsidRPr="00D759EF" w:rsidDel="000F384B">
                <w:rPr>
                  <w:rFonts w:ascii="Consolas" w:hAnsi="Consolas" w:cs="Courier New"/>
                  <w:noProof/>
                  <w:color w:val="008000"/>
                  <w:sz w:val="22"/>
                </w:rPr>
                <w:delText>like</w:delText>
              </w:r>
            </w:del>
            <w:r w:rsidRPr="00D759EF">
              <w:rPr>
                <w:rFonts w:ascii="Consolas" w:hAnsi="Consolas" w:cs="Courier New"/>
                <w:noProof/>
                <w:color w:val="008000"/>
                <w:sz w:val="22"/>
              </w:rPr>
              <w:t xml:space="preserve"> </w:t>
            </w:r>
            <w:ins w:id="1276" w:author="Hans Zijlstra" w:date="2017-06-11T22:27:00Z">
              <w:r w:rsidRPr="00D759EF">
                <w:rPr>
                  <w:rFonts w:ascii="Consolas" w:hAnsi="Consolas" w:cs="Courier New"/>
                  <w:noProof/>
                  <w:color w:val="008000"/>
                  <w:sz w:val="22"/>
                </w:rPr>
                <w:t xml:space="preserve">as </w:t>
              </w:r>
            </w:ins>
            <w:r w:rsidRPr="00D759EF">
              <w:rPr>
                <w:rFonts w:ascii="Consolas" w:hAnsi="Consolas" w:cs="Courier New"/>
                <w:noProof/>
                <w:color w:val="008000"/>
                <w:sz w:val="22"/>
              </w:rPr>
              <w:t>this.age</w:t>
            </w:r>
          </w:p>
          <w:p w14:paraId="30B5DBE5"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r w:rsidRPr="00D759EF">
              <w:rPr>
                <w:rFonts w:ascii="Consolas" w:hAnsi="Consolas" w:cs="Courier New"/>
                <w:noProof/>
                <w:sz w:val="22"/>
                <w:lang w:eastAsia="es-ES"/>
              </w:rPr>
              <w:t>}</w:t>
            </w:r>
          </w:p>
          <w:p w14:paraId="4BC1BEE6"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62C56E2C"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FF"/>
                <w:sz w:val="22"/>
              </w:rPr>
              <w:t>public</w:t>
            </w:r>
            <w:r w:rsidRPr="00D759EF">
              <w:rPr>
                <w:rFonts w:ascii="Consolas" w:hAnsi="Consolas"/>
                <w:noProof/>
                <w:sz w:val="22"/>
              </w:rPr>
              <w:t xml:space="preserve"> </w:t>
            </w:r>
            <w:r w:rsidRPr="00D759EF">
              <w:rPr>
                <w:rFonts w:ascii="Consolas" w:hAnsi="Consolas" w:cs="Courier New"/>
                <w:noProof/>
                <w:color w:val="0000FF"/>
                <w:sz w:val="22"/>
              </w:rPr>
              <w:t>void</w:t>
            </w:r>
            <w:r w:rsidRPr="00D759EF">
              <w:rPr>
                <w:rFonts w:ascii="Consolas" w:hAnsi="Consolas"/>
                <w:noProof/>
                <w:sz w:val="22"/>
              </w:rPr>
              <w:t xml:space="preserve"> MakeOlder()</w:t>
            </w:r>
          </w:p>
          <w:p w14:paraId="4B20680C"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p w14:paraId="35447AF0"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t xml:space="preserve">age++; </w:t>
            </w:r>
            <w:r w:rsidRPr="00D759EF">
              <w:rPr>
                <w:rFonts w:ascii="Consolas" w:hAnsi="Consolas" w:cs="Courier New"/>
                <w:noProof/>
                <w:color w:val="008000"/>
                <w:sz w:val="22"/>
              </w:rPr>
              <w:t>// The same</w:t>
            </w:r>
            <w:del w:id="1277" w:author="Hans Zijlstra" w:date="2017-06-11T22:27:00Z">
              <w:r w:rsidRPr="00D759EF" w:rsidDel="000F384B">
                <w:rPr>
                  <w:rFonts w:ascii="Consolas" w:hAnsi="Consolas" w:cs="Courier New"/>
                  <w:noProof/>
                  <w:color w:val="008000"/>
                  <w:sz w:val="22"/>
                </w:rPr>
                <w:delText xml:space="preserve"> like</w:delText>
              </w:r>
            </w:del>
            <w:ins w:id="1278" w:author="Hans Zijlstra" w:date="2017-06-11T22:27:00Z">
              <w:r w:rsidRPr="00D759EF">
                <w:rPr>
                  <w:rFonts w:ascii="Consolas" w:hAnsi="Consolas" w:cs="Courier New"/>
                  <w:noProof/>
                  <w:color w:val="008000"/>
                  <w:sz w:val="22"/>
                </w:rPr>
                <w:t xml:space="preserve"> as</w:t>
              </w:r>
            </w:ins>
            <w:r w:rsidRPr="00D759EF">
              <w:rPr>
                <w:rFonts w:ascii="Consolas" w:hAnsi="Consolas" w:cs="Courier New"/>
                <w:noProof/>
                <w:color w:val="008000"/>
                <w:sz w:val="22"/>
              </w:rPr>
              <w:t xml:space="preserve"> this.age++</w:t>
            </w:r>
          </w:p>
          <w:p w14:paraId="1F2D1637" w14:textId="77777777" w:rsidR="00371D15" w:rsidRPr="00D759EF" w:rsidRDefault="00371D15" w:rsidP="00563712">
            <w:pPr>
              <w:spacing w:before="0"/>
              <w:rPr>
                <w:rFonts w:ascii="Consolas" w:hAnsi="Consolas" w:cs="Courier New"/>
                <w:noProof/>
                <w:sz w:val="22"/>
              </w:rPr>
            </w:pPr>
            <w:r w:rsidRPr="00D759EF">
              <w:rPr>
                <w:rFonts w:ascii="Consolas" w:hAnsi="Consolas" w:cs="Courier New"/>
                <w:noProof/>
                <w:sz w:val="22"/>
              </w:rPr>
              <w:t>}</w:t>
            </w:r>
          </w:p>
        </w:tc>
      </w:tr>
    </w:tbl>
    <w:p w14:paraId="3F517D11" w14:textId="6DDD42B7" w:rsidR="00371D15" w:rsidRPr="00D759EF" w:rsidRDefault="00371D15" w:rsidP="00371D15">
      <w:pPr>
        <w:spacing w:after="120"/>
      </w:pPr>
      <w:r w:rsidRPr="00D759EF">
        <w:t xml:space="preserve">The reserved word </w:t>
      </w:r>
      <w:r w:rsidRPr="00D759EF">
        <w:rPr>
          <w:rFonts w:ascii="Consolas" w:hAnsi="Consolas"/>
          <w:b/>
          <w:bCs/>
          <w:noProof/>
          <w:kern w:val="32"/>
          <w:sz w:val="22"/>
        </w:rPr>
        <w:t>this</w:t>
      </w:r>
      <w:r w:rsidRPr="00D759EF">
        <w:t xml:space="preserve"> is used to indicate </w:t>
      </w:r>
      <w:r w:rsidRPr="00D759EF">
        <w:rPr>
          <w:b/>
        </w:rPr>
        <w:t>explicitly</w:t>
      </w:r>
      <w:r w:rsidRPr="00D759EF">
        <w:t xml:space="preserve"> that we want to have access to a non-static field of a class or to call some of its non-static methods. When this explicit clarification is not needed, it can be </w:t>
      </w:r>
      <w:del w:id="1279" w:author="Hans Zijlstra" w:date="2017-06-11T22:31:00Z">
        <w:r w:rsidRPr="00D759EF" w:rsidDel="000F384B">
          <w:delText>skipped</w:delText>
        </w:r>
      </w:del>
      <w:del w:id="1280" w:author="Hans Zijlstra" w:date="2017-06-24T13:27:00Z">
        <w:r w:rsidRPr="00D759EF" w:rsidDel="00D331EF">
          <w:delText xml:space="preserve"> </w:delText>
        </w:r>
      </w:del>
      <w:ins w:id="1281" w:author="Hans Zijlstra" w:date="2017-06-11T22:31:00Z">
        <w:r w:rsidR="00D331EF">
          <w:t>omitted</w:t>
        </w:r>
      </w:ins>
      <w:del w:id="1282" w:author="Hans Zijlstra" w:date="2017-06-11T22:31:00Z">
        <w:r w:rsidRPr="00D759EF" w:rsidDel="000F384B">
          <w:delText>and</w:delText>
        </w:r>
      </w:del>
      <w:del w:id="1283" w:author="Hans Zijlstra" w:date="2017-06-24T13:27:00Z">
        <w:r w:rsidRPr="00D759EF" w:rsidDel="00D331EF">
          <w:delText xml:space="preserve"> </w:delText>
        </w:r>
      </w:del>
      <w:del w:id="1284" w:author="Hans Zijlstra" w:date="2017-06-11T22:31:00Z">
        <w:r w:rsidRPr="00D759EF" w:rsidDel="000F384B">
          <w:delText>directly</w:delText>
        </w:r>
      </w:del>
      <w:r w:rsidRPr="00D759EF">
        <w:t xml:space="preserve"> to access the elements of the class</w:t>
      </w:r>
      <w:ins w:id="1285" w:author="Hans Zijlstra" w:date="2017-06-11T22:32:00Z">
        <w:r w:rsidRPr="00D759EF">
          <w:t xml:space="preserve"> directly</w:t>
        </w:r>
      </w:ins>
      <w:r w:rsidRPr="00D759EF">
        <w:t>.</w:t>
      </w:r>
    </w:p>
    <w:p w14:paraId="3437D011" w14:textId="77777777" w:rsidR="00371D15" w:rsidRPr="00D759EF" w:rsidRDefault="00371D15" w:rsidP="00371D15">
      <w:pPr>
        <w:spacing w:after="120"/>
      </w:pPr>
      <w:del w:id="1286" w:author="Hans Zijlstra" w:date="2017-06-11T22:32:00Z">
        <w:r w:rsidRPr="00D759EF" w:rsidDel="000F384B">
          <w:delText>Although it is understood clearly,</w:delText>
        </w:r>
      </w:del>
      <w:ins w:id="1287" w:author="Hans Zijlstra" w:date="2017-06-11T22:34:00Z">
        <w:r w:rsidRPr="00D759EF">
          <w:t>Nevertheless</w:t>
        </w:r>
      </w:ins>
      <w:ins w:id="1288" w:author="Hans Zijlstra" w:date="2017-06-11T22:33:00Z">
        <w:r w:rsidRPr="00D759EF">
          <w:t>,</w:t>
        </w:r>
      </w:ins>
      <w:r w:rsidRPr="00D759EF">
        <w:t xml:space="preserve"> the reserved word </w:t>
      </w:r>
      <w:r w:rsidRPr="00D759EF">
        <w:rPr>
          <w:rFonts w:ascii="Consolas" w:hAnsi="Consolas"/>
          <w:b/>
          <w:bCs/>
          <w:noProof/>
          <w:kern w:val="32"/>
          <w:sz w:val="22"/>
        </w:rPr>
        <w:t>this</w:t>
      </w:r>
      <w:r w:rsidRPr="00D759EF">
        <w:t xml:space="preserve"> is often used for </w:t>
      </w:r>
      <w:ins w:id="1289" w:author="Hans Zijlstra" w:date="2017-06-11T22:35:00Z">
        <w:r w:rsidRPr="00D759EF">
          <w:t xml:space="preserve">the </w:t>
        </w:r>
      </w:ins>
      <w:r w:rsidRPr="00D759EF">
        <w:t xml:space="preserve">access </w:t>
      </w:r>
      <w:del w:id="1290" w:author="Hans Zijlstra" w:date="2017-06-11T22:35:00Z">
        <w:r w:rsidRPr="00D759EF" w:rsidDel="003227B7">
          <w:delText>to</w:delText>
        </w:r>
      </w:del>
      <w:ins w:id="1291" w:author="Hans Zijlstra" w:date="2017-06-11T22:35:00Z">
        <w:r w:rsidRPr="00D759EF">
          <w:t>of</w:t>
        </w:r>
      </w:ins>
      <w:r w:rsidRPr="00D759EF">
        <w:t xml:space="preserve"> fields in the class, because it </w:t>
      </w:r>
      <w:del w:id="1292" w:author="Hans Zijlstra" w:date="2017-06-11T22:36:00Z">
        <w:r w:rsidRPr="00D759EF" w:rsidDel="003227B7">
          <w:delText>helps to</w:delText>
        </w:r>
      </w:del>
      <w:del w:id="1293" w:author="Hans Zijlstra" w:date="2017-06-24T13:27:00Z">
        <w:r w:rsidRPr="00D759EF" w:rsidDel="00D331EF">
          <w:delText xml:space="preserve"> </w:delText>
        </w:r>
      </w:del>
      <w:r w:rsidRPr="00D759EF">
        <w:t>make</w:t>
      </w:r>
      <w:ins w:id="1294" w:author="Hans Zijlstra" w:date="2017-06-11T22:36:00Z">
        <w:r w:rsidRPr="00D759EF">
          <w:t>s</w:t>
        </w:r>
      </w:ins>
      <w:r w:rsidRPr="00D759EF">
        <w:t xml:space="preserve"> the code easier to read, understand and maintain, by explicitly stating that we access a field and not a local variable.</w:t>
      </w:r>
    </w:p>
    <w:tbl>
      <w:tblPr>
        <w:tblW w:w="0" w:type="auto"/>
        <w:tblInd w:w="108" w:type="dxa"/>
        <w:tblCellMar>
          <w:top w:w="113" w:type="dxa"/>
          <w:bottom w:w="113" w:type="dxa"/>
        </w:tblCellMar>
        <w:tblLook w:val="01E0" w:firstRow="1" w:lastRow="1" w:firstColumn="1" w:lastColumn="1" w:noHBand="0" w:noVBand="0"/>
      </w:tblPr>
      <w:tblGrid>
        <w:gridCol w:w="812"/>
        <w:gridCol w:w="7158"/>
      </w:tblGrid>
      <w:tr w:rsidR="00371D15" w:rsidRPr="00D759EF" w14:paraId="7377C984" w14:textId="77777777" w:rsidTr="00563712">
        <w:tc>
          <w:tcPr>
            <w:tcW w:w="812" w:type="dxa"/>
            <w:tcBorders>
              <w:top w:val="single" w:sz="4" w:space="0" w:color="auto"/>
              <w:left w:val="single" w:sz="4" w:space="0" w:color="auto"/>
              <w:bottom w:val="single" w:sz="4" w:space="0" w:color="auto"/>
              <w:right w:val="single" w:sz="4" w:space="0" w:color="auto"/>
            </w:tcBorders>
            <w:vAlign w:val="center"/>
          </w:tcPr>
          <w:p w14:paraId="5C35DC50" w14:textId="77777777" w:rsidR="00371D15" w:rsidRPr="00D759EF" w:rsidRDefault="00371D15" w:rsidP="00563712">
            <w:pPr>
              <w:spacing w:before="0"/>
              <w:jc w:val="center"/>
            </w:pPr>
            <w:r w:rsidRPr="00D759EF">
              <w:rPr>
                <w:noProof/>
              </w:rPr>
              <w:drawing>
                <wp:inline distT="0" distB="0" distL="0" distR="0" wp14:anchorId="47935233" wp14:editId="79C54C7C">
                  <wp:extent cx="327660" cy="327660"/>
                  <wp:effectExtent l="0" t="0" r="0" b="0"/>
                  <wp:docPr id="5370" name="Picture 5370" descr="idi_e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idi_exc"/>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327660" cy="327660"/>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1951D57D" w14:textId="77777777" w:rsidR="00371D15" w:rsidRPr="00D759EF" w:rsidRDefault="00371D15" w:rsidP="00563712">
            <w:pPr>
              <w:pStyle w:val="WarningMessage"/>
            </w:pPr>
            <w:r w:rsidRPr="00011129">
              <w:t>When it is not required explicitly</w:t>
            </w:r>
            <w:ins w:id="1295" w:author="Hans Zijlstra" w:date="2017-06-11T22:37:00Z">
              <w:r w:rsidRPr="00AA044A">
                <w:t>,</w:t>
              </w:r>
            </w:ins>
            <w:r w:rsidRPr="00AA044A">
              <w:t xml:space="preserve"> the reserved word </w:t>
            </w:r>
            <w:r w:rsidRPr="002959F9">
              <w:rPr>
                <w:rStyle w:val="Code"/>
              </w:rPr>
              <w:t>this</w:t>
            </w:r>
            <w:r w:rsidRPr="00977A5E">
              <w:t xml:space="preserve"> can be </w:t>
            </w:r>
            <w:del w:id="1296" w:author="Hans Zijlstra" w:date="2017-06-11T22:37:00Z">
              <w:r w:rsidRPr="00D331EF" w:rsidDel="003227B7">
                <w:delText>skipped</w:delText>
              </w:r>
            </w:del>
            <w:del w:id="1297" w:author="Hans Zijlstra" w:date="2017-06-24T13:28:00Z">
              <w:r w:rsidRPr="00D331EF" w:rsidDel="00D331EF">
                <w:delText xml:space="preserve"> </w:delText>
              </w:r>
            </w:del>
            <w:ins w:id="1298" w:author="Hans Zijlstra" w:date="2017-06-11T22:37:00Z">
              <w:r w:rsidRPr="00D331EF">
                <w:t xml:space="preserve">omitted </w:t>
              </w:r>
            </w:ins>
            <w:r w:rsidRPr="00D331EF">
              <w:t>when we access the elements of the class. For better readability</w:t>
            </w:r>
            <w:ins w:id="1299" w:author="Hans Zijlstra" w:date="2017-06-11T22:37:00Z">
              <w:r w:rsidRPr="0028675A">
                <w:t>,</w:t>
              </w:r>
            </w:ins>
            <w:r w:rsidRPr="00D759EF">
              <w:t xml:space="preserve"> use </w:t>
            </w:r>
            <w:r w:rsidRPr="00D759EF">
              <w:rPr>
                <w:rStyle w:val="Code"/>
              </w:rPr>
              <w:t>this</w:t>
            </w:r>
            <w:r w:rsidRPr="00D759EF">
              <w:t xml:space="preserve"> keyword even when not required.</w:t>
            </w:r>
          </w:p>
        </w:tc>
      </w:tr>
    </w:tbl>
    <w:p w14:paraId="557AB421" w14:textId="77777777" w:rsidR="00371D15" w:rsidRPr="00D759EF" w:rsidRDefault="00371D15" w:rsidP="00371D15">
      <w:pPr>
        <w:pStyle w:val="Heading2"/>
      </w:pPr>
      <w:bookmarkStart w:id="1300" w:name="_Hiding_Fields_with"/>
      <w:bookmarkStart w:id="1301" w:name="_Toc370673168"/>
      <w:bookmarkEnd w:id="1300"/>
      <w:r w:rsidRPr="00D759EF">
        <w:t>Hiding Fields with Local Variables</w:t>
      </w:r>
      <w:bookmarkEnd w:id="1301"/>
    </w:p>
    <w:p w14:paraId="5F5D3479" w14:textId="77777777" w:rsidR="00371D15" w:rsidRPr="00A3490E" w:rsidRDefault="00371D15" w:rsidP="00371D15">
      <w:pPr>
        <w:spacing w:after="120"/>
      </w:pPr>
      <w:r w:rsidRPr="00D759EF">
        <w:t>From the section "</w:t>
      </w:r>
      <w:r w:rsidR="00A6273F" w:rsidRPr="00D759EF">
        <w:fldChar w:fldCharType="begin"/>
      </w:r>
      <w:r w:rsidR="00A6273F" w:rsidRPr="00D759EF">
        <w:instrText xml:space="preserve"> HYPERLINK \l "_Fields_Declaration_in" </w:instrText>
      </w:r>
      <w:r w:rsidR="00A6273F" w:rsidRPr="00D759EF">
        <w:rPr>
          <w:rPrChange w:id="1302" w:author="Hans Zijlstra" w:date="2017-06-24T11:23:00Z">
            <w:rPr>
              <w:color w:val="0000FF"/>
              <w:u w:val="single"/>
            </w:rPr>
          </w:rPrChange>
        </w:rPr>
        <w:fldChar w:fldCharType="separate"/>
      </w:r>
      <w:r w:rsidRPr="00D759EF">
        <w:rPr>
          <w:color w:val="0000FF"/>
          <w:u w:val="single"/>
        </w:rPr>
        <w:t>Declaring Fields</w:t>
      </w:r>
      <w:r w:rsidR="00A6273F" w:rsidRPr="00D759EF">
        <w:rPr>
          <w:color w:val="0000FF"/>
          <w:u w:val="single"/>
        </w:rPr>
        <w:fldChar w:fldCharType="end"/>
      </w:r>
      <w:r w:rsidRPr="00D759EF">
        <w:t xml:space="preserve">" above, we know that the </w:t>
      </w:r>
      <w:r w:rsidRPr="00D759EF">
        <w:rPr>
          <w:b/>
        </w:rPr>
        <w:t xml:space="preserve">scope of </w:t>
      </w:r>
      <w:del w:id="1303" w:author="Hans Zijlstra" w:date="2017-06-12T07:24:00Z">
        <w:r w:rsidRPr="00D759EF" w:rsidDel="00196123">
          <w:rPr>
            <w:b/>
          </w:rPr>
          <w:delText>one</w:delText>
        </w:r>
      </w:del>
      <w:ins w:id="1304" w:author="Hans Zijlstra" w:date="2017-06-12T07:24:00Z">
        <w:r w:rsidRPr="00D759EF">
          <w:rPr>
            <w:b/>
          </w:rPr>
          <w:t>a</w:t>
        </w:r>
      </w:ins>
      <w:r w:rsidRPr="00D759EF">
        <w:rPr>
          <w:b/>
        </w:rPr>
        <w:t xml:space="preserve"> field</w:t>
      </w:r>
      <w:del w:id="1305" w:author="Hans Zijlstra" w:date="2017-06-24T13:29:00Z">
        <w:r w:rsidRPr="00D759EF" w:rsidDel="00D331EF">
          <w:delText xml:space="preserve"> </w:delText>
        </w:r>
      </w:del>
      <w:del w:id="1306" w:author="Hans Zijlstra" w:date="2017-06-12T07:31:00Z">
        <w:r w:rsidRPr="00A6273F" w:rsidDel="00196123">
          <w:delText>starts</w:delText>
        </w:r>
      </w:del>
      <w:r w:rsidRPr="00011129">
        <w:t xml:space="preserve"> </w:t>
      </w:r>
      <w:ins w:id="1307" w:author="Hans Zijlstra" w:date="2017-06-12T07:31:00Z">
        <w:r w:rsidRPr="00AA044A">
          <w:t xml:space="preserve">is </w:t>
        </w:r>
      </w:ins>
      <w:r w:rsidRPr="00AA044A">
        <w:t>from the line where the declaration is made to the closing curly bracket of the class. For example</w:t>
      </w:r>
      <w:ins w:id="1308" w:author="Hans Zijlstra" w:date="2017-06-12T07:31:00Z">
        <w:r w:rsidRPr="002959F9">
          <w:t>,</w:t>
        </w:r>
      </w:ins>
      <w:r w:rsidRPr="00977A5E">
        <w:t xml:space="preserve"> let's </w:t>
      </w:r>
      <w:del w:id="1309" w:author="Hans Zijlstra" w:date="2017-06-12T07:32:00Z">
        <w:r w:rsidRPr="00977A5E" w:rsidDel="00196123">
          <w:delText xml:space="preserve">see </w:delText>
        </w:r>
      </w:del>
      <w:ins w:id="1310" w:author="Hans Zijlstra" w:date="2017-06-12T07:32:00Z">
        <w:r w:rsidRPr="00A3490E">
          <w:t xml:space="preserve">consider </w:t>
        </w:r>
      </w:ins>
      <w:r w:rsidRPr="00A3490E">
        <w:t xml:space="preserve">the </w:t>
      </w:r>
      <w:r w:rsidRPr="00A3490E">
        <w:rPr>
          <w:rFonts w:ascii="Consolas" w:hAnsi="Consolas"/>
          <w:b/>
          <w:bCs/>
          <w:noProof/>
          <w:kern w:val="32"/>
          <w:sz w:val="22"/>
        </w:rPr>
        <w:t>OverlappingScopeTest</w:t>
      </w:r>
      <w:r w:rsidRPr="00A3490E">
        <w:t xml:space="preserve"> class:</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77C9EF3D" w14:textId="77777777" w:rsidTr="00563712">
        <w:tc>
          <w:tcPr>
            <w:tcW w:w="7970" w:type="dxa"/>
            <w:tcBorders>
              <w:top w:val="single" w:sz="4" w:space="0" w:color="auto"/>
              <w:left w:val="single" w:sz="4" w:space="0" w:color="auto"/>
              <w:bottom w:val="single" w:sz="4" w:space="0" w:color="auto"/>
              <w:right w:val="single" w:sz="4" w:space="0" w:color="auto"/>
            </w:tcBorders>
          </w:tcPr>
          <w:p w14:paraId="15B2E1AC" w14:textId="77777777" w:rsidR="00371D15" w:rsidRPr="00D759EF" w:rsidRDefault="00371D15" w:rsidP="00563712">
            <w:pPr>
              <w:autoSpaceDE w:val="0"/>
              <w:autoSpaceDN w:val="0"/>
              <w:adjustRightInd w:val="0"/>
              <w:spacing w:before="0"/>
              <w:jc w:val="left"/>
              <w:rPr>
                <w:rFonts w:ascii="Consolas" w:hAnsi="Consolas"/>
                <w:noProof/>
                <w:sz w:val="22"/>
              </w:rPr>
            </w:pPr>
            <w:r w:rsidRPr="0028675A">
              <w:rPr>
                <w:rFonts w:ascii="Consolas" w:hAnsi="Consolas" w:cs="Courier New"/>
                <w:noProof/>
                <w:color w:val="0000FF"/>
                <w:sz w:val="22"/>
              </w:rPr>
              <w:t>public</w:t>
            </w:r>
            <w:r w:rsidRPr="00D759EF">
              <w:rPr>
                <w:rFonts w:ascii="Consolas" w:hAnsi="Consolas"/>
                <w:noProof/>
                <w:sz w:val="22"/>
              </w:rPr>
              <w:t xml:space="preserve"> </w:t>
            </w:r>
            <w:r w:rsidRPr="00D759EF">
              <w:rPr>
                <w:rFonts w:ascii="Consolas" w:hAnsi="Consolas" w:cs="Courier New"/>
                <w:noProof/>
                <w:color w:val="0000FF"/>
                <w:sz w:val="22"/>
              </w:rPr>
              <w:t>class</w:t>
            </w:r>
            <w:r w:rsidRPr="00D759EF">
              <w:rPr>
                <w:rFonts w:ascii="Consolas" w:hAnsi="Consolas"/>
                <w:noProof/>
                <w:sz w:val="22"/>
              </w:rPr>
              <w:t xml:space="preserve"> </w:t>
            </w:r>
            <w:r w:rsidRPr="00D759EF">
              <w:rPr>
                <w:rFonts w:ascii="Consolas" w:hAnsi="Consolas"/>
                <w:noProof/>
                <w:color w:val="2B91AF"/>
                <w:sz w:val="22"/>
              </w:rPr>
              <w:t>OverlappingScopeTest</w:t>
            </w:r>
          </w:p>
          <w:p w14:paraId="0A88438D"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p w14:paraId="28943750"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int</w:t>
            </w:r>
            <w:r w:rsidRPr="00D759EF">
              <w:rPr>
                <w:rFonts w:ascii="Consolas" w:hAnsi="Consolas"/>
                <w:noProof/>
                <w:sz w:val="22"/>
              </w:rPr>
              <w:t xml:space="preserve"> myValue = </w:t>
            </w:r>
            <w:r w:rsidRPr="00D759EF">
              <w:rPr>
                <w:rFonts w:ascii="Consolas" w:hAnsi="Consolas" w:cs="Courier New"/>
                <w:noProof/>
                <w:color w:val="A31515"/>
                <w:sz w:val="22"/>
              </w:rPr>
              <w:t>3</w:t>
            </w:r>
            <w:r w:rsidRPr="00D759EF">
              <w:rPr>
                <w:rFonts w:ascii="Consolas" w:hAnsi="Consolas"/>
                <w:noProof/>
                <w:sz w:val="22"/>
              </w:rPr>
              <w:t>;</w:t>
            </w:r>
          </w:p>
          <w:p w14:paraId="591ACFA7"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749D2077"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void</w:t>
            </w:r>
            <w:r w:rsidRPr="00D759EF">
              <w:rPr>
                <w:rFonts w:ascii="Consolas" w:hAnsi="Consolas"/>
                <w:noProof/>
                <w:sz w:val="22"/>
              </w:rPr>
              <w:t xml:space="preserve"> PrintMyValue()</w:t>
            </w:r>
          </w:p>
          <w:p w14:paraId="4AF37D86"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7A23671A"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t>Console.WriteLine(</w:t>
            </w:r>
            <w:r w:rsidRPr="00D759EF">
              <w:rPr>
                <w:rFonts w:ascii="Consolas" w:hAnsi="Consolas" w:cs="Courier New"/>
                <w:noProof/>
                <w:color w:val="A31515"/>
                <w:sz w:val="22"/>
              </w:rPr>
              <w:t>"My value is: "</w:t>
            </w:r>
            <w:r w:rsidRPr="00D759EF">
              <w:rPr>
                <w:rFonts w:ascii="Consolas" w:hAnsi="Consolas"/>
                <w:noProof/>
                <w:sz w:val="22"/>
              </w:rPr>
              <w:t xml:space="preserve"> + myValue);</w:t>
            </w:r>
          </w:p>
          <w:p w14:paraId="3B374017"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51A27EB5"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61E3C31D"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static</w:t>
            </w:r>
            <w:r w:rsidRPr="00D759EF">
              <w:rPr>
                <w:rFonts w:ascii="Consolas" w:hAnsi="Consolas"/>
                <w:noProof/>
                <w:sz w:val="22"/>
              </w:rPr>
              <w:t xml:space="preserve"> </w:t>
            </w:r>
            <w:r w:rsidRPr="00D759EF">
              <w:rPr>
                <w:rFonts w:ascii="Consolas" w:hAnsi="Consolas" w:cs="Courier New"/>
                <w:noProof/>
                <w:color w:val="0000FF"/>
                <w:sz w:val="22"/>
              </w:rPr>
              <w:t>void</w:t>
            </w:r>
            <w:r w:rsidRPr="00D759EF">
              <w:rPr>
                <w:rFonts w:ascii="Consolas" w:hAnsi="Consolas"/>
                <w:noProof/>
                <w:sz w:val="22"/>
              </w:rPr>
              <w:t xml:space="preserve"> Main()</w:t>
            </w:r>
          </w:p>
          <w:p w14:paraId="79C115CF"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7F6EA413"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noProof/>
                <w:color w:val="2B91AF"/>
                <w:sz w:val="22"/>
              </w:rPr>
              <w:t>OverlappingScopeTest</w:t>
            </w:r>
            <w:r w:rsidRPr="00D759EF">
              <w:rPr>
                <w:rFonts w:ascii="Consolas" w:hAnsi="Consolas"/>
                <w:noProof/>
                <w:sz w:val="22"/>
              </w:rPr>
              <w:t xml:space="preserve"> instance = </w:t>
            </w:r>
            <w:r w:rsidRPr="00D759EF">
              <w:rPr>
                <w:rFonts w:ascii="Consolas" w:hAnsi="Consolas" w:cs="Courier New"/>
                <w:noProof/>
                <w:color w:val="0000FF"/>
                <w:sz w:val="22"/>
              </w:rPr>
              <w:t>new</w:t>
            </w:r>
            <w:r w:rsidRPr="00D759EF">
              <w:rPr>
                <w:rFonts w:ascii="Consolas" w:hAnsi="Consolas"/>
                <w:noProof/>
                <w:sz w:val="22"/>
              </w:rPr>
              <w:t xml:space="preserve"> </w:t>
            </w:r>
            <w:r w:rsidRPr="00D759EF">
              <w:rPr>
                <w:rFonts w:ascii="Consolas" w:hAnsi="Consolas"/>
                <w:noProof/>
                <w:color w:val="2B91AF"/>
                <w:sz w:val="22"/>
              </w:rPr>
              <w:t>OverlappingScopeTest</w:t>
            </w:r>
            <w:r w:rsidRPr="00D759EF">
              <w:rPr>
                <w:rFonts w:ascii="Consolas" w:hAnsi="Consolas"/>
                <w:noProof/>
                <w:sz w:val="22"/>
              </w:rPr>
              <w:t>();</w:t>
            </w:r>
          </w:p>
          <w:p w14:paraId="52997319"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r>
            <w:r w:rsidRPr="00D759EF">
              <w:rPr>
                <w:rFonts w:ascii="Consolas" w:hAnsi="Consolas" w:cs="Courier New"/>
                <w:noProof/>
                <w:sz w:val="22"/>
              </w:rPr>
              <w:tab/>
              <w:t>instance.PrintMyValue();</w:t>
            </w:r>
          </w:p>
          <w:p w14:paraId="63E16C35"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5A011D32"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lastRenderedPageBreak/>
              <w:t>}</w:t>
            </w:r>
          </w:p>
        </w:tc>
      </w:tr>
    </w:tbl>
    <w:p w14:paraId="18EBDC77" w14:textId="77777777" w:rsidR="00371D15" w:rsidRPr="00D759EF" w:rsidRDefault="00371D15" w:rsidP="00371D15">
      <w:pPr>
        <w:spacing w:after="120"/>
      </w:pPr>
      <w:r w:rsidRPr="00D759EF">
        <w:lastRenderedPageBreak/>
        <w:t>This code will have the following result on the console:</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575DEF25" w14:textId="77777777" w:rsidTr="00563712">
        <w:tc>
          <w:tcPr>
            <w:tcW w:w="7970" w:type="dxa"/>
            <w:tcBorders>
              <w:top w:val="single" w:sz="4" w:space="0" w:color="auto"/>
              <w:left w:val="single" w:sz="4" w:space="0" w:color="auto"/>
              <w:bottom w:val="single" w:sz="4" w:space="0" w:color="auto"/>
              <w:right w:val="single" w:sz="4" w:space="0" w:color="auto"/>
            </w:tcBorders>
          </w:tcPr>
          <w:p w14:paraId="2B758AE3" w14:textId="77777777" w:rsidR="00371D15" w:rsidRPr="00D759EF" w:rsidRDefault="00371D15" w:rsidP="00563712">
            <w:pPr>
              <w:spacing w:before="0"/>
              <w:rPr>
                <w:rFonts w:ascii="Consolas" w:hAnsi="Consolas" w:cs="Courier New"/>
                <w:noProof/>
                <w:color w:val="000000"/>
                <w:sz w:val="22"/>
              </w:rPr>
            </w:pPr>
            <w:r w:rsidRPr="00D759EF">
              <w:rPr>
                <w:rFonts w:ascii="Consolas" w:hAnsi="Consolas" w:cs="Courier New"/>
                <w:noProof/>
                <w:color w:val="000000"/>
                <w:sz w:val="22"/>
              </w:rPr>
              <w:t>My value is: 3</w:t>
            </w:r>
          </w:p>
        </w:tc>
      </w:tr>
    </w:tbl>
    <w:p w14:paraId="49AC3FA0" w14:textId="57B9F784" w:rsidR="00371D15" w:rsidRPr="00D759EF" w:rsidRDefault="00371D15" w:rsidP="00371D15">
      <w:pPr>
        <w:spacing w:after="120"/>
      </w:pPr>
      <w:del w:id="1311" w:author="Hans Zijlstra" w:date="2017-06-16T09:44:00Z">
        <w:r w:rsidRPr="00D759EF" w:rsidDel="00D03938">
          <w:delText>On the other hand, when</w:delText>
        </w:r>
      </w:del>
      <w:ins w:id="1312" w:author="Hans Zijlstra" w:date="2017-06-16T09:44:00Z">
        <w:r w:rsidR="00D03938" w:rsidRPr="00D759EF">
          <w:t>When</w:t>
        </w:r>
      </w:ins>
      <w:r w:rsidRPr="00D759EF">
        <w:t xml:space="preserve"> we implement the body of </w:t>
      </w:r>
      <w:del w:id="1313" w:author="Hans Zijlstra" w:date="2017-06-16T09:44:00Z">
        <w:r w:rsidRPr="00D759EF" w:rsidDel="00D03938">
          <w:delText>one</w:delText>
        </w:r>
      </w:del>
      <w:ins w:id="1314" w:author="Hans Zijlstra" w:date="2017-06-16T09:44:00Z">
        <w:r w:rsidR="00D03938" w:rsidRPr="00D759EF">
          <w:t>a</w:t>
        </w:r>
      </w:ins>
      <w:r w:rsidRPr="00D759EF">
        <w:t xml:space="preserve"> method we </w:t>
      </w:r>
      <w:ins w:id="1315" w:author="Hans Zijlstra" w:date="2017-06-16T09:44:00Z">
        <w:r w:rsidR="00D03938" w:rsidRPr="00D759EF">
          <w:t xml:space="preserve">may </w:t>
        </w:r>
      </w:ins>
      <w:r w:rsidRPr="00D759EF">
        <w:t xml:space="preserve">have to declare local variables which we will use </w:t>
      </w:r>
      <w:del w:id="1316" w:author="Hans Zijlstra" w:date="2017-06-16T09:44:00Z">
        <w:r w:rsidRPr="00D759EF" w:rsidDel="00D03938">
          <w:delText>for the work of</w:delText>
        </w:r>
      </w:del>
      <w:del w:id="1317" w:author="Hans Zijlstra" w:date="2017-06-24T13:30:00Z">
        <w:r w:rsidRPr="00D759EF" w:rsidDel="00D331EF">
          <w:delText xml:space="preserve"> </w:delText>
        </w:r>
      </w:del>
      <w:ins w:id="1318" w:author="Hans Zijlstra" w:date="2017-06-16T09:44:00Z">
        <w:r w:rsidR="00D03938" w:rsidRPr="00D759EF">
          <w:t xml:space="preserve">in </w:t>
        </w:r>
      </w:ins>
      <w:r w:rsidRPr="00D759EF">
        <w:t xml:space="preserve">the method. As we know, the </w:t>
      </w:r>
      <w:r w:rsidRPr="00D759EF">
        <w:rPr>
          <w:b/>
        </w:rPr>
        <w:t>scope of a local variable</w:t>
      </w:r>
      <w:r w:rsidRPr="00D759EF">
        <w:t xml:space="preserve"> </w:t>
      </w:r>
      <w:del w:id="1319" w:author="Hans Zijlstra" w:date="2017-06-12T07:33:00Z">
        <w:r w:rsidRPr="00D759EF" w:rsidDel="00196123">
          <w:delText xml:space="preserve">begins </w:delText>
        </w:r>
      </w:del>
      <w:ins w:id="1320" w:author="Hans Zijlstra" w:date="2017-06-16T09:45:00Z">
        <w:r w:rsidR="00D331EF">
          <w:t>in a me</w:t>
        </w:r>
        <w:r w:rsidR="003D5CA2" w:rsidRPr="00D759EF">
          <w:t xml:space="preserve">thod </w:t>
        </w:r>
      </w:ins>
      <w:ins w:id="1321" w:author="Hans Zijlstra" w:date="2017-06-12T07:33:00Z">
        <w:r w:rsidRPr="00D759EF">
          <w:t xml:space="preserve">is </w:t>
        </w:r>
      </w:ins>
      <w:r w:rsidRPr="00D759EF">
        <w:t xml:space="preserve">from the line where it is declared to the closing bracket of the body of the method. For example, let’s add </w:t>
      </w:r>
      <w:del w:id="1322" w:author="Hans Zijlstra" w:date="2017-06-12T07:34:00Z">
        <w:r w:rsidRPr="00D759EF" w:rsidDel="00196123">
          <w:delText xml:space="preserve">this </w:delText>
        </w:r>
      </w:del>
      <w:ins w:id="1323" w:author="Hans Zijlstra" w:date="2017-06-12T07:34:00Z">
        <w:r w:rsidRPr="00D759EF">
          <w:t xml:space="preserve">the following </w:t>
        </w:r>
      </w:ins>
      <w:r w:rsidRPr="00D759EF">
        <w:t xml:space="preserve">method to the class </w:t>
      </w:r>
      <w:r w:rsidRPr="00D759EF">
        <w:rPr>
          <w:rFonts w:ascii="Consolas" w:hAnsi="Consolas"/>
          <w:b/>
          <w:bCs/>
          <w:noProof/>
          <w:kern w:val="32"/>
          <w:sz w:val="22"/>
        </w:rPr>
        <w:t>OverlappingScopeTest</w:t>
      </w:r>
      <w:r w:rsidRPr="00D759EF">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784B5081" w14:textId="77777777" w:rsidTr="00563712">
        <w:tc>
          <w:tcPr>
            <w:tcW w:w="7970" w:type="dxa"/>
            <w:tcBorders>
              <w:top w:val="single" w:sz="4" w:space="0" w:color="auto"/>
              <w:left w:val="single" w:sz="4" w:space="0" w:color="auto"/>
              <w:bottom w:val="single" w:sz="4" w:space="0" w:color="auto"/>
              <w:right w:val="single" w:sz="4" w:space="0" w:color="auto"/>
            </w:tcBorders>
          </w:tcPr>
          <w:p w14:paraId="7011A727"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FF"/>
                <w:sz w:val="22"/>
              </w:rPr>
              <w:t>Int</w:t>
            </w:r>
            <w:r w:rsidRPr="00D759EF">
              <w:rPr>
                <w:rFonts w:ascii="Consolas" w:hAnsi="Consolas"/>
                <w:noProof/>
                <w:sz w:val="22"/>
              </w:rPr>
              <w:t xml:space="preserve"> CalculateNewValue(</w:t>
            </w:r>
            <w:r w:rsidRPr="00D759EF">
              <w:rPr>
                <w:rFonts w:ascii="Consolas" w:hAnsi="Consolas" w:cs="Courier New"/>
                <w:noProof/>
                <w:color w:val="0000FF"/>
                <w:sz w:val="22"/>
              </w:rPr>
              <w:t>int</w:t>
            </w:r>
            <w:r w:rsidRPr="00D759EF">
              <w:rPr>
                <w:rFonts w:ascii="Consolas" w:hAnsi="Consolas"/>
                <w:noProof/>
                <w:sz w:val="22"/>
              </w:rPr>
              <w:t xml:space="preserve"> newValue)</w:t>
            </w:r>
          </w:p>
          <w:p w14:paraId="70466EB0"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p w14:paraId="591148F4"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int</w:t>
            </w:r>
            <w:r w:rsidRPr="00D759EF">
              <w:rPr>
                <w:rFonts w:ascii="Consolas" w:hAnsi="Consolas"/>
                <w:noProof/>
                <w:sz w:val="22"/>
              </w:rPr>
              <w:t xml:space="preserve"> result = myValue + newValue;</w:t>
            </w:r>
          </w:p>
          <w:p w14:paraId="07288B97"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return</w:t>
            </w:r>
            <w:r w:rsidRPr="00D759EF">
              <w:rPr>
                <w:rFonts w:ascii="Consolas" w:hAnsi="Consolas"/>
                <w:noProof/>
                <w:sz w:val="22"/>
              </w:rPr>
              <w:t xml:space="preserve"> result;</w:t>
            </w:r>
          </w:p>
          <w:p w14:paraId="397FD641"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tc>
      </w:tr>
    </w:tbl>
    <w:p w14:paraId="7C5C5D58" w14:textId="77777777" w:rsidR="00371D15" w:rsidRPr="00D759EF" w:rsidRDefault="00371D15" w:rsidP="00371D15">
      <w:pPr>
        <w:spacing w:after="120"/>
      </w:pPr>
      <w:r w:rsidRPr="00D759EF">
        <w:t xml:space="preserve">In this case, the local variable, which we will use to calculate the new value, is </w:t>
      </w:r>
      <w:r w:rsidRPr="00D759EF">
        <w:rPr>
          <w:rFonts w:ascii="Consolas" w:hAnsi="Consolas"/>
          <w:b/>
          <w:bCs/>
          <w:noProof/>
          <w:kern w:val="32"/>
          <w:sz w:val="22"/>
        </w:rPr>
        <w:t>result</w:t>
      </w:r>
      <w:r w:rsidRPr="00D759EF">
        <w:t>.</w:t>
      </w:r>
    </w:p>
    <w:p w14:paraId="7E75FC2A" w14:textId="7B509CB9" w:rsidR="00371D15" w:rsidRPr="00D759EF" w:rsidRDefault="00371D15" w:rsidP="00371D15">
      <w:pPr>
        <w:spacing w:after="120"/>
      </w:pPr>
      <w:r w:rsidRPr="00D759EF">
        <w:t xml:space="preserve">Sometimes the name of the local variable can </w:t>
      </w:r>
      <w:del w:id="1324" w:author="Hans Zijlstra" w:date="2017-06-12T07:45:00Z">
        <w:r w:rsidRPr="00D759EF" w:rsidDel="0035203F">
          <w:delText>overlap with</w:delText>
        </w:r>
      </w:del>
      <w:ins w:id="1325" w:author="Hans Zijlstra" w:date="2017-06-12T07:45:00Z">
        <w:r w:rsidRPr="00D759EF">
          <w:t>have</w:t>
        </w:r>
      </w:ins>
      <w:r w:rsidRPr="00D759EF">
        <w:t xml:space="preserve"> the </w:t>
      </w:r>
      <w:ins w:id="1326" w:author="Hans Zijlstra" w:date="2017-06-16T09:46:00Z">
        <w:r w:rsidR="003D5CA2" w:rsidRPr="00D759EF">
          <w:t xml:space="preserve">same </w:t>
        </w:r>
      </w:ins>
      <w:r w:rsidRPr="00D759EF">
        <w:t xml:space="preserve">name </w:t>
      </w:r>
      <w:del w:id="1327" w:author="Hans Zijlstra" w:date="2017-06-16T09:46:00Z">
        <w:r w:rsidRPr="00D759EF" w:rsidDel="003D5CA2">
          <w:delText>of</w:delText>
        </w:r>
      </w:del>
      <w:ins w:id="1328" w:author="Hans Zijlstra" w:date="2017-06-16T09:46:00Z">
        <w:r w:rsidR="003D5CA2" w:rsidRPr="00D759EF">
          <w:t>as</w:t>
        </w:r>
      </w:ins>
      <w:r w:rsidRPr="00D759EF">
        <w:t xml:space="preserve"> </w:t>
      </w:r>
      <w:del w:id="1329" w:author="Hans Zijlstra" w:date="2017-06-12T07:35:00Z">
        <w:r w:rsidRPr="00D759EF" w:rsidDel="00573A50">
          <w:delText xml:space="preserve">some </w:delText>
        </w:r>
      </w:del>
      <w:ins w:id="1330" w:author="Hans Zijlstra" w:date="2017-06-12T07:35:00Z">
        <w:r w:rsidRPr="00D759EF">
          <w:t xml:space="preserve">a </w:t>
        </w:r>
      </w:ins>
      <w:r w:rsidRPr="00D759EF">
        <w:t xml:space="preserve">field. In </w:t>
      </w:r>
      <w:del w:id="1331" w:author="Hans Zijlstra" w:date="2017-06-12T07:35:00Z">
        <w:r w:rsidRPr="00D759EF" w:rsidDel="00573A50">
          <w:delText xml:space="preserve">this </w:delText>
        </w:r>
      </w:del>
      <w:ins w:id="1332" w:author="Hans Zijlstra" w:date="2017-06-12T07:35:00Z">
        <w:r w:rsidRPr="00D759EF">
          <w:t xml:space="preserve">that </w:t>
        </w:r>
      </w:ins>
      <w:r w:rsidRPr="00D759EF">
        <w:t>case</w:t>
      </w:r>
      <w:ins w:id="1333" w:author="Hans Zijlstra" w:date="2017-06-16T09:47:00Z">
        <w:r w:rsidR="003D5CA2" w:rsidRPr="00D759EF">
          <w:t>,</w:t>
        </w:r>
      </w:ins>
      <w:r w:rsidRPr="00D759EF">
        <w:t xml:space="preserve"> there is a </w:t>
      </w:r>
      <w:del w:id="1334" w:author="Hans Zijlstra" w:date="2017-06-12T07:35:00Z">
        <w:r w:rsidRPr="00D759EF" w:rsidDel="00573A50">
          <w:delText>collision</w:delText>
        </w:r>
      </w:del>
      <w:ins w:id="1335" w:author="Hans Zijlstra" w:date="2017-06-12T07:35:00Z">
        <w:r w:rsidRPr="00D759EF">
          <w:t>conflict</w:t>
        </w:r>
      </w:ins>
      <w:r w:rsidRPr="00D759EF">
        <w:t>.</w:t>
      </w:r>
    </w:p>
    <w:p w14:paraId="0F57D990" w14:textId="66E2B151" w:rsidR="00371D15" w:rsidRPr="00D759EF" w:rsidRDefault="00371D15" w:rsidP="00371D15">
      <w:pPr>
        <w:spacing w:after="120"/>
      </w:pPr>
      <w:r w:rsidRPr="00D759EF">
        <w:t xml:space="preserve">Let’s first look at </w:t>
      </w:r>
      <w:del w:id="1336" w:author="Hans Zijlstra" w:date="2017-06-16T09:47:00Z">
        <w:r w:rsidRPr="00D759EF" w:rsidDel="003D5CA2">
          <w:delText>one</w:delText>
        </w:r>
      </w:del>
      <w:ins w:id="1337" w:author="Hans Zijlstra" w:date="2017-06-16T09:47:00Z">
        <w:r w:rsidR="003D5CA2" w:rsidRPr="00D759EF">
          <w:t>an</w:t>
        </w:r>
      </w:ins>
      <w:r w:rsidRPr="00D759EF">
        <w:t xml:space="preserve"> example, before we explain what it is </w:t>
      </w:r>
      <w:ins w:id="1338" w:author="Hans Zijlstra" w:date="2017-06-16T09:47:00Z">
        <w:r w:rsidR="003D5CA2" w:rsidRPr="00D759EF">
          <w:t>a</w:t>
        </w:r>
      </w:ins>
      <w:ins w:id="1339" w:author="Hans Zijlstra" w:date="2017-06-16T09:48:00Z">
        <w:r w:rsidR="003D5CA2" w:rsidRPr="00D759EF">
          <w:t xml:space="preserve">ll </w:t>
        </w:r>
      </w:ins>
      <w:r w:rsidRPr="00D759EF">
        <w:t xml:space="preserve">about. Let’s modify the method </w:t>
      </w:r>
      <w:r w:rsidRPr="00D759EF">
        <w:rPr>
          <w:rFonts w:ascii="Consolas" w:hAnsi="Consolas"/>
          <w:b/>
          <w:bCs/>
          <w:noProof/>
          <w:kern w:val="32"/>
          <w:sz w:val="22"/>
        </w:rPr>
        <w:t>PrintMyValue()</w:t>
      </w:r>
      <w:r w:rsidRPr="00D759EF">
        <w:t xml:space="preserve"> in the following way:</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41703A13" w14:textId="77777777" w:rsidTr="00563712">
        <w:tc>
          <w:tcPr>
            <w:tcW w:w="7970" w:type="dxa"/>
            <w:tcBorders>
              <w:top w:val="single" w:sz="4" w:space="0" w:color="auto"/>
              <w:left w:val="single" w:sz="4" w:space="0" w:color="auto"/>
              <w:bottom w:val="single" w:sz="4" w:space="0" w:color="auto"/>
              <w:right w:val="single" w:sz="4" w:space="0" w:color="auto"/>
            </w:tcBorders>
          </w:tcPr>
          <w:p w14:paraId="384217FE"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FF"/>
                <w:sz w:val="22"/>
              </w:rPr>
              <w:t>void</w:t>
            </w:r>
            <w:r w:rsidRPr="00D759EF">
              <w:rPr>
                <w:rFonts w:ascii="Consolas" w:hAnsi="Consolas"/>
                <w:noProof/>
                <w:sz w:val="22"/>
              </w:rPr>
              <w:t xml:space="preserve"> PrintMyValue()</w:t>
            </w:r>
          </w:p>
          <w:p w14:paraId="5A9F4B55"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p w14:paraId="2C19D079"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int</w:t>
            </w:r>
            <w:r w:rsidRPr="00D759EF">
              <w:rPr>
                <w:rFonts w:ascii="Consolas" w:hAnsi="Consolas"/>
                <w:noProof/>
                <w:sz w:val="22"/>
              </w:rPr>
              <w:t xml:space="preserve"> myValue = </w:t>
            </w:r>
            <w:r w:rsidRPr="00D759EF">
              <w:rPr>
                <w:rFonts w:ascii="Consolas" w:hAnsi="Consolas" w:cs="Courier New"/>
                <w:noProof/>
                <w:color w:val="A31515"/>
                <w:sz w:val="22"/>
              </w:rPr>
              <w:t>5</w:t>
            </w:r>
            <w:r w:rsidRPr="00D759EF">
              <w:rPr>
                <w:rFonts w:ascii="Consolas" w:hAnsi="Consolas"/>
                <w:noProof/>
                <w:sz w:val="22"/>
              </w:rPr>
              <w:t>;</w:t>
            </w:r>
          </w:p>
          <w:p w14:paraId="755F8E91"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color w:val="2B91AF"/>
                <w:sz w:val="22"/>
              </w:rPr>
              <w:t>Console</w:t>
            </w:r>
            <w:r w:rsidRPr="00D759EF">
              <w:rPr>
                <w:rFonts w:ascii="Consolas" w:hAnsi="Consolas"/>
                <w:noProof/>
                <w:sz w:val="22"/>
              </w:rPr>
              <w:t>.WriteLine(</w:t>
            </w:r>
            <w:r w:rsidRPr="00D759EF">
              <w:rPr>
                <w:rFonts w:ascii="Consolas" w:hAnsi="Consolas" w:cs="Courier New"/>
                <w:noProof/>
                <w:color w:val="A31515"/>
                <w:sz w:val="22"/>
              </w:rPr>
              <w:t>"My value is: "</w:t>
            </w:r>
            <w:r w:rsidRPr="00D759EF">
              <w:rPr>
                <w:rFonts w:ascii="Consolas" w:hAnsi="Consolas"/>
                <w:noProof/>
                <w:sz w:val="22"/>
              </w:rPr>
              <w:t xml:space="preserve"> + myValue);</w:t>
            </w:r>
          </w:p>
          <w:p w14:paraId="6DED3DFE" w14:textId="77777777" w:rsidR="00371D15" w:rsidRPr="00D759EF" w:rsidRDefault="00371D15" w:rsidP="00563712">
            <w:pPr>
              <w:spacing w:before="0"/>
              <w:rPr>
                <w:rFonts w:ascii="Consolas" w:hAnsi="Consolas" w:cs="Courier New"/>
                <w:noProof/>
                <w:sz w:val="22"/>
              </w:rPr>
            </w:pPr>
            <w:r w:rsidRPr="00D759EF">
              <w:rPr>
                <w:rFonts w:ascii="Consolas" w:hAnsi="Consolas" w:cs="Courier New"/>
                <w:noProof/>
                <w:sz w:val="22"/>
              </w:rPr>
              <w:t>}</w:t>
            </w:r>
          </w:p>
        </w:tc>
      </w:tr>
    </w:tbl>
    <w:p w14:paraId="0970CE09" w14:textId="3D53CAAA" w:rsidR="00371D15" w:rsidRPr="00D759EF" w:rsidRDefault="00371D15" w:rsidP="00371D15">
      <w:pPr>
        <w:spacing w:after="120"/>
      </w:pPr>
      <w:r w:rsidRPr="00D759EF">
        <w:t xml:space="preserve">If we declare </w:t>
      </w:r>
      <w:ins w:id="1340" w:author="Hans Zijlstra" w:date="2017-06-12T07:38:00Z">
        <w:r w:rsidRPr="00D759EF">
          <w:t xml:space="preserve">the method </w:t>
        </w:r>
      </w:ins>
      <w:r w:rsidRPr="00D759EF">
        <w:t>in this way</w:t>
      </w:r>
      <w:del w:id="1341" w:author="Hans Zijlstra" w:date="2017-06-12T07:38:00Z">
        <w:r w:rsidRPr="00D759EF" w:rsidDel="00573A50">
          <w:delText xml:space="preserve"> the method</w:delText>
        </w:r>
      </w:del>
      <w:r w:rsidRPr="00D759EF">
        <w:t xml:space="preserve">, </w:t>
      </w:r>
      <w:del w:id="1342" w:author="Hans Zijlstra" w:date="2017-06-12T07:38:00Z">
        <w:r w:rsidRPr="00D759EF" w:rsidDel="00573A50">
          <w:delText>could</w:delText>
        </w:r>
      </w:del>
      <w:ins w:id="1343" w:author="Hans Zijlstra" w:date="2017-06-16T09:48:00Z">
        <w:r w:rsidR="003D5CA2" w:rsidRPr="00D759EF">
          <w:t>then</w:t>
        </w:r>
      </w:ins>
      <w:del w:id="1344" w:author="Hans Zijlstra" w:date="2017-06-12T07:38:00Z">
        <w:r w:rsidRPr="00D759EF" w:rsidDel="00573A50">
          <w:delText xml:space="preserve"> </w:delText>
        </w:r>
      </w:del>
      <w:ins w:id="1345" w:author="Hans Zijlstra" w:date="2017-06-23T11:47:00Z">
        <w:r w:rsidR="00245BC7" w:rsidRPr="00D759EF">
          <w:t xml:space="preserve"> </w:t>
        </w:r>
      </w:ins>
      <w:del w:id="1346" w:author="Hans Zijlstra" w:date="2017-06-16T09:49:00Z">
        <w:r w:rsidRPr="00D759EF" w:rsidDel="003D5CA2">
          <w:delText>it</w:delText>
        </w:r>
      </w:del>
      <w:ins w:id="1347" w:author="Hans Zijlstra" w:date="2017-06-16T09:49:00Z">
        <w:r w:rsidR="003D5CA2" w:rsidRPr="00D759EF">
          <w:t>is it</w:t>
        </w:r>
      </w:ins>
      <w:r w:rsidRPr="00D759EF">
        <w:t xml:space="preserve"> </w:t>
      </w:r>
      <w:del w:id="1348" w:author="Hans Zijlstra" w:date="2017-06-12T07:38:00Z">
        <w:r w:rsidRPr="00D759EF" w:rsidDel="00573A50">
          <w:delText>be</w:delText>
        </w:r>
      </w:del>
      <w:del w:id="1349" w:author="Hans Zijlstra" w:date="2017-06-24T13:31:00Z">
        <w:r w:rsidRPr="00D759EF" w:rsidDel="00D65908">
          <w:delText xml:space="preserve"> </w:delText>
        </w:r>
      </w:del>
      <w:r w:rsidRPr="00D759EF">
        <w:t xml:space="preserve">possible to compile this code? </w:t>
      </w:r>
      <w:del w:id="1350" w:author="Hans Zijlstra" w:date="2017-06-12T07:40:00Z">
        <w:r w:rsidRPr="00D759EF" w:rsidDel="00573A50">
          <w:delText>And if it is compiled, is</w:delText>
        </w:r>
      </w:del>
      <w:ins w:id="1351" w:author="Hans Zijlstra" w:date="2017-06-12T07:40:00Z">
        <w:r w:rsidRPr="00D759EF">
          <w:t>Is</w:t>
        </w:r>
      </w:ins>
      <w:r w:rsidRPr="00D759EF">
        <w:t xml:space="preserve"> it possible to execute it</w:t>
      </w:r>
      <w:del w:id="1352" w:author="Hans Zijlstra" w:date="2017-06-12T07:41:00Z">
        <w:r w:rsidRPr="00D759EF" w:rsidDel="00573A50">
          <w:delText>? If it is compiled and executed</w:delText>
        </w:r>
      </w:del>
      <w:ins w:id="1353" w:author="Hans Zijlstra" w:date="2017-06-12T07:41:00Z">
        <w:r w:rsidRPr="00D759EF">
          <w:t xml:space="preserve"> and if so,</w:t>
        </w:r>
      </w:ins>
      <w:r w:rsidRPr="00D759EF">
        <w:t xml:space="preserve"> which value will be printed – the one of the field or the one of the local variable?</w:t>
      </w:r>
    </w:p>
    <w:p w14:paraId="479CEEA9" w14:textId="77777777" w:rsidR="00371D15" w:rsidRPr="00D759EF" w:rsidRDefault="00371D15" w:rsidP="00371D15">
      <w:pPr>
        <w:spacing w:after="120"/>
      </w:pPr>
      <w:r w:rsidRPr="00D759EF">
        <w:t xml:space="preserve">After the execution of the </w:t>
      </w:r>
      <w:r w:rsidRPr="00D759EF">
        <w:rPr>
          <w:rFonts w:ascii="Consolas" w:hAnsi="Consolas"/>
          <w:b/>
          <w:bCs/>
          <w:noProof/>
          <w:kern w:val="32"/>
          <w:sz w:val="22"/>
        </w:rPr>
        <w:t xml:space="preserve">Main() </w:t>
      </w:r>
      <w:r w:rsidRPr="00D759EF">
        <w:t>method, the result will be:</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48A65C74" w14:textId="77777777" w:rsidTr="00563712">
        <w:tc>
          <w:tcPr>
            <w:tcW w:w="7970" w:type="dxa"/>
            <w:tcBorders>
              <w:top w:val="single" w:sz="4" w:space="0" w:color="auto"/>
              <w:left w:val="single" w:sz="4" w:space="0" w:color="auto"/>
              <w:bottom w:val="single" w:sz="4" w:space="0" w:color="auto"/>
              <w:right w:val="single" w:sz="4" w:space="0" w:color="auto"/>
            </w:tcBorders>
          </w:tcPr>
          <w:p w14:paraId="6A7C967E" w14:textId="77777777" w:rsidR="00371D15" w:rsidRPr="00D759EF" w:rsidRDefault="00371D15" w:rsidP="00563712">
            <w:pPr>
              <w:spacing w:before="0"/>
              <w:rPr>
                <w:rFonts w:ascii="Consolas" w:hAnsi="Consolas" w:cs="Courier New"/>
                <w:color w:val="000000"/>
                <w:sz w:val="22"/>
              </w:rPr>
            </w:pPr>
            <w:r w:rsidRPr="00D759EF">
              <w:rPr>
                <w:rFonts w:ascii="Consolas" w:hAnsi="Consolas" w:cs="Courier New"/>
                <w:color w:val="000000"/>
                <w:sz w:val="22"/>
              </w:rPr>
              <w:t>My value is: 5</w:t>
            </w:r>
          </w:p>
        </w:tc>
      </w:tr>
    </w:tbl>
    <w:p w14:paraId="3135B192" w14:textId="3656C30B" w:rsidR="00371D15" w:rsidRPr="00AA044A" w:rsidRDefault="00371D15" w:rsidP="00371D15">
      <w:pPr>
        <w:spacing w:after="120"/>
      </w:pPr>
      <w:r w:rsidRPr="00D759EF">
        <w:t xml:space="preserve">This is so, because </w:t>
      </w:r>
      <w:r w:rsidRPr="00D759EF">
        <w:rPr>
          <w:b/>
        </w:rPr>
        <w:t xml:space="preserve">C# allows defining local variables, which </w:t>
      </w:r>
      <w:del w:id="1354" w:author="Hans Zijlstra" w:date="2017-06-12T07:46:00Z">
        <w:r w:rsidRPr="00D759EF" w:rsidDel="0035203F">
          <w:rPr>
            <w:b/>
          </w:rPr>
          <w:delText>names match with</w:delText>
        </w:r>
      </w:del>
      <w:ins w:id="1355" w:author="Hans Zijlstra" w:date="2017-06-12T07:46:00Z">
        <w:r w:rsidRPr="00D759EF">
          <w:rPr>
            <w:b/>
          </w:rPr>
          <w:t>have the same name as the</w:t>
        </w:r>
      </w:ins>
      <w:r w:rsidRPr="00D759EF">
        <w:rPr>
          <w:b/>
        </w:rPr>
        <w:t xml:space="preserve"> fields of the class</w:t>
      </w:r>
      <w:r w:rsidRPr="00D759EF">
        <w:t xml:space="preserve">. </w:t>
      </w:r>
      <w:del w:id="1356" w:author="Hans Zijlstra" w:date="2017-06-12T07:47:00Z">
        <w:r w:rsidRPr="00D759EF" w:rsidDel="0035203F">
          <w:delText>If this happens</w:delText>
        </w:r>
      </w:del>
      <w:ins w:id="1357" w:author="Hans Zijlstra" w:date="2017-06-12T07:47:00Z">
        <w:r w:rsidRPr="00D759EF">
          <w:t xml:space="preserve">In </w:t>
        </w:r>
      </w:ins>
      <w:ins w:id="1358" w:author="Hans Zijlstra" w:date="2017-06-16T09:52:00Z">
        <w:r w:rsidR="003D5CA2" w:rsidRPr="00D759EF">
          <w:t>such</w:t>
        </w:r>
      </w:ins>
      <w:ins w:id="1359" w:author="Hans Zijlstra" w:date="2017-06-12T07:47:00Z">
        <w:r w:rsidRPr="00D759EF">
          <w:t xml:space="preserve"> case</w:t>
        </w:r>
      </w:ins>
      <w:r w:rsidRPr="00D759EF">
        <w:t xml:space="preserve">, we say that the scope of the local variable </w:t>
      </w:r>
      <w:ins w:id="1360" w:author="Hans Zijlstra" w:date="2017-06-24T13:32:00Z">
        <w:r w:rsidR="00D65908">
          <w:t>overlaps</w:t>
        </w:r>
      </w:ins>
      <w:commentRangeStart w:id="1361"/>
      <w:del w:id="1362" w:author="Hans Zijlstra" w:date="2017-06-24T13:32:00Z">
        <w:r w:rsidRPr="00D65908" w:rsidDel="00D65908">
          <w:delText>overlays</w:delText>
        </w:r>
      </w:del>
      <w:commentRangeEnd w:id="1361"/>
      <w:r w:rsidRPr="00D759EF">
        <w:rPr>
          <w:rStyle w:val="CommentReference"/>
        </w:rPr>
        <w:commentReference w:id="1361"/>
      </w:r>
      <w:r w:rsidRPr="00D759EF">
        <w:t xml:space="preserve"> the field variable (</w:t>
      </w:r>
      <w:r w:rsidRPr="00011129">
        <w:rPr>
          <w:b/>
        </w:rPr>
        <w:t>scope overlapping</w:t>
      </w:r>
      <w:r w:rsidRPr="00AA044A">
        <w:t>).</w:t>
      </w:r>
    </w:p>
    <w:p w14:paraId="73EA094D" w14:textId="19EFCA6C" w:rsidR="00371D15" w:rsidRPr="00D759EF" w:rsidRDefault="00371D15" w:rsidP="00371D15">
      <w:pPr>
        <w:spacing w:after="120"/>
      </w:pPr>
      <w:r w:rsidRPr="00AA044A">
        <w:t>Therefore</w:t>
      </w:r>
      <w:ins w:id="1363" w:author="Hans Zijlstra" w:date="2017-06-12T07:48:00Z">
        <w:r w:rsidRPr="002959F9">
          <w:t>,</w:t>
        </w:r>
      </w:ins>
      <w:r w:rsidRPr="00977A5E">
        <w:t xml:space="preserve"> the scope of the local variable </w:t>
      </w:r>
      <w:r w:rsidRPr="00977A5E">
        <w:rPr>
          <w:rFonts w:ascii="Consolas" w:hAnsi="Consolas"/>
          <w:b/>
          <w:bCs/>
          <w:noProof/>
          <w:kern w:val="32"/>
          <w:sz w:val="22"/>
        </w:rPr>
        <w:t>myValue</w:t>
      </w:r>
      <w:r w:rsidRPr="00A3490E">
        <w:t xml:space="preserve"> with value </w:t>
      </w:r>
      <w:r w:rsidRPr="008B38F1">
        <w:rPr>
          <w:rFonts w:ascii="Consolas" w:hAnsi="Consolas"/>
          <w:b/>
          <w:bCs/>
          <w:noProof/>
          <w:kern w:val="32"/>
          <w:sz w:val="22"/>
        </w:rPr>
        <w:t>5</w:t>
      </w:r>
      <w:r w:rsidRPr="008B38F1">
        <w:t xml:space="preserve"> </w:t>
      </w:r>
      <w:del w:id="1364" w:author="Hans Zijlstra" w:date="2017-06-16T09:52:00Z">
        <w:r w:rsidRPr="008B38F1" w:rsidDel="003D5CA2">
          <w:delText>overlapp</w:delText>
        </w:r>
      </w:del>
      <w:ins w:id="1365" w:author="Hans Zijlstra" w:date="2017-06-16T09:52:00Z">
        <w:r w:rsidR="003D5CA2" w:rsidRPr="00AD5B10">
          <w:t xml:space="preserve">overlaps </w:t>
        </w:r>
      </w:ins>
      <w:del w:id="1366" w:author="Hans Zijlstra" w:date="2017-06-16T09:52:00Z">
        <w:r w:rsidRPr="00AD5B10" w:rsidDel="003D5CA2">
          <w:delText>ed</w:delText>
        </w:r>
      </w:del>
      <w:del w:id="1367" w:author="Hans Zijlstra" w:date="2017-06-24T13:33:00Z">
        <w:r w:rsidRPr="00807D00" w:rsidDel="00155D96">
          <w:delText xml:space="preserve"> </w:delText>
        </w:r>
      </w:del>
      <w:r w:rsidRPr="00807D00">
        <w:t xml:space="preserve">the scope of the field variable in the class. </w:t>
      </w:r>
      <w:del w:id="1368" w:author="Hans Zijlstra" w:date="2017-06-12T07:49:00Z">
        <w:r w:rsidRPr="0028675A" w:rsidDel="0035203F">
          <w:delText>Then, when</w:delText>
        </w:r>
      </w:del>
      <w:ins w:id="1369" w:author="Hans Zijlstra" w:date="2017-06-12T07:49:00Z">
        <w:r w:rsidRPr="00D759EF">
          <w:t>When</w:t>
        </w:r>
      </w:ins>
      <w:r w:rsidRPr="00D759EF">
        <w:t xml:space="preserve"> we print </w:t>
      </w:r>
      <w:ins w:id="1370" w:author="Hans Zijlstra" w:date="2017-06-12T07:49:00Z">
        <w:r w:rsidRPr="00D759EF">
          <w:t xml:space="preserve">it, </w:t>
        </w:r>
      </w:ins>
      <w:r w:rsidRPr="00D759EF">
        <w:t>we</w:t>
      </w:r>
      <w:del w:id="1371" w:author="Hans Zijlstra" w:date="2017-06-12T07:50:00Z">
        <w:r w:rsidRPr="00D759EF" w:rsidDel="0035203F">
          <w:delText xml:space="preserve"> </w:delText>
        </w:r>
      </w:del>
      <w:del w:id="1372" w:author="Hans Zijlstra" w:date="2017-06-12T07:49:00Z">
        <w:r w:rsidRPr="00D759EF" w:rsidDel="0035203F">
          <w:delText>will</w:delText>
        </w:r>
      </w:del>
      <w:r w:rsidRPr="00D759EF">
        <w:t xml:space="preserve"> get the </w:t>
      </w:r>
      <w:ins w:id="1373" w:author="Hans Zijlstra" w:date="2017-06-12T07:50:00Z">
        <w:r w:rsidRPr="00D759EF">
          <w:t xml:space="preserve">value of the </w:t>
        </w:r>
      </w:ins>
      <w:r w:rsidRPr="00D759EF">
        <w:t>local variable</w:t>
      </w:r>
      <w:del w:id="1374" w:author="Hans Zijlstra" w:date="2017-06-12T07:50:00Z">
        <w:r w:rsidRPr="00D759EF" w:rsidDel="0035203F">
          <w:delText xml:space="preserve"> value</w:delText>
        </w:r>
      </w:del>
      <w:r w:rsidRPr="00D759EF">
        <w:t>.</w:t>
      </w:r>
    </w:p>
    <w:p w14:paraId="7473B1F3" w14:textId="77777777" w:rsidR="00371D15" w:rsidRPr="00D759EF" w:rsidRDefault="00371D15" w:rsidP="00371D15">
      <w:pPr>
        <w:spacing w:after="120"/>
      </w:pPr>
      <w:del w:id="1375" w:author="Hans Zijlstra" w:date="2017-06-12T07:53:00Z">
        <w:r w:rsidRPr="00D759EF" w:rsidDel="005E0EEC">
          <w:delText>Despite this, sometime</w:delText>
        </w:r>
      </w:del>
      <w:del w:id="1376" w:author="Hans Zijlstra" w:date="2017-06-12T07:52:00Z">
        <w:r w:rsidRPr="00D759EF" w:rsidDel="005E0EEC">
          <w:delText>s</w:delText>
        </w:r>
      </w:del>
      <w:ins w:id="1377" w:author="Hans Zijlstra" w:date="2017-06-12T07:53:00Z">
        <w:r w:rsidRPr="00D759EF">
          <w:t>Sometimes,</w:t>
        </w:r>
      </w:ins>
      <w:r w:rsidRPr="00D759EF">
        <w:t xml:space="preserve"> it is required </w:t>
      </w:r>
      <w:ins w:id="1378" w:author="Hans Zijlstra" w:date="2017-06-12T07:53:00Z">
        <w:r w:rsidRPr="00D759EF">
          <w:t xml:space="preserve">to </w:t>
        </w:r>
      </w:ins>
      <w:r w:rsidRPr="00D759EF">
        <w:t xml:space="preserve">use the field instead </w:t>
      </w:r>
      <w:ins w:id="1379" w:author="Hans Zijlstra" w:date="2017-06-12T07:53:00Z">
        <w:r w:rsidRPr="00D759EF">
          <w:t xml:space="preserve">of </w:t>
        </w:r>
      </w:ins>
      <w:r w:rsidRPr="00D759EF">
        <w:t xml:space="preserve">the local variable with the same name. In this case, </w:t>
      </w:r>
      <w:del w:id="1380" w:author="Hans Zijlstra" w:date="2017-06-12T07:54:00Z">
        <w:r w:rsidRPr="00D759EF" w:rsidDel="005E0EEC">
          <w:delText>to</w:delText>
        </w:r>
      </w:del>
      <w:ins w:id="1381" w:author="Hans Zijlstra" w:date="2017-06-12T07:54:00Z">
        <w:r w:rsidRPr="00D759EF">
          <w:t>we</w:t>
        </w:r>
      </w:ins>
      <w:r w:rsidRPr="00D759EF">
        <w:t xml:space="preserve"> retrieve the value of the field</w:t>
      </w:r>
      <w:del w:id="1382" w:author="Hans Zijlstra" w:date="2017-06-12T07:54:00Z">
        <w:r w:rsidRPr="00D759EF" w:rsidDel="005E0EEC">
          <w:delText>, we use</w:delText>
        </w:r>
      </w:del>
      <w:ins w:id="1383" w:author="Hans Zijlstra" w:date="2017-06-12T07:54:00Z">
        <w:r w:rsidRPr="00D759EF">
          <w:t xml:space="preserve"> by using</w:t>
        </w:r>
      </w:ins>
      <w:r w:rsidRPr="00D759EF">
        <w:t xml:space="preserve"> the reserved word </w:t>
      </w:r>
      <w:r w:rsidRPr="00D759EF">
        <w:rPr>
          <w:rFonts w:ascii="Consolas" w:hAnsi="Consolas"/>
          <w:b/>
          <w:bCs/>
          <w:noProof/>
          <w:kern w:val="32"/>
          <w:sz w:val="22"/>
        </w:rPr>
        <w:t>this</w:t>
      </w:r>
      <w:del w:id="1384" w:author="Hans Zijlstra" w:date="2017-06-12T07:55:00Z">
        <w:r w:rsidRPr="00D759EF" w:rsidDel="005E0EEC">
          <w:delText>. For this purpose we</w:delText>
        </w:r>
      </w:del>
      <w:ins w:id="1385" w:author="Hans Zijlstra" w:date="2017-06-12T07:55:00Z">
        <w:r w:rsidRPr="00D759EF">
          <w:t xml:space="preserve"> and</w:t>
        </w:r>
      </w:ins>
      <w:r w:rsidRPr="00D759EF">
        <w:t xml:space="preserve"> access the field by using the "dot" operator</w:t>
      </w:r>
      <w:del w:id="1386" w:author="Hans Zijlstra" w:date="2017-06-12T07:56:00Z">
        <w:r w:rsidRPr="00D759EF" w:rsidDel="005E0EEC">
          <w:delText xml:space="preserve">, applied to the reserved word </w:delText>
        </w:r>
        <w:r w:rsidRPr="00D759EF" w:rsidDel="005E0EEC">
          <w:rPr>
            <w:rFonts w:ascii="Consolas" w:hAnsi="Consolas"/>
            <w:b/>
            <w:bCs/>
            <w:noProof/>
            <w:kern w:val="32"/>
            <w:sz w:val="22"/>
          </w:rPr>
          <w:delText>this</w:delText>
        </w:r>
      </w:del>
      <w:r w:rsidRPr="00D759EF">
        <w:t xml:space="preserve">. In this way, we say </w:t>
      </w:r>
      <w:del w:id="1387" w:author="Hans Zijlstra" w:date="2017-06-12T07:56:00Z">
        <w:r w:rsidRPr="00D759EF" w:rsidDel="005E0EEC">
          <w:delText>deliberately</w:delText>
        </w:r>
      </w:del>
      <w:ins w:id="1388" w:author="Hans Zijlstra" w:date="2017-06-12T07:57:00Z">
        <w:r w:rsidRPr="00D759EF">
          <w:t>explicitly</w:t>
        </w:r>
      </w:ins>
      <w:r w:rsidRPr="00D759EF">
        <w:t xml:space="preserve"> that we want to use the field of the class</w:t>
      </w:r>
      <w:del w:id="1389" w:author="Hans Zijlstra" w:date="2017-06-16T09:53:00Z">
        <w:r w:rsidRPr="00D759EF" w:rsidDel="003D5CA2">
          <w:delText>,</w:delText>
        </w:r>
      </w:del>
      <w:r w:rsidRPr="00D759EF">
        <w:t xml:space="preserve"> and not the local variable with the same name.</w:t>
      </w:r>
    </w:p>
    <w:p w14:paraId="157EB589" w14:textId="576B5C51" w:rsidR="00371D15" w:rsidRPr="00D759EF" w:rsidRDefault="00371D15" w:rsidP="00371D15">
      <w:pPr>
        <w:spacing w:after="120"/>
      </w:pPr>
      <w:r w:rsidRPr="00D759EF">
        <w:lastRenderedPageBreak/>
        <w:t xml:space="preserve">Let’s take a look again at our </w:t>
      </w:r>
      <w:del w:id="1390" w:author="Hans Zijlstra" w:date="2017-06-16T09:53:00Z">
        <w:r w:rsidRPr="00D759EF" w:rsidDel="003D5CA2">
          <w:delText>example</w:delText>
        </w:r>
      </w:del>
      <w:del w:id="1391" w:author="Hans Zijlstra" w:date="2017-06-12T07:57:00Z">
        <w:r w:rsidRPr="00D759EF" w:rsidDel="005E0EEC">
          <w:delText xml:space="preserve"> relate to</w:delText>
        </w:r>
      </w:del>
      <w:ins w:id="1392" w:author="Hans Zijlstra" w:date="2017-06-16T09:53:00Z">
        <w:r w:rsidR="003D5CA2" w:rsidRPr="00D759EF">
          <w:t>example and</w:t>
        </w:r>
      </w:ins>
      <w:r w:rsidRPr="00D759EF">
        <w:t xml:space="preserve"> the printing of </w:t>
      </w:r>
      <w:del w:id="1393" w:author="Hans Zijlstra" w:date="2017-06-16T09:53:00Z">
        <w:r w:rsidRPr="00D759EF" w:rsidDel="003D5CA2">
          <w:delText>the</w:delText>
        </w:r>
      </w:del>
      <w:del w:id="1394" w:author="Hans Zijlstra" w:date="2017-06-12T07:58:00Z">
        <w:r w:rsidRPr="00D759EF" w:rsidDel="005E0EEC">
          <w:delText xml:space="preserve"> value</w:delText>
        </w:r>
      </w:del>
      <w:del w:id="1395" w:author="Hans Zijlstra" w:date="2017-06-24T13:33:00Z">
        <w:r w:rsidRPr="00D759EF" w:rsidDel="00155D96">
          <w:delText xml:space="preserve"> </w:delText>
        </w:r>
      </w:del>
      <w:r w:rsidRPr="00D759EF">
        <w:rPr>
          <w:rFonts w:ascii="Consolas" w:hAnsi="Consolas"/>
          <w:b/>
          <w:bCs/>
          <w:noProof/>
          <w:kern w:val="32"/>
          <w:sz w:val="22"/>
        </w:rPr>
        <w:t>myValue</w:t>
      </w:r>
      <w:r w:rsidRPr="00D759EF">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5978A226" w14:textId="77777777" w:rsidTr="00563712">
        <w:tc>
          <w:tcPr>
            <w:tcW w:w="7970" w:type="dxa"/>
            <w:tcBorders>
              <w:top w:val="single" w:sz="4" w:space="0" w:color="auto"/>
              <w:left w:val="single" w:sz="4" w:space="0" w:color="auto"/>
              <w:bottom w:val="single" w:sz="4" w:space="0" w:color="auto"/>
              <w:right w:val="single" w:sz="4" w:space="0" w:color="auto"/>
            </w:tcBorders>
          </w:tcPr>
          <w:p w14:paraId="3906FECB"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FF"/>
                <w:sz w:val="22"/>
              </w:rPr>
              <w:t>void</w:t>
            </w:r>
            <w:r w:rsidRPr="00D759EF">
              <w:rPr>
                <w:rFonts w:ascii="Consolas" w:hAnsi="Consolas"/>
                <w:noProof/>
                <w:sz w:val="22"/>
              </w:rPr>
              <w:t xml:space="preserve"> PrintMyValue()</w:t>
            </w:r>
          </w:p>
          <w:p w14:paraId="5C698A29"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p w14:paraId="57E62D9F"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int</w:t>
            </w:r>
            <w:r w:rsidRPr="00D759EF">
              <w:rPr>
                <w:rFonts w:ascii="Consolas" w:hAnsi="Consolas"/>
                <w:noProof/>
                <w:sz w:val="22"/>
              </w:rPr>
              <w:t xml:space="preserve"> myValue = </w:t>
            </w:r>
            <w:r w:rsidRPr="00D759EF">
              <w:rPr>
                <w:rFonts w:ascii="Consolas" w:hAnsi="Consolas" w:cs="Courier New"/>
                <w:noProof/>
                <w:color w:val="A31515"/>
                <w:sz w:val="22"/>
              </w:rPr>
              <w:t>5</w:t>
            </w:r>
            <w:r w:rsidRPr="00D759EF">
              <w:rPr>
                <w:rFonts w:ascii="Consolas" w:hAnsi="Consolas"/>
                <w:noProof/>
                <w:sz w:val="22"/>
              </w:rPr>
              <w:t>;</w:t>
            </w:r>
          </w:p>
          <w:p w14:paraId="347107BA"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color w:val="2B91AF"/>
                <w:sz w:val="22"/>
              </w:rPr>
              <w:t>Console</w:t>
            </w:r>
            <w:r w:rsidRPr="00D759EF">
              <w:rPr>
                <w:rFonts w:ascii="Consolas" w:hAnsi="Consolas"/>
                <w:noProof/>
                <w:sz w:val="22"/>
              </w:rPr>
              <w:t>.WriteLine(</w:t>
            </w:r>
            <w:r w:rsidRPr="00D759EF">
              <w:rPr>
                <w:rFonts w:ascii="Consolas" w:hAnsi="Consolas" w:cs="Courier New"/>
                <w:noProof/>
                <w:color w:val="A31515"/>
                <w:sz w:val="22"/>
              </w:rPr>
              <w:t>"My value is: "</w:t>
            </w:r>
            <w:r w:rsidRPr="00D759EF">
              <w:rPr>
                <w:rFonts w:ascii="Consolas" w:hAnsi="Consolas"/>
                <w:noProof/>
                <w:sz w:val="22"/>
              </w:rPr>
              <w:t xml:space="preserve"> + </w:t>
            </w:r>
            <w:r w:rsidRPr="00D759EF">
              <w:rPr>
                <w:rFonts w:ascii="Consolas" w:hAnsi="Consolas" w:cs="Courier New"/>
                <w:noProof/>
                <w:color w:val="0000FF"/>
                <w:sz w:val="22"/>
              </w:rPr>
              <w:t>this</w:t>
            </w:r>
            <w:r w:rsidRPr="00D759EF">
              <w:rPr>
                <w:rFonts w:ascii="Consolas" w:hAnsi="Consolas"/>
                <w:noProof/>
                <w:sz w:val="22"/>
              </w:rPr>
              <w:t>.myValue);</w:t>
            </w:r>
          </w:p>
          <w:p w14:paraId="6F4231AD" w14:textId="77777777" w:rsidR="00371D15" w:rsidRPr="00D759EF" w:rsidRDefault="00371D15" w:rsidP="00563712">
            <w:pPr>
              <w:spacing w:before="0"/>
              <w:rPr>
                <w:rFonts w:ascii="Consolas" w:hAnsi="Consolas" w:cs="Courier New"/>
                <w:noProof/>
                <w:sz w:val="22"/>
              </w:rPr>
            </w:pPr>
            <w:r w:rsidRPr="00D759EF">
              <w:rPr>
                <w:rFonts w:ascii="Consolas" w:hAnsi="Consolas" w:cs="Courier New"/>
                <w:noProof/>
                <w:sz w:val="22"/>
              </w:rPr>
              <w:t>}</w:t>
            </w:r>
          </w:p>
        </w:tc>
      </w:tr>
    </w:tbl>
    <w:p w14:paraId="03F15FA7" w14:textId="0B4303BB" w:rsidR="00371D15" w:rsidRPr="00D759EF" w:rsidRDefault="00371D15" w:rsidP="00371D15">
      <w:pPr>
        <w:spacing w:after="120"/>
      </w:pPr>
      <w:r w:rsidRPr="00D759EF">
        <w:t xml:space="preserve">This time, after </w:t>
      </w:r>
      <w:ins w:id="1396" w:author="Hans Zijlstra" w:date="2017-06-16T09:54:00Z">
        <w:r w:rsidR="003D5CA2" w:rsidRPr="00D759EF">
          <w:t>applying</w:t>
        </w:r>
      </w:ins>
      <w:del w:id="1397" w:author="Hans Zijlstra" w:date="2017-06-16T09:53:00Z">
        <w:r w:rsidRPr="00D759EF" w:rsidDel="003D5CA2">
          <w:delText>we applied</w:delText>
        </w:r>
      </w:del>
      <w:r w:rsidRPr="00D759EF">
        <w:t xml:space="preserve"> the changes, the result from the call of the method is different: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3F82152C" w14:textId="77777777" w:rsidTr="00563712">
        <w:tc>
          <w:tcPr>
            <w:tcW w:w="7970" w:type="dxa"/>
            <w:tcBorders>
              <w:top w:val="single" w:sz="4" w:space="0" w:color="auto"/>
              <w:left w:val="single" w:sz="4" w:space="0" w:color="auto"/>
              <w:bottom w:val="single" w:sz="4" w:space="0" w:color="auto"/>
              <w:right w:val="single" w:sz="4" w:space="0" w:color="auto"/>
            </w:tcBorders>
          </w:tcPr>
          <w:p w14:paraId="5DEF46F5" w14:textId="77777777" w:rsidR="00371D15" w:rsidRPr="00D759EF" w:rsidRDefault="00371D15" w:rsidP="00563712">
            <w:pPr>
              <w:spacing w:before="0"/>
              <w:rPr>
                <w:rFonts w:ascii="Consolas" w:hAnsi="Consolas" w:cs="Courier New"/>
                <w:noProof/>
                <w:color w:val="000000"/>
                <w:sz w:val="22"/>
              </w:rPr>
            </w:pPr>
            <w:r w:rsidRPr="00D759EF">
              <w:rPr>
                <w:rFonts w:ascii="Consolas" w:hAnsi="Consolas" w:cs="Courier New"/>
                <w:noProof/>
                <w:color w:val="000000"/>
                <w:sz w:val="22"/>
              </w:rPr>
              <w:t>My value is: 3</w:t>
            </w:r>
          </w:p>
        </w:tc>
      </w:tr>
    </w:tbl>
    <w:p w14:paraId="7C730F99" w14:textId="77777777" w:rsidR="00371D15" w:rsidRPr="00D759EF" w:rsidRDefault="00371D15" w:rsidP="00371D15">
      <w:pPr>
        <w:pStyle w:val="Heading2"/>
      </w:pPr>
      <w:bookmarkStart w:id="1398" w:name="_Visibility_of_Fields"/>
      <w:bookmarkStart w:id="1399" w:name="_Toc370673169"/>
      <w:bookmarkEnd w:id="1398"/>
      <w:r w:rsidRPr="00D759EF">
        <w:t>Visibility of Fields and Methods</w:t>
      </w:r>
      <w:bookmarkEnd w:id="1399"/>
    </w:p>
    <w:p w14:paraId="652A5FE2" w14:textId="49E73FC3" w:rsidR="00371D15" w:rsidRPr="00D759EF" w:rsidRDefault="00371D15" w:rsidP="00371D15">
      <w:r w:rsidRPr="00D759EF">
        <w:t>In the beginning of this chapter</w:t>
      </w:r>
      <w:ins w:id="1400" w:author="Hans Zijlstra" w:date="2017-06-12T07:59:00Z">
        <w:r w:rsidRPr="00D759EF">
          <w:t>,</w:t>
        </w:r>
      </w:ins>
      <w:r w:rsidRPr="00D759EF">
        <w:t xml:space="preserve"> we have discussed</w:t>
      </w:r>
      <w:del w:id="1401" w:author="Hans Zijlstra" w:date="2017-06-16T09:55:00Z">
        <w:r w:rsidRPr="00D759EF" w:rsidDel="003D5CA2">
          <w:delText xml:space="preserve"> the generality of</w:delText>
        </w:r>
      </w:del>
      <w:r w:rsidRPr="00D759EF">
        <w:t xml:space="preserve"> the </w:t>
      </w:r>
      <w:r w:rsidRPr="00D759EF">
        <w:rPr>
          <w:b/>
        </w:rPr>
        <w:t>modifiers and the access levels</w:t>
      </w:r>
      <w:r w:rsidRPr="00D759EF">
        <w:t xml:space="preserve"> for the elements in </w:t>
      </w:r>
      <w:del w:id="1402" w:author="Hans Zijlstra" w:date="2017-06-12T11:54:00Z">
        <w:r w:rsidRPr="00D759EF" w:rsidDel="00563D49">
          <w:delText xml:space="preserve">one </w:delText>
        </w:r>
      </w:del>
      <w:ins w:id="1403" w:author="Hans Zijlstra" w:date="2017-06-12T11:54:00Z">
        <w:r w:rsidRPr="00D759EF">
          <w:t xml:space="preserve">a </w:t>
        </w:r>
      </w:ins>
      <w:r w:rsidRPr="00D759EF">
        <w:t>class in C#</w:t>
      </w:r>
      <w:ins w:id="1404" w:author="Hans Zijlstra" w:date="2017-06-24T13:34:00Z">
        <w:r w:rsidR="00155D96">
          <w:t xml:space="preserve"> </w:t>
        </w:r>
      </w:ins>
      <w:del w:id="1405" w:author="Hans Zijlstra" w:date="2017-06-16T09:55:00Z">
        <w:r w:rsidRPr="00155D96" w:rsidDel="003B146B">
          <w:delText>. Later we have discussed</w:delText>
        </w:r>
      </w:del>
      <w:ins w:id="1406" w:author="Hans Zijlstra" w:date="2017-06-16T09:55:00Z">
        <w:r w:rsidR="003B146B" w:rsidRPr="00155D96">
          <w:t>and</w:t>
        </w:r>
      </w:ins>
      <w:r w:rsidRPr="00155D96">
        <w:t xml:space="preserve"> the access level in the declaration </w:t>
      </w:r>
      <w:del w:id="1407" w:author="Hans Zijlstra" w:date="2017-06-16T09:56:00Z">
        <w:r w:rsidRPr="0028675A" w:rsidDel="003B146B">
          <w:delText>for</w:delText>
        </w:r>
      </w:del>
      <w:ins w:id="1408" w:author="Hans Zijlstra" w:date="2017-06-16T09:56:00Z">
        <w:r w:rsidR="003B146B" w:rsidRPr="00D759EF">
          <w:t>of</w:t>
        </w:r>
      </w:ins>
      <w:r w:rsidRPr="00D759EF">
        <w:t xml:space="preserve"> </w:t>
      </w:r>
      <w:del w:id="1409" w:author="Hans Zijlstra" w:date="2017-06-12T11:54:00Z">
        <w:r w:rsidRPr="00D759EF" w:rsidDel="00563D49">
          <w:delText xml:space="preserve">one </w:delText>
        </w:r>
      </w:del>
      <w:ins w:id="1410" w:author="Hans Zijlstra" w:date="2017-06-12T11:54:00Z">
        <w:r w:rsidRPr="00D759EF">
          <w:t xml:space="preserve">a </w:t>
        </w:r>
      </w:ins>
      <w:r w:rsidRPr="00D759EF">
        <w:t>class.</w:t>
      </w:r>
    </w:p>
    <w:p w14:paraId="25AD5252" w14:textId="77777777" w:rsidR="00371D15" w:rsidRPr="00D759EF" w:rsidRDefault="00371D15" w:rsidP="00371D15">
      <w:r w:rsidRPr="00D759EF">
        <w:t xml:space="preserve">Now we will discuss the </w:t>
      </w:r>
      <w:r w:rsidRPr="00D759EF">
        <w:rPr>
          <w:b/>
        </w:rPr>
        <w:t>visibility levels of fields and methods</w:t>
      </w:r>
      <w:r w:rsidRPr="00D759EF">
        <w:t xml:space="preserve"> in a class. Because the fields and the methods are elements of the class (members) and have similar rules for access levels, we will </w:t>
      </w:r>
      <w:del w:id="1411" w:author="Hans Zijlstra" w:date="2017-06-12T11:55:00Z">
        <w:r w:rsidRPr="00D759EF" w:rsidDel="00563D49">
          <w:delText xml:space="preserve">expose </w:delText>
        </w:r>
      </w:del>
      <w:ins w:id="1412" w:author="Hans Zijlstra" w:date="2017-06-12T11:55:00Z">
        <w:r w:rsidRPr="00D759EF">
          <w:t xml:space="preserve">explain </w:t>
        </w:r>
      </w:ins>
      <w:r w:rsidRPr="00D759EF">
        <w:t>these rules simultaneously.</w:t>
      </w:r>
    </w:p>
    <w:p w14:paraId="053BD8E0" w14:textId="500CAC27" w:rsidR="00371D15" w:rsidRPr="00011129" w:rsidRDefault="00371D15" w:rsidP="00371D15">
      <w:pPr>
        <w:rPr>
          <w:noProof/>
        </w:rPr>
      </w:pPr>
      <w:del w:id="1413" w:author="Hans Zijlstra" w:date="2017-06-12T11:58:00Z">
        <w:r w:rsidRPr="00D759EF" w:rsidDel="00563D49">
          <w:delText xml:space="preserve">Differently </w:delText>
        </w:r>
      </w:del>
      <w:ins w:id="1414" w:author="Hans Zijlstra" w:date="2017-06-12T11:58:00Z">
        <w:r w:rsidRPr="00D759EF">
          <w:t xml:space="preserve">Different </w:t>
        </w:r>
      </w:ins>
      <w:r w:rsidRPr="00D759EF">
        <w:t>from the declaration of a class, when we declare fields and methods in the class</w:t>
      </w:r>
      <w:ins w:id="1415" w:author="Hans Zijlstra" w:date="2017-06-16T09:57:00Z">
        <w:r w:rsidR="003B146B" w:rsidRPr="00D759EF">
          <w:t>,</w:t>
        </w:r>
      </w:ins>
      <w:r w:rsidRPr="00D759EF">
        <w:t xml:space="preserve"> we can use the four access levels – </w:t>
      </w:r>
      <w:r w:rsidRPr="00D759EF">
        <w:rPr>
          <w:rFonts w:ascii="Consolas" w:hAnsi="Consolas"/>
          <w:b/>
          <w:bCs/>
          <w:noProof/>
          <w:kern w:val="32"/>
          <w:sz w:val="22"/>
        </w:rPr>
        <w:t>public</w:t>
      </w:r>
      <w:r w:rsidRPr="00D759EF">
        <w:t xml:space="preserve">, </w:t>
      </w:r>
      <w:r w:rsidRPr="00D759EF">
        <w:rPr>
          <w:rFonts w:ascii="Consolas" w:hAnsi="Consolas"/>
          <w:b/>
          <w:bCs/>
          <w:noProof/>
          <w:kern w:val="32"/>
          <w:sz w:val="22"/>
        </w:rPr>
        <w:t>protected</w:t>
      </w:r>
      <w:r w:rsidRPr="00D759EF">
        <w:t xml:space="preserve">, </w:t>
      </w:r>
      <w:r w:rsidRPr="00D759EF">
        <w:rPr>
          <w:rFonts w:ascii="Consolas" w:hAnsi="Consolas"/>
          <w:b/>
          <w:bCs/>
          <w:noProof/>
          <w:kern w:val="32"/>
          <w:sz w:val="22"/>
        </w:rPr>
        <w:t>internal</w:t>
      </w:r>
      <w:r w:rsidRPr="00D759EF">
        <w:t xml:space="preserve"> and </w:t>
      </w:r>
      <w:r w:rsidRPr="00D759EF">
        <w:rPr>
          <w:rFonts w:ascii="Consolas" w:hAnsi="Consolas"/>
          <w:b/>
          <w:bCs/>
          <w:noProof/>
          <w:kern w:val="32"/>
          <w:sz w:val="22"/>
        </w:rPr>
        <w:t>private</w:t>
      </w:r>
      <w:r w:rsidRPr="00D759EF">
        <w:t xml:space="preserve">. The access level </w:t>
      </w:r>
      <w:r w:rsidRPr="00D759EF">
        <w:rPr>
          <w:rFonts w:ascii="Consolas" w:hAnsi="Consolas"/>
          <w:b/>
          <w:bCs/>
          <w:noProof/>
          <w:kern w:val="32"/>
          <w:sz w:val="22"/>
        </w:rPr>
        <w:t>protected</w:t>
      </w:r>
      <w:r w:rsidRPr="00D759EF">
        <w:t xml:space="preserve"> will not be discussed in this chapter, because it is related to class inheritance and is explained in details in the chapter </w:t>
      </w:r>
      <w:r w:rsidRPr="00D759EF">
        <w:rPr>
          <w:noProof/>
        </w:rPr>
        <w:t>"</w:t>
      </w:r>
      <w:r w:rsidR="00A6273F" w:rsidRPr="00011129">
        <w:fldChar w:fldCharType="begin"/>
      </w:r>
      <w:r w:rsidR="00A6273F" w:rsidRPr="00D759EF">
        <w:instrText xml:space="preserve"> HYPERLINK \l "Chapter_20_Object_Oriented_Programming" </w:instrText>
      </w:r>
      <w:r w:rsidR="00A6273F" w:rsidRPr="00011129">
        <w:rPr>
          <w:rPrChange w:id="1416" w:author="Hans Zijlstra" w:date="2017-06-24T11:23:00Z">
            <w:rPr>
              <w:rStyle w:val="Hyperlink"/>
              <w:noProof/>
            </w:rPr>
          </w:rPrChange>
        </w:rPr>
        <w:fldChar w:fldCharType="separate"/>
      </w:r>
      <w:r w:rsidRPr="00011129">
        <w:rPr>
          <w:rStyle w:val="Hyperlink"/>
          <w:noProof/>
        </w:rPr>
        <w:t>Object-Oriented Programming Principles</w:t>
      </w:r>
      <w:r w:rsidR="00A6273F" w:rsidRPr="00011129">
        <w:rPr>
          <w:rStyle w:val="Hyperlink"/>
          <w:noProof/>
        </w:rPr>
        <w:fldChar w:fldCharType="end"/>
      </w:r>
      <w:r w:rsidRPr="00D759EF">
        <w:rPr>
          <w:noProof/>
        </w:rPr>
        <w:t>".</w:t>
      </w:r>
    </w:p>
    <w:p w14:paraId="63FBCEFB" w14:textId="131C2234" w:rsidR="00371D15" w:rsidRPr="00D759EF" w:rsidRDefault="00371D15" w:rsidP="00371D15">
      <w:pPr>
        <w:spacing w:after="120"/>
      </w:pPr>
      <w:r w:rsidRPr="00AA044A">
        <w:t>Before we continue, let’s revise</w:t>
      </w:r>
      <w:del w:id="1417" w:author="Hans Zijlstra" w:date="2017-06-12T11:59:00Z">
        <w:r w:rsidRPr="00AA044A" w:rsidDel="00563D49">
          <w:delText xml:space="preserve">, </w:delText>
        </w:r>
      </w:del>
      <w:ins w:id="1418" w:author="Hans Zijlstra" w:date="2017-06-12T11:59:00Z">
        <w:r w:rsidRPr="002959F9">
          <w:t xml:space="preserve">. </w:t>
        </w:r>
      </w:ins>
      <w:del w:id="1419" w:author="Hans Zijlstra" w:date="2017-06-12T11:59:00Z">
        <w:r w:rsidRPr="00977A5E" w:rsidDel="00563D49">
          <w:delText xml:space="preserve">if </w:delText>
        </w:r>
      </w:del>
      <w:ins w:id="1420" w:author="Hans Zijlstra" w:date="2017-06-12T11:59:00Z">
        <w:r w:rsidRPr="00977A5E">
          <w:t xml:space="preserve">If </w:t>
        </w:r>
      </w:ins>
      <w:r w:rsidRPr="00A3490E">
        <w:t xml:space="preserve">one class </w:t>
      </w:r>
      <w:r w:rsidRPr="00807D00">
        <w:rPr>
          <w:rFonts w:ascii="Consolas" w:hAnsi="Consolas"/>
          <w:b/>
          <w:bCs/>
          <w:noProof/>
          <w:kern w:val="32"/>
          <w:sz w:val="22"/>
        </w:rPr>
        <w:t>A</w:t>
      </w:r>
      <w:r w:rsidRPr="00807D00">
        <w:t xml:space="preserve"> is not visible (does not </w:t>
      </w:r>
      <w:commentRangeStart w:id="1421"/>
      <w:del w:id="1422" w:author="Hans Zijlstra" w:date="2017-06-16T09:59:00Z">
        <w:r w:rsidRPr="00807D00" w:rsidDel="003B146B">
          <w:delText>have</w:delText>
        </w:r>
      </w:del>
      <w:ins w:id="1423" w:author="Hans Zijlstra" w:date="2017-06-16T09:59:00Z">
        <w:r w:rsidR="003B146B" w:rsidRPr="00807D00">
          <w:t>give</w:t>
        </w:r>
        <w:commentRangeEnd w:id="1421"/>
        <w:r w:rsidR="003B146B" w:rsidRPr="00D759EF">
          <w:rPr>
            <w:rStyle w:val="CommentReference"/>
          </w:rPr>
          <w:commentReference w:id="1421"/>
        </w:r>
      </w:ins>
      <w:r w:rsidRPr="00D759EF">
        <w:t xml:space="preserve"> access) from </w:t>
      </w:r>
      <w:del w:id="1424" w:author="Hans Zijlstra" w:date="2017-06-12T12:00:00Z">
        <w:r w:rsidRPr="00011129" w:rsidDel="00563D49">
          <w:delText xml:space="preserve">other </w:delText>
        </w:r>
      </w:del>
      <w:ins w:id="1425" w:author="Hans Zijlstra" w:date="2017-06-12T12:00:00Z">
        <w:r w:rsidRPr="00AA044A">
          <w:t xml:space="preserve">another </w:t>
        </w:r>
      </w:ins>
      <w:r w:rsidRPr="00AA044A">
        <w:t xml:space="preserve">class </w:t>
      </w:r>
      <w:r w:rsidRPr="002959F9">
        <w:rPr>
          <w:rFonts w:ascii="Consolas" w:hAnsi="Consolas"/>
          <w:b/>
          <w:bCs/>
          <w:noProof/>
          <w:kern w:val="32"/>
          <w:sz w:val="22"/>
        </w:rPr>
        <w:t>B</w:t>
      </w:r>
      <w:r w:rsidRPr="00977A5E">
        <w:t>, then none of its elements (fields and method</w:t>
      </w:r>
      <w:ins w:id="1426" w:author="Hans Zijlstra" w:date="2017-06-12T12:00:00Z">
        <w:r w:rsidRPr="00A3490E">
          <w:t>s</w:t>
        </w:r>
      </w:ins>
      <w:r w:rsidRPr="00807D00">
        <w:t xml:space="preserve">) can be accessed from class </w:t>
      </w:r>
      <w:r w:rsidRPr="0028675A">
        <w:rPr>
          <w:rFonts w:ascii="Consolas" w:hAnsi="Consolas"/>
          <w:b/>
          <w:bCs/>
          <w:noProof/>
          <w:kern w:val="32"/>
          <w:sz w:val="22"/>
        </w:rPr>
        <w:t>B</w:t>
      </w:r>
      <w:r w:rsidRPr="00D759EF">
        <w:t>.</w:t>
      </w:r>
    </w:p>
    <w:tbl>
      <w:tblPr>
        <w:tblW w:w="0" w:type="auto"/>
        <w:tblInd w:w="108" w:type="dxa"/>
        <w:tblCellMar>
          <w:top w:w="113" w:type="dxa"/>
          <w:bottom w:w="113" w:type="dxa"/>
        </w:tblCellMar>
        <w:tblLook w:val="01E0" w:firstRow="1" w:lastRow="1" w:firstColumn="1" w:lastColumn="1" w:noHBand="0" w:noVBand="0"/>
      </w:tblPr>
      <w:tblGrid>
        <w:gridCol w:w="812"/>
        <w:gridCol w:w="7158"/>
      </w:tblGrid>
      <w:tr w:rsidR="00371D15" w:rsidRPr="00D759EF" w14:paraId="73740CED" w14:textId="77777777" w:rsidTr="00563712">
        <w:tc>
          <w:tcPr>
            <w:tcW w:w="812" w:type="dxa"/>
            <w:tcBorders>
              <w:top w:val="single" w:sz="4" w:space="0" w:color="auto"/>
              <w:left w:val="single" w:sz="4" w:space="0" w:color="auto"/>
              <w:bottom w:val="single" w:sz="4" w:space="0" w:color="auto"/>
              <w:right w:val="single" w:sz="4" w:space="0" w:color="auto"/>
            </w:tcBorders>
            <w:vAlign w:val="center"/>
          </w:tcPr>
          <w:p w14:paraId="4E406992" w14:textId="77777777" w:rsidR="00371D15" w:rsidRPr="00D759EF" w:rsidRDefault="00371D15" w:rsidP="00563712">
            <w:pPr>
              <w:spacing w:before="0"/>
              <w:jc w:val="center"/>
            </w:pPr>
            <w:r w:rsidRPr="00D759EF">
              <w:rPr>
                <w:noProof/>
              </w:rPr>
              <w:drawing>
                <wp:inline distT="0" distB="0" distL="0" distR="0" wp14:anchorId="211428B6" wp14:editId="1D6A84BE">
                  <wp:extent cx="327660" cy="327660"/>
                  <wp:effectExtent l="0" t="0" r="0" b="0"/>
                  <wp:docPr id="5371" name="Picture 5371" descr="idi_e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idi_exc"/>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327660" cy="327660"/>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181EDF95" w14:textId="77777777" w:rsidR="00371D15" w:rsidRPr="00D759EF" w:rsidRDefault="00371D15" w:rsidP="00563712">
            <w:pPr>
              <w:pStyle w:val="WarningMessage"/>
            </w:pPr>
            <w:r w:rsidRPr="00011129">
              <w:t xml:space="preserve">If two classes are not visible </w:t>
            </w:r>
            <w:del w:id="1427" w:author="Hans Zijlstra" w:date="2017-06-12T12:03:00Z">
              <w:r w:rsidRPr="00AA044A" w:rsidDel="00563D49">
                <w:delText xml:space="preserve">one </w:delText>
              </w:r>
            </w:del>
            <w:r w:rsidRPr="00AA044A">
              <w:t>to</w:t>
            </w:r>
            <w:ins w:id="1428" w:author="Hans Zijlstra" w:date="2017-06-12T12:03:00Z">
              <w:r w:rsidRPr="002959F9">
                <w:t xml:space="preserve"> each</w:t>
              </w:r>
            </w:ins>
            <w:r w:rsidRPr="00977A5E">
              <w:t xml:space="preserve"> other, then their members (fields and methods) are </w:t>
            </w:r>
            <w:ins w:id="1429" w:author="Hans Zijlstra" w:date="2017-06-12T12:03:00Z">
              <w:r w:rsidRPr="00977A5E">
                <w:t xml:space="preserve">also </w:t>
              </w:r>
            </w:ins>
            <w:r w:rsidRPr="00A3490E">
              <w:t xml:space="preserve">not visible </w:t>
            </w:r>
            <w:ins w:id="1430" w:author="Hans Zijlstra" w:date="2017-06-12T12:03:00Z">
              <w:r w:rsidRPr="00807D00">
                <w:t>to each other</w:t>
              </w:r>
            </w:ins>
            <w:del w:id="1431" w:author="Hans Zijlstra" w:date="2017-06-12T12:04:00Z">
              <w:r w:rsidRPr="0028675A" w:rsidDel="00563D49">
                <w:delText>also</w:delText>
              </w:r>
            </w:del>
            <w:r w:rsidRPr="00D759EF">
              <w:t xml:space="preserve">, regardless of </w:t>
            </w:r>
            <w:del w:id="1432" w:author="Hans Zijlstra" w:date="2017-06-12T12:04:00Z">
              <w:r w:rsidRPr="00D759EF" w:rsidDel="00563D49">
                <w:delText>what</w:delText>
              </w:r>
            </w:del>
            <w:ins w:id="1433" w:author="Hans Zijlstra" w:date="2017-06-12T12:05:00Z">
              <w:r w:rsidRPr="00D759EF">
                <w:t>the</w:t>
              </w:r>
            </w:ins>
            <w:r w:rsidRPr="00D759EF">
              <w:t xml:space="preserve"> kind of access levels their elements have.</w:t>
            </w:r>
          </w:p>
        </w:tc>
      </w:tr>
    </w:tbl>
    <w:p w14:paraId="72F12241" w14:textId="32649D73" w:rsidR="00371D15" w:rsidRPr="00D759EF" w:rsidRDefault="00371D15" w:rsidP="00371D15">
      <w:pPr>
        <w:spacing w:after="120"/>
      </w:pPr>
      <w:r w:rsidRPr="00D759EF">
        <w:t xml:space="preserve">In the next subsections, </w:t>
      </w:r>
      <w:del w:id="1434" w:author="Hans Zijlstra" w:date="2017-06-12T12:08:00Z">
        <w:r w:rsidRPr="00D759EF" w:rsidDel="0081526B">
          <w:delText xml:space="preserve">to the explanations until now, </w:delText>
        </w:r>
      </w:del>
      <w:r w:rsidRPr="00D759EF">
        <w:t xml:space="preserve">we will review examples, </w:t>
      </w:r>
      <w:del w:id="1435" w:author="Hans Zijlstra" w:date="2017-06-12T12:09:00Z">
        <w:r w:rsidRPr="00D759EF" w:rsidDel="0081526B">
          <w:delText xml:space="preserve">in which we have </w:delText>
        </w:r>
      </w:del>
      <w:ins w:id="1436" w:author="Hans Zijlstra" w:date="2017-06-12T12:09:00Z">
        <w:r w:rsidRPr="00D759EF">
          <w:t xml:space="preserve">of </w:t>
        </w:r>
      </w:ins>
      <w:r w:rsidRPr="00D759EF">
        <w:t>two classes (</w:t>
      </w:r>
      <w:r w:rsidRPr="00D759EF">
        <w:rPr>
          <w:rFonts w:ascii="Consolas" w:hAnsi="Consolas"/>
          <w:b/>
          <w:bCs/>
          <w:noProof/>
          <w:kern w:val="32"/>
          <w:sz w:val="22"/>
        </w:rPr>
        <w:t>Dog</w:t>
      </w:r>
      <w:r w:rsidRPr="00D759EF">
        <w:t xml:space="preserve"> and </w:t>
      </w:r>
      <w:r w:rsidRPr="00D759EF">
        <w:rPr>
          <w:rFonts w:ascii="Consolas" w:hAnsi="Consolas"/>
          <w:b/>
          <w:bCs/>
          <w:noProof/>
          <w:kern w:val="32"/>
          <w:sz w:val="22"/>
        </w:rPr>
        <w:t>Kid</w:t>
      </w:r>
      <w:r w:rsidRPr="00D759EF">
        <w:t xml:space="preserve">) </w:t>
      </w:r>
      <w:del w:id="1437" w:author="Hans Zijlstra" w:date="2017-06-12T12:09:00Z">
        <w:r w:rsidRPr="00D759EF" w:rsidDel="0081526B">
          <w:delText xml:space="preserve">and </w:delText>
        </w:r>
      </w:del>
      <w:r w:rsidRPr="00D759EF">
        <w:t>which are visible</w:t>
      </w:r>
      <w:del w:id="1438" w:author="Hans Zijlstra" w:date="2017-06-12T12:10:00Z">
        <w:r w:rsidRPr="00D759EF" w:rsidDel="0081526B">
          <w:delText xml:space="preserve"> one</w:delText>
        </w:r>
      </w:del>
      <w:r w:rsidRPr="00D759EF">
        <w:t xml:space="preserve"> to </w:t>
      </w:r>
      <w:ins w:id="1439" w:author="Hans Zijlstra" w:date="2017-06-12T12:10:00Z">
        <w:r w:rsidRPr="00D759EF">
          <w:t xml:space="preserve">each </w:t>
        </w:r>
      </w:ins>
      <w:r w:rsidRPr="00D759EF">
        <w:t>other</w:t>
      </w:r>
      <w:del w:id="1440" w:author="Hans Zijlstra" w:date="2017-06-12T12:10:00Z">
        <w:r w:rsidRPr="00D759EF" w:rsidDel="0081526B">
          <w:delText xml:space="preserve">, </w:delText>
        </w:r>
      </w:del>
      <w:ins w:id="1441" w:author="Hans Zijlstra" w:date="2017-06-12T12:10:00Z">
        <w:r w:rsidRPr="00D759EF">
          <w:t xml:space="preserve">. </w:t>
        </w:r>
      </w:ins>
      <w:del w:id="1442" w:author="Hans Zijlstra" w:date="2017-06-12T12:10:00Z">
        <w:r w:rsidRPr="00D759EF" w:rsidDel="0081526B">
          <w:delText>i.e. every from the</w:delText>
        </w:r>
      </w:del>
      <w:ins w:id="1443" w:author="Hans Zijlstra" w:date="2017-06-12T12:10:00Z">
        <w:r w:rsidRPr="00D759EF">
          <w:t>Each</w:t>
        </w:r>
      </w:ins>
      <w:r w:rsidRPr="00D759EF">
        <w:t xml:space="preserve"> class</w:t>
      </w:r>
      <w:del w:id="1444" w:author="Hans Zijlstra" w:date="2017-06-12T12:11:00Z">
        <w:r w:rsidRPr="00D759EF" w:rsidDel="0081526B">
          <w:delText>es</w:delText>
        </w:r>
      </w:del>
      <w:r w:rsidRPr="00D759EF">
        <w:t xml:space="preserve"> can create objects </w:t>
      </w:r>
      <w:del w:id="1445" w:author="Hans Zijlstra" w:date="2017-06-12T12:11:00Z">
        <w:r w:rsidRPr="00D759EF" w:rsidDel="0081526B">
          <w:delText xml:space="preserve">from </w:delText>
        </w:r>
      </w:del>
      <w:ins w:id="1446" w:author="Hans Zijlstra" w:date="2017-06-12T12:11:00Z">
        <w:r w:rsidRPr="00D759EF">
          <w:t xml:space="preserve">of </w:t>
        </w:r>
      </w:ins>
      <w:r w:rsidRPr="00D759EF">
        <w:t xml:space="preserve">the other </w:t>
      </w:r>
      <w:ins w:id="1447" w:author="Hans Zijlstra" w:date="2017-06-12T12:12:00Z">
        <w:r w:rsidRPr="00D759EF">
          <w:t xml:space="preserve">class </w:t>
        </w:r>
      </w:ins>
      <w:r w:rsidRPr="00D759EF">
        <w:t xml:space="preserve">type </w:t>
      </w:r>
      <w:del w:id="1448" w:author="Hans Zijlstra" w:date="2017-06-12T12:12:00Z">
        <w:r w:rsidRPr="00D759EF" w:rsidDel="0081526B">
          <w:delText xml:space="preserve">– the other class </w:delText>
        </w:r>
      </w:del>
      <w:r w:rsidRPr="00D759EF">
        <w:t>and</w:t>
      </w:r>
      <w:del w:id="1449" w:author="Hans Zijlstra" w:date="2017-06-12T12:12:00Z">
        <w:r w:rsidRPr="00D759EF" w:rsidDel="0081526B">
          <w:delText xml:space="preserve"> to</w:delText>
        </w:r>
      </w:del>
      <w:ins w:id="1450" w:author="Hans Zijlstra" w:date="2017-06-24T13:36:00Z">
        <w:r w:rsidR="00155D96">
          <w:t xml:space="preserve"> </w:t>
        </w:r>
      </w:ins>
      <w:del w:id="1451" w:author="Hans Zijlstra" w:date="2017-06-24T13:35:00Z">
        <w:r w:rsidRPr="00155D96" w:rsidDel="00155D96">
          <w:delText xml:space="preserve"> </w:delText>
        </w:r>
      </w:del>
      <w:r w:rsidRPr="00155D96">
        <w:t xml:space="preserve">access its elements depending </w:t>
      </w:r>
      <w:del w:id="1452" w:author="Hans Zijlstra" w:date="2017-06-12T12:13:00Z">
        <w:r w:rsidRPr="0028675A" w:rsidDel="0081526B">
          <w:delText xml:space="preserve">from the defined </w:delText>
        </w:r>
      </w:del>
      <w:ins w:id="1453" w:author="Hans Zijlstra" w:date="2017-06-12T12:13:00Z">
        <w:r w:rsidRPr="00D759EF">
          <w:t xml:space="preserve">on </w:t>
        </w:r>
      </w:ins>
      <w:ins w:id="1454" w:author="Hans Zijlstra" w:date="2017-06-16T10:00:00Z">
        <w:r w:rsidR="003B146B" w:rsidRPr="00D759EF">
          <w:t>the</w:t>
        </w:r>
      </w:ins>
      <w:ins w:id="1455" w:author="Hans Zijlstra" w:date="2017-06-16T10:01:00Z">
        <w:r w:rsidR="003B146B" w:rsidRPr="00D759EF">
          <w:t>ir</w:t>
        </w:r>
      </w:ins>
      <w:ins w:id="1456" w:author="Hans Zijlstra" w:date="2017-06-16T10:00:00Z">
        <w:r w:rsidR="003B146B" w:rsidRPr="00D759EF">
          <w:t xml:space="preserve"> </w:t>
        </w:r>
      </w:ins>
      <w:ins w:id="1457" w:author="Hans Zijlstra" w:date="2017-06-12T12:13:00Z">
        <w:r w:rsidRPr="00D759EF">
          <w:t xml:space="preserve">declared </w:t>
        </w:r>
      </w:ins>
      <w:r w:rsidRPr="00D759EF">
        <w:t>access level</w:t>
      </w:r>
      <w:ins w:id="1458" w:author="Hans Zijlstra" w:date="2017-06-12T12:13:00Z">
        <w:r w:rsidRPr="00D759EF">
          <w:t>s</w:t>
        </w:r>
      </w:ins>
      <w:del w:id="1459" w:author="Hans Zijlstra" w:date="2017-06-12T12:14:00Z">
        <w:r w:rsidRPr="00D759EF" w:rsidDel="0081526B">
          <w:delText xml:space="preserve"> declared</w:delText>
        </w:r>
      </w:del>
      <w:r w:rsidRPr="00D759EF">
        <w:t xml:space="preserve">. Here is how the first class </w:t>
      </w:r>
      <w:r w:rsidRPr="00D759EF">
        <w:rPr>
          <w:rFonts w:ascii="Consolas" w:hAnsi="Consolas"/>
          <w:b/>
          <w:bCs/>
          <w:noProof/>
          <w:kern w:val="32"/>
          <w:sz w:val="22"/>
        </w:rPr>
        <w:t xml:space="preserve">Dog </w:t>
      </w:r>
      <w:r w:rsidRPr="00D759EF">
        <w:t>looks like:</w:t>
      </w:r>
    </w:p>
    <w:tbl>
      <w:tblPr>
        <w:tblW w:w="7965" w:type="dxa"/>
        <w:tblInd w:w="108" w:type="dxa"/>
        <w:tblCellMar>
          <w:top w:w="113" w:type="dxa"/>
          <w:bottom w:w="113" w:type="dxa"/>
        </w:tblCellMar>
        <w:tblLook w:val="01E0" w:firstRow="1" w:lastRow="1" w:firstColumn="1" w:lastColumn="1" w:noHBand="0" w:noVBand="0"/>
      </w:tblPr>
      <w:tblGrid>
        <w:gridCol w:w="7965"/>
      </w:tblGrid>
      <w:tr w:rsidR="00371D15" w:rsidRPr="00D759EF" w14:paraId="268AE083" w14:textId="77777777" w:rsidTr="00563712">
        <w:trPr>
          <w:trHeight w:val="788"/>
        </w:trPr>
        <w:tc>
          <w:tcPr>
            <w:tcW w:w="7965" w:type="dxa"/>
            <w:tcBorders>
              <w:top w:val="single" w:sz="4" w:space="0" w:color="auto"/>
              <w:left w:val="single" w:sz="4" w:space="0" w:color="auto"/>
              <w:bottom w:val="single" w:sz="4" w:space="0" w:color="auto"/>
              <w:right w:val="single" w:sz="4" w:space="0" w:color="auto"/>
            </w:tcBorders>
          </w:tcPr>
          <w:p w14:paraId="27BC1EC9"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FF"/>
                <w:sz w:val="22"/>
              </w:rPr>
              <w:t>public</w:t>
            </w:r>
            <w:r w:rsidRPr="00D759EF">
              <w:rPr>
                <w:rFonts w:ascii="Consolas" w:hAnsi="Consolas"/>
                <w:noProof/>
                <w:sz w:val="22"/>
              </w:rPr>
              <w:t xml:space="preserve"> </w:t>
            </w:r>
            <w:r w:rsidRPr="00D759EF">
              <w:rPr>
                <w:rFonts w:ascii="Consolas" w:hAnsi="Consolas" w:cs="Courier New"/>
                <w:noProof/>
                <w:color w:val="0000FF"/>
                <w:sz w:val="22"/>
              </w:rPr>
              <w:t>class</w:t>
            </w:r>
            <w:r w:rsidRPr="00D759EF">
              <w:rPr>
                <w:rFonts w:ascii="Consolas" w:hAnsi="Consolas"/>
                <w:noProof/>
                <w:sz w:val="22"/>
              </w:rPr>
              <w:t xml:space="preserve"> </w:t>
            </w:r>
            <w:r w:rsidRPr="00D759EF">
              <w:rPr>
                <w:rFonts w:ascii="Consolas" w:hAnsi="Consolas"/>
                <w:noProof/>
                <w:color w:val="2B91AF"/>
                <w:sz w:val="22"/>
              </w:rPr>
              <w:t>Dog</w:t>
            </w:r>
          </w:p>
          <w:p w14:paraId="76F5D291"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p w14:paraId="4F9C04CD"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private</w:t>
            </w:r>
            <w:r w:rsidRPr="00D759EF">
              <w:rPr>
                <w:rFonts w:ascii="Consolas" w:hAnsi="Consolas"/>
                <w:noProof/>
                <w:sz w:val="22"/>
              </w:rPr>
              <w:t xml:space="preserve"> </w:t>
            </w:r>
            <w:r w:rsidRPr="00D759EF">
              <w:rPr>
                <w:rFonts w:ascii="Consolas" w:hAnsi="Consolas" w:cs="Courier New"/>
                <w:noProof/>
                <w:color w:val="0000FF"/>
                <w:sz w:val="22"/>
              </w:rPr>
              <w:t>string</w:t>
            </w:r>
            <w:r w:rsidRPr="00D759EF">
              <w:rPr>
                <w:rFonts w:ascii="Consolas" w:hAnsi="Consolas"/>
                <w:noProof/>
                <w:sz w:val="22"/>
              </w:rPr>
              <w:t xml:space="preserve"> name = </w:t>
            </w:r>
            <w:r w:rsidRPr="00D759EF">
              <w:rPr>
                <w:rFonts w:ascii="Consolas" w:hAnsi="Consolas" w:cs="Courier New"/>
                <w:noProof/>
                <w:color w:val="A31515"/>
                <w:sz w:val="22"/>
              </w:rPr>
              <w:t>"Doggy"</w:t>
            </w:r>
            <w:r w:rsidRPr="00D759EF">
              <w:rPr>
                <w:rFonts w:ascii="Consolas" w:hAnsi="Consolas"/>
                <w:noProof/>
                <w:sz w:val="22"/>
              </w:rPr>
              <w:t>;</w:t>
            </w:r>
          </w:p>
          <w:p w14:paraId="2F711DB1"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218CD463"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public</w:t>
            </w:r>
            <w:r w:rsidRPr="00D759EF">
              <w:rPr>
                <w:rFonts w:ascii="Consolas" w:hAnsi="Consolas"/>
                <w:noProof/>
                <w:sz w:val="22"/>
              </w:rPr>
              <w:t xml:space="preserve"> </w:t>
            </w:r>
            <w:r w:rsidRPr="00D759EF">
              <w:rPr>
                <w:rFonts w:ascii="Consolas" w:hAnsi="Consolas" w:cs="Courier New"/>
                <w:noProof/>
                <w:color w:val="0000FF"/>
                <w:sz w:val="22"/>
              </w:rPr>
              <w:t>string</w:t>
            </w:r>
            <w:r w:rsidRPr="00D759EF">
              <w:rPr>
                <w:rFonts w:ascii="Consolas" w:hAnsi="Consolas"/>
                <w:noProof/>
                <w:sz w:val="22"/>
              </w:rPr>
              <w:t xml:space="preserve"> Name</w:t>
            </w:r>
          </w:p>
          <w:p w14:paraId="32BC9F93"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09429A6E"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rPr>
              <w:t>get</w:t>
            </w:r>
            <w:r w:rsidRPr="00D759EF">
              <w:rPr>
                <w:rFonts w:ascii="Consolas" w:hAnsi="Consolas"/>
                <w:noProof/>
                <w:sz w:val="22"/>
              </w:rPr>
              <w:t xml:space="preserve"> { </w:t>
            </w:r>
            <w:r w:rsidRPr="00D759EF">
              <w:rPr>
                <w:rFonts w:ascii="Consolas" w:hAnsi="Consolas" w:cs="Courier New"/>
                <w:noProof/>
                <w:color w:val="0000FF"/>
                <w:sz w:val="22"/>
              </w:rPr>
              <w:t>return</w:t>
            </w:r>
            <w:r w:rsidRPr="00D759EF">
              <w:rPr>
                <w:rFonts w:ascii="Consolas" w:hAnsi="Consolas"/>
                <w:noProof/>
                <w:sz w:val="22"/>
              </w:rPr>
              <w:t xml:space="preserve"> </w:t>
            </w:r>
            <w:r w:rsidRPr="00D759EF">
              <w:rPr>
                <w:rFonts w:ascii="Consolas" w:hAnsi="Consolas" w:cs="Courier New"/>
                <w:noProof/>
                <w:color w:val="0000FF"/>
                <w:sz w:val="22"/>
              </w:rPr>
              <w:t>this.</w:t>
            </w:r>
            <w:r w:rsidRPr="00D759EF">
              <w:rPr>
                <w:rFonts w:ascii="Consolas" w:hAnsi="Consolas"/>
                <w:noProof/>
                <w:sz w:val="22"/>
              </w:rPr>
              <w:t>name; }</w:t>
            </w:r>
          </w:p>
          <w:p w14:paraId="5B2B2123"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20A317E1"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2BD7D640"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public</w:t>
            </w:r>
            <w:r w:rsidRPr="00D759EF">
              <w:rPr>
                <w:rFonts w:ascii="Consolas" w:hAnsi="Consolas"/>
                <w:noProof/>
                <w:sz w:val="22"/>
              </w:rPr>
              <w:t xml:space="preserve"> </w:t>
            </w:r>
            <w:r w:rsidRPr="00D759EF">
              <w:rPr>
                <w:rFonts w:ascii="Consolas" w:hAnsi="Consolas" w:cs="Courier New"/>
                <w:noProof/>
                <w:color w:val="0000FF"/>
                <w:sz w:val="22"/>
              </w:rPr>
              <w:t>void</w:t>
            </w:r>
            <w:r w:rsidRPr="00D759EF">
              <w:rPr>
                <w:rFonts w:ascii="Consolas" w:hAnsi="Consolas"/>
                <w:noProof/>
                <w:sz w:val="22"/>
              </w:rPr>
              <w:t xml:space="preserve"> Bark()</w:t>
            </w:r>
          </w:p>
          <w:p w14:paraId="124321FB"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347B4DA9"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noProof/>
                <w:color w:val="2B91AF"/>
                <w:sz w:val="22"/>
              </w:rPr>
              <w:t>Console</w:t>
            </w:r>
            <w:r w:rsidRPr="00D759EF">
              <w:rPr>
                <w:rFonts w:ascii="Consolas" w:hAnsi="Consolas"/>
                <w:noProof/>
                <w:sz w:val="22"/>
              </w:rPr>
              <w:t>.WriteLine(</w:t>
            </w:r>
            <w:r w:rsidRPr="00D759EF">
              <w:rPr>
                <w:rFonts w:ascii="Consolas" w:hAnsi="Consolas" w:cs="Courier New"/>
                <w:noProof/>
                <w:color w:val="A31515"/>
                <w:sz w:val="22"/>
              </w:rPr>
              <w:t>"wow-wow"</w:t>
            </w:r>
            <w:r w:rsidRPr="00D759EF">
              <w:rPr>
                <w:rFonts w:ascii="Consolas" w:hAnsi="Consolas"/>
                <w:noProof/>
                <w:sz w:val="22"/>
              </w:rPr>
              <w:t>);</w:t>
            </w:r>
          </w:p>
          <w:p w14:paraId="795F1E10"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51114B91"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1F8CC7FA"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public</w:t>
            </w:r>
            <w:r w:rsidRPr="00D759EF">
              <w:rPr>
                <w:rFonts w:ascii="Consolas" w:hAnsi="Consolas"/>
                <w:noProof/>
                <w:sz w:val="22"/>
              </w:rPr>
              <w:t xml:space="preserve"> </w:t>
            </w:r>
            <w:r w:rsidRPr="00D759EF">
              <w:rPr>
                <w:rFonts w:ascii="Consolas" w:hAnsi="Consolas" w:cs="Courier New"/>
                <w:noProof/>
                <w:color w:val="0000FF"/>
                <w:sz w:val="22"/>
              </w:rPr>
              <w:t>void</w:t>
            </w:r>
            <w:r w:rsidRPr="00D759EF">
              <w:rPr>
                <w:rFonts w:ascii="Consolas" w:hAnsi="Consolas"/>
                <w:noProof/>
                <w:sz w:val="22"/>
              </w:rPr>
              <w:t xml:space="preserve"> DoSomething()</w:t>
            </w:r>
          </w:p>
          <w:p w14:paraId="76E0948A"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20AF605B"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rPr>
              <w:t>this</w:t>
            </w:r>
            <w:r w:rsidRPr="00D759EF">
              <w:rPr>
                <w:rFonts w:ascii="Consolas" w:hAnsi="Consolas"/>
                <w:noProof/>
                <w:sz w:val="22"/>
              </w:rPr>
              <w:t>.Bark();</w:t>
            </w:r>
          </w:p>
          <w:p w14:paraId="03103E08"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21286A83"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tc>
      </w:tr>
    </w:tbl>
    <w:p w14:paraId="38D3BF8E" w14:textId="77777777" w:rsidR="00371D15" w:rsidRPr="00D759EF" w:rsidRDefault="00371D15" w:rsidP="00371D15">
      <w:pPr>
        <w:spacing w:after="120"/>
      </w:pPr>
      <w:r w:rsidRPr="00D759EF">
        <w:lastRenderedPageBreak/>
        <w:t>In addition to the fields and the methods</w:t>
      </w:r>
      <w:ins w:id="1460" w:author="Hans Zijlstra" w:date="2017-06-12T12:15:00Z">
        <w:r w:rsidRPr="00D759EF">
          <w:t>,</w:t>
        </w:r>
      </w:ins>
      <w:r w:rsidRPr="00D759EF">
        <w:t xml:space="preserve"> the property </w:t>
      </w:r>
      <w:r w:rsidRPr="00D759EF">
        <w:rPr>
          <w:rFonts w:ascii="Consolas" w:hAnsi="Consolas"/>
          <w:b/>
          <w:bCs/>
          <w:noProof/>
          <w:kern w:val="32"/>
          <w:sz w:val="22"/>
        </w:rPr>
        <w:t>Name</w:t>
      </w:r>
      <w:r w:rsidRPr="00D759EF">
        <w:t xml:space="preserve"> is used, which just returns the field’s value. We will discuss in details the property concept later, so currently</w:t>
      </w:r>
      <w:ins w:id="1461" w:author="Hans Zijlstra" w:date="2017-06-12T12:15:00Z">
        <w:r w:rsidRPr="00D759EF">
          <w:t>,</w:t>
        </w:r>
      </w:ins>
      <w:r w:rsidRPr="00D759EF">
        <w:t xml:space="preserve"> we will just focus on everything else except </w:t>
      </w:r>
      <w:del w:id="1462" w:author="Hans Zijlstra" w:date="2017-06-12T12:15:00Z">
        <w:r w:rsidRPr="00D759EF" w:rsidDel="0081526B">
          <w:delText xml:space="preserve">the </w:delText>
        </w:r>
      </w:del>
      <w:r w:rsidRPr="00D759EF">
        <w:t>properties.</w:t>
      </w:r>
    </w:p>
    <w:p w14:paraId="2E688CBE" w14:textId="77777777" w:rsidR="00371D15" w:rsidRPr="00D759EF" w:rsidRDefault="00371D15" w:rsidP="00371D15">
      <w:pPr>
        <w:spacing w:after="120"/>
      </w:pPr>
      <w:r w:rsidRPr="00D759EF">
        <w:t xml:space="preserve">The code of the class </w:t>
      </w:r>
      <w:r w:rsidRPr="00D759EF">
        <w:rPr>
          <w:rFonts w:ascii="Consolas" w:hAnsi="Consolas"/>
          <w:b/>
          <w:bCs/>
          <w:noProof/>
          <w:kern w:val="32"/>
          <w:sz w:val="22"/>
        </w:rPr>
        <w:t>Kid</w:t>
      </w:r>
      <w:r w:rsidRPr="00D759EF">
        <w:t xml:space="preserve"> looks like this:</w:t>
      </w:r>
    </w:p>
    <w:tbl>
      <w:tblPr>
        <w:tblW w:w="7965" w:type="dxa"/>
        <w:tblInd w:w="108" w:type="dxa"/>
        <w:tblCellMar>
          <w:top w:w="113" w:type="dxa"/>
          <w:bottom w:w="113" w:type="dxa"/>
        </w:tblCellMar>
        <w:tblLook w:val="01E0" w:firstRow="1" w:lastRow="1" w:firstColumn="1" w:lastColumn="1" w:noHBand="0" w:noVBand="0"/>
      </w:tblPr>
      <w:tblGrid>
        <w:gridCol w:w="7965"/>
      </w:tblGrid>
      <w:tr w:rsidR="00371D15" w:rsidRPr="00D759EF" w14:paraId="00C12430" w14:textId="77777777" w:rsidTr="00563712">
        <w:trPr>
          <w:trHeight w:val="17"/>
        </w:trPr>
        <w:tc>
          <w:tcPr>
            <w:tcW w:w="7965" w:type="dxa"/>
            <w:tcBorders>
              <w:top w:val="single" w:sz="4" w:space="0" w:color="auto"/>
              <w:left w:val="single" w:sz="4" w:space="0" w:color="auto"/>
              <w:bottom w:val="single" w:sz="4" w:space="0" w:color="auto"/>
              <w:right w:val="single" w:sz="4" w:space="0" w:color="auto"/>
            </w:tcBorders>
          </w:tcPr>
          <w:p w14:paraId="7BEC2CE9"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FF"/>
                <w:sz w:val="22"/>
              </w:rPr>
              <w:t>public</w:t>
            </w:r>
            <w:r w:rsidRPr="00D759EF">
              <w:rPr>
                <w:rFonts w:ascii="Consolas" w:hAnsi="Consolas"/>
                <w:noProof/>
                <w:sz w:val="22"/>
              </w:rPr>
              <w:t xml:space="preserve"> </w:t>
            </w:r>
            <w:r w:rsidRPr="00D759EF">
              <w:rPr>
                <w:rFonts w:ascii="Consolas" w:hAnsi="Consolas" w:cs="Courier New"/>
                <w:noProof/>
                <w:color w:val="0000FF"/>
                <w:sz w:val="22"/>
              </w:rPr>
              <w:t>class</w:t>
            </w:r>
            <w:r w:rsidRPr="00D759EF">
              <w:rPr>
                <w:rFonts w:ascii="Consolas" w:hAnsi="Consolas"/>
                <w:noProof/>
                <w:sz w:val="22"/>
              </w:rPr>
              <w:t xml:space="preserve"> </w:t>
            </w:r>
            <w:r w:rsidRPr="00D759EF">
              <w:rPr>
                <w:rFonts w:ascii="Consolas" w:hAnsi="Consolas"/>
                <w:noProof/>
                <w:color w:val="2B91AF"/>
                <w:sz w:val="22"/>
              </w:rPr>
              <w:t>Kid</w:t>
            </w:r>
          </w:p>
          <w:p w14:paraId="2E83E952"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p w14:paraId="159AC03D"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public</w:t>
            </w:r>
            <w:r w:rsidRPr="00D759EF">
              <w:rPr>
                <w:rFonts w:ascii="Consolas" w:hAnsi="Consolas"/>
                <w:noProof/>
                <w:sz w:val="22"/>
              </w:rPr>
              <w:t xml:space="preserve"> </w:t>
            </w:r>
            <w:r w:rsidRPr="00D759EF">
              <w:rPr>
                <w:rFonts w:ascii="Consolas" w:hAnsi="Consolas" w:cs="Courier New"/>
                <w:noProof/>
                <w:color w:val="0000FF"/>
                <w:sz w:val="22"/>
              </w:rPr>
              <w:t>void</w:t>
            </w:r>
            <w:r w:rsidRPr="00D759EF">
              <w:rPr>
                <w:rFonts w:ascii="Consolas" w:hAnsi="Consolas"/>
                <w:noProof/>
                <w:sz w:val="22"/>
              </w:rPr>
              <w:t xml:space="preserve"> CallTheDog(Dog dog)</w:t>
            </w:r>
          </w:p>
          <w:p w14:paraId="6CCDA8A4" w14:textId="77777777" w:rsidR="00371D15" w:rsidRPr="00CC3F13"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r>
            <w:r w:rsidRPr="00CC3F13">
              <w:rPr>
                <w:rFonts w:ascii="Consolas" w:hAnsi="Consolas" w:cs="Courier New"/>
                <w:noProof/>
                <w:sz w:val="22"/>
              </w:rPr>
              <w:t>{</w:t>
            </w:r>
          </w:p>
          <w:p w14:paraId="28CB9C88" w14:textId="77777777" w:rsidR="00371D15" w:rsidRPr="00CC3F13" w:rsidRDefault="00371D15" w:rsidP="00563712">
            <w:pPr>
              <w:autoSpaceDE w:val="0"/>
              <w:autoSpaceDN w:val="0"/>
              <w:adjustRightInd w:val="0"/>
              <w:spacing w:before="0"/>
              <w:jc w:val="left"/>
              <w:rPr>
                <w:rFonts w:ascii="Consolas" w:hAnsi="Consolas"/>
                <w:noProof/>
                <w:sz w:val="22"/>
              </w:rPr>
            </w:pPr>
            <w:r w:rsidRPr="00CC3F13">
              <w:rPr>
                <w:rFonts w:ascii="Consolas" w:hAnsi="Consolas"/>
                <w:noProof/>
                <w:sz w:val="22"/>
              </w:rPr>
              <w:tab/>
            </w:r>
            <w:r w:rsidRPr="00CC3F13">
              <w:rPr>
                <w:rFonts w:ascii="Consolas" w:hAnsi="Consolas"/>
                <w:noProof/>
                <w:sz w:val="22"/>
              </w:rPr>
              <w:tab/>
            </w:r>
            <w:r w:rsidRPr="00CC3F13">
              <w:rPr>
                <w:rFonts w:ascii="Consolas" w:hAnsi="Consolas"/>
                <w:noProof/>
                <w:color w:val="2B91AF"/>
                <w:sz w:val="22"/>
              </w:rPr>
              <w:t>Console</w:t>
            </w:r>
            <w:r w:rsidRPr="00CC3F13">
              <w:rPr>
                <w:rFonts w:ascii="Consolas" w:hAnsi="Consolas"/>
                <w:noProof/>
                <w:sz w:val="22"/>
              </w:rPr>
              <w:t>.WriteLine(</w:t>
            </w:r>
            <w:r w:rsidRPr="00CC3F13">
              <w:rPr>
                <w:rFonts w:ascii="Consolas" w:hAnsi="Consolas" w:cs="Courier New"/>
                <w:noProof/>
                <w:color w:val="A31515"/>
                <w:sz w:val="22"/>
              </w:rPr>
              <w:t>"Come, "</w:t>
            </w:r>
            <w:r w:rsidRPr="00CC3F13">
              <w:rPr>
                <w:rFonts w:ascii="Consolas" w:hAnsi="Consolas"/>
                <w:noProof/>
                <w:sz w:val="22"/>
              </w:rPr>
              <w:t xml:space="preserve"> + dog.Name);</w:t>
            </w:r>
          </w:p>
          <w:p w14:paraId="2640D81D" w14:textId="77777777" w:rsidR="00371D15" w:rsidRPr="00011129" w:rsidRDefault="00371D15" w:rsidP="00563712">
            <w:pPr>
              <w:autoSpaceDE w:val="0"/>
              <w:autoSpaceDN w:val="0"/>
              <w:adjustRightInd w:val="0"/>
              <w:spacing w:before="0"/>
              <w:jc w:val="left"/>
              <w:rPr>
                <w:rFonts w:ascii="Consolas" w:hAnsi="Consolas" w:cs="Courier New"/>
                <w:noProof/>
                <w:sz w:val="22"/>
              </w:rPr>
            </w:pPr>
            <w:r w:rsidRPr="00CC3F13">
              <w:rPr>
                <w:rFonts w:ascii="Consolas" w:hAnsi="Consolas" w:cs="Courier New"/>
                <w:noProof/>
                <w:sz w:val="22"/>
              </w:rPr>
              <w:tab/>
            </w:r>
            <w:r w:rsidRPr="00D759EF">
              <w:rPr>
                <w:rFonts w:ascii="Consolas" w:hAnsi="Consolas" w:cs="Courier New"/>
                <w:noProof/>
                <w:sz w:val="22"/>
              </w:rPr>
              <w:t>}</w:t>
            </w:r>
          </w:p>
          <w:p w14:paraId="20AF87AF" w14:textId="77777777" w:rsidR="00371D15" w:rsidRPr="00AA044A" w:rsidRDefault="00371D15" w:rsidP="00563712">
            <w:pPr>
              <w:autoSpaceDE w:val="0"/>
              <w:autoSpaceDN w:val="0"/>
              <w:adjustRightInd w:val="0"/>
              <w:spacing w:before="0"/>
              <w:jc w:val="left"/>
              <w:rPr>
                <w:rFonts w:ascii="Consolas" w:hAnsi="Consolas" w:cs="Courier New"/>
                <w:noProof/>
                <w:sz w:val="22"/>
              </w:rPr>
            </w:pPr>
          </w:p>
          <w:p w14:paraId="08F5126E"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public</w:t>
            </w:r>
            <w:r w:rsidRPr="00D759EF">
              <w:rPr>
                <w:rFonts w:ascii="Consolas" w:hAnsi="Consolas"/>
                <w:noProof/>
                <w:sz w:val="22"/>
              </w:rPr>
              <w:t xml:space="preserve"> </w:t>
            </w:r>
            <w:r w:rsidRPr="00D759EF">
              <w:rPr>
                <w:rFonts w:ascii="Consolas" w:hAnsi="Consolas" w:cs="Courier New"/>
                <w:noProof/>
                <w:color w:val="0000FF"/>
                <w:sz w:val="22"/>
              </w:rPr>
              <w:t>void</w:t>
            </w:r>
            <w:r w:rsidRPr="00D759EF">
              <w:rPr>
                <w:rFonts w:ascii="Consolas" w:hAnsi="Consolas"/>
                <w:noProof/>
                <w:sz w:val="22"/>
              </w:rPr>
              <w:t xml:space="preserve"> WagTheDog(Dog dog)</w:t>
            </w:r>
          </w:p>
          <w:p w14:paraId="3CD0AEDF"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2CD18199"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r>
            <w:r w:rsidRPr="00D759EF">
              <w:rPr>
                <w:rFonts w:ascii="Consolas" w:hAnsi="Consolas" w:cs="Courier New"/>
                <w:noProof/>
                <w:sz w:val="22"/>
              </w:rPr>
              <w:tab/>
              <w:t>dog.Bark();</w:t>
            </w:r>
          </w:p>
          <w:p w14:paraId="7C658339"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5D682E32"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tc>
      </w:tr>
    </w:tbl>
    <w:p w14:paraId="0C95E7C2" w14:textId="02FD02DF" w:rsidR="00371D15" w:rsidRPr="00D759EF" w:rsidRDefault="00371D15" w:rsidP="00371D15">
      <w:del w:id="1463" w:author="Hans Zijlstra" w:date="2017-06-24T13:42:00Z">
        <w:r w:rsidRPr="00CC3F13" w:rsidDel="00CC3F13">
          <w:delText>Currently</w:delText>
        </w:r>
      </w:del>
      <w:ins w:id="1464" w:author="Hans Zijlstra" w:date="2017-06-12T12:17:00Z">
        <w:r w:rsidRPr="00CC3F13">
          <w:rPr>
            <w:rFonts w:cs="Courier New"/>
            <w:noProof/>
            <w:rPrChange w:id="1465" w:author="Hans Zijlstra" w:date="2017-06-24T13:42:00Z">
              <w:rPr>
                <w:rFonts w:ascii="Consolas" w:hAnsi="Consolas" w:cs="Courier New"/>
                <w:noProof/>
                <w:color w:val="0000FF"/>
                <w:sz w:val="22"/>
              </w:rPr>
            </w:rPrChange>
          </w:rPr>
          <w:t>For the moment</w:t>
        </w:r>
      </w:ins>
      <w:r w:rsidRPr="00CC3F13">
        <w:t xml:space="preserve">, all elements (fields and methods) of both classes are declared with </w:t>
      </w:r>
      <w:ins w:id="1466" w:author="Hans Zijlstra" w:date="2017-06-12T12:17:00Z">
        <w:r w:rsidRPr="00CC3F13">
          <w:t xml:space="preserve">the </w:t>
        </w:r>
      </w:ins>
      <w:r w:rsidRPr="00CC3F13">
        <w:t xml:space="preserve">access modifier </w:t>
      </w:r>
      <w:r w:rsidRPr="00CC3F13">
        <w:rPr>
          <w:rFonts w:ascii="Consolas" w:hAnsi="Consolas"/>
          <w:b/>
          <w:bCs/>
          <w:noProof/>
          <w:kern w:val="32"/>
          <w:sz w:val="22"/>
        </w:rPr>
        <w:t>public</w:t>
      </w:r>
      <w:del w:id="1467" w:author="Hans Zijlstra" w:date="2017-06-12T12:21:00Z">
        <w:r w:rsidRPr="00CC3F13" w:rsidDel="00D974F1">
          <w:delText xml:space="preserve">, </w:delText>
        </w:r>
      </w:del>
      <w:ins w:id="1468" w:author="Hans Zijlstra" w:date="2017-06-12T12:21:00Z">
        <w:r w:rsidRPr="00CC3F13">
          <w:t xml:space="preserve">. </w:t>
        </w:r>
      </w:ins>
      <w:del w:id="1469" w:author="Hans Zijlstra" w:date="2017-06-12T12:22:00Z">
        <w:r w:rsidRPr="00CC3F13" w:rsidDel="00D974F1">
          <w:delText>but when we discuss the other access modifiers we will change some of them accordingly.</w:delText>
        </w:r>
        <w:r w:rsidRPr="0028675A" w:rsidDel="00D974F1">
          <w:delText xml:space="preserve"> What we would </w:delText>
        </w:r>
      </w:del>
      <w:ins w:id="1470" w:author="Hans Zijlstra" w:date="2017-06-12T12:23:00Z">
        <w:r w:rsidRPr="00D759EF">
          <w:t xml:space="preserve">We </w:t>
        </w:r>
      </w:ins>
      <w:r w:rsidRPr="00D759EF">
        <w:t xml:space="preserve">like to find </w:t>
      </w:r>
      <w:del w:id="1471" w:author="Hans Zijlstra" w:date="2017-06-12T12:23:00Z">
        <w:r w:rsidRPr="00D759EF" w:rsidDel="00D974F1">
          <w:delText xml:space="preserve">is </w:delText>
        </w:r>
      </w:del>
      <w:ins w:id="1472" w:author="Hans Zijlstra" w:date="2017-06-12T12:23:00Z">
        <w:r w:rsidRPr="00D759EF">
          <w:t xml:space="preserve">out </w:t>
        </w:r>
      </w:ins>
      <w:r w:rsidRPr="00D759EF">
        <w:t xml:space="preserve">how </w:t>
      </w:r>
      <w:del w:id="1473" w:author="Hans Zijlstra" w:date="2017-06-12T12:23:00Z">
        <w:r w:rsidRPr="00D759EF" w:rsidDel="00D974F1">
          <w:delText xml:space="preserve">the </w:delText>
        </w:r>
      </w:del>
      <w:r w:rsidRPr="00D759EF">
        <w:t>chang</w:t>
      </w:r>
      <w:ins w:id="1474" w:author="Hans Zijlstra" w:date="2017-06-12T12:23:00Z">
        <w:r w:rsidRPr="00D759EF">
          <w:t>ing</w:t>
        </w:r>
      </w:ins>
      <w:del w:id="1475" w:author="Hans Zijlstra" w:date="2017-06-12T12:23:00Z">
        <w:r w:rsidRPr="00D759EF" w:rsidDel="00D974F1">
          <w:delText>e in</w:delText>
        </w:r>
      </w:del>
      <w:r w:rsidRPr="00D759EF">
        <w:t xml:space="preserve"> the access levels of the elements (fields and methods) of the class </w:t>
      </w:r>
      <w:r w:rsidRPr="00D759EF">
        <w:rPr>
          <w:rFonts w:ascii="Consolas" w:hAnsi="Consolas"/>
          <w:b/>
          <w:bCs/>
          <w:noProof/>
          <w:kern w:val="32"/>
          <w:sz w:val="22"/>
        </w:rPr>
        <w:t>Dog</w:t>
      </w:r>
      <w:r w:rsidRPr="00D759EF">
        <w:t xml:space="preserve"> will </w:t>
      </w:r>
      <w:ins w:id="1476" w:author="Hans Zijlstra" w:date="2017-06-12T12:24:00Z">
        <w:r w:rsidRPr="00D759EF">
          <w:t>affect</w:t>
        </w:r>
      </w:ins>
      <w:del w:id="1477" w:author="Hans Zijlstra" w:date="2017-06-12T12:24:00Z">
        <w:r w:rsidRPr="00D759EF" w:rsidDel="00D974F1">
          <w:delText>be reflected, when the</w:delText>
        </w:r>
      </w:del>
      <w:r w:rsidRPr="00D759EF">
        <w:t xml:space="preserve"> access </w:t>
      </w:r>
      <w:del w:id="1478" w:author="Hans Zijlstra" w:date="2017-06-12T12:24:00Z">
        <w:r w:rsidRPr="00D759EF" w:rsidDel="00D974F1">
          <w:delText>is made with</w:delText>
        </w:r>
      </w:del>
      <w:ins w:id="1479" w:author="Hans Zijlstra" w:date="2017-06-12T12:24:00Z">
        <w:r w:rsidRPr="00D759EF">
          <w:t>fro</w:t>
        </w:r>
      </w:ins>
      <w:ins w:id="1480" w:author="Hans Zijlstra" w:date="2017-06-12T12:25:00Z">
        <w:r w:rsidRPr="00D759EF">
          <w:t>m</w:t>
        </w:r>
      </w:ins>
      <w:r w:rsidRPr="00D759EF">
        <w:t>:</w:t>
      </w:r>
    </w:p>
    <w:p w14:paraId="6DE8B84B" w14:textId="77777777" w:rsidR="00371D15" w:rsidRPr="00D759EF" w:rsidRDefault="00371D15" w:rsidP="00371D15">
      <w:pPr>
        <w:numPr>
          <w:ilvl w:val="0"/>
          <w:numId w:val="13"/>
        </w:numPr>
        <w:ind w:left="568" w:hanging="284"/>
      </w:pPr>
      <w:r w:rsidRPr="00D759EF">
        <w:t xml:space="preserve">The own body of the class </w:t>
      </w:r>
      <w:r w:rsidRPr="00D759EF">
        <w:rPr>
          <w:rFonts w:ascii="Consolas" w:hAnsi="Consolas"/>
          <w:b/>
          <w:bCs/>
          <w:noProof/>
          <w:kern w:val="32"/>
          <w:sz w:val="22"/>
        </w:rPr>
        <w:t>Dog</w:t>
      </w:r>
      <w:r w:rsidRPr="00D759EF">
        <w:t>.</w:t>
      </w:r>
    </w:p>
    <w:p w14:paraId="13F31125" w14:textId="6105A37C" w:rsidR="00371D15" w:rsidRPr="00D759EF" w:rsidRDefault="00371D15" w:rsidP="00371D15">
      <w:pPr>
        <w:numPr>
          <w:ilvl w:val="0"/>
          <w:numId w:val="13"/>
        </w:numPr>
        <w:ind w:left="568" w:hanging="284"/>
      </w:pPr>
      <w:r w:rsidRPr="00D759EF">
        <w:t xml:space="preserve">The body of the class </w:t>
      </w:r>
      <w:r w:rsidRPr="00D759EF">
        <w:rPr>
          <w:rFonts w:ascii="Consolas" w:hAnsi="Consolas"/>
          <w:b/>
          <w:bCs/>
          <w:noProof/>
          <w:kern w:val="32"/>
          <w:sz w:val="22"/>
        </w:rPr>
        <w:t>Kid</w:t>
      </w:r>
      <w:r w:rsidRPr="00D759EF">
        <w:t xml:space="preserve">, </w:t>
      </w:r>
      <w:del w:id="1481" w:author="Hans Zijlstra" w:date="2017-06-12T12:25:00Z">
        <w:r w:rsidRPr="00D759EF" w:rsidDel="00D974F1">
          <w:delText xml:space="preserve">respectively, </w:delText>
        </w:r>
      </w:del>
      <w:r w:rsidRPr="00D759EF">
        <w:t xml:space="preserve">taking into account that </w:t>
      </w:r>
      <w:r w:rsidRPr="00D759EF">
        <w:rPr>
          <w:rFonts w:ascii="Consolas" w:hAnsi="Consolas"/>
          <w:b/>
          <w:bCs/>
          <w:noProof/>
          <w:kern w:val="32"/>
          <w:sz w:val="22"/>
        </w:rPr>
        <w:t>Kid</w:t>
      </w:r>
      <w:r w:rsidRPr="00D759EF">
        <w:t xml:space="preserve"> is </w:t>
      </w:r>
      <w:ins w:id="1482" w:author="Hans Zijlstra" w:date="2017-06-12T12:28:00Z">
        <w:r w:rsidRPr="00D759EF">
          <w:t xml:space="preserve">either </w:t>
        </w:r>
      </w:ins>
      <w:r w:rsidRPr="00D759EF">
        <w:t xml:space="preserve">in the same </w:t>
      </w:r>
      <w:ins w:id="1483" w:author="Hans Zijlstra" w:date="2017-06-12T12:28:00Z">
        <w:r w:rsidRPr="00D759EF">
          <w:t xml:space="preserve">or </w:t>
        </w:r>
      </w:ins>
      <w:ins w:id="1484" w:author="Hans Zijlstra" w:date="2017-06-12T12:29:00Z">
        <w:r w:rsidRPr="00D759EF">
          <w:t xml:space="preserve">in a different </w:t>
        </w:r>
      </w:ins>
      <w:r w:rsidRPr="00D759EF">
        <w:t>namespace (</w:t>
      </w:r>
      <w:del w:id="1485" w:author="Hans Zijlstra" w:date="2017-06-12T12:28:00Z">
        <w:r w:rsidRPr="00D759EF" w:rsidDel="0088686C">
          <w:delText xml:space="preserve">or </w:delText>
        </w:r>
      </w:del>
      <w:r w:rsidRPr="00D759EF">
        <w:t>assembly)</w:t>
      </w:r>
      <w:del w:id="1486" w:author="Hans Zijlstra" w:date="2017-06-12T12:29:00Z">
        <w:r w:rsidRPr="00D759EF" w:rsidDel="0088686C">
          <w:delText xml:space="preserve">, in which </w:delText>
        </w:r>
      </w:del>
      <w:ins w:id="1487" w:author="Hans Zijlstra" w:date="2017-06-23T11:47:00Z">
        <w:r w:rsidR="00245BC7" w:rsidRPr="00D759EF">
          <w:t xml:space="preserve"> </w:t>
        </w:r>
      </w:ins>
      <w:ins w:id="1488" w:author="Hans Zijlstra" w:date="2017-06-12T12:29:00Z">
        <w:r w:rsidRPr="00D759EF">
          <w:t xml:space="preserve">as is </w:t>
        </w:r>
      </w:ins>
      <w:r w:rsidRPr="00D759EF">
        <w:t xml:space="preserve">the </w:t>
      </w:r>
      <w:r w:rsidRPr="00D759EF">
        <w:rPr>
          <w:rFonts w:ascii="Consolas" w:hAnsi="Consolas"/>
          <w:b/>
          <w:bCs/>
          <w:noProof/>
          <w:kern w:val="32"/>
          <w:sz w:val="22"/>
        </w:rPr>
        <w:t>Dog</w:t>
      </w:r>
      <w:r w:rsidRPr="00D759EF">
        <w:t xml:space="preserve"> class</w:t>
      </w:r>
      <w:del w:id="1489" w:author="Hans Zijlstra" w:date="2017-06-12T12:29:00Z">
        <w:r w:rsidRPr="00D759EF" w:rsidDel="0088686C">
          <w:delText xml:space="preserve"> is defined or not</w:delText>
        </w:r>
      </w:del>
      <w:r w:rsidRPr="00D759EF">
        <w:t>.</w:t>
      </w:r>
    </w:p>
    <w:p w14:paraId="6EE565EC" w14:textId="77777777" w:rsidR="00371D15" w:rsidRPr="00D759EF" w:rsidRDefault="00371D15" w:rsidP="00371D15">
      <w:pPr>
        <w:pStyle w:val="Heading3"/>
      </w:pPr>
      <w:r w:rsidRPr="00D759EF">
        <w:t>Access Level "public"</w:t>
      </w:r>
    </w:p>
    <w:p w14:paraId="7183F263" w14:textId="77777777" w:rsidR="00371D15" w:rsidRPr="00D759EF" w:rsidRDefault="00371D15" w:rsidP="00371D15">
      <w:pPr>
        <w:spacing w:after="120"/>
      </w:pPr>
      <w:r w:rsidRPr="00D759EF">
        <w:t xml:space="preserve">When </w:t>
      </w:r>
      <w:del w:id="1490" w:author="Hans Zijlstra" w:date="2017-06-12T12:52:00Z">
        <w:r w:rsidRPr="00D759EF" w:rsidDel="0044279B">
          <w:delText xml:space="preserve">a </w:delText>
        </w:r>
      </w:del>
      <w:r w:rsidRPr="00D759EF">
        <w:t>method</w:t>
      </w:r>
      <w:ins w:id="1491" w:author="Hans Zijlstra" w:date="2017-06-12T12:52:00Z">
        <w:r w:rsidRPr="00D759EF">
          <w:t>s</w:t>
        </w:r>
      </w:ins>
      <w:r w:rsidRPr="00D759EF">
        <w:t xml:space="preserve"> or </w:t>
      </w:r>
      <w:del w:id="1492" w:author="Hans Zijlstra" w:date="2017-06-12T12:52:00Z">
        <w:r w:rsidRPr="00D759EF" w:rsidDel="0044279B">
          <w:delText xml:space="preserve">a </w:delText>
        </w:r>
      </w:del>
      <w:r w:rsidRPr="00D759EF">
        <w:t>value</w:t>
      </w:r>
      <w:ins w:id="1493" w:author="Hans Zijlstra" w:date="2017-06-12T12:52:00Z">
        <w:r w:rsidRPr="00D759EF">
          <w:t>s</w:t>
        </w:r>
      </w:ins>
      <w:r w:rsidRPr="00D759EF">
        <w:t xml:space="preserve"> of a class </w:t>
      </w:r>
      <w:del w:id="1494" w:author="Hans Zijlstra" w:date="2017-06-12T12:52:00Z">
        <w:r w:rsidRPr="00D759EF" w:rsidDel="0044279B">
          <w:delText xml:space="preserve">is </w:delText>
        </w:r>
      </w:del>
      <w:ins w:id="1495" w:author="Hans Zijlstra" w:date="2017-06-12T12:52:00Z">
        <w:r w:rsidRPr="00D759EF">
          <w:t xml:space="preserve">are </w:t>
        </w:r>
      </w:ins>
      <w:r w:rsidRPr="00D759EF">
        <w:t xml:space="preserve">declared with access level </w:t>
      </w:r>
      <w:r w:rsidRPr="00D759EF">
        <w:rPr>
          <w:rFonts w:ascii="Consolas" w:hAnsi="Consolas"/>
          <w:b/>
          <w:bCs/>
          <w:noProof/>
          <w:kern w:val="32"/>
          <w:sz w:val="22"/>
        </w:rPr>
        <w:t>public</w:t>
      </w:r>
      <w:r w:rsidRPr="00D759EF">
        <w:t>, the</w:t>
      </w:r>
      <w:ins w:id="1496" w:author="Hans Zijlstra" w:date="2017-06-12T12:50:00Z">
        <w:r w:rsidRPr="00D759EF">
          <w:t>n</w:t>
        </w:r>
      </w:ins>
      <w:r w:rsidRPr="00D759EF">
        <w:t xml:space="preserve"> </w:t>
      </w:r>
      <w:del w:id="1497" w:author="Hans Zijlstra" w:date="2017-06-12T12:52:00Z">
        <w:r w:rsidRPr="00D759EF" w:rsidDel="0044279B">
          <w:delText xml:space="preserve">last </w:delText>
        </w:r>
      </w:del>
      <w:ins w:id="1498" w:author="Hans Zijlstra" w:date="2017-06-12T12:52:00Z">
        <w:r w:rsidRPr="00D759EF">
          <w:t xml:space="preserve">they </w:t>
        </w:r>
      </w:ins>
      <w:r w:rsidRPr="00D759EF">
        <w:rPr>
          <w:b/>
        </w:rPr>
        <w:t xml:space="preserve">can be </w:t>
      </w:r>
      <w:del w:id="1499" w:author="Hans Zijlstra" w:date="2017-06-12T12:53:00Z">
        <w:r w:rsidRPr="00D759EF" w:rsidDel="0044279B">
          <w:rPr>
            <w:b/>
          </w:rPr>
          <w:delText xml:space="preserve">used </w:delText>
        </w:r>
      </w:del>
      <w:ins w:id="1500" w:author="Hans Zijlstra" w:date="2017-06-12T12:53:00Z">
        <w:r w:rsidRPr="00D759EF">
          <w:rPr>
            <w:b/>
          </w:rPr>
          <w:t xml:space="preserve">accessed </w:t>
        </w:r>
      </w:ins>
      <w:r w:rsidRPr="00D759EF">
        <w:rPr>
          <w:b/>
        </w:rPr>
        <w:t>from other classes</w:t>
      </w:r>
      <w:r w:rsidRPr="00D759EF">
        <w:t>, independent</w:t>
      </w:r>
      <w:del w:id="1501" w:author="Hans Zijlstra" w:date="2017-06-12T12:54:00Z">
        <w:r w:rsidRPr="00D759EF" w:rsidDel="0044279B">
          <w:delText>ly</w:delText>
        </w:r>
      </w:del>
      <w:r w:rsidRPr="00D759EF">
        <w:t xml:space="preserve"> from </w:t>
      </w:r>
      <w:del w:id="1502" w:author="Hans Zijlstra" w:date="2017-06-12T12:55:00Z">
        <w:r w:rsidRPr="00D759EF" w:rsidDel="0044279B">
          <w:delText xml:space="preserve">the fact if another class is declared </w:delText>
        </w:r>
      </w:del>
      <w:ins w:id="1503" w:author="Hans Zijlstra" w:date="2017-06-12T12:55:00Z">
        <w:r w:rsidRPr="00D759EF">
          <w:t xml:space="preserve">declaration </w:t>
        </w:r>
      </w:ins>
      <w:r w:rsidRPr="00D759EF">
        <w:t xml:space="preserve">in the same </w:t>
      </w:r>
      <w:ins w:id="1504" w:author="Hans Zijlstra" w:date="2017-06-12T12:56:00Z">
        <w:r w:rsidRPr="00D759EF">
          <w:t xml:space="preserve">or </w:t>
        </w:r>
      </w:ins>
      <w:ins w:id="1505" w:author="Hans Zijlstra" w:date="2017-06-12T12:58:00Z">
        <w:r w:rsidRPr="00D759EF">
          <w:t xml:space="preserve">a </w:t>
        </w:r>
      </w:ins>
      <w:ins w:id="1506" w:author="Hans Zijlstra" w:date="2017-06-12T12:56:00Z">
        <w:r w:rsidRPr="00D759EF">
          <w:t xml:space="preserve">different </w:t>
        </w:r>
      </w:ins>
      <w:r w:rsidRPr="00D759EF">
        <w:t>namespace</w:t>
      </w:r>
      <w:del w:id="1507" w:author="Hans Zijlstra" w:date="2017-06-12T12:56:00Z">
        <w:r w:rsidRPr="00D759EF" w:rsidDel="0044279B">
          <w:delText>, assembly or outside of it</w:delText>
        </w:r>
      </w:del>
      <w:r w:rsidRPr="00D759EF">
        <w:t>.</w:t>
      </w:r>
    </w:p>
    <w:p w14:paraId="6DF6B048" w14:textId="77777777" w:rsidR="00371D15" w:rsidRPr="00D759EF" w:rsidRDefault="00371D15" w:rsidP="00371D15">
      <w:pPr>
        <w:spacing w:after="120"/>
      </w:pPr>
      <w:r w:rsidRPr="00D759EF">
        <w:t xml:space="preserve">Let’s review </w:t>
      </w:r>
      <w:del w:id="1508" w:author="Hans Zijlstra" w:date="2017-06-12T13:00:00Z">
        <w:r w:rsidRPr="00D759EF" w:rsidDel="00764DBF">
          <w:delText xml:space="preserve">both </w:delText>
        </w:r>
      </w:del>
      <w:ins w:id="1509" w:author="Hans Zijlstra" w:date="2017-06-12T13:00:00Z">
        <w:r w:rsidRPr="00D759EF">
          <w:t xml:space="preserve">the </w:t>
        </w:r>
      </w:ins>
      <w:r w:rsidRPr="00D759EF">
        <w:t>type</w:t>
      </w:r>
      <w:ins w:id="1510" w:author="Hans Zijlstra" w:date="2017-06-12T13:00:00Z">
        <w:r w:rsidRPr="00D759EF">
          <w:t>s</w:t>
        </w:r>
      </w:ins>
      <w:r w:rsidRPr="00D759EF">
        <w:t xml:space="preserve"> of access to members of a class, </w:t>
      </w:r>
      <w:del w:id="1511" w:author="Hans Zijlstra" w:date="2017-06-12T13:00:00Z">
        <w:r w:rsidRPr="00D759EF" w:rsidDel="00764DBF">
          <w:delText>which are matched</w:delText>
        </w:r>
      </w:del>
      <w:ins w:id="1512" w:author="Hans Zijlstra" w:date="2017-06-12T13:00:00Z">
        <w:r w:rsidRPr="00D759EF">
          <w:t>as with</w:t>
        </w:r>
      </w:ins>
      <w:del w:id="1513" w:author="Hans Zijlstra" w:date="2017-06-12T13:00:00Z">
        <w:r w:rsidRPr="00D759EF" w:rsidDel="00764DBF">
          <w:delText xml:space="preserve"> in</w:delText>
        </w:r>
      </w:del>
      <w:r w:rsidRPr="00D759EF">
        <w:t xml:space="preserve"> our classes </w:t>
      </w:r>
      <w:r w:rsidRPr="00D759EF">
        <w:rPr>
          <w:rFonts w:ascii="Consolas" w:hAnsi="Consolas"/>
          <w:b/>
          <w:bCs/>
          <w:noProof/>
          <w:kern w:val="32"/>
          <w:sz w:val="22"/>
        </w:rPr>
        <w:t>Dog</w:t>
      </w:r>
      <w:r w:rsidRPr="00D759EF">
        <w:t xml:space="preserve"> and </w:t>
      </w:r>
      <w:r w:rsidRPr="00D759EF">
        <w:rPr>
          <w:rFonts w:ascii="Consolas" w:hAnsi="Consolas"/>
          <w:b/>
          <w:bCs/>
          <w:noProof/>
          <w:kern w:val="32"/>
          <w:sz w:val="22"/>
        </w:rPr>
        <w:t>Kid</w:t>
      </w:r>
      <w:r w:rsidRPr="00D759EF">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6"/>
        <w:gridCol w:w="6383"/>
      </w:tblGrid>
      <w:tr w:rsidR="00371D15" w:rsidRPr="00D759EF" w14:paraId="5CA87337" w14:textId="77777777" w:rsidTr="00563712">
        <w:trPr>
          <w:trHeight w:val="729"/>
          <w:jc w:val="center"/>
        </w:trPr>
        <w:tc>
          <w:tcPr>
            <w:tcW w:w="816" w:type="dxa"/>
            <w:vAlign w:val="center"/>
          </w:tcPr>
          <w:p w14:paraId="2BD59EC9" w14:textId="77777777" w:rsidR="00371D15" w:rsidRPr="00D759EF" w:rsidRDefault="00371D15" w:rsidP="00563712">
            <w:pPr>
              <w:spacing w:before="0"/>
              <w:jc w:val="center"/>
            </w:pPr>
            <w:r w:rsidRPr="00D759EF">
              <w:rPr>
                <w:noProof/>
              </w:rPr>
              <w:lastRenderedPageBreak/>
              <w:drawing>
                <wp:inline distT="0" distB="0" distL="0" distR="0" wp14:anchorId="1A733076" wp14:editId="5016E4A0">
                  <wp:extent cx="365760" cy="373380"/>
                  <wp:effectExtent l="0" t="0" r="0" b="7620"/>
                  <wp:docPr id="5372" name="Picture 5372" descr="declaration_access_icon" title="Re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declaration_access_icon"/>
                          <pic:cNvPicPr>
                            <a:picLocks noChangeAspect="1" noChangeArrowheads="1"/>
                          </pic:cNvPicPr>
                        </pic:nvPicPr>
                        <pic:blipFill>
                          <a:blip r:embed="rId12" cstate="print">
                            <a:extLst>
                              <a:ext uri="{28A0092B-C50C-407E-A947-70E740481C1C}">
                                <a14:useLocalDpi xmlns:a14="http://schemas.microsoft.com/office/drawing/2010/main"/>
                              </a:ext>
                            </a:extLst>
                          </a:blip>
                          <a:srcRect l="6223" t="6387" r="10275" b="19005"/>
                          <a:stretch>
                            <a:fillRect/>
                          </a:stretch>
                        </pic:blipFill>
                        <pic:spPr bwMode="auto">
                          <a:xfrm>
                            <a:off x="0" y="0"/>
                            <a:ext cx="365760" cy="373380"/>
                          </a:xfrm>
                          <a:prstGeom prst="rect">
                            <a:avLst/>
                          </a:prstGeom>
                          <a:noFill/>
                          <a:ln>
                            <a:noFill/>
                          </a:ln>
                        </pic:spPr>
                      </pic:pic>
                    </a:graphicData>
                  </a:graphic>
                </wp:inline>
              </w:drawing>
            </w:r>
          </w:p>
        </w:tc>
        <w:tc>
          <w:tcPr>
            <w:tcW w:w="6383" w:type="dxa"/>
            <w:vAlign w:val="center"/>
          </w:tcPr>
          <w:p w14:paraId="3D395CC3" w14:textId="77777777" w:rsidR="00371D15" w:rsidRPr="00D759EF" w:rsidRDefault="00371D15" w:rsidP="00563712">
            <w:pPr>
              <w:spacing w:before="0"/>
            </w:pPr>
            <w:r w:rsidRPr="00011129">
              <w:t xml:space="preserve">The </w:t>
            </w:r>
            <w:del w:id="1514" w:author="Hans Zijlstra" w:date="2017-06-12T13:01:00Z">
              <w:r w:rsidRPr="00AA044A" w:rsidDel="00764DBF">
                <w:delText xml:space="preserve">access to the </w:delText>
              </w:r>
            </w:del>
            <w:r w:rsidRPr="00AA044A">
              <w:t xml:space="preserve">member of the class is </w:t>
            </w:r>
            <w:del w:id="1515" w:author="Hans Zijlstra" w:date="2017-06-12T13:01:00Z">
              <w:r w:rsidRPr="002959F9" w:rsidDel="00764DBF">
                <w:delText xml:space="preserve">done </w:delText>
              </w:r>
            </w:del>
            <w:ins w:id="1516" w:author="Hans Zijlstra" w:date="2017-06-12T13:01:00Z">
              <w:r w:rsidRPr="00977A5E">
                <w:t xml:space="preserve">accessed </w:t>
              </w:r>
            </w:ins>
            <w:r w:rsidRPr="00977A5E">
              <w:t xml:space="preserve">inside the same class </w:t>
            </w:r>
            <w:r w:rsidRPr="0028675A">
              <w:rPr>
                <w:b/>
              </w:rPr>
              <w:t>directly</w:t>
            </w:r>
            <w:r w:rsidRPr="00D759EF">
              <w:t xml:space="preserve"> (the class refers itself).</w:t>
            </w:r>
          </w:p>
        </w:tc>
      </w:tr>
      <w:tr w:rsidR="00371D15" w:rsidRPr="00D759EF" w14:paraId="613DB5F9" w14:textId="77777777" w:rsidTr="00563712">
        <w:trPr>
          <w:trHeight w:val="1006"/>
          <w:jc w:val="center"/>
        </w:trPr>
        <w:tc>
          <w:tcPr>
            <w:tcW w:w="816" w:type="dxa"/>
            <w:vAlign w:val="center"/>
          </w:tcPr>
          <w:p w14:paraId="4558DEAB" w14:textId="77777777" w:rsidR="00371D15" w:rsidRPr="00D759EF" w:rsidRDefault="00371D15" w:rsidP="00563712">
            <w:pPr>
              <w:spacing w:before="0"/>
              <w:jc w:val="center"/>
            </w:pPr>
            <w:r w:rsidRPr="00D759EF">
              <w:rPr>
                <w:noProof/>
              </w:rPr>
              <w:drawing>
                <wp:inline distT="0" distB="0" distL="0" distR="0" wp14:anchorId="194DAC16" wp14:editId="53CF994A">
                  <wp:extent cx="373380" cy="381000"/>
                  <wp:effectExtent l="0" t="0" r="7620" b="0"/>
                  <wp:docPr id="5373" name="Picture 5373" descr="reference_access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reference_access_icon"/>
                          <pic:cNvPicPr>
                            <a:picLocks noChangeAspect="1" noChangeArrowheads="1"/>
                          </pic:cNvPicPr>
                        </pic:nvPicPr>
                        <pic:blipFill>
                          <a:blip r:embed="rId13" cstate="print">
                            <a:extLst>
                              <a:ext uri="{28A0092B-C50C-407E-A947-70E740481C1C}">
                                <a14:useLocalDpi xmlns:a14="http://schemas.microsoft.com/office/drawing/2010/main"/>
                              </a:ext>
                            </a:extLst>
                          </a:blip>
                          <a:srcRect l="3241" t="6097" r="9523" b="18437"/>
                          <a:stretch>
                            <a:fillRect/>
                          </a:stretch>
                        </pic:blipFill>
                        <pic:spPr bwMode="auto">
                          <a:xfrm>
                            <a:off x="0" y="0"/>
                            <a:ext cx="373380" cy="381000"/>
                          </a:xfrm>
                          <a:prstGeom prst="rect">
                            <a:avLst/>
                          </a:prstGeom>
                          <a:noFill/>
                          <a:ln>
                            <a:noFill/>
                          </a:ln>
                        </pic:spPr>
                      </pic:pic>
                    </a:graphicData>
                  </a:graphic>
                </wp:inline>
              </w:drawing>
            </w:r>
          </w:p>
        </w:tc>
        <w:tc>
          <w:tcPr>
            <w:tcW w:w="6383" w:type="dxa"/>
            <w:vAlign w:val="center"/>
          </w:tcPr>
          <w:p w14:paraId="7D633037" w14:textId="77777777" w:rsidR="00371D15" w:rsidRPr="00D759EF" w:rsidRDefault="00371D15" w:rsidP="00563712">
            <w:pPr>
              <w:spacing w:before="0"/>
            </w:pPr>
            <w:r w:rsidRPr="00011129">
              <w:t xml:space="preserve">The </w:t>
            </w:r>
            <w:del w:id="1517" w:author="Hans Zijlstra" w:date="2017-06-12T13:01:00Z">
              <w:r w:rsidRPr="00AA044A" w:rsidDel="00764DBF">
                <w:delText xml:space="preserve">access to </w:delText>
              </w:r>
            </w:del>
            <w:del w:id="1518" w:author="Hans Zijlstra" w:date="2017-06-12T13:02:00Z">
              <w:r w:rsidRPr="00AA044A" w:rsidDel="00764DBF">
                <w:delText>the</w:delText>
              </w:r>
            </w:del>
            <w:del w:id="1519" w:author="Hans Zijlstra" w:date="2017-06-24T13:43:00Z">
              <w:r w:rsidRPr="002959F9" w:rsidDel="00CC3F13">
                <w:delText xml:space="preserve"> </w:delText>
              </w:r>
            </w:del>
            <w:r w:rsidRPr="002959F9">
              <w:t xml:space="preserve">member of the class is </w:t>
            </w:r>
            <w:del w:id="1520" w:author="Hans Zijlstra" w:date="2017-06-12T13:02:00Z">
              <w:r w:rsidRPr="00977A5E" w:rsidDel="00764DBF">
                <w:delText xml:space="preserve">done </w:delText>
              </w:r>
            </w:del>
            <w:ins w:id="1521" w:author="Hans Zijlstra" w:date="2017-06-12T13:02:00Z">
              <w:r w:rsidRPr="00977A5E">
                <w:t xml:space="preserve">accessed </w:t>
              </w:r>
            </w:ins>
            <w:r w:rsidRPr="00A3490E">
              <w:t xml:space="preserve">via a </w:t>
            </w:r>
            <w:r w:rsidRPr="0028675A">
              <w:rPr>
                <w:b/>
              </w:rPr>
              <w:t>reference</w:t>
            </w:r>
            <w:r w:rsidRPr="00D759EF">
              <w:t xml:space="preserve"> to an object created </w:t>
            </w:r>
            <w:del w:id="1522" w:author="Hans Zijlstra" w:date="2017-06-12T13:02:00Z">
              <w:r w:rsidRPr="00D759EF" w:rsidDel="00764DBF">
                <w:delText xml:space="preserve">in </w:delText>
              </w:r>
            </w:del>
            <w:ins w:id="1523" w:author="Hans Zijlstra" w:date="2017-06-12T13:02:00Z">
              <w:r w:rsidRPr="00D759EF">
                <w:t>from</w:t>
              </w:r>
            </w:ins>
            <w:del w:id="1524" w:author="Hans Zijlstra" w:date="2017-06-12T13:02:00Z">
              <w:r w:rsidRPr="00D759EF" w:rsidDel="00764DBF">
                <w:delText>the body of</w:delText>
              </w:r>
            </w:del>
            <w:r w:rsidRPr="00D759EF">
              <w:t xml:space="preserve"> another class (the class refers another class).</w:t>
            </w:r>
          </w:p>
        </w:tc>
      </w:tr>
    </w:tbl>
    <w:p w14:paraId="177B0560" w14:textId="77777777" w:rsidR="00371D15" w:rsidRPr="00D759EF" w:rsidRDefault="00371D15" w:rsidP="00371D15">
      <w:pPr>
        <w:spacing w:after="120"/>
      </w:pPr>
      <w:r w:rsidRPr="00D759EF">
        <w:t xml:space="preserve">When the members of both classes are </w:t>
      </w:r>
      <w:r w:rsidRPr="00D759EF">
        <w:rPr>
          <w:rFonts w:ascii="Consolas" w:hAnsi="Consolas"/>
          <w:b/>
          <w:bCs/>
          <w:noProof/>
          <w:kern w:val="32"/>
          <w:sz w:val="22"/>
        </w:rPr>
        <w:t>public</w:t>
      </w:r>
      <w:r w:rsidRPr="00D759EF">
        <w:t>, we have the following: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852"/>
        <w:gridCol w:w="7119"/>
      </w:tblGrid>
      <w:tr w:rsidR="00371D15" w:rsidRPr="00D759EF" w14:paraId="767A597E" w14:textId="77777777" w:rsidTr="00563712">
        <w:tc>
          <w:tcPr>
            <w:tcW w:w="7971" w:type="dxa"/>
            <w:gridSpan w:val="2"/>
            <w:tcBorders>
              <w:top w:val="single" w:sz="4" w:space="0" w:color="auto"/>
              <w:left w:val="single" w:sz="4" w:space="0" w:color="auto"/>
              <w:bottom w:val="single" w:sz="4" w:space="0" w:color="auto"/>
              <w:right w:val="single" w:sz="4" w:space="0" w:color="auto"/>
            </w:tcBorders>
            <w:shd w:val="clear" w:color="auto" w:fill="F3F3F3"/>
          </w:tcPr>
          <w:p w14:paraId="6589E746" w14:textId="77777777" w:rsidR="00371D15" w:rsidRPr="00D759EF" w:rsidRDefault="00371D15" w:rsidP="00563712">
            <w:pPr>
              <w:spacing w:before="0"/>
              <w:jc w:val="center"/>
              <w:rPr>
                <w:rFonts w:ascii="Consolas" w:hAnsi="Consolas"/>
                <w:b/>
                <w:bCs/>
                <w:noProof/>
                <w:kern w:val="32"/>
              </w:rPr>
            </w:pPr>
            <w:r w:rsidRPr="00D759EF">
              <w:rPr>
                <w:rFonts w:ascii="Consolas" w:hAnsi="Consolas"/>
                <w:b/>
                <w:bCs/>
                <w:noProof/>
                <w:kern w:val="32"/>
                <w:sz w:val="22"/>
              </w:rPr>
              <w:t>Dog.cs</w:t>
            </w:r>
          </w:p>
        </w:tc>
      </w:tr>
      <w:tr w:rsidR="00371D15" w:rsidRPr="00D759EF" w14:paraId="44415B60" w14:textId="77777777" w:rsidTr="00563712">
        <w:tc>
          <w:tcPr>
            <w:tcW w:w="852" w:type="dxa"/>
            <w:tcBorders>
              <w:top w:val="single" w:sz="4" w:space="0" w:color="auto"/>
              <w:left w:val="single" w:sz="4" w:space="0" w:color="auto"/>
              <w:bottom w:val="single" w:sz="4" w:space="0" w:color="auto"/>
              <w:right w:val="single" w:sz="4" w:space="0" w:color="auto"/>
            </w:tcBorders>
          </w:tcPr>
          <w:p w14:paraId="4EC83AA6" w14:textId="77777777" w:rsidR="00371D15" w:rsidRPr="00D759EF" w:rsidRDefault="00371D15" w:rsidP="00563712">
            <w:pPr>
              <w:autoSpaceDE w:val="0"/>
              <w:autoSpaceDN w:val="0"/>
              <w:adjustRightInd w:val="0"/>
              <w:spacing w:before="0"/>
              <w:jc w:val="center"/>
              <w:rPr>
                <w:rFonts w:ascii="Consolas" w:hAnsi="Consolas" w:cs="Courier New"/>
                <w:noProof/>
                <w:sz w:val="22"/>
              </w:rPr>
            </w:pPr>
          </w:p>
          <w:p w14:paraId="727EC027" w14:textId="77777777" w:rsidR="00371D15" w:rsidRPr="00D759EF" w:rsidRDefault="00371D15" w:rsidP="00563712">
            <w:pPr>
              <w:autoSpaceDE w:val="0"/>
              <w:autoSpaceDN w:val="0"/>
              <w:adjustRightInd w:val="0"/>
              <w:spacing w:before="0"/>
              <w:jc w:val="center"/>
              <w:rPr>
                <w:rFonts w:ascii="Consolas" w:hAnsi="Consolas" w:cs="Courier New"/>
                <w:noProof/>
                <w:sz w:val="22"/>
              </w:rPr>
            </w:pPr>
          </w:p>
          <w:p w14:paraId="039E8DCF" w14:textId="77777777" w:rsidR="00371D15" w:rsidRPr="00D759EF" w:rsidRDefault="00371D15" w:rsidP="00563712">
            <w:pPr>
              <w:autoSpaceDE w:val="0"/>
              <w:autoSpaceDN w:val="0"/>
              <w:adjustRightInd w:val="0"/>
              <w:spacing w:before="0"/>
              <w:jc w:val="center"/>
              <w:rPr>
                <w:rFonts w:ascii="Consolas" w:hAnsi="Consolas" w:cs="Courier New"/>
                <w:noProof/>
                <w:sz w:val="22"/>
              </w:rPr>
            </w:pPr>
          </w:p>
          <w:p w14:paraId="74B2F891" w14:textId="77777777" w:rsidR="00371D15" w:rsidRPr="00D759EF" w:rsidRDefault="00371D15" w:rsidP="00563712">
            <w:pPr>
              <w:autoSpaceDE w:val="0"/>
              <w:autoSpaceDN w:val="0"/>
              <w:adjustRightInd w:val="0"/>
              <w:spacing w:before="0"/>
              <w:jc w:val="center"/>
              <w:rPr>
                <w:rFonts w:ascii="Consolas" w:hAnsi="Consolas" w:cs="Courier New"/>
                <w:noProof/>
                <w:sz w:val="22"/>
              </w:rPr>
            </w:pPr>
          </w:p>
          <w:p w14:paraId="10F6BFA0" w14:textId="77777777" w:rsidR="00371D15" w:rsidRPr="00D759EF" w:rsidRDefault="00371D15" w:rsidP="00563712">
            <w:pPr>
              <w:autoSpaceDE w:val="0"/>
              <w:autoSpaceDN w:val="0"/>
              <w:adjustRightInd w:val="0"/>
              <w:spacing w:before="240"/>
              <w:jc w:val="center"/>
              <w:rPr>
                <w:rFonts w:ascii="Consolas" w:hAnsi="Consolas" w:cs="Courier New"/>
                <w:noProof/>
                <w:color w:val="0000FF"/>
                <w:sz w:val="22"/>
              </w:rPr>
            </w:pPr>
            <w:r w:rsidRPr="00D759EF">
              <w:rPr>
                <w:noProof/>
              </w:rPr>
              <w:drawing>
                <wp:inline distT="0" distB="0" distL="0" distR="0" wp14:anchorId="5E3888CB" wp14:editId="39E4B694">
                  <wp:extent cx="365760" cy="373380"/>
                  <wp:effectExtent l="0" t="0" r="0" b="7620"/>
                  <wp:docPr id="5374" name="Picture 5374" descr="declaration_access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declaration_access_icon"/>
                          <pic:cNvPicPr>
                            <a:picLocks noChangeAspect="1" noChangeArrowheads="1"/>
                          </pic:cNvPicPr>
                        </pic:nvPicPr>
                        <pic:blipFill>
                          <a:blip r:embed="rId12" cstate="print">
                            <a:extLst>
                              <a:ext uri="{28A0092B-C50C-407E-A947-70E740481C1C}">
                                <a14:useLocalDpi xmlns:a14="http://schemas.microsoft.com/office/drawing/2010/main"/>
                              </a:ext>
                            </a:extLst>
                          </a:blip>
                          <a:srcRect l="6223" t="6387" r="10275" b="19005"/>
                          <a:stretch>
                            <a:fillRect/>
                          </a:stretch>
                        </pic:blipFill>
                        <pic:spPr bwMode="auto">
                          <a:xfrm>
                            <a:off x="0" y="0"/>
                            <a:ext cx="365760" cy="373380"/>
                          </a:xfrm>
                          <a:prstGeom prst="rect">
                            <a:avLst/>
                          </a:prstGeom>
                          <a:noFill/>
                          <a:ln>
                            <a:noFill/>
                          </a:ln>
                        </pic:spPr>
                      </pic:pic>
                    </a:graphicData>
                  </a:graphic>
                </wp:inline>
              </w:drawing>
            </w:r>
          </w:p>
          <w:p w14:paraId="652214CB" w14:textId="77777777" w:rsidR="00371D15" w:rsidRPr="00011129" w:rsidRDefault="00371D15" w:rsidP="00563712">
            <w:pPr>
              <w:autoSpaceDE w:val="0"/>
              <w:autoSpaceDN w:val="0"/>
              <w:adjustRightInd w:val="0"/>
              <w:spacing w:before="0"/>
              <w:jc w:val="center"/>
              <w:rPr>
                <w:rFonts w:ascii="Consolas" w:hAnsi="Consolas" w:cs="Courier New"/>
                <w:noProof/>
                <w:sz w:val="22"/>
              </w:rPr>
            </w:pPr>
          </w:p>
          <w:p w14:paraId="6784AE5F" w14:textId="77777777" w:rsidR="00371D15" w:rsidRPr="00AA044A" w:rsidRDefault="00371D15" w:rsidP="00563712">
            <w:pPr>
              <w:autoSpaceDE w:val="0"/>
              <w:autoSpaceDN w:val="0"/>
              <w:adjustRightInd w:val="0"/>
              <w:spacing w:before="0"/>
              <w:jc w:val="center"/>
              <w:rPr>
                <w:rFonts w:ascii="Consolas" w:hAnsi="Consolas" w:cs="Courier New"/>
                <w:noProof/>
                <w:sz w:val="22"/>
              </w:rPr>
            </w:pPr>
          </w:p>
          <w:p w14:paraId="682271AA" w14:textId="77777777" w:rsidR="00371D15" w:rsidRPr="00AA044A" w:rsidRDefault="00371D15" w:rsidP="00563712">
            <w:pPr>
              <w:autoSpaceDE w:val="0"/>
              <w:autoSpaceDN w:val="0"/>
              <w:adjustRightInd w:val="0"/>
              <w:spacing w:before="0"/>
              <w:jc w:val="center"/>
              <w:rPr>
                <w:noProof/>
              </w:rPr>
            </w:pPr>
          </w:p>
          <w:p w14:paraId="0C6F69F7" w14:textId="77777777" w:rsidR="00371D15" w:rsidRPr="002959F9" w:rsidRDefault="00371D15" w:rsidP="00563712">
            <w:pPr>
              <w:autoSpaceDE w:val="0"/>
              <w:autoSpaceDN w:val="0"/>
              <w:adjustRightInd w:val="0"/>
              <w:spacing w:before="0"/>
              <w:jc w:val="center"/>
              <w:rPr>
                <w:noProof/>
              </w:rPr>
            </w:pPr>
          </w:p>
          <w:p w14:paraId="2940EF17" w14:textId="77777777" w:rsidR="00371D15" w:rsidRPr="00977A5E" w:rsidRDefault="00371D15" w:rsidP="00563712">
            <w:pPr>
              <w:autoSpaceDE w:val="0"/>
              <w:autoSpaceDN w:val="0"/>
              <w:adjustRightInd w:val="0"/>
              <w:spacing w:before="0"/>
              <w:jc w:val="center"/>
              <w:rPr>
                <w:noProof/>
              </w:rPr>
            </w:pPr>
          </w:p>
          <w:p w14:paraId="3B210E56" w14:textId="77777777" w:rsidR="00371D15" w:rsidRPr="00977A5E" w:rsidRDefault="00371D15" w:rsidP="00563712">
            <w:pPr>
              <w:autoSpaceDE w:val="0"/>
              <w:autoSpaceDN w:val="0"/>
              <w:adjustRightInd w:val="0"/>
              <w:jc w:val="center"/>
              <w:rPr>
                <w:noProof/>
              </w:rPr>
            </w:pPr>
          </w:p>
          <w:p w14:paraId="7E2FCFEE" w14:textId="77777777" w:rsidR="00371D15" w:rsidRPr="00D759EF" w:rsidRDefault="00371D15" w:rsidP="00563712">
            <w:pPr>
              <w:autoSpaceDE w:val="0"/>
              <w:autoSpaceDN w:val="0"/>
              <w:adjustRightInd w:val="0"/>
              <w:spacing w:before="80"/>
              <w:jc w:val="center"/>
              <w:rPr>
                <w:rFonts w:ascii="Consolas" w:hAnsi="Consolas" w:cs="Courier New"/>
                <w:noProof/>
                <w:color w:val="0000FF"/>
              </w:rPr>
            </w:pPr>
            <w:r w:rsidRPr="00D759EF">
              <w:rPr>
                <w:noProof/>
              </w:rPr>
              <w:drawing>
                <wp:inline distT="0" distB="0" distL="0" distR="0" wp14:anchorId="163D15A6" wp14:editId="40743887">
                  <wp:extent cx="365760" cy="373380"/>
                  <wp:effectExtent l="0" t="0" r="0" b="7620"/>
                  <wp:docPr id="5375" name="Picture 5375" descr="declaration_access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declaration_access_icon"/>
                          <pic:cNvPicPr>
                            <a:picLocks noChangeAspect="1" noChangeArrowheads="1"/>
                          </pic:cNvPicPr>
                        </pic:nvPicPr>
                        <pic:blipFill>
                          <a:blip r:embed="rId12" cstate="print">
                            <a:extLst>
                              <a:ext uri="{28A0092B-C50C-407E-A947-70E740481C1C}">
                                <a14:useLocalDpi xmlns:a14="http://schemas.microsoft.com/office/drawing/2010/main"/>
                              </a:ext>
                            </a:extLst>
                          </a:blip>
                          <a:srcRect l="6223" t="6387" r="10275" b="19005"/>
                          <a:stretch>
                            <a:fillRect/>
                          </a:stretch>
                        </pic:blipFill>
                        <pic:spPr bwMode="auto">
                          <a:xfrm>
                            <a:off x="0" y="0"/>
                            <a:ext cx="365760" cy="373380"/>
                          </a:xfrm>
                          <a:prstGeom prst="rect">
                            <a:avLst/>
                          </a:prstGeom>
                          <a:noFill/>
                          <a:ln>
                            <a:noFill/>
                          </a:ln>
                        </pic:spPr>
                      </pic:pic>
                    </a:graphicData>
                  </a:graphic>
                </wp:inline>
              </w:drawing>
            </w:r>
          </w:p>
        </w:tc>
        <w:tc>
          <w:tcPr>
            <w:tcW w:w="7119" w:type="dxa"/>
            <w:tcBorders>
              <w:top w:val="single" w:sz="4" w:space="0" w:color="auto"/>
              <w:left w:val="single" w:sz="4" w:space="0" w:color="auto"/>
              <w:bottom w:val="single" w:sz="4" w:space="0" w:color="auto"/>
              <w:right w:val="single" w:sz="4" w:space="0" w:color="auto"/>
            </w:tcBorders>
          </w:tcPr>
          <w:p w14:paraId="0B48E3BC" w14:textId="77777777" w:rsidR="00371D15" w:rsidRPr="002959F9" w:rsidRDefault="00371D15" w:rsidP="00563712">
            <w:pPr>
              <w:autoSpaceDE w:val="0"/>
              <w:autoSpaceDN w:val="0"/>
              <w:adjustRightInd w:val="0"/>
              <w:spacing w:before="0"/>
              <w:jc w:val="left"/>
              <w:rPr>
                <w:rFonts w:ascii="Consolas" w:hAnsi="Consolas"/>
                <w:noProof/>
                <w:sz w:val="22"/>
              </w:rPr>
            </w:pPr>
            <w:r w:rsidRPr="00011129">
              <w:rPr>
                <w:rFonts w:ascii="Consolas" w:hAnsi="Consolas" w:cs="Courier New"/>
                <w:noProof/>
                <w:color w:val="0000FF"/>
                <w:sz w:val="22"/>
                <w:lang w:eastAsia="es-ES"/>
              </w:rPr>
              <w:t>class</w:t>
            </w:r>
            <w:r w:rsidRPr="00AA044A">
              <w:rPr>
                <w:rFonts w:ascii="Consolas" w:hAnsi="Consolas"/>
                <w:noProof/>
                <w:sz w:val="22"/>
              </w:rPr>
              <w:t xml:space="preserve"> </w:t>
            </w:r>
            <w:r w:rsidRPr="00AA044A">
              <w:rPr>
                <w:rFonts w:ascii="Consolas" w:hAnsi="Consolas"/>
                <w:noProof/>
                <w:color w:val="2B91AF"/>
                <w:sz w:val="22"/>
              </w:rPr>
              <w:t>Dog</w:t>
            </w:r>
          </w:p>
          <w:p w14:paraId="065569F5" w14:textId="77777777" w:rsidR="00371D15" w:rsidRPr="00977A5E" w:rsidRDefault="00371D15" w:rsidP="00563712">
            <w:pPr>
              <w:autoSpaceDE w:val="0"/>
              <w:autoSpaceDN w:val="0"/>
              <w:adjustRightInd w:val="0"/>
              <w:spacing w:before="0"/>
              <w:jc w:val="left"/>
              <w:rPr>
                <w:rFonts w:ascii="Consolas" w:hAnsi="Consolas" w:cs="Courier New"/>
                <w:noProof/>
                <w:sz w:val="22"/>
                <w:lang w:eastAsia="es-ES"/>
              </w:rPr>
            </w:pPr>
            <w:r w:rsidRPr="00977A5E">
              <w:rPr>
                <w:rFonts w:ascii="Consolas" w:hAnsi="Consolas" w:cs="Courier New"/>
                <w:noProof/>
                <w:sz w:val="22"/>
                <w:lang w:eastAsia="es-ES"/>
              </w:rPr>
              <w:t>{</w:t>
            </w:r>
          </w:p>
          <w:p w14:paraId="15CE9A7F"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noProof/>
              </w:rPr>
              <w:tab/>
            </w:r>
            <w:r w:rsidRPr="00D759EF">
              <w:rPr>
                <w:rFonts w:ascii="Consolas" w:hAnsi="Consolas" w:cs="Courier New"/>
                <w:b/>
                <w:noProof/>
                <w:color w:val="0000FF"/>
                <w:sz w:val="22"/>
                <w:lang w:eastAsia="es-ES"/>
              </w:rPr>
              <w:t>public</w:t>
            </w:r>
            <w:r w:rsidRPr="00D759EF">
              <w:rPr>
                <w:rFonts w:ascii="Consolas" w:hAnsi="Consolas"/>
                <w:noProof/>
                <w:sz w:val="22"/>
              </w:rPr>
              <w:t xml:space="preserve"> </w:t>
            </w:r>
            <w:r w:rsidRPr="00D759EF">
              <w:rPr>
                <w:rFonts w:ascii="Consolas" w:hAnsi="Consolas" w:cs="Courier New"/>
                <w:noProof/>
                <w:color w:val="0000FF"/>
                <w:sz w:val="22"/>
                <w:lang w:eastAsia="es-ES"/>
              </w:rPr>
              <w:t>string</w:t>
            </w:r>
            <w:r w:rsidRPr="00D759EF">
              <w:rPr>
                <w:rFonts w:ascii="Consolas" w:hAnsi="Consolas"/>
                <w:noProof/>
                <w:sz w:val="22"/>
              </w:rPr>
              <w:t xml:space="preserve"> name = </w:t>
            </w:r>
            <w:r w:rsidRPr="00D759EF">
              <w:rPr>
                <w:rFonts w:ascii="Consolas" w:hAnsi="Consolas" w:cs="Courier New"/>
                <w:noProof/>
                <w:color w:val="A31515"/>
                <w:sz w:val="22"/>
                <w:lang w:eastAsia="es-ES"/>
              </w:rPr>
              <w:t>"Doggy"</w:t>
            </w:r>
            <w:r w:rsidRPr="00D759EF">
              <w:rPr>
                <w:rFonts w:ascii="Consolas" w:hAnsi="Consolas"/>
                <w:noProof/>
                <w:sz w:val="22"/>
              </w:rPr>
              <w:t>;</w:t>
            </w:r>
          </w:p>
          <w:p w14:paraId="3209C059" w14:textId="77777777" w:rsidR="00371D15" w:rsidRPr="00D759EF" w:rsidRDefault="00371D15" w:rsidP="00563712">
            <w:pPr>
              <w:autoSpaceDE w:val="0"/>
              <w:autoSpaceDN w:val="0"/>
              <w:adjustRightInd w:val="0"/>
              <w:jc w:val="left"/>
              <w:rPr>
                <w:rFonts w:ascii="Consolas" w:hAnsi="Consolas"/>
                <w:noProof/>
                <w:sz w:val="22"/>
              </w:rPr>
            </w:pPr>
            <w:r w:rsidRPr="00D759EF">
              <w:rPr>
                <w:noProof/>
              </w:rPr>
              <w:tab/>
            </w:r>
            <w:r w:rsidRPr="00D759EF">
              <w:rPr>
                <w:rFonts w:ascii="Consolas" w:hAnsi="Consolas" w:cs="Courier New"/>
                <w:noProof/>
                <w:color w:val="0000FF"/>
                <w:sz w:val="22"/>
                <w:lang w:eastAsia="es-ES"/>
              </w:rPr>
              <w:t>public</w:t>
            </w:r>
            <w:r w:rsidRPr="00D759EF">
              <w:rPr>
                <w:rFonts w:ascii="Consolas" w:hAnsi="Consolas"/>
                <w:noProof/>
                <w:sz w:val="22"/>
              </w:rPr>
              <w:t xml:space="preserve"> </w:t>
            </w:r>
            <w:r w:rsidRPr="00D759EF">
              <w:rPr>
                <w:rFonts w:ascii="Consolas" w:hAnsi="Consolas" w:cs="Courier New"/>
                <w:noProof/>
                <w:color w:val="0000FF"/>
                <w:sz w:val="22"/>
                <w:lang w:eastAsia="es-ES"/>
              </w:rPr>
              <w:t>string</w:t>
            </w:r>
            <w:r w:rsidRPr="00D759EF">
              <w:rPr>
                <w:rFonts w:ascii="Consolas" w:hAnsi="Consolas"/>
                <w:noProof/>
                <w:sz w:val="22"/>
              </w:rPr>
              <w:t xml:space="preserve"> Name</w:t>
            </w:r>
          </w:p>
          <w:p w14:paraId="3B24D160"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noProof/>
              </w:rPr>
              <w:tab/>
            </w:r>
            <w:r w:rsidRPr="00D759EF">
              <w:rPr>
                <w:rFonts w:ascii="Consolas" w:hAnsi="Consolas"/>
                <w:noProof/>
                <w:sz w:val="22"/>
              </w:rPr>
              <w:t>{</w:t>
            </w:r>
          </w:p>
          <w:p w14:paraId="0E812ED0"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noProof/>
              </w:rPr>
              <w:tab/>
            </w:r>
            <w:r w:rsidRPr="00D759EF">
              <w:rPr>
                <w:noProof/>
              </w:rPr>
              <w:tab/>
            </w:r>
            <w:r w:rsidRPr="00D759EF">
              <w:rPr>
                <w:rFonts w:ascii="Consolas" w:hAnsi="Consolas" w:cs="Courier New"/>
                <w:noProof/>
                <w:color w:val="0000FF"/>
                <w:sz w:val="22"/>
                <w:lang w:eastAsia="es-ES"/>
              </w:rPr>
              <w:t>get</w:t>
            </w:r>
            <w:r w:rsidRPr="00D759EF">
              <w:rPr>
                <w:rFonts w:ascii="Consolas" w:hAnsi="Consolas"/>
                <w:noProof/>
                <w:sz w:val="22"/>
              </w:rPr>
              <w:t xml:space="preserve"> { </w:t>
            </w:r>
            <w:r w:rsidRPr="00D759EF">
              <w:rPr>
                <w:rFonts w:ascii="Consolas" w:hAnsi="Consolas" w:cs="Courier New"/>
                <w:noProof/>
                <w:color w:val="0000FF"/>
                <w:sz w:val="22"/>
                <w:lang w:eastAsia="es-ES"/>
              </w:rPr>
              <w:t>return</w:t>
            </w:r>
            <w:r w:rsidRPr="00D759EF">
              <w:rPr>
                <w:rFonts w:ascii="Consolas" w:hAnsi="Consolas"/>
                <w:noProof/>
                <w:sz w:val="22"/>
              </w:rPr>
              <w:t xml:space="preserve"> </w:t>
            </w:r>
            <w:r w:rsidRPr="00D759EF">
              <w:rPr>
                <w:rFonts w:ascii="Consolas" w:hAnsi="Consolas" w:cs="Courier New"/>
                <w:b/>
                <w:noProof/>
                <w:color w:val="0000FF"/>
                <w:sz w:val="22"/>
                <w:lang w:eastAsia="es-ES"/>
              </w:rPr>
              <w:t>this</w:t>
            </w:r>
            <w:r w:rsidRPr="00D759EF">
              <w:rPr>
                <w:rFonts w:ascii="Consolas" w:hAnsi="Consolas"/>
                <w:b/>
                <w:noProof/>
                <w:sz w:val="22"/>
              </w:rPr>
              <w:t>.name</w:t>
            </w:r>
            <w:r w:rsidRPr="00D759EF">
              <w:rPr>
                <w:rFonts w:ascii="Consolas" w:hAnsi="Consolas"/>
                <w:noProof/>
                <w:sz w:val="22"/>
              </w:rPr>
              <w:t>; }</w:t>
            </w:r>
          </w:p>
          <w:p w14:paraId="0CED9A5D"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r w:rsidRPr="00D759EF">
              <w:rPr>
                <w:noProof/>
              </w:rPr>
              <w:tab/>
            </w:r>
            <w:r w:rsidRPr="00D759EF">
              <w:rPr>
                <w:rFonts w:ascii="Consolas" w:hAnsi="Consolas"/>
                <w:noProof/>
                <w:sz w:val="22"/>
              </w:rPr>
              <w:t>}</w:t>
            </w:r>
          </w:p>
          <w:p w14:paraId="12478920" w14:textId="77777777" w:rsidR="00371D15" w:rsidRPr="00D759EF" w:rsidRDefault="00371D15" w:rsidP="00563712">
            <w:pPr>
              <w:autoSpaceDE w:val="0"/>
              <w:autoSpaceDN w:val="0"/>
              <w:adjustRightInd w:val="0"/>
              <w:jc w:val="left"/>
              <w:rPr>
                <w:rFonts w:ascii="Consolas" w:hAnsi="Consolas"/>
                <w:noProof/>
                <w:sz w:val="22"/>
              </w:rPr>
            </w:pPr>
            <w:r w:rsidRPr="00D759EF">
              <w:rPr>
                <w:noProof/>
              </w:rPr>
              <w:tab/>
            </w:r>
            <w:r w:rsidRPr="00D759EF">
              <w:rPr>
                <w:rFonts w:ascii="Consolas" w:hAnsi="Consolas" w:cs="Courier New"/>
                <w:b/>
                <w:noProof/>
                <w:color w:val="0000FF"/>
                <w:sz w:val="22"/>
                <w:lang w:eastAsia="es-ES"/>
              </w:rPr>
              <w:t>public</w:t>
            </w:r>
            <w:r w:rsidRPr="00D759EF">
              <w:rPr>
                <w:rFonts w:ascii="Consolas" w:hAnsi="Consolas"/>
                <w:noProof/>
                <w:sz w:val="22"/>
              </w:rPr>
              <w:t xml:space="preserve"> </w:t>
            </w:r>
            <w:r w:rsidRPr="00D759EF">
              <w:rPr>
                <w:rFonts w:ascii="Consolas" w:hAnsi="Consolas" w:cs="Courier New"/>
                <w:noProof/>
                <w:color w:val="0000FF"/>
                <w:sz w:val="22"/>
                <w:lang w:eastAsia="es-ES"/>
              </w:rPr>
              <w:t>void</w:t>
            </w:r>
            <w:r w:rsidRPr="00D759EF">
              <w:rPr>
                <w:rFonts w:ascii="Consolas" w:hAnsi="Consolas"/>
                <w:noProof/>
                <w:sz w:val="22"/>
              </w:rPr>
              <w:t xml:space="preserve"> Bark()</w:t>
            </w:r>
          </w:p>
          <w:p w14:paraId="5D6451F6"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noProof/>
              </w:rPr>
              <w:tab/>
            </w:r>
            <w:r w:rsidRPr="00D759EF">
              <w:rPr>
                <w:rFonts w:ascii="Consolas" w:hAnsi="Consolas"/>
                <w:noProof/>
                <w:sz w:val="22"/>
              </w:rPr>
              <w:t>{</w:t>
            </w:r>
          </w:p>
          <w:p w14:paraId="6CA93331"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noProof/>
              </w:rPr>
              <w:tab/>
            </w:r>
            <w:r w:rsidRPr="00D759EF">
              <w:rPr>
                <w:noProof/>
              </w:rPr>
              <w:tab/>
            </w:r>
            <w:r w:rsidRPr="00D759EF">
              <w:rPr>
                <w:rFonts w:ascii="Consolas" w:hAnsi="Consolas"/>
                <w:noProof/>
                <w:color w:val="2B91AF"/>
                <w:sz w:val="22"/>
              </w:rPr>
              <w:t>Console</w:t>
            </w:r>
            <w:r w:rsidRPr="00D759EF">
              <w:rPr>
                <w:rFonts w:ascii="Consolas" w:hAnsi="Consolas"/>
                <w:noProof/>
                <w:sz w:val="22"/>
              </w:rPr>
              <w:t>.WriteLine(</w:t>
            </w:r>
            <w:r w:rsidRPr="00D759EF">
              <w:rPr>
                <w:rFonts w:ascii="Consolas" w:hAnsi="Consolas" w:cs="Courier New"/>
                <w:noProof/>
                <w:color w:val="A31515"/>
                <w:sz w:val="22"/>
                <w:lang w:eastAsia="es-ES"/>
              </w:rPr>
              <w:t>"wow-wow"</w:t>
            </w:r>
            <w:r w:rsidRPr="00D759EF">
              <w:rPr>
                <w:rFonts w:ascii="Consolas" w:hAnsi="Consolas"/>
                <w:noProof/>
                <w:sz w:val="22"/>
              </w:rPr>
              <w:t>);</w:t>
            </w:r>
          </w:p>
          <w:p w14:paraId="321DBD10" w14:textId="77777777" w:rsidR="00371D15" w:rsidRPr="00D759EF" w:rsidRDefault="00371D15" w:rsidP="00563712">
            <w:pPr>
              <w:autoSpaceDE w:val="0"/>
              <w:autoSpaceDN w:val="0"/>
              <w:adjustRightInd w:val="0"/>
              <w:spacing w:before="0"/>
              <w:jc w:val="left"/>
              <w:rPr>
                <w:rFonts w:ascii="Consolas" w:hAnsi="Consolas" w:cs="Courier New"/>
                <w:noProof/>
                <w:color w:val="0000FF"/>
                <w:sz w:val="22"/>
                <w:lang w:eastAsia="es-ES"/>
              </w:rPr>
            </w:pPr>
            <w:r w:rsidRPr="00D759EF">
              <w:rPr>
                <w:noProof/>
              </w:rPr>
              <w:tab/>
            </w:r>
            <w:r w:rsidRPr="00D759EF">
              <w:rPr>
                <w:rFonts w:ascii="Consolas" w:hAnsi="Consolas"/>
                <w:noProof/>
                <w:sz w:val="22"/>
              </w:rPr>
              <w:t>}</w:t>
            </w:r>
          </w:p>
          <w:p w14:paraId="39EAD5C5" w14:textId="77777777" w:rsidR="00371D15" w:rsidRPr="00D759EF" w:rsidRDefault="00371D15" w:rsidP="00563712">
            <w:pPr>
              <w:autoSpaceDE w:val="0"/>
              <w:autoSpaceDN w:val="0"/>
              <w:adjustRightInd w:val="0"/>
              <w:jc w:val="left"/>
              <w:rPr>
                <w:rFonts w:ascii="Consolas" w:hAnsi="Consolas"/>
                <w:noProof/>
                <w:sz w:val="22"/>
              </w:rPr>
            </w:pPr>
            <w:r w:rsidRPr="00D759EF">
              <w:rPr>
                <w:noProof/>
              </w:rPr>
              <w:tab/>
            </w:r>
            <w:r w:rsidRPr="00D759EF">
              <w:rPr>
                <w:rFonts w:ascii="Consolas" w:hAnsi="Consolas" w:cs="Courier New"/>
                <w:noProof/>
                <w:color w:val="0000FF"/>
                <w:sz w:val="22"/>
                <w:lang w:eastAsia="es-ES"/>
              </w:rPr>
              <w:t>public</w:t>
            </w:r>
            <w:r w:rsidRPr="00D759EF">
              <w:rPr>
                <w:rFonts w:ascii="Consolas" w:hAnsi="Consolas"/>
                <w:noProof/>
                <w:sz w:val="22"/>
              </w:rPr>
              <w:t xml:space="preserve"> </w:t>
            </w:r>
            <w:r w:rsidRPr="00D759EF">
              <w:rPr>
                <w:rFonts w:ascii="Consolas" w:hAnsi="Consolas" w:cs="Courier New"/>
                <w:noProof/>
                <w:color w:val="0000FF"/>
                <w:sz w:val="22"/>
                <w:lang w:eastAsia="es-ES"/>
              </w:rPr>
              <w:t>void</w:t>
            </w:r>
            <w:r w:rsidRPr="00D759EF">
              <w:rPr>
                <w:rFonts w:ascii="Consolas" w:hAnsi="Consolas"/>
                <w:noProof/>
                <w:sz w:val="22"/>
              </w:rPr>
              <w:t xml:space="preserve"> DoSomething()</w:t>
            </w:r>
          </w:p>
          <w:p w14:paraId="0117C0EF"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noProof/>
              </w:rPr>
              <w:tab/>
            </w:r>
            <w:r w:rsidRPr="00D759EF">
              <w:rPr>
                <w:rFonts w:ascii="Consolas" w:hAnsi="Consolas"/>
                <w:noProof/>
                <w:sz w:val="22"/>
              </w:rPr>
              <w:t>{</w:t>
            </w:r>
          </w:p>
          <w:p w14:paraId="0751468D" w14:textId="77777777" w:rsidR="00371D15" w:rsidRPr="00D759EF" w:rsidRDefault="00371D15" w:rsidP="00563712">
            <w:pPr>
              <w:autoSpaceDE w:val="0"/>
              <w:autoSpaceDN w:val="0"/>
              <w:adjustRightInd w:val="0"/>
              <w:spacing w:before="0"/>
              <w:jc w:val="left"/>
              <w:rPr>
                <w:rFonts w:ascii="Consolas" w:hAnsi="Consolas"/>
                <w:b/>
                <w:noProof/>
                <w:sz w:val="22"/>
              </w:rPr>
            </w:pPr>
            <w:r w:rsidRPr="00D759EF">
              <w:rPr>
                <w:noProof/>
              </w:rPr>
              <w:tab/>
            </w:r>
            <w:r w:rsidRPr="00D759EF">
              <w:rPr>
                <w:noProof/>
              </w:rPr>
              <w:tab/>
            </w:r>
            <w:r w:rsidRPr="00D759EF">
              <w:rPr>
                <w:rFonts w:ascii="Consolas" w:hAnsi="Consolas" w:cs="Courier New"/>
                <w:b/>
                <w:noProof/>
                <w:color w:val="0000FF"/>
                <w:sz w:val="22"/>
                <w:lang w:eastAsia="es-ES"/>
              </w:rPr>
              <w:t>this</w:t>
            </w:r>
            <w:r w:rsidRPr="00D759EF">
              <w:rPr>
                <w:rFonts w:ascii="Consolas" w:hAnsi="Consolas"/>
                <w:b/>
                <w:noProof/>
                <w:sz w:val="22"/>
              </w:rPr>
              <w:t>.Bark()</w:t>
            </w:r>
            <w:r w:rsidRPr="00D759EF">
              <w:rPr>
                <w:rFonts w:ascii="Consolas" w:hAnsi="Consolas"/>
                <w:noProof/>
                <w:sz w:val="22"/>
              </w:rPr>
              <w:t>;</w:t>
            </w:r>
          </w:p>
          <w:p w14:paraId="540C4BC4"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noProof/>
              </w:rPr>
              <w:tab/>
            </w:r>
            <w:r w:rsidRPr="00D759EF">
              <w:rPr>
                <w:rFonts w:ascii="Consolas" w:hAnsi="Consolas"/>
                <w:noProof/>
                <w:sz w:val="22"/>
              </w:rPr>
              <w:t>}</w:t>
            </w:r>
          </w:p>
          <w:p w14:paraId="76C37A8D"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r w:rsidRPr="00D759EF">
              <w:rPr>
                <w:rFonts w:ascii="Consolas" w:hAnsi="Consolas" w:cs="Courier New"/>
                <w:noProof/>
                <w:sz w:val="22"/>
                <w:lang w:eastAsia="es-ES"/>
              </w:rPr>
              <w:t>}</w:t>
            </w:r>
          </w:p>
        </w:tc>
      </w:tr>
    </w:tbl>
    <w:p w14:paraId="1A5B37F0" w14:textId="77777777" w:rsidR="00371D15" w:rsidRPr="00D759EF" w:rsidRDefault="00371D15" w:rsidP="00371D15">
      <w:pPr>
        <w:spacing w:before="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852"/>
        <w:gridCol w:w="7113"/>
      </w:tblGrid>
      <w:tr w:rsidR="00371D15" w:rsidRPr="00D759EF" w14:paraId="4654E76C" w14:textId="77777777" w:rsidTr="00563712">
        <w:tc>
          <w:tcPr>
            <w:tcW w:w="7965" w:type="dxa"/>
            <w:gridSpan w:val="2"/>
            <w:tcBorders>
              <w:top w:val="single" w:sz="4" w:space="0" w:color="auto"/>
              <w:left w:val="single" w:sz="4" w:space="0" w:color="auto"/>
              <w:bottom w:val="single" w:sz="4" w:space="0" w:color="auto"/>
              <w:right w:val="single" w:sz="4" w:space="0" w:color="auto"/>
            </w:tcBorders>
            <w:shd w:val="clear" w:color="auto" w:fill="F3F3F3"/>
          </w:tcPr>
          <w:p w14:paraId="387D9F4C" w14:textId="77777777" w:rsidR="00371D15" w:rsidRPr="00D759EF" w:rsidRDefault="00371D15" w:rsidP="00563712">
            <w:pPr>
              <w:spacing w:before="0"/>
              <w:jc w:val="center"/>
              <w:rPr>
                <w:rFonts w:ascii="Consolas" w:hAnsi="Consolas"/>
                <w:b/>
                <w:bCs/>
                <w:noProof/>
                <w:kern w:val="32"/>
              </w:rPr>
            </w:pPr>
            <w:r w:rsidRPr="00D759EF">
              <w:rPr>
                <w:rFonts w:ascii="Consolas" w:hAnsi="Consolas"/>
                <w:b/>
                <w:bCs/>
                <w:noProof/>
                <w:kern w:val="32"/>
                <w:sz w:val="22"/>
              </w:rPr>
              <w:t>Kid.cs</w:t>
            </w:r>
          </w:p>
        </w:tc>
      </w:tr>
      <w:tr w:rsidR="00371D15" w:rsidRPr="00D759EF" w14:paraId="3204622A" w14:textId="77777777" w:rsidTr="004B4C51">
        <w:tc>
          <w:tcPr>
            <w:tcW w:w="852" w:type="dxa"/>
            <w:tcBorders>
              <w:top w:val="single" w:sz="4" w:space="0" w:color="auto"/>
              <w:left w:val="single" w:sz="4" w:space="0" w:color="auto"/>
              <w:bottom w:val="single" w:sz="4" w:space="0" w:color="auto"/>
              <w:right w:val="single" w:sz="4" w:space="0" w:color="auto"/>
            </w:tcBorders>
          </w:tcPr>
          <w:p w14:paraId="423EF8A5" w14:textId="77777777" w:rsidR="00371D15" w:rsidRPr="00D759EF" w:rsidRDefault="00371D15" w:rsidP="00563712">
            <w:pPr>
              <w:autoSpaceDE w:val="0"/>
              <w:autoSpaceDN w:val="0"/>
              <w:adjustRightInd w:val="0"/>
              <w:spacing w:before="0"/>
              <w:jc w:val="center"/>
              <w:rPr>
                <w:rFonts w:ascii="Consolas" w:hAnsi="Consolas" w:cs="Courier New"/>
                <w:noProof/>
                <w:sz w:val="22"/>
              </w:rPr>
            </w:pPr>
          </w:p>
          <w:p w14:paraId="04D5A6B0" w14:textId="77777777" w:rsidR="00371D15" w:rsidRPr="00D759EF" w:rsidRDefault="00371D15" w:rsidP="00563712">
            <w:pPr>
              <w:autoSpaceDE w:val="0"/>
              <w:autoSpaceDN w:val="0"/>
              <w:adjustRightInd w:val="0"/>
              <w:spacing w:before="0"/>
              <w:jc w:val="center"/>
              <w:rPr>
                <w:rFonts w:ascii="Consolas" w:hAnsi="Consolas" w:cs="Courier New"/>
                <w:noProof/>
                <w:sz w:val="22"/>
              </w:rPr>
            </w:pPr>
          </w:p>
          <w:p w14:paraId="13687220" w14:textId="77777777" w:rsidR="00371D15" w:rsidRPr="00D759EF" w:rsidRDefault="00371D15" w:rsidP="00563712">
            <w:pPr>
              <w:autoSpaceDE w:val="0"/>
              <w:autoSpaceDN w:val="0"/>
              <w:adjustRightInd w:val="0"/>
              <w:spacing w:before="0"/>
              <w:jc w:val="center"/>
              <w:rPr>
                <w:rFonts w:ascii="Consolas" w:hAnsi="Consolas" w:cs="Courier New"/>
                <w:noProof/>
                <w:sz w:val="22"/>
              </w:rPr>
            </w:pPr>
          </w:p>
          <w:p w14:paraId="28EEF457" w14:textId="77777777" w:rsidR="00371D15" w:rsidRPr="00D759EF" w:rsidRDefault="00371D15" w:rsidP="00563712">
            <w:pPr>
              <w:autoSpaceDE w:val="0"/>
              <w:autoSpaceDN w:val="0"/>
              <w:adjustRightInd w:val="0"/>
              <w:jc w:val="center"/>
              <w:rPr>
                <w:rFonts w:ascii="Consolas" w:hAnsi="Consolas" w:cs="Courier New"/>
                <w:noProof/>
                <w:color w:val="0000FF"/>
                <w:sz w:val="22"/>
              </w:rPr>
            </w:pPr>
            <w:r w:rsidRPr="00D759EF">
              <w:rPr>
                <w:noProof/>
              </w:rPr>
              <w:drawing>
                <wp:inline distT="0" distB="0" distL="0" distR="0" wp14:anchorId="45A967DD" wp14:editId="0F025471">
                  <wp:extent cx="373380" cy="381000"/>
                  <wp:effectExtent l="0" t="0" r="7620" b="0"/>
                  <wp:docPr id="5376" name="Picture 5376" descr="reference_access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reference_access_icon"/>
                          <pic:cNvPicPr>
                            <a:picLocks noChangeAspect="1" noChangeArrowheads="1"/>
                          </pic:cNvPicPr>
                        </pic:nvPicPr>
                        <pic:blipFill>
                          <a:blip r:embed="rId13" cstate="print">
                            <a:extLst>
                              <a:ext uri="{28A0092B-C50C-407E-A947-70E740481C1C}">
                                <a14:useLocalDpi xmlns:a14="http://schemas.microsoft.com/office/drawing/2010/main"/>
                              </a:ext>
                            </a:extLst>
                          </a:blip>
                          <a:srcRect l="3241" t="6097" r="9523" b="18437"/>
                          <a:stretch>
                            <a:fillRect/>
                          </a:stretch>
                        </pic:blipFill>
                        <pic:spPr bwMode="auto">
                          <a:xfrm>
                            <a:off x="0" y="0"/>
                            <a:ext cx="373380" cy="381000"/>
                          </a:xfrm>
                          <a:prstGeom prst="rect">
                            <a:avLst/>
                          </a:prstGeom>
                          <a:noFill/>
                          <a:ln>
                            <a:noFill/>
                          </a:ln>
                        </pic:spPr>
                      </pic:pic>
                    </a:graphicData>
                  </a:graphic>
                </wp:inline>
              </w:drawing>
            </w:r>
          </w:p>
          <w:p w14:paraId="722088B7" w14:textId="77777777" w:rsidR="00371D15" w:rsidRPr="00011129" w:rsidRDefault="00371D15" w:rsidP="00563712">
            <w:pPr>
              <w:autoSpaceDE w:val="0"/>
              <w:autoSpaceDN w:val="0"/>
              <w:adjustRightInd w:val="0"/>
              <w:spacing w:before="0"/>
              <w:jc w:val="center"/>
              <w:rPr>
                <w:rFonts w:ascii="Consolas" w:hAnsi="Consolas" w:cs="Courier New"/>
                <w:noProof/>
                <w:sz w:val="22"/>
              </w:rPr>
            </w:pPr>
          </w:p>
          <w:p w14:paraId="6529CFE3" w14:textId="77777777" w:rsidR="00371D15" w:rsidRPr="00AA044A" w:rsidRDefault="00371D15" w:rsidP="00563712">
            <w:pPr>
              <w:autoSpaceDE w:val="0"/>
              <w:autoSpaceDN w:val="0"/>
              <w:adjustRightInd w:val="0"/>
              <w:spacing w:before="0"/>
              <w:jc w:val="center"/>
              <w:rPr>
                <w:rFonts w:ascii="Consolas" w:hAnsi="Consolas" w:cs="Courier New"/>
                <w:noProof/>
                <w:sz w:val="22"/>
              </w:rPr>
            </w:pPr>
          </w:p>
          <w:p w14:paraId="1019179A" w14:textId="77777777" w:rsidR="00371D15" w:rsidRPr="00D759EF" w:rsidRDefault="00371D15" w:rsidP="00563712">
            <w:pPr>
              <w:autoSpaceDE w:val="0"/>
              <w:autoSpaceDN w:val="0"/>
              <w:adjustRightInd w:val="0"/>
              <w:spacing w:before="0"/>
              <w:jc w:val="center"/>
              <w:rPr>
                <w:rFonts w:ascii="Consolas" w:hAnsi="Consolas" w:cs="Courier New"/>
                <w:noProof/>
                <w:color w:val="0000FF"/>
              </w:rPr>
            </w:pPr>
            <w:r w:rsidRPr="00D759EF">
              <w:rPr>
                <w:noProof/>
              </w:rPr>
              <w:drawing>
                <wp:inline distT="0" distB="0" distL="0" distR="0" wp14:anchorId="676E2DA5" wp14:editId="08D9EE6F">
                  <wp:extent cx="373380" cy="381000"/>
                  <wp:effectExtent l="0" t="0" r="7620" b="0"/>
                  <wp:docPr id="5377" name="Picture 5377" descr="reference_access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reference_access_icon"/>
                          <pic:cNvPicPr>
                            <a:picLocks noChangeAspect="1" noChangeArrowheads="1"/>
                          </pic:cNvPicPr>
                        </pic:nvPicPr>
                        <pic:blipFill>
                          <a:blip r:embed="rId13" cstate="print">
                            <a:extLst>
                              <a:ext uri="{28A0092B-C50C-407E-A947-70E740481C1C}">
                                <a14:useLocalDpi xmlns:a14="http://schemas.microsoft.com/office/drawing/2010/main"/>
                              </a:ext>
                            </a:extLst>
                          </a:blip>
                          <a:srcRect l="3241" t="6097" r="9523" b="18437"/>
                          <a:stretch>
                            <a:fillRect/>
                          </a:stretch>
                        </pic:blipFill>
                        <pic:spPr bwMode="auto">
                          <a:xfrm>
                            <a:off x="0" y="0"/>
                            <a:ext cx="373380" cy="381000"/>
                          </a:xfrm>
                          <a:prstGeom prst="rect">
                            <a:avLst/>
                          </a:prstGeom>
                          <a:noFill/>
                          <a:ln>
                            <a:noFill/>
                          </a:ln>
                        </pic:spPr>
                      </pic:pic>
                    </a:graphicData>
                  </a:graphic>
                </wp:inline>
              </w:drawing>
            </w:r>
          </w:p>
        </w:tc>
        <w:tc>
          <w:tcPr>
            <w:tcW w:w="7113" w:type="dxa"/>
            <w:tcBorders>
              <w:top w:val="single" w:sz="4" w:space="0" w:color="auto"/>
              <w:left w:val="single" w:sz="4" w:space="0" w:color="auto"/>
              <w:bottom w:val="single" w:sz="4" w:space="0" w:color="auto"/>
              <w:right w:val="single" w:sz="4" w:space="0" w:color="auto"/>
            </w:tcBorders>
          </w:tcPr>
          <w:p w14:paraId="2DAB2425" w14:textId="77777777" w:rsidR="00371D15" w:rsidRPr="002959F9" w:rsidRDefault="00371D15" w:rsidP="00563712">
            <w:pPr>
              <w:autoSpaceDE w:val="0"/>
              <w:autoSpaceDN w:val="0"/>
              <w:adjustRightInd w:val="0"/>
              <w:spacing w:before="0"/>
              <w:jc w:val="left"/>
              <w:rPr>
                <w:rFonts w:ascii="Consolas" w:hAnsi="Consolas"/>
                <w:noProof/>
                <w:sz w:val="22"/>
              </w:rPr>
            </w:pPr>
            <w:r w:rsidRPr="00011129">
              <w:rPr>
                <w:rFonts w:ascii="Consolas" w:hAnsi="Consolas" w:cs="Courier New"/>
                <w:noProof/>
                <w:color w:val="0000FF"/>
                <w:sz w:val="22"/>
                <w:lang w:eastAsia="es-ES"/>
              </w:rPr>
              <w:t>class</w:t>
            </w:r>
            <w:r w:rsidRPr="00AA044A">
              <w:rPr>
                <w:rFonts w:ascii="Consolas" w:hAnsi="Consolas"/>
                <w:noProof/>
                <w:sz w:val="22"/>
              </w:rPr>
              <w:t xml:space="preserve"> </w:t>
            </w:r>
            <w:r w:rsidRPr="00AA044A">
              <w:rPr>
                <w:rFonts w:ascii="Consolas" w:hAnsi="Consolas"/>
                <w:noProof/>
                <w:color w:val="2B91AF"/>
                <w:sz w:val="22"/>
              </w:rPr>
              <w:t>Kid</w:t>
            </w:r>
          </w:p>
          <w:p w14:paraId="199677EF" w14:textId="77777777" w:rsidR="00371D15" w:rsidRPr="00977A5E" w:rsidRDefault="00371D15" w:rsidP="00563712">
            <w:pPr>
              <w:autoSpaceDE w:val="0"/>
              <w:autoSpaceDN w:val="0"/>
              <w:adjustRightInd w:val="0"/>
              <w:spacing w:before="0"/>
              <w:jc w:val="left"/>
              <w:rPr>
                <w:rFonts w:ascii="Consolas" w:hAnsi="Consolas" w:cs="Courier New"/>
                <w:noProof/>
                <w:sz w:val="22"/>
                <w:lang w:eastAsia="es-ES"/>
              </w:rPr>
            </w:pPr>
            <w:r w:rsidRPr="00977A5E">
              <w:rPr>
                <w:rFonts w:ascii="Consolas" w:hAnsi="Consolas" w:cs="Courier New"/>
                <w:noProof/>
                <w:sz w:val="22"/>
                <w:lang w:eastAsia="es-ES"/>
              </w:rPr>
              <w:t>{</w:t>
            </w:r>
          </w:p>
          <w:p w14:paraId="3C83D328"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noProof/>
              </w:rPr>
              <w:tab/>
            </w:r>
            <w:r w:rsidRPr="00D759EF">
              <w:rPr>
                <w:rFonts w:ascii="Consolas" w:hAnsi="Consolas" w:cs="Courier New"/>
                <w:noProof/>
                <w:color w:val="0000FF"/>
                <w:sz w:val="22"/>
                <w:lang w:eastAsia="es-ES"/>
              </w:rPr>
              <w:t>public</w:t>
            </w:r>
            <w:r w:rsidRPr="00D759EF">
              <w:rPr>
                <w:rFonts w:ascii="Consolas" w:hAnsi="Consolas"/>
                <w:noProof/>
                <w:sz w:val="22"/>
              </w:rPr>
              <w:t xml:space="preserve"> </w:t>
            </w:r>
            <w:r w:rsidRPr="00D759EF">
              <w:rPr>
                <w:rFonts w:ascii="Consolas" w:hAnsi="Consolas" w:cs="Courier New"/>
                <w:noProof/>
                <w:color w:val="0000FF"/>
                <w:sz w:val="22"/>
                <w:lang w:eastAsia="es-ES"/>
              </w:rPr>
              <w:t>void</w:t>
            </w:r>
            <w:r w:rsidRPr="00D759EF">
              <w:rPr>
                <w:rFonts w:ascii="Consolas" w:hAnsi="Consolas"/>
                <w:noProof/>
                <w:sz w:val="22"/>
              </w:rPr>
              <w:t xml:space="preserve"> CallTheDog(</w:t>
            </w:r>
            <w:r w:rsidRPr="00D759EF">
              <w:rPr>
                <w:rFonts w:ascii="Consolas" w:hAnsi="Consolas"/>
                <w:noProof/>
                <w:color w:val="2B91AF"/>
                <w:sz w:val="22"/>
              </w:rPr>
              <w:t>Dog</w:t>
            </w:r>
            <w:r w:rsidRPr="00D759EF">
              <w:rPr>
                <w:rFonts w:ascii="Consolas" w:hAnsi="Consolas"/>
                <w:noProof/>
                <w:sz w:val="22"/>
              </w:rPr>
              <w:t xml:space="preserve"> dog)</w:t>
            </w:r>
          </w:p>
          <w:p w14:paraId="28487C60" w14:textId="77777777" w:rsidR="00371D15" w:rsidRPr="004B4C51" w:rsidRDefault="00371D15" w:rsidP="00563712">
            <w:pPr>
              <w:autoSpaceDE w:val="0"/>
              <w:autoSpaceDN w:val="0"/>
              <w:adjustRightInd w:val="0"/>
              <w:spacing w:before="0"/>
              <w:jc w:val="left"/>
              <w:rPr>
                <w:rFonts w:ascii="Consolas" w:hAnsi="Consolas"/>
                <w:noProof/>
                <w:sz w:val="22"/>
              </w:rPr>
            </w:pPr>
            <w:r w:rsidRPr="00D759EF">
              <w:rPr>
                <w:noProof/>
              </w:rPr>
              <w:tab/>
            </w:r>
            <w:r w:rsidRPr="004B4C51">
              <w:rPr>
                <w:rFonts w:ascii="Consolas" w:hAnsi="Consolas"/>
                <w:noProof/>
                <w:sz w:val="22"/>
              </w:rPr>
              <w:t>{</w:t>
            </w:r>
          </w:p>
          <w:p w14:paraId="7FD8365A" w14:textId="77777777" w:rsidR="00371D15" w:rsidRPr="004B4C51" w:rsidRDefault="00371D15" w:rsidP="00563712">
            <w:pPr>
              <w:autoSpaceDE w:val="0"/>
              <w:autoSpaceDN w:val="0"/>
              <w:adjustRightInd w:val="0"/>
              <w:spacing w:before="0"/>
              <w:jc w:val="left"/>
              <w:rPr>
                <w:rFonts w:ascii="Consolas" w:hAnsi="Consolas"/>
                <w:noProof/>
                <w:sz w:val="22"/>
              </w:rPr>
            </w:pPr>
            <w:r w:rsidRPr="004B4C51">
              <w:rPr>
                <w:noProof/>
              </w:rPr>
              <w:tab/>
            </w:r>
            <w:r w:rsidRPr="004B4C51">
              <w:rPr>
                <w:noProof/>
              </w:rPr>
              <w:tab/>
            </w:r>
            <w:r w:rsidRPr="004B4C51">
              <w:rPr>
                <w:rFonts w:ascii="Consolas" w:hAnsi="Consolas"/>
                <w:noProof/>
                <w:color w:val="2B91AF"/>
                <w:sz w:val="22"/>
              </w:rPr>
              <w:t>Console</w:t>
            </w:r>
            <w:r w:rsidRPr="004B4C51">
              <w:rPr>
                <w:rFonts w:ascii="Consolas" w:hAnsi="Consolas"/>
                <w:noProof/>
                <w:sz w:val="22"/>
              </w:rPr>
              <w:t>.WriteLine(</w:t>
            </w:r>
            <w:r w:rsidRPr="004B4C51">
              <w:rPr>
                <w:rFonts w:ascii="Consolas" w:hAnsi="Consolas" w:cs="Courier New"/>
                <w:noProof/>
                <w:color w:val="A31515"/>
                <w:sz w:val="22"/>
                <w:lang w:eastAsia="es-ES"/>
              </w:rPr>
              <w:t>"Come, "</w:t>
            </w:r>
            <w:r w:rsidRPr="004B4C51">
              <w:rPr>
                <w:rFonts w:ascii="Consolas" w:hAnsi="Consolas"/>
                <w:noProof/>
                <w:sz w:val="22"/>
              </w:rPr>
              <w:t xml:space="preserve"> + </w:t>
            </w:r>
            <w:r w:rsidRPr="004B4C51">
              <w:rPr>
                <w:rFonts w:ascii="Consolas" w:hAnsi="Consolas"/>
                <w:b/>
                <w:noProof/>
                <w:sz w:val="22"/>
              </w:rPr>
              <w:t>dog.name</w:t>
            </w:r>
            <w:r w:rsidRPr="004B4C51">
              <w:rPr>
                <w:rFonts w:ascii="Consolas" w:hAnsi="Consolas"/>
                <w:noProof/>
                <w:sz w:val="22"/>
              </w:rPr>
              <w:t>);</w:t>
            </w:r>
          </w:p>
          <w:p w14:paraId="24AA25D7" w14:textId="77777777" w:rsidR="00371D15" w:rsidRPr="00011129" w:rsidRDefault="00371D15" w:rsidP="00563712">
            <w:pPr>
              <w:autoSpaceDE w:val="0"/>
              <w:autoSpaceDN w:val="0"/>
              <w:adjustRightInd w:val="0"/>
              <w:spacing w:before="0"/>
              <w:jc w:val="left"/>
              <w:rPr>
                <w:rFonts w:ascii="Consolas" w:hAnsi="Consolas" w:cs="Courier New"/>
                <w:noProof/>
                <w:sz w:val="22"/>
                <w:lang w:eastAsia="es-ES"/>
              </w:rPr>
            </w:pPr>
            <w:r w:rsidRPr="004B4C51">
              <w:rPr>
                <w:noProof/>
              </w:rPr>
              <w:tab/>
            </w:r>
            <w:r w:rsidRPr="00D759EF">
              <w:rPr>
                <w:rFonts w:ascii="Consolas" w:hAnsi="Consolas"/>
                <w:noProof/>
                <w:sz w:val="22"/>
              </w:rPr>
              <w:t>}</w:t>
            </w:r>
          </w:p>
          <w:p w14:paraId="2E7A686C" w14:textId="77777777" w:rsidR="00371D15" w:rsidRPr="00D759EF" w:rsidRDefault="00371D15" w:rsidP="00563712">
            <w:pPr>
              <w:autoSpaceDE w:val="0"/>
              <w:autoSpaceDN w:val="0"/>
              <w:adjustRightInd w:val="0"/>
              <w:jc w:val="left"/>
              <w:rPr>
                <w:rFonts w:ascii="Consolas" w:hAnsi="Consolas"/>
                <w:noProof/>
                <w:sz w:val="22"/>
              </w:rPr>
            </w:pPr>
            <w:r w:rsidRPr="00D759EF">
              <w:rPr>
                <w:noProof/>
              </w:rPr>
              <w:tab/>
            </w:r>
            <w:r w:rsidRPr="00D759EF">
              <w:rPr>
                <w:rFonts w:ascii="Consolas" w:hAnsi="Consolas" w:cs="Courier New"/>
                <w:noProof/>
                <w:color w:val="0000FF"/>
                <w:sz w:val="22"/>
                <w:lang w:eastAsia="es-ES"/>
              </w:rPr>
              <w:t>public</w:t>
            </w:r>
            <w:r w:rsidRPr="00D759EF">
              <w:rPr>
                <w:rFonts w:ascii="Consolas" w:hAnsi="Consolas"/>
                <w:noProof/>
                <w:sz w:val="22"/>
              </w:rPr>
              <w:t xml:space="preserve"> </w:t>
            </w:r>
            <w:r w:rsidRPr="00D759EF">
              <w:rPr>
                <w:rFonts w:ascii="Consolas" w:hAnsi="Consolas" w:cs="Courier New"/>
                <w:noProof/>
                <w:color w:val="0000FF"/>
                <w:sz w:val="22"/>
                <w:lang w:eastAsia="es-ES"/>
              </w:rPr>
              <w:t>void</w:t>
            </w:r>
            <w:r w:rsidRPr="00D759EF">
              <w:rPr>
                <w:rFonts w:ascii="Consolas" w:hAnsi="Consolas"/>
                <w:noProof/>
                <w:sz w:val="22"/>
              </w:rPr>
              <w:t xml:space="preserve"> WagTheDog(</w:t>
            </w:r>
            <w:r w:rsidRPr="00D759EF">
              <w:rPr>
                <w:rFonts w:ascii="Consolas" w:hAnsi="Consolas"/>
                <w:noProof/>
                <w:color w:val="2B91AF"/>
                <w:sz w:val="22"/>
              </w:rPr>
              <w:t>Dog</w:t>
            </w:r>
            <w:r w:rsidRPr="00D759EF">
              <w:rPr>
                <w:rFonts w:ascii="Consolas" w:hAnsi="Consolas"/>
                <w:noProof/>
                <w:sz w:val="22"/>
              </w:rPr>
              <w:t xml:space="preserve"> dog)</w:t>
            </w:r>
          </w:p>
          <w:p w14:paraId="2904BD5E"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noProof/>
              </w:rPr>
              <w:tab/>
            </w:r>
            <w:r w:rsidRPr="00D759EF">
              <w:rPr>
                <w:rFonts w:ascii="Consolas" w:hAnsi="Consolas"/>
                <w:noProof/>
                <w:sz w:val="22"/>
              </w:rPr>
              <w:t>{</w:t>
            </w:r>
          </w:p>
          <w:p w14:paraId="35E19996"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noProof/>
              </w:rPr>
              <w:tab/>
            </w:r>
            <w:r w:rsidRPr="00D759EF">
              <w:rPr>
                <w:noProof/>
              </w:rPr>
              <w:tab/>
            </w:r>
            <w:r w:rsidRPr="00D759EF">
              <w:rPr>
                <w:rFonts w:ascii="Consolas" w:hAnsi="Consolas"/>
                <w:b/>
                <w:noProof/>
                <w:sz w:val="22"/>
              </w:rPr>
              <w:t>dog.Bark()</w:t>
            </w:r>
            <w:r w:rsidRPr="00D759EF">
              <w:rPr>
                <w:rFonts w:ascii="Consolas" w:hAnsi="Consolas"/>
                <w:noProof/>
                <w:sz w:val="22"/>
              </w:rPr>
              <w:t>;</w:t>
            </w:r>
          </w:p>
          <w:p w14:paraId="2ACDF28D"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noProof/>
              </w:rPr>
              <w:tab/>
            </w:r>
            <w:r w:rsidRPr="00D759EF">
              <w:rPr>
                <w:rFonts w:ascii="Consolas" w:hAnsi="Consolas"/>
                <w:noProof/>
                <w:sz w:val="22"/>
              </w:rPr>
              <w:t>}</w:t>
            </w:r>
          </w:p>
          <w:p w14:paraId="39DEC3A5"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lang w:eastAsia="es-ES"/>
              </w:rPr>
              <w:t>}</w:t>
            </w:r>
          </w:p>
        </w:tc>
      </w:tr>
    </w:tbl>
    <w:p w14:paraId="6D36BB33" w14:textId="77777777" w:rsidR="00371D15" w:rsidRPr="00D759EF" w:rsidRDefault="00371D15" w:rsidP="00371D15">
      <w:r w:rsidRPr="00D759EF">
        <w:t xml:space="preserve">As we can see, we implement without problem </w:t>
      </w:r>
      <w:del w:id="1525" w:author="Hans Zijlstra" w:date="2017-06-12T13:04:00Z">
        <w:r w:rsidRPr="00D759EF" w:rsidDel="00764DBF">
          <w:delText xml:space="preserve">the </w:delText>
        </w:r>
      </w:del>
      <w:r w:rsidRPr="00D759EF">
        <w:t xml:space="preserve">access to the field </w:t>
      </w:r>
      <w:r w:rsidRPr="00D759EF">
        <w:rPr>
          <w:rFonts w:ascii="Consolas" w:hAnsi="Consolas"/>
          <w:b/>
          <w:bCs/>
          <w:noProof/>
          <w:kern w:val="32"/>
          <w:sz w:val="22"/>
        </w:rPr>
        <w:t>name</w:t>
      </w:r>
      <w:r w:rsidRPr="00D759EF">
        <w:t xml:space="preserve"> and the method </w:t>
      </w:r>
      <w:r w:rsidRPr="00D759EF">
        <w:rPr>
          <w:rFonts w:ascii="Consolas" w:hAnsi="Consolas"/>
          <w:b/>
          <w:bCs/>
          <w:noProof/>
          <w:kern w:val="32"/>
          <w:sz w:val="22"/>
        </w:rPr>
        <w:t>Bark()</w:t>
      </w:r>
      <w:r w:rsidRPr="00D759EF">
        <w:t xml:space="preserve"> of the class </w:t>
      </w:r>
      <w:r w:rsidRPr="00D759EF">
        <w:rPr>
          <w:rFonts w:ascii="Consolas" w:hAnsi="Consolas"/>
          <w:b/>
          <w:bCs/>
          <w:noProof/>
          <w:kern w:val="32"/>
          <w:sz w:val="22"/>
        </w:rPr>
        <w:t>Dog</w:t>
      </w:r>
      <w:r w:rsidRPr="00D759EF">
        <w:t xml:space="preserve"> from the body of the same class. </w:t>
      </w:r>
      <w:del w:id="1526" w:author="Hans Zijlstra" w:date="2017-06-12T13:09:00Z">
        <w:r w:rsidRPr="00D759EF" w:rsidDel="00D27E5C">
          <w:delText>Independently, if the namespace of the</w:delText>
        </w:r>
      </w:del>
      <w:ins w:id="1527" w:author="Hans Zijlstra" w:date="2017-06-12T13:09:00Z">
        <w:r w:rsidRPr="00D759EF">
          <w:t>From a</w:t>
        </w:r>
      </w:ins>
      <w:ins w:id="1528" w:author="Hans Zijlstra" w:date="2017-06-12T13:10:00Z">
        <w:r w:rsidRPr="00D759EF">
          <w:t>nother</w:t>
        </w:r>
      </w:ins>
      <w:r w:rsidRPr="00D759EF">
        <w:t xml:space="preserve"> class </w:t>
      </w:r>
      <w:r w:rsidRPr="00D759EF">
        <w:rPr>
          <w:rFonts w:ascii="Consolas" w:hAnsi="Consolas"/>
          <w:b/>
          <w:bCs/>
          <w:noProof/>
          <w:kern w:val="32"/>
          <w:sz w:val="22"/>
        </w:rPr>
        <w:t>Kid</w:t>
      </w:r>
      <w:ins w:id="1529" w:author="Hans Zijlstra" w:date="2017-06-12T13:10:00Z">
        <w:r w:rsidRPr="00D759EF">
          <w:rPr>
            <w:rFonts w:ascii="Consolas" w:hAnsi="Consolas"/>
            <w:b/>
            <w:bCs/>
            <w:noProof/>
            <w:kern w:val="32"/>
            <w:sz w:val="22"/>
          </w:rPr>
          <w:t>,</w:t>
        </w:r>
      </w:ins>
      <w:del w:id="1530" w:author="Hans Zijlstra" w:date="2017-06-12T13:10:00Z">
        <w:r w:rsidRPr="00D759EF" w:rsidDel="00D27E5C">
          <w:delText xml:space="preserve"> is</w:delText>
        </w:r>
      </w:del>
      <w:r w:rsidRPr="00D759EF">
        <w:t xml:space="preserve"> </w:t>
      </w:r>
      <w:ins w:id="1531" w:author="Hans Zijlstra" w:date="2017-06-12T13:10:00Z">
        <w:r w:rsidRPr="00D759EF">
          <w:t xml:space="preserve">in </w:t>
        </w:r>
      </w:ins>
      <w:r w:rsidRPr="00D759EF">
        <w:t xml:space="preserve">the same </w:t>
      </w:r>
      <w:ins w:id="1532" w:author="Hans Zijlstra" w:date="2017-06-12T13:10:00Z">
        <w:r w:rsidRPr="00D759EF">
          <w:t xml:space="preserve">namespace </w:t>
        </w:r>
      </w:ins>
      <w:r w:rsidRPr="00D759EF">
        <w:t xml:space="preserve">as </w:t>
      </w:r>
      <w:r w:rsidRPr="00D759EF">
        <w:rPr>
          <w:rFonts w:ascii="Consolas" w:hAnsi="Consolas"/>
          <w:b/>
          <w:bCs/>
          <w:noProof/>
          <w:kern w:val="32"/>
          <w:sz w:val="22"/>
        </w:rPr>
        <w:t>Dog</w:t>
      </w:r>
      <w:r w:rsidRPr="00D759EF">
        <w:t>, we</w:t>
      </w:r>
      <w:del w:id="1533" w:author="Hans Zijlstra" w:date="2017-06-24T13:44:00Z">
        <w:r w:rsidRPr="00D759EF" w:rsidDel="00CC3F13">
          <w:delText xml:space="preserve"> </w:delText>
        </w:r>
      </w:del>
      <w:del w:id="1534" w:author="Hans Zijlstra" w:date="2017-06-12T13:10:00Z">
        <w:r w:rsidRPr="00D759EF" w:rsidDel="00D27E5C">
          <w:delText>can, from its body,</w:delText>
        </w:r>
      </w:del>
      <w:r w:rsidRPr="00D759EF">
        <w:t xml:space="preserve"> access the field </w:t>
      </w:r>
      <w:r w:rsidRPr="00D759EF">
        <w:rPr>
          <w:rFonts w:ascii="Consolas" w:hAnsi="Consolas"/>
          <w:b/>
          <w:bCs/>
          <w:noProof/>
          <w:kern w:val="32"/>
          <w:sz w:val="22"/>
        </w:rPr>
        <w:t>name</w:t>
      </w:r>
      <w:r w:rsidRPr="00D759EF">
        <w:t xml:space="preserve"> and</w:t>
      </w:r>
      <w:del w:id="1535" w:author="Hans Zijlstra" w:date="2017-06-12T13:11:00Z">
        <w:r w:rsidRPr="00D759EF" w:rsidDel="00D27E5C">
          <w:delText xml:space="preserve"> to</w:delText>
        </w:r>
      </w:del>
      <w:r w:rsidRPr="00D759EF">
        <w:t xml:space="preserve"> call the method </w:t>
      </w:r>
      <w:r w:rsidRPr="00D759EF">
        <w:rPr>
          <w:rFonts w:ascii="Consolas" w:hAnsi="Consolas"/>
          <w:b/>
          <w:bCs/>
          <w:noProof/>
          <w:kern w:val="32"/>
          <w:sz w:val="22"/>
        </w:rPr>
        <w:t>Bark()</w:t>
      </w:r>
      <w:r w:rsidRPr="00D759EF">
        <w:t xml:space="preserve"> via the “dot” operator</w:t>
      </w:r>
      <w:del w:id="1536" w:author="Hans Zijlstra" w:date="2017-06-12T13:11:00Z">
        <w:r w:rsidRPr="00D759EF" w:rsidDel="00D27E5C">
          <w:delText>, applied to</w:delText>
        </w:r>
      </w:del>
      <w:r w:rsidRPr="00D759EF">
        <w:t xml:space="preserve"> </w:t>
      </w:r>
      <w:ins w:id="1537" w:author="Hans Zijlstra" w:date="2017-06-12T13:12:00Z">
        <w:r w:rsidRPr="00D759EF">
          <w:t xml:space="preserve">and </w:t>
        </w:r>
      </w:ins>
      <w:r w:rsidRPr="00D759EF">
        <w:t xml:space="preserve">the reference </w:t>
      </w:r>
      <w:del w:id="1538" w:author="Hans Zijlstra" w:date="2017-06-12T13:12:00Z">
        <w:r w:rsidRPr="00D759EF" w:rsidDel="00D27E5C">
          <w:rPr>
            <w:rFonts w:ascii="Consolas" w:hAnsi="Consolas"/>
            <w:b/>
            <w:bCs/>
            <w:noProof/>
            <w:kern w:val="32"/>
            <w:sz w:val="22"/>
          </w:rPr>
          <w:delText>dog</w:delText>
        </w:r>
        <w:r w:rsidRPr="00D759EF" w:rsidDel="00D27E5C">
          <w:delText xml:space="preserve"> of</w:delText>
        </w:r>
      </w:del>
      <w:ins w:id="1539" w:author="Hans Zijlstra" w:date="2017-06-12T13:12:00Z">
        <w:r w:rsidRPr="00D759EF">
          <w:t>to</w:t>
        </w:r>
      </w:ins>
      <w:r w:rsidRPr="00D759EF">
        <w:t xml:space="preserve"> the object </w:t>
      </w:r>
      <w:ins w:id="1540" w:author="Hans Zijlstra" w:date="2017-06-12T13:13:00Z">
        <w:r w:rsidRPr="00D759EF">
          <w:t>of</w:t>
        </w:r>
      </w:ins>
      <w:del w:id="1541" w:author="Hans Zijlstra" w:date="2017-06-12T13:13:00Z">
        <w:r w:rsidRPr="00D759EF" w:rsidDel="00D27E5C">
          <w:delText>fro</w:delText>
        </w:r>
      </w:del>
      <w:del w:id="1542" w:author="Hans Zijlstra" w:date="2017-06-12T13:12:00Z">
        <w:r w:rsidRPr="00D759EF" w:rsidDel="00D27E5C">
          <w:delText>m</w:delText>
        </w:r>
      </w:del>
      <w:r w:rsidRPr="00D759EF">
        <w:t xml:space="preserve"> type </w:t>
      </w:r>
      <w:r w:rsidRPr="00D759EF">
        <w:rPr>
          <w:rFonts w:ascii="Consolas" w:hAnsi="Consolas"/>
          <w:b/>
          <w:bCs/>
          <w:noProof/>
          <w:kern w:val="32"/>
          <w:sz w:val="22"/>
        </w:rPr>
        <w:t>Dog</w:t>
      </w:r>
      <w:r w:rsidRPr="00D759EF">
        <w:t>.</w:t>
      </w:r>
    </w:p>
    <w:p w14:paraId="67B87A7A" w14:textId="77777777" w:rsidR="00371D15" w:rsidRPr="00D759EF" w:rsidRDefault="00371D15" w:rsidP="00371D15">
      <w:pPr>
        <w:pStyle w:val="Heading3"/>
      </w:pPr>
      <w:r w:rsidRPr="00D759EF">
        <w:lastRenderedPageBreak/>
        <w:t>Access Level "internal"</w:t>
      </w:r>
    </w:p>
    <w:p w14:paraId="2B3F8A57" w14:textId="09B7ECBA" w:rsidR="00371D15" w:rsidRPr="00D759EF" w:rsidRDefault="00371D15" w:rsidP="00371D15">
      <w:pPr>
        <w:spacing w:after="120"/>
      </w:pPr>
      <w:r w:rsidRPr="00D759EF">
        <w:t xml:space="preserve">When a member of </w:t>
      </w:r>
      <w:del w:id="1543" w:author="Hans Zijlstra" w:date="2017-06-12T13:13:00Z">
        <w:r w:rsidRPr="00D759EF" w:rsidDel="00722CB1">
          <w:delText>some</w:delText>
        </w:r>
      </w:del>
      <w:ins w:id="1544" w:author="Hans Zijlstra" w:date="2017-06-12T13:13:00Z">
        <w:r w:rsidRPr="00D759EF">
          <w:t>a</w:t>
        </w:r>
      </w:ins>
      <w:r w:rsidRPr="00D759EF">
        <w:t xml:space="preserve"> class is declared with access level </w:t>
      </w:r>
      <w:r w:rsidRPr="00D759EF">
        <w:rPr>
          <w:rFonts w:ascii="Consolas" w:hAnsi="Consolas"/>
          <w:b/>
          <w:bCs/>
          <w:noProof/>
          <w:kern w:val="32"/>
          <w:sz w:val="22"/>
        </w:rPr>
        <w:t>internal</w:t>
      </w:r>
      <w:r w:rsidRPr="00D759EF">
        <w:t>, then this element</w:t>
      </w:r>
      <w:del w:id="1545" w:author="Hans Zijlstra" w:date="2017-06-12T13:13:00Z">
        <w:r w:rsidRPr="00D759EF" w:rsidDel="00722CB1">
          <w:delText xml:space="preserve"> from the class</w:delText>
        </w:r>
      </w:del>
      <w:r w:rsidRPr="00D759EF">
        <w:t xml:space="preserve"> </w:t>
      </w:r>
      <w:r w:rsidRPr="00D759EF">
        <w:rPr>
          <w:b/>
        </w:rPr>
        <w:t>can be accessed from every class in the same assembly</w:t>
      </w:r>
      <w:r w:rsidRPr="00D759EF">
        <w:t xml:space="preserve"> (i.e. in the same project in Visual Studio), but not from classes outside </w:t>
      </w:r>
      <w:ins w:id="1546" w:author="Hans Zijlstra" w:date="2017-06-13T10:03:00Z">
        <w:r w:rsidR="00563712" w:rsidRPr="00D759EF">
          <w:t xml:space="preserve">of </w:t>
        </w:r>
      </w:ins>
      <w:r w:rsidRPr="00D759EF">
        <w:t xml:space="preserve">it (i.e. from other projects in Visual Studio – </w:t>
      </w:r>
      <w:ins w:id="1547" w:author="Hans Zijlstra" w:date="2017-06-13T10:04:00Z">
        <w:r w:rsidR="00563712" w:rsidRPr="00D759EF">
          <w:t xml:space="preserve">either </w:t>
        </w:r>
      </w:ins>
      <w:r w:rsidRPr="00D759EF">
        <w:t>from the same solution or from a different solution).</w:t>
      </w:r>
    </w:p>
    <w:p w14:paraId="3FAAF449" w14:textId="70015E8E" w:rsidR="00371D15" w:rsidRPr="00D759EF" w:rsidRDefault="00371D15" w:rsidP="00371D15">
      <w:pPr>
        <w:spacing w:after="120"/>
      </w:pPr>
      <w:r w:rsidRPr="00D759EF">
        <w:t>Not</w:t>
      </w:r>
      <w:ins w:id="1548" w:author="Hans Zijlstra" w:date="2017-06-13T10:04:00Z">
        <w:r w:rsidR="00563712" w:rsidRPr="00D759EF">
          <w:t>e</w:t>
        </w:r>
      </w:ins>
      <w:r w:rsidRPr="00D759EF">
        <w:t xml:space="preserve"> that if we have a Visual Studio project, all classes in it are from the same assembly and classes defined in different Visual Studio projects (in the same or in a different solution) are from different assemblies.</w:t>
      </w:r>
    </w:p>
    <w:p w14:paraId="1C6A75B4" w14:textId="2446A5C1" w:rsidR="00371D15" w:rsidRPr="00D759EF" w:rsidRDefault="00371D15" w:rsidP="00371D15">
      <w:pPr>
        <w:spacing w:after="120"/>
      </w:pPr>
      <w:r w:rsidRPr="00D759EF">
        <w:t xml:space="preserve">Below is the explanation </w:t>
      </w:r>
      <w:del w:id="1549" w:author="Hans Zijlstra" w:date="2017-06-13T10:04:00Z">
        <w:r w:rsidRPr="00D759EF" w:rsidDel="00563712">
          <w:delText xml:space="preserve">about </w:delText>
        </w:r>
      </w:del>
      <w:ins w:id="1550" w:author="Hans Zijlstra" w:date="2017-06-13T10:04:00Z">
        <w:r w:rsidR="00563712" w:rsidRPr="00D759EF">
          <w:t xml:space="preserve">of </w:t>
        </w:r>
      </w:ins>
      <w:r w:rsidRPr="00D759EF">
        <w:t xml:space="preserve">the access level </w:t>
      </w:r>
      <w:r w:rsidRPr="00D759EF">
        <w:rPr>
          <w:rStyle w:val="Code"/>
        </w:rPr>
        <w:t>internal</w:t>
      </w:r>
      <w:r w:rsidRPr="00D759EF">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852"/>
        <w:gridCol w:w="7119"/>
      </w:tblGrid>
      <w:tr w:rsidR="00371D15" w:rsidRPr="00D759EF" w14:paraId="1277A865" w14:textId="77777777" w:rsidTr="00563712">
        <w:tc>
          <w:tcPr>
            <w:tcW w:w="7971" w:type="dxa"/>
            <w:gridSpan w:val="2"/>
            <w:tcBorders>
              <w:top w:val="single" w:sz="4" w:space="0" w:color="auto"/>
              <w:left w:val="single" w:sz="4" w:space="0" w:color="auto"/>
              <w:bottom w:val="single" w:sz="4" w:space="0" w:color="auto"/>
              <w:right w:val="single" w:sz="4" w:space="0" w:color="auto"/>
            </w:tcBorders>
            <w:shd w:val="clear" w:color="auto" w:fill="F3F3F3"/>
          </w:tcPr>
          <w:p w14:paraId="3B32446C" w14:textId="77777777" w:rsidR="00371D15" w:rsidRPr="00D759EF" w:rsidRDefault="00371D15" w:rsidP="00563712">
            <w:pPr>
              <w:spacing w:before="0"/>
              <w:jc w:val="center"/>
              <w:rPr>
                <w:rFonts w:ascii="Consolas" w:hAnsi="Consolas"/>
                <w:b/>
                <w:bCs/>
                <w:noProof/>
                <w:kern w:val="32"/>
              </w:rPr>
            </w:pPr>
            <w:r w:rsidRPr="00D759EF">
              <w:rPr>
                <w:rFonts w:ascii="Consolas" w:hAnsi="Consolas"/>
                <w:b/>
                <w:bCs/>
                <w:noProof/>
                <w:kern w:val="32"/>
                <w:sz w:val="22"/>
              </w:rPr>
              <w:t>Dog.cs</w:t>
            </w:r>
          </w:p>
        </w:tc>
      </w:tr>
      <w:tr w:rsidR="00371D15" w:rsidRPr="00D759EF" w14:paraId="4A6D2191" w14:textId="77777777" w:rsidTr="00563712">
        <w:tc>
          <w:tcPr>
            <w:tcW w:w="852" w:type="dxa"/>
            <w:tcBorders>
              <w:top w:val="single" w:sz="4" w:space="0" w:color="auto"/>
              <w:left w:val="single" w:sz="4" w:space="0" w:color="auto"/>
              <w:bottom w:val="single" w:sz="4" w:space="0" w:color="auto"/>
              <w:right w:val="single" w:sz="4" w:space="0" w:color="auto"/>
            </w:tcBorders>
          </w:tcPr>
          <w:p w14:paraId="1383F745" w14:textId="77777777" w:rsidR="00371D15" w:rsidRPr="00D759EF" w:rsidRDefault="00371D15" w:rsidP="00563712">
            <w:pPr>
              <w:autoSpaceDE w:val="0"/>
              <w:autoSpaceDN w:val="0"/>
              <w:adjustRightInd w:val="0"/>
              <w:spacing w:before="0"/>
              <w:jc w:val="center"/>
              <w:rPr>
                <w:rFonts w:ascii="Consolas" w:hAnsi="Consolas" w:cs="Courier New"/>
                <w:noProof/>
                <w:sz w:val="22"/>
              </w:rPr>
            </w:pPr>
          </w:p>
          <w:p w14:paraId="48B1DDF8" w14:textId="77777777" w:rsidR="00371D15" w:rsidRPr="00D759EF" w:rsidRDefault="00371D15" w:rsidP="00563712">
            <w:pPr>
              <w:autoSpaceDE w:val="0"/>
              <w:autoSpaceDN w:val="0"/>
              <w:adjustRightInd w:val="0"/>
              <w:spacing w:before="0"/>
              <w:jc w:val="center"/>
              <w:rPr>
                <w:rFonts w:ascii="Consolas" w:hAnsi="Consolas" w:cs="Courier New"/>
                <w:noProof/>
                <w:sz w:val="22"/>
              </w:rPr>
            </w:pPr>
          </w:p>
          <w:p w14:paraId="6A9D4D01" w14:textId="77777777" w:rsidR="00371D15" w:rsidRPr="00D759EF" w:rsidRDefault="00371D15" w:rsidP="00563712">
            <w:pPr>
              <w:autoSpaceDE w:val="0"/>
              <w:autoSpaceDN w:val="0"/>
              <w:adjustRightInd w:val="0"/>
              <w:spacing w:before="0"/>
              <w:jc w:val="center"/>
              <w:rPr>
                <w:rFonts w:ascii="Consolas" w:hAnsi="Consolas" w:cs="Courier New"/>
                <w:noProof/>
                <w:sz w:val="22"/>
              </w:rPr>
            </w:pPr>
          </w:p>
          <w:p w14:paraId="2FA01E5E" w14:textId="77777777" w:rsidR="00371D15" w:rsidRPr="00D759EF" w:rsidRDefault="00371D15" w:rsidP="00563712">
            <w:pPr>
              <w:autoSpaceDE w:val="0"/>
              <w:autoSpaceDN w:val="0"/>
              <w:adjustRightInd w:val="0"/>
              <w:spacing w:before="0"/>
              <w:jc w:val="center"/>
              <w:rPr>
                <w:rFonts w:ascii="Consolas" w:hAnsi="Consolas" w:cs="Courier New"/>
                <w:noProof/>
                <w:sz w:val="22"/>
              </w:rPr>
            </w:pPr>
          </w:p>
          <w:p w14:paraId="2CB9D16B" w14:textId="77777777" w:rsidR="00371D15" w:rsidRPr="00D759EF" w:rsidRDefault="00371D15" w:rsidP="00563712">
            <w:pPr>
              <w:autoSpaceDE w:val="0"/>
              <w:autoSpaceDN w:val="0"/>
              <w:adjustRightInd w:val="0"/>
              <w:spacing w:before="0"/>
              <w:jc w:val="center"/>
              <w:rPr>
                <w:rFonts w:ascii="Consolas" w:hAnsi="Consolas" w:cs="Courier New"/>
                <w:noProof/>
                <w:sz w:val="22"/>
              </w:rPr>
            </w:pPr>
          </w:p>
          <w:p w14:paraId="6FA3C478" w14:textId="77777777" w:rsidR="00371D15" w:rsidRPr="00D759EF" w:rsidRDefault="00371D15" w:rsidP="00563712">
            <w:pPr>
              <w:autoSpaceDE w:val="0"/>
              <w:autoSpaceDN w:val="0"/>
              <w:adjustRightInd w:val="0"/>
              <w:jc w:val="center"/>
              <w:rPr>
                <w:rFonts w:ascii="Consolas" w:hAnsi="Consolas" w:cs="Courier New"/>
                <w:noProof/>
                <w:color w:val="0000FF"/>
                <w:sz w:val="22"/>
              </w:rPr>
            </w:pPr>
            <w:r w:rsidRPr="00D759EF">
              <w:rPr>
                <w:noProof/>
              </w:rPr>
              <w:drawing>
                <wp:inline distT="0" distB="0" distL="0" distR="0" wp14:anchorId="2B9CC37C" wp14:editId="38043780">
                  <wp:extent cx="365760" cy="373380"/>
                  <wp:effectExtent l="0" t="0" r="0" b="7620"/>
                  <wp:docPr id="5378" name="Picture 5378" descr="declaration_access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declaration_access_icon"/>
                          <pic:cNvPicPr>
                            <a:picLocks noChangeAspect="1" noChangeArrowheads="1"/>
                          </pic:cNvPicPr>
                        </pic:nvPicPr>
                        <pic:blipFill>
                          <a:blip r:embed="rId12" cstate="print">
                            <a:extLst>
                              <a:ext uri="{28A0092B-C50C-407E-A947-70E740481C1C}">
                                <a14:useLocalDpi xmlns:a14="http://schemas.microsoft.com/office/drawing/2010/main"/>
                              </a:ext>
                            </a:extLst>
                          </a:blip>
                          <a:srcRect l="6223" t="6387" r="10275" b="19005"/>
                          <a:stretch>
                            <a:fillRect/>
                          </a:stretch>
                        </pic:blipFill>
                        <pic:spPr bwMode="auto">
                          <a:xfrm>
                            <a:off x="0" y="0"/>
                            <a:ext cx="365760" cy="373380"/>
                          </a:xfrm>
                          <a:prstGeom prst="rect">
                            <a:avLst/>
                          </a:prstGeom>
                          <a:noFill/>
                          <a:ln>
                            <a:noFill/>
                          </a:ln>
                        </pic:spPr>
                      </pic:pic>
                    </a:graphicData>
                  </a:graphic>
                </wp:inline>
              </w:drawing>
            </w:r>
          </w:p>
          <w:p w14:paraId="78B51E2F" w14:textId="77777777" w:rsidR="00371D15" w:rsidRPr="00011129" w:rsidRDefault="00371D15" w:rsidP="00563712">
            <w:pPr>
              <w:autoSpaceDE w:val="0"/>
              <w:autoSpaceDN w:val="0"/>
              <w:adjustRightInd w:val="0"/>
              <w:spacing w:before="0"/>
              <w:jc w:val="center"/>
              <w:rPr>
                <w:rFonts w:ascii="Consolas" w:hAnsi="Consolas" w:cs="Courier New"/>
                <w:noProof/>
                <w:sz w:val="22"/>
              </w:rPr>
            </w:pPr>
          </w:p>
          <w:p w14:paraId="5753F52C" w14:textId="77777777" w:rsidR="00371D15" w:rsidRPr="00AA044A" w:rsidRDefault="00371D15" w:rsidP="00563712">
            <w:pPr>
              <w:autoSpaceDE w:val="0"/>
              <w:autoSpaceDN w:val="0"/>
              <w:adjustRightInd w:val="0"/>
              <w:spacing w:before="0"/>
              <w:jc w:val="center"/>
              <w:rPr>
                <w:rFonts w:ascii="Consolas" w:hAnsi="Consolas" w:cs="Courier New"/>
                <w:noProof/>
                <w:sz w:val="22"/>
              </w:rPr>
            </w:pPr>
          </w:p>
          <w:p w14:paraId="4AF17BD0" w14:textId="77777777" w:rsidR="00371D15" w:rsidRPr="00AA044A" w:rsidRDefault="00371D15" w:rsidP="00563712">
            <w:pPr>
              <w:autoSpaceDE w:val="0"/>
              <w:autoSpaceDN w:val="0"/>
              <w:adjustRightInd w:val="0"/>
              <w:spacing w:before="0"/>
              <w:jc w:val="center"/>
              <w:rPr>
                <w:noProof/>
              </w:rPr>
            </w:pPr>
          </w:p>
          <w:p w14:paraId="2D27CACE" w14:textId="77777777" w:rsidR="00371D15" w:rsidRPr="002959F9" w:rsidRDefault="00371D15" w:rsidP="00563712">
            <w:pPr>
              <w:autoSpaceDE w:val="0"/>
              <w:autoSpaceDN w:val="0"/>
              <w:adjustRightInd w:val="0"/>
              <w:spacing w:before="0"/>
              <w:jc w:val="center"/>
              <w:rPr>
                <w:noProof/>
              </w:rPr>
            </w:pPr>
          </w:p>
          <w:p w14:paraId="6A9C1E6B" w14:textId="77777777" w:rsidR="00371D15" w:rsidRPr="00977A5E" w:rsidRDefault="00371D15" w:rsidP="00563712">
            <w:pPr>
              <w:autoSpaceDE w:val="0"/>
              <w:autoSpaceDN w:val="0"/>
              <w:adjustRightInd w:val="0"/>
              <w:spacing w:before="0"/>
              <w:jc w:val="center"/>
              <w:rPr>
                <w:noProof/>
              </w:rPr>
            </w:pPr>
          </w:p>
          <w:p w14:paraId="0247EA0F" w14:textId="77777777" w:rsidR="00371D15" w:rsidRPr="00977A5E" w:rsidRDefault="00371D15" w:rsidP="00563712">
            <w:pPr>
              <w:autoSpaceDE w:val="0"/>
              <w:autoSpaceDN w:val="0"/>
              <w:adjustRightInd w:val="0"/>
              <w:spacing w:before="0"/>
              <w:jc w:val="center"/>
              <w:rPr>
                <w:noProof/>
              </w:rPr>
            </w:pPr>
          </w:p>
          <w:p w14:paraId="1BEAE63E" w14:textId="77777777" w:rsidR="00371D15" w:rsidRPr="0028675A" w:rsidRDefault="00371D15" w:rsidP="00563712">
            <w:pPr>
              <w:autoSpaceDE w:val="0"/>
              <w:autoSpaceDN w:val="0"/>
              <w:adjustRightInd w:val="0"/>
              <w:jc w:val="center"/>
              <w:rPr>
                <w:noProof/>
              </w:rPr>
            </w:pPr>
          </w:p>
          <w:p w14:paraId="1D8F931F" w14:textId="77777777" w:rsidR="00371D15" w:rsidRPr="00D759EF" w:rsidRDefault="00371D15" w:rsidP="00563712">
            <w:pPr>
              <w:autoSpaceDE w:val="0"/>
              <w:autoSpaceDN w:val="0"/>
              <w:adjustRightInd w:val="0"/>
              <w:jc w:val="center"/>
              <w:rPr>
                <w:rFonts w:ascii="Consolas" w:hAnsi="Consolas" w:cs="Courier New"/>
                <w:noProof/>
                <w:color w:val="0000FF"/>
              </w:rPr>
            </w:pPr>
            <w:r w:rsidRPr="00D759EF">
              <w:rPr>
                <w:noProof/>
              </w:rPr>
              <w:drawing>
                <wp:inline distT="0" distB="0" distL="0" distR="0" wp14:anchorId="14D1FFF8" wp14:editId="57559819">
                  <wp:extent cx="365760" cy="373380"/>
                  <wp:effectExtent l="0" t="0" r="0" b="7620"/>
                  <wp:docPr id="5379" name="Picture 5379" descr="declaration_access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declaration_access_icon"/>
                          <pic:cNvPicPr>
                            <a:picLocks noChangeAspect="1" noChangeArrowheads="1"/>
                          </pic:cNvPicPr>
                        </pic:nvPicPr>
                        <pic:blipFill>
                          <a:blip r:embed="rId12" cstate="print">
                            <a:extLst>
                              <a:ext uri="{28A0092B-C50C-407E-A947-70E740481C1C}">
                                <a14:useLocalDpi xmlns:a14="http://schemas.microsoft.com/office/drawing/2010/main"/>
                              </a:ext>
                            </a:extLst>
                          </a:blip>
                          <a:srcRect l="6223" t="6387" r="10275" b="19005"/>
                          <a:stretch>
                            <a:fillRect/>
                          </a:stretch>
                        </pic:blipFill>
                        <pic:spPr bwMode="auto">
                          <a:xfrm>
                            <a:off x="0" y="0"/>
                            <a:ext cx="365760" cy="373380"/>
                          </a:xfrm>
                          <a:prstGeom prst="rect">
                            <a:avLst/>
                          </a:prstGeom>
                          <a:noFill/>
                          <a:ln>
                            <a:noFill/>
                          </a:ln>
                        </pic:spPr>
                      </pic:pic>
                    </a:graphicData>
                  </a:graphic>
                </wp:inline>
              </w:drawing>
            </w:r>
          </w:p>
        </w:tc>
        <w:tc>
          <w:tcPr>
            <w:tcW w:w="7119" w:type="dxa"/>
            <w:tcBorders>
              <w:top w:val="single" w:sz="4" w:space="0" w:color="auto"/>
              <w:left w:val="single" w:sz="4" w:space="0" w:color="auto"/>
              <w:bottom w:val="single" w:sz="4" w:space="0" w:color="auto"/>
              <w:right w:val="single" w:sz="4" w:space="0" w:color="auto"/>
            </w:tcBorders>
          </w:tcPr>
          <w:p w14:paraId="280BD864" w14:textId="77777777" w:rsidR="00371D15" w:rsidRPr="002959F9" w:rsidRDefault="00371D15" w:rsidP="00563712">
            <w:pPr>
              <w:autoSpaceDE w:val="0"/>
              <w:autoSpaceDN w:val="0"/>
              <w:adjustRightInd w:val="0"/>
              <w:spacing w:before="0"/>
              <w:jc w:val="left"/>
              <w:rPr>
                <w:rFonts w:ascii="Consolas" w:hAnsi="Consolas"/>
                <w:noProof/>
                <w:sz w:val="22"/>
              </w:rPr>
            </w:pPr>
            <w:r w:rsidRPr="00011129">
              <w:rPr>
                <w:rFonts w:ascii="Consolas" w:hAnsi="Consolas" w:cs="Courier New"/>
                <w:noProof/>
                <w:color w:val="0000FF"/>
                <w:sz w:val="22"/>
                <w:lang w:eastAsia="es-ES"/>
              </w:rPr>
              <w:t>class</w:t>
            </w:r>
            <w:r w:rsidRPr="00AA044A">
              <w:rPr>
                <w:rFonts w:ascii="Consolas" w:hAnsi="Consolas"/>
                <w:noProof/>
                <w:sz w:val="22"/>
              </w:rPr>
              <w:t xml:space="preserve"> </w:t>
            </w:r>
            <w:r w:rsidRPr="00AA044A">
              <w:rPr>
                <w:rFonts w:ascii="Consolas" w:hAnsi="Consolas"/>
                <w:noProof/>
                <w:color w:val="2B91AF"/>
                <w:sz w:val="22"/>
              </w:rPr>
              <w:t>Dog</w:t>
            </w:r>
          </w:p>
          <w:p w14:paraId="69793CC8" w14:textId="77777777" w:rsidR="00371D15" w:rsidRPr="00977A5E" w:rsidRDefault="00371D15" w:rsidP="00563712">
            <w:pPr>
              <w:autoSpaceDE w:val="0"/>
              <w:autoSpaceDN w:val="0"/>
              <w:adjustRightInd w:val="0"/>
              <w:spacing w:before="0"/>
              <w:jc w:val="left"/>
              <w:rPr>
                <w:rFonts w:ascii="Consolas" w:hAnsi="Consolas" w:cs="Courier New"/>
                <w:noProof/>
                <w:sz w:val="22"/>
                <w:lang w:eastAsia="es-ES"/>
              </w:rPr>
            </w:pPr>
            <w:r w:rsidRPr="00977A5E">
              <w:rPr>
                <w:rFonts w:ascii="Consolas" w:hAnsi="Consolas" w:cs="Courier New"/>
                <w:noProof/>
                <w:sz w:val="22"/>
                <w:lang w:eastAsia="es-ES"/>
              </w:rPr>
              <w:t>{</w:t>
            </w:r>
          </w:p>
          <w:p w14:paraId="6B1DB74B"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noProof/>
              </w:rPr>
              <w:tab/>
            </w:r>
            <w:r w:rsidRPr="00D759EF">
              <w:rPr>
                <w:rFonts w:ascii="Consolas" w:hAnsi="Consolas" w:cs="Courier New"/>
                <w:b/>
                <w:noProof/>
                <w:color w:val="0000FF"/>
                <w:sz w:val="22"/>
                <w:lang w:eastAsia="es-ES"/>
              </w:rPr>
              <w:t>internal</w:t>
            </w:r>
            <w:r w:rsidRPr="00D759EF">
              <w:rPr>
                <w:rFonts w:ascii="Consolas" w:hAnsi="Consolas"/>
                <w:noProof/>
                <w:sz w:val="22"/>
              </w:rPr>
              <w:t xml:space="preserve"> </w:t>
            </w:r>
            <w:r w:rsidRPr="00D759EF">
              <w:rPr>
                <w:rFonts w:ascii="Consolas" w:hAnsi="Consolas" w:cs="Courier New"/>
                <w:noProof/>
                <w:color w:val="0000FF"/>
                <w:sz w:val="22"/>
                <w:lang w:eastAsia="es-ES"/>
              </w:rPr>
              <w:t>string</w:t>
            </w:r>
            <w:r w:rsidRPr="00D759EF">
              <w:rPr>
                <w:rFonts w:ascii="Consolas" w:hAnsi="Consolas"/>
                <w:noProof/>
                <w:sz w:val="22"/>
              </w:rPr>
              <w:t xml:space="preserve"> name = </w:t>
            </w:r>
            <w:r w:rsidRPr="00D759EF">
              <w:rPr>
                <w:rFonts w:ascii="Consolas" w:hAnsi="Consolas" w:cs="Courier New"/>
                <w:noProof/>
                <w:color w:val="A31515"/>
                <w:sz w:val="22"/>
                <w:lang w:eastAsia="es-ES"/>
              </w:rPr>
              <w:t>"Doggy"</w:t>
            </w:r>
            <w:r w:rsidRPr="00D759EF">
              <w:rPr>
                <w:rFonts w:ascii="Consolas" w:hAnsi="Consolas"/>
                <w:noProof/>
                <w:sz w:val="22"/>
              </w:rPr>
              <w:t>;</w:t>
            </w:r>
          </w:p>
          <w:p w14:paraId="6E0DB500"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p>
          <w:p w14:paraId="1EE5AB7A"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noProof/>
              </w:rPr>
              <w:tab/>
            </w:r>
            <w:r w:rsidRPr="00D759EF">
              <w:rPr>
                <w:rFonts w:ascii="Consolas" w:hAnsi="Consolas" w:cs="Courier New"/>
                <w:noProof/>
                <w:color w:val="0000FF"/>
                <w:sz w:val="22"/>
                <w:lang w:eastAsia="es-ES"/>
              </w:rPr>
              <w:t>public</w:t>
            </w:r>
            <w:r w:rsidRPr="00D759EF">
              <w:rPr>
                <w:rFonts w:ascii="Consolas" w:hAnsi="Consolas"/>
                <w:noProof/>
                <w:sz w:val="22"/>
              </w:rPr>
              <w:t xml:space="preserve"> </w:t>
            </w:r>
            <w:r w:rsidRPr="00D759EF">
              <w:rPr>
                <w:rFonts w:ascii="Consolas" w:hAnsi="Consolas" w:cs="Courier New"/>
                <w:noProof/>
                <w:color w:val="0000FF"/>
                <w:sz w:val="22"/>
                <w:lang w:eastAsia="es-ES"/>
              </w:rPr>
              <w:t>string</w:t>
            </w:r>
            <w:r w:rsidRPr="00D759EF">
              <w:rPr>
                <w:rFonts w:ascii="Consolas" w:hAnsi="Consolas"/>
                <w:noProof/>
                <w:sz w:val="22"/>
              </w:rPr>
              <w:t xml:space="preserve"> Name</w:t>
            </w:r>
          </w:p>
          <w:p w14:paraId="6BF01F24"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noProof/>
              </w:rPr>
              <w:tab/>
            </w:r>
            <w:r w:rsidRPr="00D759EF">
              <w:rPr>
                <w:rFonts w:ascii="Consolas" w:hAnsi="Consolas"/>
                <w:noProof/>
                <w:sz w:val="22"/>
              </w:rPr>
              <w:t>{</w:t>
            </w:r>
          </w:p>
          <w:p w14:paraId="75E78E47"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noProof/>
              </w:rPr>
              <w:tab/>
            </w:r>
            <w:r w:rsidRPr="00D759EF">
              <w:rPr>
                <w:noProof/>
              </w:rPr>
              <w:tab/>
            </w:r>
            <w:r w:rsidRPr="00D759EF">
              <w:rPr>
                <w:rFonts w:ascii="Consolas" w:hAnsi="Consolas" w:cs="Courier New"/>
                <w:noProof/>
                <w:color w:val="0000FF"/>
                <w:sz w:val="22"/>
                <w:lang w:eastAsia="es-ES"/>
              </w:rPr>
              <w:t>get</w:t>
            </w:r>
            <w:r w:rsidRPr="00D759EF">
              <w:rPr>
                <w:rFonts w:ascii="Consolas" w:hAnsi="Consolas"/>
                <w:noProof/>
                <w:sz w:val="22"/>
              </w:rPr>
              <w:t xml:space="preserve"> { </w:t>
            </w:r>
            <w:r w:rsidRPr="00D759EF">
              <w:rPr>
                <w:rFonts w:ascii="Consolas" w:hAnsi="Consolas" w:cs="Courier New"/>
                <w:noProof/>
                <w:color w:val="0000FF"/>
                <w:sz w:val="22"/>
                <w:lang w:eastAsia="es-ES"/>
              </w:rPr>
              <w:t>return</w:t>
            </w:r>
            <w:r w:rsidRPr="00D759EF">
              <w:rPr>
                <w:rFonts w:ascii="Consolas" w:hAnsi="Consolas"/>
                <w:noProof/>
                <w:sz w:val="22"/>
              </w:rPr>
              <w:t xml:space="preserve"> </w:t>
            </w:r>
            <w:r w:rsidRPr="00D759EF">
              <w:rPr>
                <w:rFonts w:ascii="Consolas" w:hAnsi="Consolas" w:cs="Courier New"/>
                <w:b/>
                <w:noProof/>
                <w:color w:val="0000FF"/>
                <w:sz w:val="22"/>
                <w:lang w:eastAsia="es-ES"/>
              </w:rPr>
              <w:t>this</w:t>
            </w:r>
            <w:r w:rsidRPr="00D759EF">
              <w:rPr>
                <w:rFonts w:ascii="Consolas" w:hAnsi="Consolas"/>
                <w:b/>
                <w:noProof/>
                <w:sz w:val="22"/>
              </w:rPr>
              <w:t>.name</w:t>
            </w:r>
            <w:r w:rsidRPr="00D759EF">
              <w:rPr>
                <w:rFonts w:ascii="Consolas" w:hAnsi="Consolas"/>
                <w:noProof/>
                <w:sz w:val="22"/>
              </w:rPr>
              <w:t>; }</w:t>
            </w:r>
          </w:p>
          <w:p w14:paraId="4F4A30B4"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noProof/>
              </w:rPr>
              <w:tab/>
            </w:r>
            <w:r w:rsidRPr="00D759EF">
              <w:rPr>
                <w:rFonts w:ascii="Consolas" w:hAnsi="Consolas"/>
                <w:noProof/>
                <w:sz w:val="22"/>
              </w:rPr>
              <w:t>}</w:t>
            </w:r>
          </w:p>
          <w:p w14:paraId="6C3B4D6B"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p>
          <w:p w14:paraId="3A15EE85"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noProof/>
              </w:rPr>
              <w:tab/>
            </w:r>
            <w:r w:rsidRPr="00D759EF">
              <w:rPr>
                <w:rFonts w:ascii="Consolas" w:hAnsi="Consolas" w:cs="Courier New"/>
                <w:b/>
                <w:noProof/>
                <w:color w:val="0000FF"/>
                <w:sz w:val="22"/>
                <w:lang w:eastAsia="es-ES"/>
              </w:rPr>
              <w:t>internal</w:t>
            </w:r>
            <w:r w:rsidRPr="00D759EF">
              <w:rPr>
                <w:rFonts w:ascii="Consolas" w:hAnsi="Consolas"/>
                <w:noProof/>
                <w:sz w:val="22"/>
              </w:rPr>
              <w:t xml:space="preserve"> </w:t>
            </w:r>
            <w:r w:rsidRPr="00D759EF">
              <w:rPr>
                <w:rFonts w:ascii="Consolas" w:hAnsi="Consolas" w:cs="Courier New"/>
                <w:noProof/>
                <w:color w:val="0000FF"/>
                <w:sz w:val="22"/>
                <w:lang w:eastAsia="es-ES"/>
              </w:rPr>
              <w:t>void</w:t>
            </w:r>
            <w:r w:rsidRPr="00D759EF">
              <w:rPr>
                <w:rFonts w:ascii="Consolas" w:hAnsi="Consolas"/>
                <w:noProof/>
                <w:sz w:val="22"/>
              </w:rPr>
              <w:t xml:space="preserve"> Bark()</w:t>
            </w:r>
          </w:p>
          <w:p w14:paraId="766C267A"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noProof/>
              </w:rPr>
              <w:tab/>
            </w:r>
            <w:r w:rsidRPr="00D759EF">
              <w:rPr>
                <w:rFonts w:ascii="Consolas" w:hAnsi="Consolas"/>
                <w:noProof/>
                <w:sz w:val="22"/>
              </w:rPr>
              <w:t>{</w:t>
            </w:r>
          </w:p>
          <w:p w14:paraId="2E0CFF12"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noProof/>
              </w:rPr>
              <w:tab/>
            </w:r>
            <w:r w:rsidRPr="00D759EF">
              <w:rPr>
                <w:noProof/>
              </w:rPr>
              <w:tab/>
            </w:r>
            <w:r w:rsidRPr="00D759EF">
              <w:rPr>
                <w:rFonts w:ascii="Consolas" w:hAnsi="Consolas"/>
                <w:noProof/>
                <w:color w:val="2B91AF"/>
                <w:sz w:val="22"/>
              </w:rPr>
              <w:t>Console</w:t>
            </w:r>
            <w:r w:rsidRPr="00D759EF">
              <w:rPr>
                <w:rFonts w:ascii="Consolas" w:hAnsi="Consolas"/>
                <w:noProof/>
                <w:sz w:val="22"/>
              </w:rPr>
              <w:t>.WriteLine(</w:t>
            </w:r>
            <w:r w:rsidRPr="00D759EF">
              <w:rPr>
                <w:rFonts w:ascii="Consolas" w:hAnsi="Consolas" w:cs="Courier New"/>
                <w:noProof/>
                <w:color w:val="A31515"/>
                <w:sz w:val="22"/>
                <w:lang w:eastAsia="es-ES"/>
              </w:rPr>
              <w:t>"wow-wow"</w:t>
            </w:r>
            <w:r w:rsidRPr="00D759EF">
              <w:rPr>
                <w:rFonts w:ascii="Consolas" w:hAnsi="Consolas"/>
                <w:noProof/>
                <w:sz w:val="22"/>
              </w:rPr>
              <w:t>);</w:t>
            </w:r>
          </w:p>
          <w:p w14:paraId="43A22CFB"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noProof/>
              </w:rPr>
              <w:tab/>
            </w:r>
            <w:r w:rsidRPr="00D759EF">
              <w:rPr>
                <w:rFonts w:ascii="Consolas" w:hAnsi="Consolas"/>
                <w:noProof/>
                <w:sz w:val="22"/>
              </w:rPr>
              <w:t>}</w:t>
            </w:r>
          </w:p>
          <w:p w14:paraId="3FA4720D" w14:textId="77777777" w:rsidR="00371D15" w:rsidRPr="00D759EF" w:rsidRDefault="00371D15" w:rsidP="00563712">
            <w:pPr>
              <w:autoSpaceDE w:val="0"/>
              <w:autoSpaceDN w:val="0"/>
              <w:adjustRightInd w:val="0"/>
              <w:spacing w:before="0"/>
              <w:jc w:val="left"/>
              <w:rPr>
                <w:rFonts w:ascii="Consolas" w:hAnsi="Consolas" w:cs="Courier New"/>
                <w:noProof/>
                <w:color w:val="0000FF"/>
                <w:sz w:val="22"/>
                <w:lang w:eastAsia="es-ES"/>
              </w:rPr>
            </w:pPr>
          </w:p>
          <w:p w14:paraId="22B82089"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noProof/>
              </w:rPr>
              <w:tab/>
            </w:r>
            <w:r w:rsidRPr="00D759EF">
              <w:rPr>
                <w:rFonts w:ascii="Consolas" w:hAnsi="Consolas" w:cs="Courier New"/>
                <w:noProof/>
                <w:color w:val="0000FF"/>
                <w:sz w:val="22"/>
                <w:lang w:eastAsia="es-ES"/>
              </w:rPr>
              <w:t>public</w:t>
            </w:r>
            <w:r w:rsidRPr="00D759EF">
              <w:rPr>
                <w:rFonts w:ascii="Consolas" w:hAnsi="Consolas"/>
                <w:noProof/>
                <w:sz w:val="22"/>
              </w:rPr>
              <w:t xml:space="preserve"> </w:t>
            </w:r>
            <w:r w:rsidRPr="00D759EF">
              <w:rPr>
                <w:rFonts w:ascii="Consolas" w:hAnsi="Consolas" w:cs="Courier New"/>
                <w:noProof/>
                <w:color w:val="0000FF"/>
                <w:sz w:val="22"/>
                <w:lang w:eastAsia="es-ES"/>
              </w:rPr>
              <w:t>void</w:t>
            </w:r>
            <w:r w:rsidRPr="00D759EF">
              <w:rPr>
                <w:rFonts w:ascii="Consolas" w:hAnsi="Consolas"/>
                <w:noProof/>
                <w:sz w:val="22"/>
              </w:rPr>
              <w:t xml:space="preserve"> DoSomething()</w:t>
            </w:r>
          </w:p>
          <w:p w14:paraId="0CC4EA02"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noProof/>
              </w:rPr>
              <w:tab/>
            </w:r>
            <w:r w:rsidRPr="00D759EF">
              <w:rPr>
                <w:rFonts w:ascii="Consolas" w:hAnsi="Consolas"/>
                <w:noProof/>
                <w:sz w:val="22"/>
              </w:rPr>
              <w:t>{</w:t>
            </w:r>
          </w:p>
          <w:p w14:paraId="79521814"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noProof/>
              </w:rPr>
              <w:tab/>
            </w:r>
            <w:r w:rsidRPr="00D759EF">
              <w:rPr>
                <w:noProof/>
              </w:rPr>
              <w:tab/>
            </w:r>
            <w:r w:rsidRPr="00D759EF">
              <w:rPr>
                <w:rFonts w:ascii="Consolas" w:hAnsi="Consolas" w:cs="Courier New"/>
                <w:b/>
                <w:noProof/>
                <w:color w:val="0000FF"/>
                <w:sz w:val="22"/>
                <w:lang w:eastAsia="es-ES"/>
              </w:rPr>
              <w:t>this</w:t>
            </w:r>
            <w:r w:rsidRPr="00D759EF">
              <w:rPr>
                <w:rFonts w:ascii="Consolas" w:hAnsi="Consolas"/>
                <w:b/>
                <w:noProof/>
                <w:sz w:val="22"/>
              </w:rPr>
              <w:t>.Bark</w:t>
            </w:r>
            <w:r w:rsidRPr="00D759EF">
              <w:rPr>
                <w:rFonts w:ascii="Consolas" w:hAnsi="Consolas"/>
                <w:noProof/>
                <w:sz w:val="22"/>
              </w:rPr>
              <w:t>();</w:t>
            </w:r>
          </w:p>
          <w:p w14:paraId="5D72B0CC"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noProof/>
              </w:rPr>
              <w:tab/>
            </w:r>
            <w:r w:rsidRPr="00D759EF">
              <w:rPr>
                <w:rFonts w:ascii="Consolas" w:hAnsi="Consolas"/>
                <w:noProof/>
                <w:sz w:val="22"/>
              </w:rPr>
              <w:t>}</w:t>
            </w:r>
          </w:p>
          <w:p w14:paraId="13F573EE"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r w:rsidRPr="00D759EF">
              <w:rPr>
                <w:rFonts w:ascii="Consolas" w:hAnsi="Consolas" w:cs="Courier New"/>
                <w:noProof/>
                <w:sz w:val="22"/>
                <w:lang w:eastAsia="es-ES"/>
              </w:rPr>
              <w:t>}</w:t>
            </w:r>
          </w:p>
        </w:tc>
      </w:tr>
    </w:tbl>
    <w:p w14:paraId="57AD82AE" w14:textId="2B8288AF" w:rsidR="00371D15" w:rsidRPr="00D759EF" w:rsidRDefault="00371D15" w:rsidP="00371D15">
      <w:pPr>
        <w:spacing w:after="120"/>
      </w:pPr>
      <w:del w:id="1551" w:author="Hans Zijlstra" w:date="2017-06-13T10:06:00Z">
        <w:r w:rsidRPr="00D759EF" w:rsidDel="00563712">
          <w:delText>Respectively, for</w:delText>
        </w:r>
      </w:del>
      <w:ins w:id="1552" w:author="Hans Zijlstra" w:date="2017-06-13T10:06:00Z">
        <w:r w:rsidR="00563712" w:rsidRPr="00D759EF">
          <w:t>For</w:t>
        </w:r>
      </w:ins>
      <w:r w:rsidRPr="00D759EF">
        <w:t xml:space="preserve"> the class</w:t>
      </w:r>
      <w:ins w:id="1553" w:author="Hans Zijlstra" w:date="2017-06-13T10:06:00Z">
        <w:r w:rsidR="00563712" w:rsidRPr="00D759EF">
          <w:t>es Dog and</w:t>
        </w:r>
      </w:ins>
      <w:r w:rsidRPr="00D759EF">
        <w:t xml:space="preserve"> </w:t>
      </w:r>
      <w:r w:rsidRPr="00D759EF">
        <w:rPr>
          <w:rFonts w:ascii="Consolas" w:hAnsi="Consolas"/>
          <w:b/>
          <w:bCs/>
          <w:noProof/>
          <w:kern w:val="32"/>
          <w:sz w:val="22"/>
        </w:rPr>
        <w:t>Kid</w:t>
      </w:r>
      <w:r w:rsidRPr="00D759EF">
        <w:t>, we discuss two cases:</w:t>
      </w:r>
    </w:p>
    <w:p w14:paraId="367B203B" w14:textId="462382F7" w:rsidR="00371D15" w:rsidRPr="00D759EF" w:rsidRDefault="00371D15" w:rsidP="00371D15">
      <w:pPr>
        <w:numPr>
          <w:ilvl w:val="0"/>
          <w:numId w:val="13"/>
        </w:numPr>
        <w:spacing w:after="120"/>
        <w:ind w:left="568" w:hanging="284"/>
      </w:pPr>
      <w:r w:rsidRPr="00D759EF">
        <w:t>When the class</w:t>
      </w:r>
      <w:ins w:id="1554" w:author="Hans Zijlstra" w:date="2017-06-13T10:06:00Z">
        <w:r w:rsidR="00563712" w:rsidRPr="00D759EF">
          <w:t>es</w:t>
        </w:r>
      </w:ins>
      <w:r w:rsidRPr="00D759EF">
        <w:t xml:space="preserve"> </w:t>
      </w:r>
      <w:ins w:id="1555" w:author="Hans Zijlstra" w:date="2017-06-13T10:06:00Z">
        <w:r w:rsidR="00563712" w:rsidRPr="00D759EF">
          <w:t xml:space="preserve">are </w:t>
        </w:r>
      </w:ins>
      <w:r w:rsidRPr="00D759EF">
        <w:t xml:space="preserve">in </w:t>
      </w:r>
      <w:r w:rsidRPr="00D759EF">
        <w:rPr>
          <w:b/>
        </w:rPr>
        <w:t>the same assembly</w:t>
      </w:r>
      <w:r w:rsidRPr="00D759EF">
        <w:t xml:space="preserve">, then the access to the elements of </w:t>
      </w:r>
      <w:r w:rsidRPr="00D759EF">
        <w:rPr>
          <w:rFonts w:ascii="Consolas" w:hAnsi="Consolas"/>
          <w:b/>
          <w:bCs/>
          <w:noProof/>
          <w:kern w:val="32"/>
          <w:sz w:val="22"/>
        </w:rPr>
        <w:t>Dog</w:t>
      </w:r>
      <w:r w:rsidRPr="00D759EF">
        <w:t xml:space="preserve"> </w:t>
      </w:r>
      <w:ins w:id="1556" w:author="Hans Zijlstra" w:date="2017-06-13T10:07:00Z">
        <w:r w:rsidR="00563712" w:rsidRPr="00D759EF">
          <w:t xml:space="preserve">from Kid </w:t>
        </w:r>
      </w:ins>
      <w:r w:rsidRPr="00D759EF">
        <w:t xml:space="preserve">will be allowed, </w:t>
      </w:r>
      <w:del w:id="1557" w:author="Hans Zijlstra" w:date="2017-06-13T10:07:00Z">
        <w:r w:rsidRPr="00D759EF" w:rsidDel="00563712">
          <w:delText>independent of</w:delText>
        </w:r>
      </w:del>
      <w:ins w:id="1558" w:author="Hans Zijlstra" w:date="2017-06-13T10:07:00Z">
        <w:r w:rsidR="00563712" w:rsidRPr="00D759EF">
          <w:t>regardless</w:t>
        </w:r>
      </w:ins>
      <w:r w:rsidRPr="00D759EF">
        <w:t xml:space="preserve"> whether the classes are in the same namespace or not: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852"/>
        <w:gridCol w:w="7113"/>
      </w:tblGrid>
      <w:tr w:rsidR="00371D15" w:rsidRPr="00D759EF" w14:paraId="39062B08" w14:textId="77777777" w:rsidTr="00563712">
        <w:tc>
          <w:tcPr>
            <w:tcW w:w="7965" w:type="dxa"/>
            <w:gridSpan w:val="2"/>
            <w:tcBorders>
              <w:top w:val="single" w:sz="4" w:space="0" w:color="auto"/>
              <w:left w:val="single" w:sz="4" w:space="0" w:color="auto"/>
              <w:bottom w:val="single" w:sz="4" w:space="0" w:color="auto"/>
              <w:right w:val="single" w:sz="4" w:space="0" w:color="auto"/>
            </w:tcBorders>
            <w:shd w:val="clear" w:color="auto" w:fill="F3F3F3"/>
          </w:tcPr>
          <w:p w14:paraId="2C905B2A" w14:textId="77777777" w:rsidR="00371D15" w:rsidRPr="00D759EF" w:rsidRDefault="00371D15" w:rsidP="00563712">
            <w:pPr>
              <w:spacing w:before="0"/>
              <w:jc w:val="center"/>
              <w:rPr>
                <w:rFonts w:ascii="Consolas" w:hAnsi="Consolas"/>
                <w:b/>
                <w:bCs/>
                <w:noProof/>
                <w:kern w:val="32"/>
              </w:rPr>
            </w:pPr>
            <w:r w:rsidRPr="00D759EF">
              <w:rPr>
                <w:rFonts w:ascii="Consolas" w:hAnsi="Consolas"/>
                <w:b/>
                <w:bCs/>
                <w:noProof/>
                <w:kern w:val="32"/>
                <w:sz w:val="22"/>
              </w:rPr>
              <w:t>Kid.cs</w:t>
            </w:r>
          </w:p>
        </w:tc>
      </w:tr>
      <w:tr w:rsidR="00371D15" w:rsidRPr="00D759EF" w14:paraId="647671C0" w14:textId="77777777" w:rsidTr="00563712">
        <w:tc>
          <w:tcPr>
            <w:tcW w:w="852" w:type="dxa"/>
            <w:tcBorders>
              <w:top w:val="single" w:sz="4" w:space="0" w:color="auto"/>
              <w:left w:val="single" w:sz="4" w:space="0" w:color="auto"/>
              <w:bottom w:val="single" w:sz="4" w:space="0" w:color="auto"/>
              <w:right w:val="single" w:sz="4" w:space="0" w:color="auto"/>
            </w:tcBorders>
          </w:tcPr>
          <w:p w14:paraId="3CADA467" w14:textId="77777777" w:rsidR="00371D15" w:rsidRPr="00D759EF" w:rsidRDefault="00371D15" w:rsidP="00563712">
            <w:pPr>
              <w:autoSpaceDE w:val="0"/>
              <w:autoSpaceDN w:val="0"/>
              <w:adjustRightInd w:val="0"/>
              <w:spacing w:before="0"/>
              <w:jc w:val="center"/>
              <w:rPr>
                <w:rFonts w:ascii="Consolas" w:hAnsi="Consolas" w:cs="Courier New"/>
                <w:noProof/>
                <w:sz w:val="22"/>
              </w:rPr>
            </w:pPr>
          </w:p>
          <w:p w14:paraId="6C88DCBB" w14:textId="77777777" w:rsidR="00371D15" w:rsidRPr="00D759EF" w:rsidRDefault="00371D15" w:rsidP="00563712">
            <w:pPr>
              <w:autoSpaceDE w:val="0"/>
              <w:autoSpaceDN w:val="0"/>
              <w:adjustRightInd w:val="0"/>
              <w:spacing w:before="0"/>
              <w:jc w:val="center"/>
              <w:rPr>
                <w:rFonts w:ascii="Consolas" w:hAnsi="Consolas" w:cs="Courier New"/>
                <w:noProof/>
                <w:sz w:val="22"/>
              </w:rPr>
            </w:pPr>
          </w:p>
          <w:p w14:paraId="5988DF8D" w14:textId="77777777" w:rsidR="00371D15" w:rsidRPr="00D759EF" w:rsidRDefault="00371D15" w:rsidP="00563712">
            <w:pPr>
              <w:autoSpaceDE w:val="0"/>
              <w:autoSpaceDN w:val="0"/>
              <w:adjustRightInd w:val="0"/>
              <w:spacing w:before="0"/>
              <w:jc w:val="center"/>
              <w:rPr>
                <w:rFonts w:ascii="Consolas" w:hAnsi="Consolas" w:cs="Courier New"/>
                <w:noProof/>
                <w:sz w:val="22"/>
              </w:rPr>
            </w:pPr>
          </w:p>
          <w:p w14:paraId="72F51A88" w14:textId="77777777" w:rsidR="00371D15" w:rsidRPr="00D759EF" w:rsidRDefault="00371D15" w:rsidP="00563712">
            <w:pPr>
              <w:autoSpaceDE w:val="0"/>
              <w:autoSpaceDN w:val="0"/>
              <w:adjustRightInd w:val="0"/>
              <w:jc w:val="center"/>
              <w:rPr>
                <w:rFonts w:ascii="Consolas" w:hAnsi="Consolas" w:cs="Courier New"/>
                <w:noProof/>
                <w:color w:val="0000FF"/>
                <w:sz w:val="22"/>
              </w:rPr>
            </w:pPr>
            <w:r w:rsidRPr="00D759EF">
              <w:rPr>
                <w:noProof/>
              </w:rPr>
              <w:drawing>
                <wp:inline distT="0" distB="0" distL="0" distR="0" wp14:anchorId="09B8CA1B" wp14:editId="112E2B2E">
                  <wp:extent cx="373380" cy="381000"/>
                  <wp:effectExtent l="0" t="0" r="7620" b="0"/>
                  <wp:docPr id="5380" name="Picture 5380" descr="reference_access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reference_access_icon"/>
                          <pic:cNvPicPr>
                            <a:picLocks noChangeAspect="1" noChangeArrowheads="1"/>
                          </pic:cNvPicPr>
                        </pic:nvPicPr>
                        <pic:blipFill>
                          <a:blip r:embed="rId13" cstate="print">
                            <a:extLst>
                              <a:ext uri="{28A0092B-C50C-407E-A947-70E740481C1C}">
                                <a14:useLocalDpi xmlns:a14="http://schemas.microsoft.com/office/drawing/2010/main"/>
                              </a:ext>
                            </a:extLst>
                          </a:blip>
                          <a:srcRect l="3241" t="6097" r="9523" b="18437"/>
                          <a:stretch>
                            <a:fillRect/>
                          </a:stretch>
                        </pic:blipFill>
                        <pic:spPr bwMode="auto">
                          <a:xfrm>
                            <a:off x="0" y="0"/>
                            <a:ext cx="373380" cy="381000"/>
                          </a:xfrm>
                          <a:prstGeom prst="rect">
                            <a:avLst/>
                          </a:prstGeom>
                          <a:noFill/>
                          <a:ln>
                            <a:noFill/>
                          </a:ln>
                        </pic:spPr>
                      </pic:pic>
                    </a:graphicData>
                  </a:graphic>
                </wp:inline>
              </w:drawing>
            </w:r>
          </w:p>
          <w:p w14:paraId="4007CC57" w14:textId="77777777" w:rsidR="00371D15" w:rsidRPr="00011129" w:rsidRDefault="00371D15" w:rsidP="00563712">
            <w:pPr>
              <w:autoSpaceDE w:val="0"/>
              <w:autoSpaceDN w:val="0"/>
              <w:adjustRightInd w:val="0"/>
              <w:spacing w:before="0"/>
              <w:jc w:val="center"/>
              <w:rPr>
                <w:rFonts w:ascii="Consolas" w:hAnsi="Consolas" w:cs="Courier New"/>
                <w:noProof/>
                <w:sz w:val="22"/>
              </w:rPr>
            </w:pPr>
          </w:p>
          <w:p w14:paraId="0637060B" w14:textId="77777777" w:rsidR="00371D15" w:rsidRPr="00AA044A" w:rsidRDefault="00371D15" w:rsidP="00563712">
            <w:pPr>
              <w:autoSpaceDE w:val="0"/>
              <w:autoSpaceDN w:val="0"/>
              <w:adjustRightInd w:val="0"/>
              <w:spacing w:before="0"/>
              <w:jc w:val="center"/>
              <w:rPr>
                <w:rFonts w:ascii="Consolas" w:hAnsi="Consolas" w:cs="Courier New"/>
                <w:noProof/>
                <w:sz w:val="22"/>
              </w:rPr>
            </w:pPr>
          </w:p>
          <w:p w14:paraId="07EF7EB5" w14:textId="77777777" w:rsidR="00371D15" w:rsidRPr="00D759EF" w:rsidRDefault="00371D15" w:rsidP="00563712">
            <w:pPr>
              <w:autoSpaceDE w:val="0"/>
              <w:autoSpaceDN w:val="0"/>
              <w:adjustRightInd w:val="0"/>
              <w:jc w:val="center"/>
              <w:rPr>
                <w:rFonts w:ascii="Consolas" w:hAnsi="Consolas" w:cs="Courier New"/>
                <w:noProof/>
                <w:color w:val="0000FF"/>
              </w:rPr>
            </w:pPr>
            <w:r w:rsidRPr="00D759EF">
              <w:rPr>
                <w:noProof/>
              </w:rPr>
              <w:lastRenderedPageBreak/>
              <w:drawing>
                <wp:inline distT="0" distB="0" distL="0" distR="0" wp14:anchorId="333B2E1F" wp14:editId="00652DC3">
                  <wp:extent cx="373380" cy="381000"/>
                  <wp:effectExtent l="0" t="0" r="7620" b="0"/>
                  <wp:docPr id="5381" name="Picture 5381" descr="reference_access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reference_access_icon"/>
                          <pic:cNvPicPr>
                            <a:picLocks noChangeAspect="1" noChangeArrowheads="1"/>
                          </pic:cNvPicPr>
                        </pic:nvPicPr>
                        <pic:blipFill>
                          <a:blip r:embed="rId13" cstate="print">
                            <a:extLst>
                              <a:ext uri="{28A0092B-C50C-407E-A947-70E740481C1C}">
                                <a14:useLocalDpi xmlns:a14="http://schemas.microsoft.com/office/drawing/2010/main"/>
                              </a:ext>
                            </a:extLst>
                          </a:blip>
                          <a:srcRect l="3241" t="6097" r="9523" b="18437"/>
                          <a:stretch>
                            <a:fillRect/>
                          </a:stretch>
                        </pic:blipFill>
                        <pic:spPr bwMode="auto">
                          <a:xfrm>
                            <a:off x="0" y="0"/>
                            <a:ext cx="373380" cy="381000"/>
                          </a:xfrm>
                          <a:prstGeom prst="rect">
                            <a:avLst/>
                          </a:prstGeom>
                          <a:noFill/>
                          <a:ln>
                            <a:noFill/>
                          </a:ln>
                        </pic:spPr>
                      </pic:pic>
                    </a:graphicData>
                  </a:graphic>
                </wp:inline>
              </w:drawing>
            </w:r>
          </w:p>
        </w:tc>
        <w:tc>
          <w:tcPr>
            <w:tcW w:w="7113" w:type="dxa"/>
            <w:tcBorders>
              <w:top w:val="single" w:sz="4" w:space="0" w:color="auto"/>
              <w:left w:val="single" w:sz="4" w:space="0" w:color="auto"/>
              <w:bottom w:val="single" w:sz="4" w:space="0" w:color="auto"/>
              <w:right w:val="single" w:sz="4" w:space="0" w:color="auto"/>
            </w:tcBorders>
          </w:tcPr>
          <w:p w14:paraId="09DCADC3" w14:textId="77777777" w:rsidR="00371D15" w:rsidRPr="002959F9" w:rsidRDefault="00371D15" w:rsidP="00563712">
            <w:pPr>
              <w:autoSpaceDE w:val="0"/>
              <w:autoSpaceDN w:val="0"/>
              <w:adjustRightInd w:val="0"/>
              <w:spacing w:before="0"/>
              <w:jc w:val="left"/>
              <w:rPr>
                <w:rFonts w:ascii="Consolas" w:hAnsi="Consolas"/>
                <w:noProof/>
                <w:sz w:val="22"/>
              </w:rPr>
            </w:pPr>
            <w:r w:rsidRPr="00011129">
              <w:rPr>
                <w:rFonts w:ascii="Consolas" w:hAnsi="Consolas" w:cs="Courier New"/>
                <w:noProof/>
                <w:color w:val="0000FF"/>
                <w:sz w:val="22"/>
                <w:lang w:eastAsia="es-ES"/>
              </w:rPr>
              <w:lastRenderedPageBreak/>
              <w:t>class</w:t>
            </w:r>
            <w:r w:rsidRPr="00AA044A">
              <w:rPr>
                <w:rFonts w:ascii="Consolas" w:hAnsi="Consolas"/>
                <w:noProof/>
                <w:sz w:val="22"/>
              </w:rPr>
              <w:t xml:space="preserve"> </w:t>
            </w:r>
            <w:r w:rsidRPr="00AA044A">
              <w:rPr>
                <w:rFonts w:ascii="Consolas" w:hAnsi="Consolas"/>
                <w:noProof/>
                <w:color w:val="2B91AF"/>
                <w:sz w:val="22"/>
              </w:rPr>
              <w:t>Kid</w:t>
            </w:r>
          </w:p>
          <w:p w14:paraId="7202DAAB" w14:textId="77777777" w:rsidR="00371D15" w:rsidRPr="00977A5E" w:rsidRDefault="00371D15" w:rsidP="00563712">
            <w:pPr>
              <w:autoSpaceDE w:val="0"/>
              <w:autoSpaceDN w:val="0"/>
              <w:adjustRightInd w:val="0"/>
              <w:spacing w:before="0"/>
              <w:jc w:val="left"/>
              <w:rPr>
                <w:rFonts w:ascii="Consolas" w:hAnsi="Consolas" w:cs="Courier New"/>
                <w:noProof/>
                <w:sz w:val="22"/>
                <w:lang w:eastAsia="es-ES"/>
              </w:rPr>
            </w:pPr>
            <w:r w:rsidRPr="00977A5E">
              <w:rPr>
                <w:rFonts w:ascii="Consolas" w:hAnsi="Consolas" w:cs="Courier New"/>
                <w:noProof/>
                <w:sz w:val="22"/>
                <w:lang w:eastAsia="es-ES"/>
              </w:rPr>
              <w:t>{</w:t>
            </w:r>
          </w:p>
          <w:p w14:paraId="728BC13D"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noProof/>
              </w:rPr>
              <w:tab/>
            </w:r>
            <w:r w:rsidRPr="00D759EF">
              <w:rPr>
                <w:rFonts w:ascii="Consolas" w:hAnsi="Consolas" w:cs="Courier New"/>
                <w:noProof/>
                <w:color w:val="0000FF"/>
                <w:sz w:val="22"/>
                <w:lang w:eastAsia="es-ES"/>
              </w:rPr>
              <w:t>public</w:t>
            </w:r>
            <w:r w:rsidRPr="00D759EF">
              <w:rPr>
                <w:rFonts w:ascii="Consolas" w:hAnsi="Consolas"/>
                <w:noProof/>
                <w:sz w:val="22"/>
              </w:rPr>
              <w:t xml:space="preserve"> </w:t>
            </w:r>
            <w:r w:rsidRPr="00D759EF">
              <w:rPr>
                <w:rFonts w:ascii="Consolas" w:hAnsi="Consolas" w:cs="Courier New"/>
                <w:noProof/>
                <w:color w:val="0000FF"/>
                <w:sz w:val="22"/>
                <w:lang w:eastAsia="es-ES"/>
              </w:rPr>
              <w:t>void</w:t>
            </w:r>
            <w:r w:rsidRPr="00D759EF">
              <w:rPr>
                <w:rFonts w:ascii="Consolas" w:hAnsi="Consolas"/>
                <w:noProof/>
                <w:sz w:val="22"/>
              </w:rPr>
              <w:t xml:space="preserve"> CallTheDog(</w:t>
            </w:r>
            <w:r w:rsidRPr="00D759EF">
              <w:rPr>
                <w:rFonts w:ascii="Consolas" w:hAnsi="Consolas"/>
                <w:noProof/>
                <w:color w:val="2B91AF"/>
                <w:sz w:val="22"/>
              </w:rPr>
              <w:t>Dog</w:t>
            </w:r>
            <w:r w:rsidRPr="00D759EF">
              <w:rPr>
                <w:rFonts w:ascii="Consolas" w:hAnsi="Consolas"/>
                <w:noProof/>
                <w:sz w:val="22"/>
              </w:rPr>
              <w:t xml:space="preserve"> dog)</w:t>
            </w:r>
          </w:p>
          <w:p w14:paraId="76812962" w14:textId="77777777" w:rsidR="00371D15" w:rsidRPr="004B4C51" w:rsidRDefault="00371D15" w:rsidP="00563712">
            <w:pPr>
              <w:autoSpaceDE w:val="0"/>
              <w:autoSpaceDN w:val="0"/>
              <w:adjustRightInd w:val="0"/>
              <w:spacing w:before="0"/>
              <w:jc w:val="left"/>
              <w:rPr>
                <w:rFonts w:ascii="Consolas" w:hAnsi="Consolas"/>
                <w:noProof/>
                <w:sz w:val="22"/>
              </w:rPr>
            </w:pPr>
            <w:r w:rsidRPr="00D759EF">
              <w:rPr>
                <w:noProof/>
              </w:rPr>
              <w:tab/>
            </w:r>
            <w:r w:rsidRPr="004B4C51">
              <w:rPr>
                <w:rFonts w:ascii="Consolas" w:hAnsi="Consolas"/>
                <w:noProof/>
                <w:sz w:val="22"/>
              </w:rPr>
              <w:t>{</w:t>
            </w:r>
          </w:p>
          <w:p w14:paraId="541D87EA" w14:textId="77777777" w:rsidR="00371D15" w:rsidRPr="004B4C51" w:rsidRDefault="00371D15" w:rsidP="00563712">
            <w:pPr>
              <w:autoSpaceDE w:val="0"/>
              <w:autoSpaceDN w:val="0"/>
              <w:adjustRightInd w:val="0"/>
              <w:spacing w:before="0"/>
              <w:jc w:val="left"/>
              <w:rPr>
                <w:rFonts w:ascii="Consolas" w:hAnsi="Consolas"/>
                <w:noProof/>
                <w:sz w:val="22"/>
              </w:rPr>
            </w:pPr>
            <w:r w:rsidRPr="004B4C51">
              <w:rPr>
                <w:noProof/>
              </w:rPr>
              <w:tab/>
            </w:r>
            <w:r w:rsidRPr="004B4C51">
              <w:rPr>
                <w:noProof/>
              </w:rPr>
              <w:tab/>
            </w:r>
            <w:r w:rsidRPr="004B4C51">
              <w:rPr>
                <w:rFonts w:ascii="Consolas" w:hAnsi="Consolas"/>
                <w:noProof/>
                <w:color w:val="2B91AF"/>
                <w:sz w:val="22"/>
              </w:rPr>
              <w:t>Console</w:t>
            </w:r>
            <w:r w:rsidRPr="004B4C51">
              <w:rPr>
                <w:rFonts w:ascii="Consolas" w:hAnsi="Consolas"/>
                <w:noProof/>
                <w:sz w:val="22"/>
              </w:rPr>
              <w:t>.WriteLine(</w:t>
            </w:r>
            <w:r w:rsidRPr="004B4C51">
              <w:rPr>
                <w:rFonts w:ascii="Consolas" w:hAnsi="Consolas" w:cs="Courier New"/>
                <w:noProof/>
                <w:color w:val="A31515"/>
                <w:sz w:val="22"/>
                <w:lang w:eastAsia="es-ES"/>
              </w:rPr>
              <w:t>"Come, "</w:t>
            </w:r>
            <w:r w:rsidRPr="004B4C51">
              <w:rPr>
                <w:rFonts w:ascii="Consolas" w:hAnsi="Consolas"/>
                <w:noProof/>
                <w:sz w:val="22"/>
              </w:rPr>
              <w:t xml:space="preserve"> + </w:t>
            </w:r>
            <w:r w:rsidRPr="004B4C51">
              <w:rPr>
                <w:rFonts w:ascii="Consolas" w:hAnsi="Consolas"/>
                <w:b/>
                <w:noProof/>
                <w:sz w:val="22"/>
              </w:rPr>
              <w:t>dog.name</w:t>
            </w:r>
            <w:r w:rsidRPr="004B4C51">
              <w:rPr>
                <w:rFonts w:ascii="Consolas" w:hAnsi="Consolas"/>
                <w:noProof/>
                <w:sz w:val="22"/>
              </w:rPr>
              <w:t>);</w:t>
            </w:r>
          </w:p>
          <w:p w14:paraId="0BF40AD5" w14:textId="77777777" w:rsidR="00371D15" w:rsidRPr="00011129" w:rsidRDefault="00371D15" w:rsidP="00563712">
            <w:pPr>
              <w:autoSpaceDE w:val="0"/>
              <w:autoSpaceDN w:val="0"/>
              <w:adjustRightInd w:val="0"/>
              <w:spacing w:before="0"/>
              <w:jc w:val="left"/>
              <w:rPr>
                <w:rFonts w:ascii="Consolas" w:hAnsi="Consolas"/>
                <w:noProof/>
                <w:sz w:val="22"/>
              </w:rPr>
            </w:pPr>
            <w:r w:rsidRPr="004B4C51">
              <w:rPr>
                <w:noProof/>
              </w:rPr>
              <w:tab/>
            </w:r>
            <w:r w:rsidRPr="00D759EF">
              <w:rPr>
                <w:rFonts w:ascii="Consolas" w:hAnsi="Consolas"/>
                <w:noProof/>
                <w:sz w:val="22"/>
              </w:rPr>
              <w:t>}</w:t>
            </w:r>
          </w:p>
          <w:p w14:paraId="2C50334B" w14:textId="77777777" w:rsidR="00371D15" w:rsidRPr="00AA044A" w:rsidRDefault="00371D15" w:rsidP="00563712">
            <w:pPr>
              <w:autoSpaceDE w:val="0"/>
              <w:autoSpaceDN w:val="0"/>
              <w:adjustRightInd w:val="0"/>
              <w:spacing w:before="0"/>
              <w:jc w:val="left"/>
              <w:rPr>
                <w:rFonts w:ascii="Consolas" w:hAnsi="Consolas" w:cs="Courier New"/>
                <w:noProof/>
                <w:sz w:val="22"/>
                <w:lang w:eastAsia="es-ES"/>
              </w:rPr>
            </w:pPr>
          </w:p>
          <w:p w14:paraId="1BCC9AA4"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noProof/>
              </w:rPr>
              <w:tab/>
            </w:r>
            <w:r w:rsidRPr="00D759EF">
              <w:rPr>
                <w:rFonts w:ascii="Consolas" w:hAnsi="Consolas" w:cs="Courier New"/>
                <w:noProof/>
                <w:color w:val="0000FF"/>
                <w:sz w:val="22"/>
                <w:lang w:eastAsia="es-ES"/>
              </w:rPr>
              <w:t>public</w:t>
            </w:r>
            <w:r w:rsidRPr="00D759EF">
              <w:rPr>
                <w:rFonts w:ascii="Consolas" w:hAnsi="Consolas"/>
                <w:noProof/>
                <w:sz w:val="22"/>
              </w:rPr>
              <w:t xml:space="preserve"> </w:t>
            </w:r>
            <w:r w:rsidRPr="00D759EF">
              <w:rPr>
                <w:rFonts w:ascii="Consolas" w:hAnsi="Consolas" w:cs="Courier New"/>
                <w:noProof/>
                <w:color w:val="0000FF"/>
                <w:sz w:val="22"/>
                <w:lang w:eastAsia="es-ES"/>
              </w:rPr>
              <w:t>void</w:t>
            </w:r>
            <w:r w:rsidRPr="00D759EF">
              <w:rPr>
                <w:rFonts w:ascii="Consolas" w:hAnsi="Consolas"/>
                <w:noProof/>
                <w:sz w:val="22"/>
              </w:rPr>
              <w:t xml:space="preserve"> WagTheDog(</w:t>
            </w:r>
            <w:r w:rsidRPr="00D759EF">
              <w:rPr>
                <w:rFonts w:ascii="Consolas" w:hAnsi="Consolas"/>
                <w:noProof/>
                <w:color w:val="2B91AF"/>
                <w:sz w:val="22"/>
              </w:rPr>
              <w:t>Dog</w:t>
            </w:r>
            <w:r w:rsidRPr="00D759EF">
              <w:rPr>
                <w:rFonts w:ascii="Consolas" w:hAnsi="Consolas"/>
                <w:noProof/>
                <w:sz w:val="22"/>
              </w:rPr>
              <w:t xml:space="preserve"> dog)</w:t>
            </w:r>
          </w:p>
          <w:p w14:paraId="1355499E"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noProof/>
              </w:rPr>
              <w:tab/>
            </w:r>
            <w:r w:rsidRPr="00D759EF">
              <w:rPr>
                <w:rFonts w:ascii="Consolas" w:hAnsi="Consolas"/>
                <w:noProof/>
                <w:sz w:val="22"/>
              </w:rPr>
              <w:t>{</w:t>
            </w:r>
          </w:p>
          <w:p w14:paraId="49F5E32D"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noProof/>
              </w:rPr>
              <w:lastRenderedPageBreak/>
              <w:tab/>
            </w:r>
            <w:r w:rsidRPr="00D759EF">
              <w:rPr>
                <w:noProof/>
              </w:rPr>
              <w:tab/>
            </w:r>
            <w:r w:rsidRPr="00D759EF">
              <w:rPr>
                <w:rFonts w:ascii="Consolas" w:hAnsi="Consolas"/>
                <w:b/>
                <w:noProof/>
                <w:sz w:val="22"/>
              </w:rPr>
              <w:t>dog.Bark()</w:t>
            </w:r>
            <w:r w:rsidRPr="00D759EF">
              <w:rPr>
                <w:rFonts w:ascii="Consolas" w:hAnsi="Consolas"/>
                <w:noProof/>
                <w:sz w:val="22"/>
              </w:rPr>
              <w:t>;</w:t>
            </w:r>
          </w:p>
          <w:p w14:paraId="791918B3"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noProof/>
              </w:rPr>
              <w:tab/>
            </w:r>
            <w:r w:rsidRPr="00D759EF">
              <w:rPr>
                <w:rFonts w:ascii="Consolas" w:hAnsi="Consolas"/>
                <w:noProof/>
                <w:sz w:val="22"/>
              </w:rPr>
              <w:t>}</w:t>
            </w:r>
          </w:p>
          <w:p w14:paraId="52D585AF"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lang w:eastAsia="es-ES"/>
              </w:rPr>
              <w:t>}</w:t>
            </w:r>
          </w:p>
        </w:tc>
      </w:tr>
    </w:tbl>
    <w:p w14:paraId="2EF6B129" w14:textId="598A1A8E" w:rsidR="00371D15" w:rsidRPr="00D759EF" w:rsidRDefault="00371D15" w:rsidP="00371D15">
      <w:pPr>
        <w:numPr>
          <w:ilvl w:val="0"/>
          <w:numId w:val="13"/>
        </w:numPr>
        <w:spacing w:after="120"/>
        <w:ind w:left="568" w:hanging="284"/>
      </w:pPr>
      <w:r w:rsidRPr="00D759EF">
        <w:lastRenderedPageBreak/>
        <w:t xml:space="preserve">When the class </w:t>
      </w:r>
      <w:r w:rsidRPr="00D759EF">
        <w:rPr>
          <w:rFonts w:ascii="Consolas" w:hAnsi="Consolas"/>
          <w:b/>
          <w:bCs/>
          <w:noProof/>
          <w:kern w:val="32"/>
          <w:sz w:val="22"/>
        </w:rPr>
        <w:t>Kid</w:t>
      </w:r>
      <w:r w:rsidRPr="00D759EF">
        <w:t xml:space="preserve"> is </w:t>
      </w:r>
      <w:r w:rsidRPr="00D759EF">
        <w:rPr>
          <w:b/>
        </w:rPr>
        <w:t xml:space="preserve">external </w:t>
      </w:r>
      <w:del w:id="1559" w:author="Hans Zijlstra" w:date="2017-06-13T10:09:00Z">
        <w:r w:rsidRPr="00D759EF" w:rsidDel="00563712">
          <w:rPr>
            <w:b/>
          </w:rPr>
          <w:delText xml:space="preserve">for </w:delText>
        </w:r>
      </w:del>
      <w:ins w:id="1560" w:author="Hans Zijlstra" w:date="2017-06-13T10:09:00Z">
        <w:r w:rsidR="00563712" w:rsidRPr="00D759EF">
          <w:rPr>
            <w:b/>
          </w:rPr>
          <w:t xml:space="preserve">to </w:t>
        </w:r>
      </w:ins>
      <w:r w:rsidRPr="00D759EF">
        <w:rPr>
          <w:b/>
        </w:rPr>
        <w:t>the assembly</w:t>
      </w:r>
      <w:r w:rsidRPr="00D759EF">
        <w:t xml:space="preserve">, in which </w:t>
      </w:r>
      <w:r w:rsidRPr="00D759EF">
        <w:rPr>
          <w:rFonts w:ascii="Consolas" w:hAnsi="Consolas"/>
          <w:b/>
          <w:bCs/>
          <w:noProof/>
          <w:kern w:val="32"/>
          <w:sz w:val="22"/>
        </w:rPr>
        <w:t>Dog</w:t>
      </w:r>
      <w:r w:rsidRPr="00D759EF">
        <w:t xml:space="preserve"> is declared, then the access to the field </w:t>
      </w:r>
      <w:r w:rsidRPr="00D759EF">
        <w:rPr>
          <w:rFonts w:ascii="Consolas" w:hAnsi="Consolas"/>
          <w:b/>
          <w:bCs/>
          <w:noProof/>
          <w:kern w:val="32"/>
          <w:sz w:val="22"/>
        </w:rPr>
        <w:t>name</w:t>
      </w:r>
      <w:r w:rsidRPr="00D759EF">
        <w:t xml:space="preserve"> and the method </w:t>
      </w:r>
      <w:r w:rsidRPr="00D759EF">
        <w:rPr>
          <w:rFonts w:ascii="Consolas" w:hAnsi="Consolas"/>
          <w:b/>
          <w:bCs/>
          <w:noProof/>
          <w:kern w:val="32"/>
          <w:sz w:val="22"/>
        </w:rPr>
        <w:t>Bark()</w:t>
      </w:r>
      <w:r w:rsidRPr="00D759EF">
        <w:t xml:space="preserve"> will be denied: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892"/>
        <w:gridCol w:w="7079"/>
      </w:tblGrid>
      <w:tr w:rsidR="00371D15" w:rsidRPr="00D759EF" w14:paraId="515DC5C3" w14:textId="77777777" w:rsidTr="00563712">
        <w:tc>
          <w:tcPr>
            <w:tcW w:w="7971" w:type="dxa"/>
            <w:gridSpan w:val="2"/>
            <w:tcBorders>
              <w:top w:val="single" w:sz="4" w:space="0" w:color="auto"/>
              <w:left w:val="single" w:sz="4" w:space="0" w:color="auto"/>
              <w:bottom w:val="single" w:sz="4" w:space="0" w:color="auto"/>
              <w:right w:val="single" w:sz="4" w:space="0" w:color="auto"/>
            </w:tcBorders>
            <w:shd w:val="clear" w:color="auto" w:fill="F3F3F3"/>
          </w:tcPr>
          <w:p w14:paraId="48F746A3" w14:textId="77777777" w:rsidR="00371D15" w:rsidRPr="00D759EF" w:rsidRDefault="00371D15" w:rsidP="00563712">
            <w:pPr>
              <w:spacing w:before="0"/>
              <w:jc w:val="center"/>
              <w:rPr>
                <w:rFonts w:ascii="Consolas" w:hAnsi="Consolas"/>
                <w:b/>
                <w:bCs/>
                <w:noProof/>
                <w:kern w:val="32"/>
              </w:rPr>
            </w:pPr>
            <w:r w:rsidRPr="00D759EF">
              <w:rPr>
                <w:rFonts w:ascii="Consolas" w:hAnsi="Consolas"/>
                <w:b/>
                <w:bCs/>
                <w:noProof/>
                <w:kern w:val="32"/>
                <w:sz w:val="22"/>
              </w:rPr>
              <w:t>Kid.cs</w:t>
            </w:r>
          </w:p>
        </w:tc>
      </w:tr>
      <w:tr w:rsidR="00371D15" w:rsidRPr="00D759EF" w14:paraId="1316DD87" w14:textId="77777777" w:rsidTr="00563712">
        <w:tc>
          <w:tcPr>
            <w:tcW w:w="892" w:type="dxa"/>
            <w:tcBorders>
              <w:top w:val="single" w:sz="4" w:space="0" w:color="auto"/>
              <w:left w:val="single" w:sz="4" w:space="0" w:color="auto"/>
              <w:bottom w:val="single" w:sz="4" w:space="0" w:color="auto"/>
              <w:right w:val="single" w:sz="4" w:space="0" w:color="auto"/>
            </w:tcBorders>
          </w:tcPr>
          <w:p w14:paraId="1578AEEC" w14:textId="77777777" w:rsidR="00371D15" w:rsidRPr="00D759EF" w:rsidRDefault="00371D15" w:rsidP="00563712">
            <w:pPr>
              <w:autoSpaceDE w:val="0"/>
              <w:autoSpaceDN w:val="0"/>
              <w:adjustRightInd w:val="0"/>
              <w:spacing w:before="0"/>
              <w:jc w:val="center"/>
              <w:rPr>
                <w:rFonts w:ascii="Consolas" w:hAnsi="Consolas" w:cs="Courier New"/>
                <w:noProof/>
                <w:sz w:val="22"/>
              </w:rPr>
            </w:pPr>
          </w:p>
          <w:p w14:paraId="51DB487C" w14:textId="77777777" w:rsidR="00371D15" w:rsidRPr="00D759EF" w:rsidRDefault="00371D15" w:rsidP="00563712">
            <w:pPr>
              <w:autoSpaceDE w:val="0"/>
              <w:autoSpaceDN w:val="0"/>
              <w:adjustRightInd w:val="0"/>
              <w:spacing w:before="0"/>
              <w:jc w:val="center"/>
              <w:rPr>
                <w:rFonts w:ascii="Consolas" w:hAnsi="Consolas" w:cs="Courier New"/>
                <w:noProof/>
                <w:sz w:val="22"/>
              </w:rPr>
            </w:pPr>
          </w:p>
          <w:p w14:paraId="64789217" w14:textId="77777777" w:rsidR="00371D15" w:rsidRPr="00D759EF" w:rsidRDefault="00371D15" w:rsidP="00563712">
            <w:pPr>
              <w:autoSpaceDE w:val="0"/>
              <w:autoSpaceDN w:val="0"/>
              <w:adjustRightInd w:val="0"/>
              <w:spacing w:before="0"/>
              <w:jc w:val="center"/>
              <w:rPr>
                <w:rFonts w:ascii="Consolas" w:hAnsi="Consolas" w:cs="Courier New"/>
                <w:noProof/>
                <w:sz w:val="22"/>
              </w:rPr>
            </w:pPr>
          </w:p>
          <w:p w14:paraId="00895C6B" w14:textId="77777777" w:rsidR="00371D15" w:rsidRPr="00D759EF" w:rsidRDefault="00371D15" w:rsidP="00563712">
            <w:pPr>
              <w:autoSpaceDE w:val="0"/>
              <w:autoSpaceDN w:val="0"/>
              <w:adjustRightInd w:val="0"/>
              <w:spacing w:before="60"/>
              <w:jc w:val="center"/>
              <w:rPr>
                <w:rFonts w:ascii="Consolas" w:hAnsi="Consolas" w:cs="Courier New"/>
                <w:noProof/>
                <w:color w:val="0000FF"/>
                <w:sz w:val="22"/>
              </w:rPr>
            </w:pPr>
            <w:r w:rsidRPr="00D759EF">
              <w:rPr>
                <w:noProof/>
              </w:rPr>
              <w:drawing>
                <wp:inline distT="0" distB="0" distL="0" distR="0" wp14:anchorId="449944CB" wp14:editId="46F0E701">
                  <wp:extent cx="426720" cy="403860"/>
                  <wp:effectExtent l="0" t="0" r="0" b="0"/>
                  <wp:docPr id="5382" name="Picture 5382" descr="reference_access_icon_not_allow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reference_access_icon_not_allowed"/>
                          <pic:cNvPicPr>
                            <a:picLocks noChangeAspect="1" noChangeArrowheads="1"/>
                          </pic:cNvPicPr>
                        </pic:nvPicPr>
                        <pic:blipFill>
                          <a:blip r:embed="rId14" cstate="print">
                            <a:extLst>
                              <a:ext uri="{28A0092B-C50C-407E-A947-70E740481C1C}">
                                <a14:useLocalDpi xmlns:a14="http://schemas.microsoft.com/office/drawing/2010/main"/>
                              </a:ext>
                            </a:extLst>
                          </a:blip>
                          <a:srcRect b="19231"/>
                          <a:stretch>
                            <a:fillRect/>
                          </a:stretch>
                        </pic:blipFill>
                        <pic:spPr bwMode="auto">
                          <a:xfrm>
                            <a:off x="0" y="0"/>
                            <a:ext cx="426720" cy="403860"/>
                          </a:xfrm>
                          <a:prstGeom prst="rect">
                            <a:avLst/>
                          </a:prstGeom>
                          <a:noFill/>
                          <a:ln>
                            <a:noFill/>
                          </a:ln>
                        </pic:spPr>
                      </pic:pic>
                    </a:graphicData>
                  </a:graphic>
                </wp:inline>
              </w:drawing>
            </w:r>
          </w:p>
          <w:p w14:paraId="30AB231A" w14:textId="77777777" w:rsidR="00371D15" w:rsidRPr="00011129" w:rsidRDefault="00371D15" w:rsidP="00563712">
            <w:pPr>
              <w:autoSpaceDE w:val="0"/>
              <w:autoSpaceDN w:val="0"/>
              <w:adjustRightInd w:val="0"/>
              <w:spacing w:before="0"/>
              <w:jc w:val="center"/>
              <w:rPr>
                <w:rFonts w:ascii="Consolas" w:hAnsi="Consolas" w:cs="Courier New"/>
                <w:noProof/>
                <w:sz w:val="22"/>
              </w:rPr>
            </w:pPr>
          </w:p>
          <w:p w14:paraId="306E790F" w14:textId="77777777" w:rsidR="00371D15" w:rsidRPr="00AA044A" w:rsidRDefault="00371D15" w:rsidP="00563712">
            <w:pPr>
              <w:autoSpaceDE w:val="0"/>
              <w:autoSpaceDN w:val="0"/>
              <w:adjustRightInd w:val="0"/>
              <w:spacing w:before="0"/>
              <w:jc w:val="center"/>
              <w:rPr>
                <w:rFonts w:ascii="Consolas" w:hAnsi="Consolas" w:cs="Courier New"/>
                <w:noProof/>
                <w:sz w:val="22"/>
              </w:rPr>
            </w:pPr>
          </w:p>
          <w:p w14:paraId="192706E9" w14:textId="77777777" w:rsidR="00371D15" w:rsidRPr="00D759EF" w:rsidRDefault="00371D15" w:rsidP="00563712">
            <w:pPr>
              <w:autoSpaceDE w:val="0"/>
              <w:autoSpaceDN w:val="0"/>
              <w:adjustRightInd w:val="0"/>
              <w:jc w:val="center"/>
              <w:rPr>
                <w:rFonts w:ascii="Consolas" w:hAnsi="Consolas" w:cs="Courier New"/>
                <w:noProof/>
                <w:color w:val="0000FF"/>
              </w:rPr>
            </w:pPr>
            <w:r w:rsidRPr="00D759EF">
              <w:rPr>
                <w:noProof/>
              </w:rPr>
              <w:drawing>
                <wp:inline distT="0" distB="0" distL="0" distR="0" wp14:anchorId="22DAEFA0" wp14:editId="442793EF">
                  <wp:extent cx="426720" cy="403860"/>
                  <wp:effectExtent l="0" t="0" r="0" b="0"/>
                  <wp:docPr id="5383" name="Picture 5383" descr="reference_access_icon_not_allow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reference_access_icon_not_allowed"/>
                          <pic:cNvPicPr>
                            <a:picLocks noChangeAspect="1" noChangeArrowheads="1"/>
                          </pic:cNvPicPr>
                        </pic:nvPicPr>
                        <pic:blipFill>
                          <a:blip r:embed="rId14" cstate="print">
                            <a:extLst>
                              <a:ext uri="{28A0092B-C50C-407E-A947-70E740481C1C}">
                                <a14:useLocalDpi xmlns:a14="http://schemas.microsoft.com/office/drawing/2010/main"/>
                              </a:ext>
                            </a:extLst>
                          </a:blip>
                          <a:srcRect b="19231"/>
                          <a:stretch>
                            <a:fillRect/>
                          </a:stretch>
                        </pic:blipFill>
                        <pic:spPr bwMode="auto">
                          <a:xfrm>
                            <a:off x="0" y="0"/>
                            <a:ext cx="426720" cy="403860"/>
                          </a:xfrm>
                          <a:prstGeom prst="rect">
                            <a:avLst/>
                          </a:prstGeom>
                          <a:noFill/>
                          <a:ln>
                            <a:noFill/>
                          </a:ln>
                        </pic:spPr>
                      </pic:pic>
                    </a:graphicData>
                  </a:graphic>
                </wp:inline>
              </w:drawing>
            </w:r>
          </w:p>
        </w:tc>
        <w:tc>
          <w:tcPr>
            <w:tcW w:w="7079" w:type="dxa"/>
            <w:tcBorders>
              <w:top w:val="single" w:sz="4" w:space="0" w:color="auto"/>
              <w:left w:val="single" w:sz="4" w:space="0" w:color="auto"/>
              <w:bottom w:val="single" w:sz="4" w:space="0" w:color="auto"/>
              <w:right w:val="single" w:sz="4" w:space="0" w:color="auto"/>
            </w:tcBorders>
          </w:tcPr>
          <w:p w14:paraId="0940DB4C" w14:textId="77777777" w:rsidR="00371D15" w:rsidRPr="00AA044A" w:rsidRDefault="00371D15" w:rsidP="00563712">
            <w:pPr>
              <w:autoSpaceDE w:val="0"/>
              <w:autoSpaceDN w:val="0"/>
              <w:adjustRightInd w:val="0"/>
              <w:spacing w:before="0"/>
              <w:jc w:val="left"/>
              <w:rPr>
                <w:rFonts w:ascii="Consolas" w:hAnsi="Consolas"/>
                <w:noProof/>
                <w:sz w:val="22"/>
              </w:rPr>
            </w:pPr>
            <w:r w:rsidRPr="00011129">
              <w:rPr>
                <w:rFonts w:ascii="Consolas" w:hAnsi="Consolas" w:cs="Courier New"/>
                <w:noProof/>
                <w:color w:val="0000FF"/>
                <w:sz w:val="22"/>
                <w:lang w:eastAsia="es-ES"/>
              </w:rPr>
              <w:t>class</w:t>
            </w:r>
            <w:r w:rsidRPr="00AA044A">
              <w:rPr>
                <w:rFonts w:ascii="Consolas" w:hAnsi="Consolas"/>
                <w:noProof/>
                <w:sz w:val="22"/>
              </w:rPr>
              <w:t xml:space="preserve"> </w:t>
            </w:r>
            <w:r w:rsidRPr="00AA044A">
              <w:rPr>
                <w:rFonts w:ascii="Consolas" w:hAnsi="Consolas"/>
                <w:noProof/>
                <w:color w:val="2B91AF"/>
                <w:sz w:val="22"/>
              </w:rPr>
              <w:t>Kid</w:t>
            </w:r>
          </w:p>
          <w:p w14:paraId="1829A8BF" w14:textId="77777777" w:rsidR="00371D15" w:rsidRPr="002959F9" w:rsidRDefault="00371D15" w:rsidP="00563712">
            <w:pPr>
              <w:autoSpaceDE w:val="0"/>
              <w:autoSpaceDN w:val="0"/>
              <w:adjustRightInd w:val="0"/>
              <w:spacing w:before="0"/>
              <w:jc w:val="left"/>
              <w:rPr>
                <w:rFonts w:ascii="Consolas" w:hAnsi="Consolas" w:cs="Courier New"/>
                <w:noProof/>
                <w:sz w:val="22"/>
                <w:lang w:eastAsia="es-ES"/>
              </w:rPr>
            </w:pPr>
            <w:r w:rsidRPr="002959F9">
              <w:rPr>
                <w:rFonts w:ascii="Consolas" w:hAnsi="Consolas" w:cs="Courier New"/>
                <w:noProof/>
                <w:sz w:val="22"/>
                <w:lang w:eastAsia="es-ES"/>
              </w:rPr>
              <w:t>{</w:t>
            </w:r>
          </w:p>
          <w:p w14:paraId="113B7713" w14:textId="77777777" w:rsidR="00371D15" w:rsidRPr="00977A5E" w:rsidRDefault="00371D15" w:rsidP="00563712">
            <w:pPr>
              <w:autoSpaceDE w:val="0"/>
              <w:autoSpaceDN w:val="0"/>
              <w:adjustRightInd w:val="0"/>
              <w:spacing w:before="0"/>
              <w:jc w:val="left"/>
              <w:rPr>
                <w:rFonts w:ascii="Consolas" w:hAnsi="Consolas"/>
                <w:noProof/>
                <w:sz w:val="22"/>
              </w:rPr>
            </w:pPr>
            <w:r w:rsidRPr="00D759EF">
              <w:rPr>
                <w:noProof/>
              </w:rPr>
              <mc:AlternateContent>
                <mc:Choice Requires="wpg">
                  <w:drawing>
                    <wp:anchor distT="0" distB="0" distL="114300" distR="114300" simplePos="0" relativeHeight="251659264" behindDoc="0" locked="0" layoutInCell="1" allowOverlap="1" wp14:anchorId="3D630440" wp14:editId="1AA6EF95">
                      <wp:simplePos x="0" y="0"/>
                      <wp:positionH relativeFrom="column">
                        <wp:posOffset>403225</wp:posOffset>
                      </wp:positionH>
                      <wp:positionV relativeFrom="paragraph">
                        <wp:posOffset>58420</wp:posOffset>
                      </wp:positionV>
                      <wp:extent cx="534670" cy="528320"/>
                      <wp:effectExtent l="0" t="0" r="17780" b="24130"/>
                      <wp:wrapNone/>
                      <wp:docPr id="438" name="Group 4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670" cy="528320"/>
                                <a:chOff x="0" y="0"/>
                                <a:chExt cx="576064" cy="648072"/>
                              </a:xfrm>
                            </wpg:grpSpPr>
                            <wps:wsp>
                              <wps:cNvPr id="439" name="Straight Connector 2"/>
                              <wps:cNvCnPr/>
                              <wps:spPr>
                                <a:xfrm>
                                  <a:off x="0" y="0"/>
                                  <a:ext cx="576064" cy="648072"/>
                                </a:xfrm>
                                <a:prstGeom prst="line">
                                  <a:avLst/>
                                </a:prstGeom>
                                <a:noFill/>
                                <a:ln w="25400" cap="flat" cmpd="sng" algn="ctr">
                                  <a:solidFill>
                                    <a:sysClr val="windowText" lastClr="000000"/>
                                  </a:solidFill>
                                  <a:prstDash val="solid"/>
                                </a:ln>
                                <a:effectLst/>
                              </wps:spPr>
                              <wps:bodyPr/>
                            </wps:wsp>
                            <wps:wsp>
                              <wps:cNvPr id="440" name="Straight Connector 3"/>
                              <wps:cNvCnPr/>
                              <wps:spPr>
                                <a:xfrm flipH="1">
                                  <a:off x="0" y="0"/>
                                  <a:ext cx="576064" cy="648072"/>
                                </a:xfrm>
                                <a:prstGeom prst="line">
                                  <a:avLst/>
                                </a:prstGeom>
                                <a:noFill/>
                                <a:ln w="25400" cap="flat" cmpd="sng" algn="ctr">
                                  <a:solidFill>
                                    <a:sysClr val="windowText" lastClr="000000"/>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6DE46631" id="Group 438" o:spid="_x0000_s1026" style="position:absolute;margin-left:31.75pt;margin-top:4.6pt;width:42.1pt;height:41.6pt;z-index:251659264" coordsize="5760,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">
                      <v:line id="Straight Connector 2" o:spid="_x0000_s1027" style="position:absolute;visibility:visible;mso-wrap-style:square" from="0,0" to="5760,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" strokecolor="windowText" strokeweight="2pt"/>
                      <v:line id="Straight Connector 3" o:spid="_x0000_s1028" style="position:absolute;flip:x;visibility:visible;mso-wrap-style:square" from="0,0" to="5760,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" strokecolor="windowText" strokeweight="2pt"/>
                    </v:group>
                  </w:pict>
                </mc:Fallback>
              </mc:AlternateContent>
            </w:r>
            <w:r w:rsidRPr="00D759EF">
              <w:rPr>
                <w:noProof/>
              </w:rPr>
              <w:tab/>
            </w:r>
            <w:r w:rsidRPr="00011129">
              <w:rPr>
                <w:rFonts w:ascii="Consolas" w:hAnsi="Consolas" w:cs="Courier New"/>
                <w:noProof/>
                <w:color w:val="0000FF"/>
                <w:sz w:val="22"/>
                <w:lang w:eastAsia="es-ES"/>
              </w:rPr>
              <w:t>public</w:t>
            </w:r>
            <w:r w:rsidRPr="00AA044A">
              <w:rPr>
                <w:rFonts w:ascii="Consolas" w:hAnsi="Consolas"/>
                <w:noProof/>
                <w:sz w:val="22"/>
              </w:rPr>
              <w:t xml:space="preserve"> </w:t>
            </w:r>
            <w:r w:rsidRPr="00AA044A">
              <w:rPr>
                <w:rFonts w:ascii="Consolas" w:hAnsi="Consolas" w:cs="Courier New"/>
                <w:noProof/>
                <w:color w:val="0000FF"/>
                <w:sz w:val="22"/>
                <w:lang w:eastAsia="es-ES"/>
              </w:rPr>
              <w:t>void</w:t>
            </w:r>
            <w:r w:rsidRPr="00AA044A">
              <w:rPr>
                <w:rFonts w:ascii="Consolas" w:hAnsi="Consolas"/>
                <w:noProof/>
                <w:sz w:val="22"/>
              </w:rPr>
              <w:t xml:space="preserve"> CallTheDog(</w:t>
            </w:r>
            <w:r w:rsidRPr="002959F9">
              <w:rPr>
                <w:rFonts w:ascii="Consolas" w:hAnsi="Consolas"/>
                <w:noProof/>
                <w:color w:val="2B91AF"/>
                <w:sz w:val="22"/>
              </w:rPr>
              <w:t>Dog</w:t>
            </w:r>
            <w:r w:rsidRPr="00977A5E">
              <w:rPr>
                <w:rFonts w:ascii="Consolas" w:hAnsi="Consolas"/>
                <w:noProof/>
                <w:sz w:val="22"/>
              </w:rPr>
              <w:t xml:space="preserve"> dog)</w:t>
            </w:r>
          </w:p>
          <w:p w14:paraId="3153E144" w14:textId="77777777" w:rsidR="00371D15" w:rsidRPr="004B4C51" w:rsidRDefault="00371D15" w:rsidP="00563712">
            <w:pPr>
              <w:autoSpaceDE w:val="0"/>
              <w:autoSpaceDN w:val="0"/>
              <w:adjustRightInd w:val="0"/>
              <w:spacing w:before="0"/>
              <w:jc w:val="left"/>
              <w:rPr>
                <w:rFonts w:ascii="Consolas" w:hAnsi="Consolas"/>
                <w:noProof/>
                <w:sz w:val="22"/>
              </w:rPr>
            </w:pPr>
            <w:r w:rsidRPr="00977A5E">
              <w:rPr>
                <w:noProof/>
              </w:rPr>
              <w:tab/>
            </w:r>
            <w:r w:rsidRPr="004B4C51">
              <w:rPr>
                <w:rFonts w:ascii="Consolas" w:hAnsi="Consolas"/>
                <w:noProof/>
                <w:sz w:val="22"/>
              </w:rPr>
              <w:t>{</w:t>
            </w:r>
          </w:p>
          <w:p w14:paraId="79F5C93A" w14:textId="77777777" w:rsidR="00371D15" w:rsidRPr="004B4C51" w:rsidRDefault="00371D15" w:rsidP="00563712">
            <w:pPr>
              <w:autoSpaceDE w:val="0"/>
              <w:autoSpaceDN w:val="0"/>
              <w:adjustRightInd w:val="0"/>
              <w:spacing w:before="0"/>
              <w:jc w:val="left"/>
              <w:rPr>
                <w:rFonts w:ascii="Consolas" w:hAnsi="Consolas"/>
                <w:noProof/>
                <w:sz w:val="22"/>
              </w:rPr>
            </w:pPr>
            <w:r w:rsidRPr="004B4C51">
              <w:rPr>
                <w:noProof/>
              </w:rPr>
              <w:tab/>
            </w:r>
            <w:r w:rsidRPr="004B4C51">
              <w:rPr>
                <w:noProof/>
              </w:rPr>
              <w:tab/>
            </w:r>
            <w:r w:rsidRPr="004B4C51">
              <w:rPr>
                <w:rFonts w:ascii="Consolas" w:hAnsi="Consolas"/>
                <w:noProof/>
                <w:color w:val="2B91AF"/>
                <w:sz w:val="22"/>
              </w:rPr>
              <w:t>Console</w:t>
            </w:r>
            <w:r w:rsidRPr="004B4C51">
              <w:rPr>
                <w:rFonts w:ascii="Consolas" w:hAnsi="Consolas"/>
                <w:noProof/>
                <w:sz w:val="22"/>
              </w:rPr>
              <w:t>.WriteLine(</w:t>
            </w:r>
            <w:r w:rsidRPr="004B4C51">
              <w:rPr>
                <w:rFonts w:ascii="Consolas" w:hAnsi="Consolas" w:cs="Courier New"/>
                <w:noProof/>
                <w:color w:val="A31515"/>
                <w:sz w:val="22"/>
                <w:lang w:eastAsia="es-ES"/>
              </w:rPr>
              <w:t>"Come, "</w:t>
            </w:r>
            <w:r w:rsidRPr="004B4C51">
              <w:rPr>
                <w:rFonts w:ascii="Consolas" w:hAnsi="Consolas"/>
                <w:noProof/>
                <w:sz w:val="22"/>
              </w:rPr>
              <w:t xml:space="preserve"> + </w:t>
            </w:r>
            <w:r w:rsidRPr="004B4C51">
              <w:rPr>
                <w:rFonts w:ascii="Consolas" w:hAnsi="Consolas"/>
                <w:b/>
                <w:noProof/>
                <w:sz w:val="22"/>
              </w:rPr>
              <w:t>dog.name</w:t>
            </w:r>
            <w:r w:rsidRPr="004B4C51">
              <w:rPr>
                <w:rFonts w:ascii="Consolas" w:hAnsi="Consolas"/>
                <w:noProof/>
                <w:sz w:val="22"/>
              </w:rPr>
              <w:t>);</w:t>
            </w:r>
          </w:p>
          <w:p w14:paraId="65359E42" w14:textId="77777777" w:rsidR="00371D15" w:rsidRPr="00011129" w:rsidRDefault="00371D15" w:rsidP="00563712">
            <w:pPr>
              <w:autoSpaceDE w:val="0"/>
              <w:autoSpaceDN w:val="0"/>
              <w:adjustRightInd w:val="0"/>
              <w:spacing w:before="0"/>
              <w:jc w:val="left"/>
              <w:rPr>
                <w:rFonts w:ascii="Consolas" w:hAnsi="Consolas"/>
                <w:noProof/>
                <w:sz w:val="22"/>
              </w:rPr>
            </w:pPr>
            <w:r w:rsidRPr="004B4C51">
              <w:rPr>
                <w:noProof/>
              </w:rPr>
              <w:tab/>
            </w:r>
            <w:r w:rsidRPr="00D759EF">
              <w:rPr>
                <w:rFonts w:ascii="Consolas" w:hAnsi="Consolas"/>
                <w:noProof/>
                <w:sz w:val="22"/>
              </w:rPr>
              <w:t>}</w:t>
            </w:r>
          </w:p>
          <w:p w14:paraId="550526A9" w14:textId="77777777" w:rsidR="00371D15" w:rsidRPr="00AA044A" w:rsidRDefault="00371D15" w:rsidP="00563712">
            <w:pPr>
              <w:autoSpaceDE w:val="0"/>
              <w:autoSpaceDN w:val="0"/>
              <w:adjustRightInd w:val="0"/>
              <w:spacing w:before="0"/>
              <w:jc w:val="left"/>
              <w:rPr>
                <w:rFonts w:ascii="Consolas" w:hAnsi="Consolas" w:cs="Courier New"/>
                <w:noProof/>
                <w:sz w:val="22"/>
                <w:lang w:eastAsia="es-ES"/>
              </w:rPr>
            </w:pPr>
          </w:p>
          <w:p w14:paraId="41A915AF" w14:textId="77777777" w:rsidR="00371D15" w:rsidRPr="00977A5E" w:rsidRDefault="00371D15" w:rsidP="00563712">
            <w:pPr>
              <w:autoSpaceDE w:val="0"/>
              <w:autoSpaceDN w:val="0"/>
              <w:adjustRightInd w:val="0"/>
              <w:spacing w:before="0"/>
              <w:jc w:val="left"/>
              <w:rPr>
                <w:rFonts w:ascii="Consolas" w:hAnsi="Consolas"/>
                <w:noProof/>
                <w:sz w:val="22"/>
              </w:rPr>
            </w:pPr>
            <w:r w:rsidRPr="00D759EF">
              <w:rPr>
                <w:rFonts w:ascii="Consolas" w:hAnsi="Consolas" w:cs="Consolas"/>
                <w:noProof/>
                <w:color w:val="0000FF"/>
                <w:sz w:val="22"/>
                <w:szCs w:val="22"/>
              </w:rPr>
              <mc:AlternateContent>
                <mc:Choice Requires="wpg">
                  <w:drawing>
                    <wp:anchor distT="0" distB="0" distL="114300" distR="114300" simplePos="0" relativeHeight="251660288" behindDoc="0" locked="0" layoutInCell="1" allowOverlap="1" wp14:anchorId="1141E2ED" wp14:editId="27AB4FA1">
                      <wp:simplePos x="0" y="0"/>
                      <wp:positionH relativeFrom="column">
                        <wp:posOffset>403225</wp:posOffset>
                      </wp:positionH>
                      <wp:positionV relativeFrom="paragraph">
                        <wp:posOffset>53340</wp:posOffset>
                      </wp:positionV>
                      <wp:extent cx="534670" cy="528320"/>
                      <wp:effectExtent l="0" t="0" r="17780" b="24130"/>
                      <wp:wrapNone/>
                      <wp:docPr id="5352" name="Group 53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670" cy="528320"/>
                                <a:chOff x="0" y="0"/>
                                <a:chExt cx="576064" cy="648072"/>
                              </a:xfrm>
                            </wpg:grpSpPr>
                            <wps:wsp>
                              <wps:cNvPr id="5353" name="Straight Connector 2"/>
                              <wps:cNvCnPr/>
                              <wps:spPr>
                                <a:xfrm>
                                  <a:off x="0" y="0"/>
                                  <a:ext cx="576064" cy="648072"/>
                                </a:xfrm>
                                <a:prstGeom prst="line">
                                  <a:avLst/>
                                </a:prstGeom>
                                <a:noFill/>
                                <a:ln w="25400" cap="flat" cmpd="sng" algn="ctr">
                                  <a:solidFill>
                                    <a:sysClr val="windowText" lastClr="000000"/>
                                  </a:solidFill>
                                  <a:prstDash val="solid"/>
                                </a:ln>
                                <a:effectLst/>
                              </wps:spPr>
                              <wps:bodyPr/>
                            </wps:wsp>
                            <wps:wsp>
                              <wps:cNvPr id="5354" name="Straight Connector 3"/>
                              <wps:cNvCnPr/>
                              <wps:spPr>
                                <a:xfrm flipH="1">
                                  <a:off x="0" y="0"/>
                                  <a:ext cx="576064" cy="648072"/>
                                </a:xfrm>
                                <a:prstGeom prst="line">
                                  <a:avLst/>
                                </a:prstGeom>
                                <a:noFill/>
                                <a:ln w="25400" cap="flat" cmpd="sng" algn="ctr">
                                  <a:solidFill>
                                    <a:sysClr val="windowText" lastClr="000000"/>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3FBCCF3E" id="Group 5352" o:spid="_x0000_s1026" style="position:absolute;margin-left:31.75pt;margin-top:4.2pt;width:42.1pt;height:41.6pt;z-index:251660288" coordsize="5760,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">
                      <v:line id="Straight Connector 2" o:spid="_x0000_s1027" style="position:absolute;visibility:visible;mso-wrap-style:square" from="0,0" to="5760,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" strokecolor="windowText" strokeweight="2pt"/>
                      <v:line id="Straight Connector 3" o:spid="_x0000_s1028" style="position:absolute;flip:x;visibility:visible;mso-wrap-style:square" from="0,0" to="5760,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" strokecolor="windowText" strokeweight="2pt"/>
                    </v:group>
                  </w:pict>
                </mc:Fallback>
              </mc:AlternateContent>
            </w:r>
            <w:r w:rsidRPr="00D759EF">
              <w:rPr>
                <w:noProof/>
              </w:rPr>
              <w:tab/>
            </w:r>
            <w:r w:rsidRPr="00011129">
              <w:rPr>
                <w:rFonts w:ascii="Consolas" w:hAnsi="Consolas" w:cs="Courier New"/>
                <w:noProof/>
                <w:color w:val="0000FF"/>
                <w:sz w:val="22"/>
                <w:lang w:eastAsia="es-ES"/>
              </w:rPr>
              <w:t>public</w:t>
            </w:r>
            <w:r w:rsidRPr="00AA044A">
              <w:rPr>
                <w:rFonts w:ascii="Consolas" w:hAnsi="Consolas"/>
                <w:noProof/>
                <w:sz w:val="22"/>
              </w:rPr>
              <w:t xml:space="preserve"> </w:t>
            </w:r>
            <w:r w:rsidRPr="00AA044A">
              <w:rPr>
                <w:rFonts w:ascii="Consolas" w:hAnsi="Consolas" w:cs="Courier New"/>
                <w:noProof/>
                <w:color w:val="0000FF"/>
                <w:sz w:val="22"/>
                <w:lang w:eastAsia="es-ES"/>
              </w:rPr>
              <w:t>void</w:t>
            </w:r>
            <w:r w:rsidRPr="00AA044A">
              <w:rPr>
                <w:rFonts w:ascii="Consolas" w:hAnsi="Consolas"/>
                <w:noProof/>
                <w:sz w:val="22"/>
              </w:rPr>
              <w:t xml:space="preserve"> WagTheDog(</w:t>
            </w:r>
            <w:r w:rsidRPr="002959F9">
              <w:rPr>
                <w:rFonts w:ascii="Consolas" w:hAnsi="Consolas"/>
                <w:noProof/>
                <w:color w:val="2B91AF"/>
                <w:sz w:val="22"/>
              </w:rPr>
              <w:t>Dog</w:t>
            </w:r>
            <w:r w:rsidRPr="00977A5E">
              <w:rPr>
                <w:rFonts w:ascii="Consolas" w:hAnsi="Consolas"/>
                <w:noProof/>
                <w:sz w:val="22"/>
              </w:rPr>
              <w:t xml:space="preserve"> dog)</w:t>
            </w:r>
          </w:p>
          <w:p w14:paraId="0EB1B0D2"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noProof/>
              </w:rPr>
              <w:tab/>
            </w:r>
            <w:r w:rsidRPr="00D759EF">
              <w:rPr>
                <w:rFonts w:ascii="Consolas" w:hAnsi="Consolas"/>
                <w:noProof/>
                <w:sz w:val="22"/>
              </w:rPr>
              <w:t>{</w:t>
            </w:r>
          </w:p>
          <w:p w14:paraId="51D91E63"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noProof/>
              </w:rPr>
              <w:tab/>
            </w:r>
            <w:r w:rsidRPr="00D759EF">
              <w:rPr>
                <w:noProof/>
              </w:rPr>
              <w:tab/>
            </w:r>
            <w:r w:rsidRPr="00D759EF">
              <w:rPr>
                <w:rFonts w:ascii="Consolas" w:hAnsi="Consolas"/>
                <w:b/>
                <w:noProof/>
                <w:sz w:val="22"/>
              </w:rPr>
              <w:t>dog.Bark()</w:t>
            </w:r>
            <w:r w:rsidRPr="00D759EF">
              <w:rPr>
                <w:rFonts w:ascii="Consolas" w:hAnsi="Consolas"/>
                <w:noProof/>
                <w:sz w:val="22"/>
              </w:rPr>
              <w:t>;</w:t>
            </w:r>
          </w:p>
          <w:p w14:paraId="116F9B5A"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noProof/>
              </w:rPr>
              <w:tab/>
            </w:r>
            <w:r w:rsidRPr="00D759EF">
              <w:rPr>
                <w:rFonts w:ascii="Consolas" w:hAnsi="Consolas"/>
                <w:noProof/>
                <w:sz w:val="22"/>
              </w:rPr>
              <w:t>}</w:t>
            </w:r>
          </w:p>
          <w:p w14:paraId="01A787F1"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lang w:eastAsia="es-ES"/>
              </w:rPr>
              <w:t>}</w:t>
            </w:r>
          </w:p>
        </w:tc>
      </w:tr>
    </w:tbl>
    <w:p w14:paraId="6F3D47A0" w14:textId="3740301D" w:rsidR="00371D15" w:rsidRPr="00D759EF" w:rsidRDefault="00371D15" w:rsidP="00371D15">
      <w:pPr>
        <w:spacing w:after="120"/>
      </w:pPr>
      <w:r w:rsidRPr="00D759EF">
        <w:t>Actually</w:t>
      </w:r>
      <w:ins w:id="1561" w:author="Hans Zijlstra" w:date="2017-06-13T10:10:00Z">
        <w:r w:rsidR="00563712" w:rsidRPr="00D759EF">
          <w:t>,</w:t>
        </w:r>
      </w:ins>
      <w:ins w:id="1562" w:author="Hans Zijlstra" w:date="2017-06-24T13:45:00Z">
        <w:r w:rsidR="00CC3F13">
          <w:t xml:space="preserve"> </w:t>
        </w:r>
      </w:ins>
      <w:del w:id="1563" w:author="Hans Zijlstra" w:date="2017-06-13T10:12:00Z">
        <w:r w:rsidRPr="00CC3F13" w:rsidDel="00563712">
          <w:delText xml:space="preserve"> the </w:delText>
        </w:r>
      </w:del>
      <w:r w:rsidRPr="00CC3F13">
        <w:t xml:space="preserve">access </w:t>
      </w:r>
      <w:ins w:id="1564" w:author="Hans Zijlstra" w:date="2017-06-13T10:12:00Z">
        <w:r w:rsidR="001E21A3" w:rsidRPr="00CC3F13">
          <w:t>to</w:t>
        </w:r>
      </w:ins>
      <w:del w:id="1565" w:author="Hans Zijlstra" w:date="2017-06-13T10:13:00Z">
        <w:r w:rsidRPr="00CC3F13" w:rsidDel="001E21A3">
          <w:delText>level</w:delText>
        </w:r>
      </w:del>
      <w:r w:rsidRPr="00CC3F13">
        <w:t xml:space="preserve"> </w:t>
      </w:r>
      <w:r w:rsidRPr="00CC3F13">
        <w:rPr>
          <w:rFonts w:ascii="Consolas" w:hAnsi="Consolas"/>
          <w:b/>
          <w:bCs/>
          <w:noProof/>
          <w:kern w:val="32"/>
          <w:sz w:val="22"/>
        </w:rPr>
        <w:t>internal</w:t>
      </w:r>
      <w:del w:id="1566" w:author="Hans Zijlstra" w:date="2017-06-13T10:13:00Z">
        <w:r w:rsidRPr="00CC3F13" w:rsidDel="001E21A3">
          <w:delText xml:space="preserve"> for</w:delText>
        </w:r>
      </w:del>
      <w:r w:rsidRPr="00CC3F13">
        <w:t xml:space="preserve"> members of the class </w:t>
      </w:r>
      <w:r w:rsidRPr="00CC3F13">
        <w:rPr>
          <w:rFonts w:ascii="Consolas" w:hAnsi="Consolas"/>
          <w:b/>
          <w:bCs/>
          <w:noProof/>
          <w:kern w:val="32"/>
          <w:sz w:val="22"/>
        </w:rPr>
        <w:t>Dog</w:t>
      </w:r>
      <w:r w:rsidRPr="00CC3F13">
        <w:t xml:space="preserve"> </w:t>
      </w:r>
      <w:proofErr w:type="gramStart"/>
      <w:r w:rsidRPr="00CC3F13">
        <w:t>is</w:t>
      </w:r>
      <w:proofErr w:type="gramEnd"/>
      <w:r w:rsidRPr="00CC3F13">
        <w:t xml:space="preserve"> impossible for two reasons: insufficient visibility of the class and insufficient visibility of its members. To allow access from </w:t>
      </w:r>
      <w:ins w:id="1567" w:author="Hans Zijlstra" w:date="2017-06-13T10:14:00Z">
        <w:r w:rsidR="001E21A3" w:rsidRPr="0028675A">
          <w:t>an</w:t>
        </w:r>
      </w:ins>
      <w:r w:rsidRPr="00D759EF">
        <w:t xml:space="preserve">other assembly to the class </w:t>
      </w:r>
      <w:r w:rsidRPr="00D759EF">
        <w:rPr>
          <w:rFonts w:ascii="Consolas" w:hAnsi="Consolas"/>
          <w:b/>
          <w:bCs/>
          <w:noProof/>
          <w:kern w:val="32"/>
          <w:sz w:val="22"/>
        </w:rPr>
        <w:t>Dog</w:t>
      </w:r>
      <w:r w:rsidRPr="00D759EF">
        <w:t xml:space="preserve">, </w:t>
      </w:r>
      <w:del w:id="1568" w:author="Hans Zijlstra" w:date="2017-06-13T10:14:00Z">
        <w:r w:rsidRPr="00D759EF" w:rsidDel="001E21A3">
          <w:delText>one is required</w:delText>
        </w:r>
      </w:del>
      <w:ins w:id="1569" w:author="Hans Zijlstra" w:date="2017-06-13T10:15:00Z">
        <w:r w:rsidR="001E21A3" w:rsidRPr="00D759EF">
          <w:t>both, the class</w:t>
        </w:r>
      </w:ins>
      <w:r w:rsidRPr="00D759EF">
        <w:t xml:space="preserve"> </w:t>
      </w:r>
      <w:ins w:id="1570" w:author="Hans Zijlstra" w:date="2017-06-13T10:15:00Z">
        <w:r w:rsidR="001E21A3" w:rsidRPr="00D759EF">
          <w:t>and its members</w:t>
        </w:r>
      </w:ins>
      <w:ins w:id="1571" w:author="Hans Zijlstra" w:date="2017-06-13T10:16:00Z">
        <w:r w:rsidR="001E21A3" w:rsidRPr="00D759EF">
          <w:t xml:space="preserve">, have </w:t>
        </w:r>
      </w:ins>
      <w:r w:rsidRPr="00D759EF">
        <w:t xml:space="preserve">to be declared </w:t>
      </w:r>
      <w:r w:rsidRPr="00D759EF">
        <w:rPr>
          <w:rFonts w:ascii="Consolas" w:hAnsi="Consolas"/>
          <w:b/>
          <w:bCs/>
          <w:noProof/>
          <w:kern w:val="32"/>
          <w:sz w:val="22"/>
        </w:rPr>
        <w:t>public</w:t>
      </w:r>
      <w:del w:id="1572" w:author="Hans Zijlstra" w:date="2017-06-13T10:16:00Z">
        <w:r w:rsidRPr="00D759EF" w:rsidDel="001E21A3">
          <w:delText xml:space="preserve"> and in the same time its members to be declared as </w:delText>
        </w:r>
        <w:r w:rsidRPr="00D759EF" w:rsidDel="001E21A3">
          <w:rPr>
            <w:rFonts w:ascii="Consolas" w:hAnsi="Consolas"/>
            <w:b/>
            <w:bCs/>
            <w:noProof/>
            <w:kern w:val="32"/>
            <w:sz w:val="22"/>
          </w:rPr>
          <w:delText>public</w:delText>
        </w:r>
      </w:del>
      <w:r w:rsidRPr="00D759EF">
        <w:t xml:space="preserve">. If the class or its members have lower visibility, </w:t>
      </w:r>
      <w:del w:id="1573" w:author="Hans Zijlstra" w:date="2017-06-13T10:16:00Z">
        <w:r w:rsidRPr="00D759EF" w:rsidDel="001E21A3">
          <w:delText xml:space="preserve">the </w:delText>
        </w:r>
      </w:del>
      <w:r w:rsidRPr="00D759EF">
        <w:t xml:space="preserve">access </w:t>
      </w:r>
      <w:del w:id="1574" w:author="Hans Zijlstra" w:date="2017-06-13T10:16:00Z">
        <w:r w:rsidRPr="00D759EF" w:rsidDel="001E21A3">
          <w:delText xml:space="preserve">to it </w:delText>
        </w:r>
      </w:del>
      <w:r w:rsidRPr="00D759EF">
        <w:t xml:space="preserve">from other assemblies is denied (i.e. from other Visual Studio projects which compile to different </w:t>
      </w:r>
      <w:r w:rsidRPr="00D759EF">
        <w:rPr>
          <w:rStyle w:val="Code"/>
        </w:rPr>
        <w:t>.dll</w:t>
      </w:r>
      <w:r w:rsidRPr="00D759EF">
        <w:t xml:space="preserve"> / </w:t>
      </w:r>
      <w:r w:rsidRPr="00D759EF">
        <w:rPr>
          <w:rStyle w:val="Code"/>
        </w:rPr>
        <w:t>.exe</w:t>
      </w:r>
      <w:r w:rsidRPr="00D759EF">
        <w:t xml:space="preserve"> file</w:t>
      </w:r>
      <w:ins w:id="1575" w:author="Hans Zijlstra" w:date="2017-06-13T10:16:00Z">
        <w:r w:rsidR="001E21A3" w:rsidRPr="00D759EF">
          <w:t>s</w:t>
        </w:r>
      </w:ins>
      <w:r w:rsidRPr="00D759EF">
        <w:t>).</w:t>
      </w:r>
    </w:p>
    <w:p w14:paraId="1CF1CAB0" w14:textId="17917A86" w:rsidR="00371D15" w:rsidRPr="00D759EF" w:rsidRDefault="00371D15" w:rsidP="00371D15">
      <w:pPr>
        <w:spacing w:after="120"/>
      </w:pPr>
      <w:r w:rsidRPr="00D759EF">
        <w:t xml:space="preserve">If we try to compile the class </w:t>
      </w:r>
      <w:r w:rsidRPr="00D759EF">
        <w:rPr>
          <w:rFonts w:ascii="Consolas" w:hAnsi="Consolas"/>
          <w:b/>
          <w:bCs/>
          <w:noProof/>
          <w:kern w:val="32"/>
          <w:sz w:val="22"/>
        </w:rPr>
        <w:t>Kid</w:t>
      </w:r>
      <w:r w:rsidRPr="00D759EF">
        <w:t xml:space="preserve">, when </w:t>
      </w:r>
      <w:del w:id="1576" w:author="Hans Zijlstra" w:date="2017-06-13T10:17:00Z">
        <w:r w:rsidRPr="00D759EF" w:rsidDel="001E21A3">
          <w:delText>one is</w:delText>
        </w:r>
      </w:del>
      <w:ins w:id="1577" w:author="Hans Zijlstra" w:date="2017-06-13T10:17:00Z">
        <w:r w:rsidR="001E21A3" w:rsidRPr="00D759EF">
          <w:t>it is</w:t>
        </w:r>
      </w:ins>
      <w:del w:id="1578" w:author="Hans Zijlstra" w:date="2017-06-13T10:17:00Z">
        <w:r w:rsidRPr="00D759EF" w:rsidDel="001E21A3">
          <w:delText xml:space="preserve"> </w:delText>
        </w:r>
      </w:del>
      <w:ins w:id="1579" w:author="Hans Zijlstra" w:date="2017-06-23T11:47:00Z">
        <w:r w:rsidR="00245BC7" w:rsidRPr="00D759EF">
          <w:t xml:space="preserve"> </w:t>
        </w:r>
      </w:ins>
      <w:r w:rsidRPr="00D759EF">
        <w:t xml:space="preserve">external </w:t>
      </w:r>
      <w:ins w:id="1580" w:author="Hans Zijlstra" w:date="2017-06-13T10:17:00Z">
        <w:r w:rsidR="001E21A3" w:rsidRPr="00D759EF">
          <w:t>to</w:t>
        </w:r>
      </w:ins>
      <w:del w:id="1581" w:author="Hans Zijlstra" w:date="2017-06-13T10:17:00Z">
        <w:r w:rsidRPr="00D759EF" w:rsidDel="001E21A3">
          <w:delText>for</w:delText>
        </w:r>
      </w:del>
      <w:r w:rsidRPr="00D759EF">
        <w:t xml:space="preserve"> the assembly</w:t>
      </w:r>
      <w:del w:id="1582" w:author="Hans Zijlstra" w:date="2017-06-13T10:18:00Z">
        <w:r w:rsidRPr="00D759EF" w:rsidDel="001E21A3">
          <w:delText>,</w:delText>
        </w:r>
      </w:del>
      <w:r w:rsidRPr="00D759EF">
        <w:t xml:space="preserve"> in which the class </w:t>
      </w:r>
      <w:r w:rsidRPr="00D759EF">
        <w:rPr>
          <w:rFonts w:ascii="Consolas" w:hAnsi="Consolas"/>
          <w:b/>
          <w:bCs/>
          <w:noProof/>
          <w:kern w:val="32"/>
          <w:sz w:val="22"/>
        </w:rPr>
        <w:t>Dog</w:t>
      </w:r>
      <w:r w:rsidRPr="00D759EF">
        <w:t xml:space="preserve"> resides, we will get a compilation error.</w:t>
      </w:r>
    </w:p>
    <w:p w14:paraId="02F9800F" w14:textId="77777777" w:rsidR="00371D15" w:rsidRPr="00D759EF" w:rsidRDefault="00371D15" w:rsidP="00371D15">
      <w:pPr>
        <w:pStyle w:val="Heading3"/>
      </w:pPr>
      <w:r w:rsidRPr="00D759EF">
        <w:t>Access Level "private"</w:t>
      </w:r>
    </w:p>
    <w:p w14:paraId="38B262D1" w14:textId="48594389" w:rsidR="00371D15" w:rsidRPr="00D759EF" w:rsidRDefault="00371D15" w:rsidP="00371D15">
      <w:del w:id="1583" w:author="Hans Zijlstra" w:date="2017-06-13T10:18:00Z">
        <w:r w:rsidRPr="00D759EF" w:rsidDel="0058694A">
          <w:delText xml:space="preserve">The access level, which is </w:delText>
        </w:r>
      </w:del>
      <w:del w:id="1584" w:author="Hans Zijlstra" w:date="2017-06-13T10:19:00Z">
        <w:r w:rsidRPr="00D759EF" w:rsidDel="0058694A">
          <w:rPr>
            <w:b/>
          </w:rPr>
          <w:delText xml:space="preserve">the </w:delText>
        </w:r>
      </w:del>
      <w:ins w:id="1585" w:author="Hans Zijlstra" w:date="2017-06-13T10:19:00Z">
        <w:r w:rsidR="0058694A" w:rsidRPr="00D759EF">
          <w:rPr>
            <w:b/>
          </w:rPr>
          <w:t xml:space="preserve">The </w:t>
        </w:r>
      </w:ins>
      <w:r w:rsidRPr="00D759EF">
        <w:rPr>
          <w:b/>
        </w:rPr>
        <w:t>most restrictive</w:t>
      </w:r>
      <w:del w:id="1586" w:author="Hans Zijlstra" w:date="2017-06-13T10:19:00Z">
        <w:r w:rsidRPr="00D759EF" w:rsidDel="0058694A">
          <w:delText>,</w:delText>
        </w:r>
      </w:del>
      <w:r w:rsidRPr="00D759EF">
        <w:t xml:space="preserve"> </w:t>
      </w:r>
      <w:ins w:id="1587" w:author="Hans Zijlstra" w:date="2017-06-13T10:20:00Z">
        <w:r w:rsidR="0058694A" w:rsidRPr="00D759EF">
          <w:t>a</w:t>
        </w:r>
      </w:ins>
      <w:ins w:id="1588" w:author="Hans Zijlstra" w:date="2017-06-13T10:19:00Z">
        <w:r w:rsidR="0058694A" w:rsidRPr="00D759EF">
          <w:t xml:space="preserve">ccess level </w:t>
        </w:r>
      </w:ins>
      <w:r w:rsidRPr="00D759EF">
        <w:t xml:space="preserve">is </w:t>
      </w:r>
      <w:r w:rsidRPr="00D759EF">
        <w:rPr>
          <w:rFonts w:ascii="Consolas" w:hAnsi="Consolas"/>
          <w:b/>
          <w:bCs/>
          <w:noProof/>
          <w:kern w:val="32"/>
          <w:sz w:val="22"/>
        </w:rPr>
        <w:t>private</w:t>
      </w:r>
      <w:r w:rsidRPr="00D759EF">
        <w:t xml:space="preserve">. The elements of the class, which are declared with access modifier </w:t>
      </w:r>
      <w:r w:rsidRPr="00D759EF">
        <w:rPr>
          <w:rFonts w:ascii="Consolas" w:hAnsi="Consolas"/>
          <w:b/>
          <w:bCs/>
          <w:noProof/>
          <w:kern w:val="32"/>
          <w:sz w:val="22"/>
        </w:rPr>
        <w:t>private</w:t>
      </w:r>
      <w:r w:rsidRPr="00D759EF">
        <w:t xml:space="preserve"> (or without any</w:t>
      </w:r>
      <w:ins w:id="1589" w:author="Hans Zijlstra" w:date="2017-06-13T10:30:00Z">
        <w:r w:rsidR="00EA6751" w:rsidRPr="00D759EF">
          <w:t xml:space="preserve"> access mod</w:t>
        </w:r>
      </w:ins>
      <w:ins w:id="1590" w:author="Hans Zijlstra" w:date="2017-06-13T10:31:00Z">
        <w:r w:rsidR="00EA6751" w:rsidRPr="00D759EF">
          <w:t>i</w:t>
        </w:r>
      </w:ins>
      <w:ins w:id="1591" w:author="Hans Zijlstra" w:date="2017-06-13T10:30:00Z">
        <w:r w:rsidR="00EA6751" w:rsidRPr="00D759EF">
          <w:t>fier</w:t>
        </w:r>
      </w:ins>
      <w:r w:rsidRPr="00D759EF">
        <w:t xml:space="preserve">, because </w:t>
      </w:r>
      <w:r w:rsidRPr="00D759EF">
        <w:rPr>
          <w:rFonts w:ascii="Consolas" w:hAnsi="Consolas"/>
          <w:b/>
          <w:bCs/>
          <w:noProof/>
          <w:kern w:val="32"/>
          <w:sz w:val="22"/>
        </w:rPr>
        <w:t>private</w:t>
      </w:r>
      <w:r w:rsidRPr="00D759EF">
        <w:t xml:space="preserve"> is the default</w:t>
      </w:r>
      <w:del w:id="1592" w:author="Hans Zijlstra" w:date="2017-06-13T10:31:00Z">
        <w:r w:rsidRPr="00D759EF" w:rsidDel="00EA6751">
          <w:delText xml:space="preserve"> one</w:delText>
        </w:r>
      </w:del>
      <w:r w:rsidRPr="00D759EF">
        <w:t xml:space="preserve">), </w:t>
      </w:r>
      <w:r w:rsidRPr="00D759EF">
        <w:rPr>
          <w:b/>
        </w:rPr>
        <w:t xml:space="preserve">cannot be accessed </w:t>
      </w:r>
      <w:ins w:id="1593" w:author="Hans Zijlstra" w:date="2017-06-13T10:31:00Z">
        <w:r w:rsidR="00EA6751" w:rsidRPr="00D759EF">
          <w:rPr>
            <w:b/>
          </w:rPr>
          <w:t xml:space="preserve">from </w:t>
        </w:r>
      </w:ins>
      <w:r w:rsidRPr="00D759EF">
        <w:rPr>
          <w:b/>
        </w:rPr>
        <w:t>outside of the class</w:t>
      </w:r>
      <w:del w:id="1594" w:author="Hans Zijlstra" w:date="2017-06-13T10:32:00Z">
        <w:r w:rsidRPr="00D759EF" w:rsidDel="00EA6751">
          <w:delText xml:space="preserve"> in which they are declared</w:delText>
        </w:r>
      </w:del>
      <w:r w:rsidRPr="00D759EF">
        <w:t>.</w:t>
      </w:r>
    </w:p>
    <w:p w14:paraId="2E85BB94" w14:textId="7F5CAAEF" w:rsidR="00371D15" w:rsidRPr="00D759EF" w:rsidRDefault="00371D15" w:rsidP="00371D15">
      <w:pPr>
        <w:spacing w:after="120"/>
      </w:pPr>
      <w:r w:rsidRPr="00D759EF">
        <w:t xml:space="preserve">Therefore, if we declare the field </w:t>
      </w:r>
      <w:r w:rsidRPr="00D759EF">
        <w:rPr>
          <w:rFonts w:ascii="Consolas" w:hAnsi="Consolas"/>
          <w:b/>
          <w:bCs/>
          <w:noProof/>
          <w:kern w:val="32"/>
          <w:sz w:val="22"/>
        </w:rPr>
        <w:t>name</w:t>
      </w:r>
      <w:r w:rsidRPr="00D759EF">
        <w:t xml:space="preserve"> and the method </w:t>
      </w:r>
      <w:r w:rsidRPr="00D759EF">
        <w:rPr>
          <w:rFonts w:ascii="Consolas" w:hAnsi="Consolas"/>
          <w:b/>
          <w:bCs/>
          <w:noProof/>
          <w:kern w:val="32"/>
          <w:sz w:val="22"/>
        </w:rPr>
        <w:t>Bark()</w:t>
      </w:r>
      <w:r w:rsidRPr="00D759EF">
        <w:t xml:space="preserve"> of the class </w:t>
      </w:r>
      <w:r w:rsidRPr="00D759EF">
        <w:rPr>
          <w:rFonts w:ascii="Consolas" w:hAnsi="Consolas"/>
          <w:b/>
          <w:bCs/>
          <w:noProof/>
          <w:kern w:val="32"/>
          <w:sz w:val="22"/>
        </w:rPr>
        <w:t>Dog</w:t>
      </w:r>
      <w:r w:rsidRPr="00D759EF">
        <w:t xml:space="preserve"> with access modifier </w:t>
      </w:r>
      <w:r w:rsidRPr="00D759EF">
        <w:rPr>
          <w:rFonts w:ascii="Consolas" w:hAnsi="Consolas"/>
          <w:b/>
          <w:bCs/>
          <w:noProof/>
          <w:kern w:val="32"/>
          <w:sz w:val="22"/>
        </w:rPr>
        <w:t>private</w:t>
      </w:r>
      <w:r w:rsidRPr="00D759EF">
        <w:t xml:space="preserve">, there is no problem to access them from </w:t>
      </w:r>
      <w:del w:id="1595" w:author="Hans Zijlstra" w:date="2017-06-16T10:07:00Z">
        <w:r w:rsidRPr="00D759EF" w:rsidDel="004F0603">
          <w:delText xml:space="preserve">the </w:delText>
        </w:r>
      </w:del>
      <w:ins w:id="1596" w:author="Hans Zijlstra" w:date="2017-06-13T10:33:00Z">
        <w:r w:rsidR="00EA6751" w:rsidRPr="00D759EF">
          <w:t>an</w:t>
        </w:r>
      </w:ins>
      <w:del w:id="1597" w:author="Hans Zijlstra" w:date="2017-06-13T10:33:00Z">
        <w:r w:rsidRPr="00D759EF" w:rsidDel="00EA6751">
          <w:delText>same</w:delText>
        </w:r>
      </w:del>
      <w:r w:rsidRPr="00D759EF">
        <w:t xml:space="preserve"> instance of the </w:t>
      </w:r>
      <w:ins w:id="1598" w:author="Hans Zijlstra" w:date="2017-06-13T10:33:00Z">
        <w:r w:rsidR="00EA6751" w:rsidRPr="00D759EF">
          <w:t xml:space="preserve">same </w:t>
        </w:r>
      </w:ins>
      <w:r w:rsidRPr="00D759EF">
        <w:t xml:space="preserve">class </w:t>
      </w:r>
      <w:r w:rsidRPr="00D759EF">
        <w:rPr>
          <w:rFonts w:ascii="Consolas" w:hAnsi="Consolas"/>
          <w:b/>
          <w:bCs/>
          <w:noProof/>
          <w:kern w:val="32"/>
          <w:sz w:val="22"/>
        </w:rPr>
        <w:t>Dog</w:t>
      </w:r>
      <w:r w:rsidRPr="00D759EF">
        <w:t xml:space="preserve">, </w:t>
      </w:r>
      <w:ins w:id="1599" w:author="Hans Zijlstra" w:date="2017-06-13T10:33:00Z">
        <w:r w:rsidR="00EA6751" w:rsidRPr="00D759EF">
          <w:t>whil</w:t>
        </w:r>
      </w:ins>
      <w:ins w:id="1600" w:author="Hans Zijlstra" w:date="2017-06-13T10:34:00Z">
        <w:r w:rsidR="00EA6751" w:rsidRPr="00D759EF">
          <w:t>e</w:t>
        </w:r>
      </w:ins>
      <w:del w:id="1601" w:author="Hans Zijlstra" w:date="2017-06-13T10:33:00Z">
        <w:r w:rsidRPr="00D759EF" w:rsidDel="00EA6751">
          <w:delText>but</w:delText>
        </w:r>
      </w:del>
      <w:r w:rsidRPr="00D759EF">
        <w:t xml:space="preserve"> access from any other </w:t>
      </w:r>
      <w:commentRangeStart w:id="1602"/>
      <w:ins w:id="1603" w:author="Hans Zijlstra" w:date="2017-06-25T22:29:00Z">
        <w:r w:rsidR="00B672FE">
          <w:t>outside</w:t>
        </w:r>
        <w:commentRangeEnd w:id="1602"/>
        <w:r w:rsidR="00B672FE">
          <w:rPr>
            <w:rStyle w:val="CommentReference"/>
          </w:rPr>
          <w:commentReference w:id="1602"/>
        </w:r>
        <w:r w:rsidR="00B672FE">
          <w:t xml:space="preserve"> </w:t>
        </w:r>
      </w:ins>
      <w:r w:rsidRPr="00011129">
        <w:t>classes is not permitted. If you try to access a private m</w:t>
      </w:r>
      <w:r w:rsidRPr="00AA044A">
        <w:t xml:space="preserve">ethod from </w:t>
      </w:r>
      <w:ins w:id="1604" w:author="Hans Zijlstra" w:date="2017-06-13T10:35:00Z">
        <w:r w:rsidR="00EA6751" w:rsidRPr="00AA044A">
          <w:t xml:space="preserve">an </w:t>
        </w:r>
      </w:ins>
      <w:r w:rsidRPr="002959F9">
        <w:t>external class, a compilation error occur</w:t>
      </w:r>
      <w:ins w:id="1605" w:author="Hans Zijlstra" w:date="2017-06-13T10:35:00Z">
        <w:r w:rsidR="00EA6751" w:rsidRPr="00977A5E">
          <w:t>s</w:t>
        </w:r>
      </w:ins>
      <w:r w:rsidRPr="00977A5E">
        <w:t xml:space="preserve">. Below is the figure </w:t>
      </w:r>
      <w:ins w:id="1606" w:author="Hans Zijlstra" w:date="2017-06-13T10:36:00Z">
        <w:r w:rsidR="00EA6751" w:rsidRPr="0028675A">
          <w:t>for</w:t>
        </w:r>
      </w:ins>
      <w:del w:id="1607" w:author="Hans Zijlstra" w:date="2017-06-13T10:35:00Z">
        <w:r w:rsidRPr="00D759EF" w:rsidDel="00EA6751">
          <w:delText>about</w:delText>
        </w:r>
      </w:del>
      <w:r w:rsidRPr="00D759EF">
        <w:t xml:space="preserve"> the access level </w:t>
      </w:r>
      <w:r w:rsidRPr="00D759EF">
        <w:rPr>
          <w:rStyle w:val="Code"/>
        </w:rPr>
        <w:t>private</w:t>
      </w:r>
      <w:r w:rsidRPr="00D759EF">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852"/>
        <w:gridCol w:w="7119"/>
      </w:tblGrid>
      <w:tr w:rsidR="00371D15" w:rsidRPr="00D759EF" w14:paraId="6F24BEEE" w14:textId="77777777" w:rsidTr="00563712">
        <w:tc>
          <w:tcPr>
            <w:tcW w:w="7971" w:type="dxa"/>
            <w:gridSpan w:val="2"/>
            <w:tcBorders>
              <w:top w:val="single" w:sz="4" w:space="0" w:color="auto"/>
              <w:left w:val="single" w:sz="4" w:space="0" w:color="auto"/>
              <w:bottom w:val="single" w:sz="4" w:space="0" w:color="auto"/>
              <w:right w:val="single" w:sz="4" w:space="0" w:color="auto"/>
            </w:tcBorders>
            <w:shd w:val="clear" w:color="auto" w:fill="F3F3F3"/>
          </w:tcPr>
          <w:p w14:paraId="5B79EA77" w14:textId="77777777" w:rsidR="00371D15" w:rsidRPr="00D759EF" w:rsidRDefault="00371D15" w:rsidP="00563712">
            <w:pPr>
              <w:spacing w:before="0"/>
              <w:jc w:val="center"/>
              <w:rPr>
                <w:rFonts w:ascii="Consolas" w:hAnsi="Consolas"/>
                <w:b/>
                <w:bCs/>
                <w:noProof/>
                <w:kern w:val="32"/>
              </w:rPr>
            </w:pPr>
            <w:r w:rsidRPr="00D759EF">
              <w:rPr>
                <w:rFonts w:ascii="Consolas" w:hAnsi="Consolas"/>
                <w:b/>
                <w:bCs/>
                <w:noProof/>
                <w:kern w:val="32"/>
                <w:sz w:val="22"/>
              </w:rPr>
              <w:t>Dog.cs</w:t>
            </w:r>
          </w:p>
        </w:tc>
      </w:tr>
      <w:tr w:rsidR="00371D15" w:rsidRPr="00D759EF" w14:paraId="0A95B15B" w14:textId="77777777" w:rsidTr="00563712">
        <w:tc>
          <w:tcPr>
            <w:tcW w:w="852" w:type="dxa"/>
            <w:tcBorders>
              <w:top w:val="single" w:sz="4" w:space="0" w:color="auto"/>
              <w:left w:val="single" w:sz="4" w:space="0" w:color="auto"/>
              <w:bottom w:val="single" w:sz="4" w:space="0" w:color="auto"/>
              <w:right w:val="single" w:sz="4" w:space="0" w:color="auto"/>
            </w:tcBorders>
          </w:tcPr>
          <w:p w14:paraId="6FBD9948" w14:textId="77777777" w:rsidR="00371D15" w:rsidRPr="00D759EF" w:rsidRDefault="00371D15" w:rsidP="00563712">
            <w:pPr>
              <w:autoSpaceDE w:val="0"/>
              <w:autoSpaceDN w:val="0"/>
              <w:adjustRightInd w:val="0"/>
              <w:spacing w:before="0"/>
              <w:jc w:val="center"/>
              <w:rPr>
                <w:rFonts w:ascii="Consolas" w:hAnsi="Consolas" w:cs="Courier New"/>
                <w:noProof/>
                <w:sz w:val="22"/>
              </w:rPr>
            </w:pPr>
          </w:p>
          <w:p w14:paraId="57AE63DA" w14:textId="77777777" w:rsidR="00371D15" w:rsidRPr="00D759EF" w:rsidRDefault="00371D15" w:rsidP="00563712">
            <w:pPr>
              <w:autoSpaceDE w:val="0"/>
              <w:autoSpaceDN w:val="0"/>
              <w:adjustRightInd w:val="0"/>
              <w:spacing w:before="0"/>
              <w:jc w:val="center"/>
              <w:rPr>
                <w:rFonts w:ascii="Consolas" w:hAnsi="Consolas" w:cs="Courier New"/>
                <w:noProof/>
                <w:sz w:val="22"/>
              </w:rPr>
            </w:pPr>
          </w:p>
          <w:p w14:paraId="58399668" w14:textId="77777777" w:rsidR="00371D15" w:rsidRPr="00D759EF" w:rsidRDefault="00371D15" w:rsidP="00563712">
            <w:pPr>
              <w:autoSpaceDE w:val="0"/>
              <w:autoSpaceDN w:val="0"/>
              <w:adjustRightInd w:val="0"/>
              <w:spacing w:before="0"/>
              <w:jc w:val="center"/>
              <w:rPr>
                <w:rFonts w:ascii="Consolas" w:hAnsi="Consolas" w:cs="Courier New"/>
                <w:noProof/>
                <w:sz w:val="22"/>
              </w:rPr>
            </w:pPr>
          </w:p>
          <w:p w14:paraId="344C096B" w14:textId="77777777" w:rsidR="00371D15" w:rsidRPr="00D759EF" w:rsidRDefault="00371D15" w:rsidP="00563712">
            <w:pPr>
              <w:autoSpaceDE w:val="0"/>
              <w:autoSpaceDN w:val="0"/>
              <w:adjustRightInd w:val="0"/>
              <w:spacing w:before="0"/>
              <w:jc w:val="center"/>
              <w:rPr>
                <w:rFonts w:ascii="Consolas" w:hAnsi="Consolas" w:cs="Courier New"/>
                <w:noProof/>
                <w:sz w:val="22"/>
              </w:rPr>
            </w:pPr>
          </w:p>
          <w:p w14:paraId="64122E74" w14:textId="77777777" w:rsidR="00371D15" w:rsidRPr="00D759EF" w:rsidRDefault="00371D15" w:rsidP="00563712">
            <w:pPr>
              <w:autoSpaceDE w:val="0"/>
              <w:autoSpaceDN w:val="0"/>
              <w:adjustRightInd w:val="0"/>
              <w:spacing w:before="0"/>
              <w:jc w:val="center"/>
              <w:rPr>
                <w:rFonts w:ascii="Consolas" w:hAnsi="Consolas" w:cs="Courier New"/>
                <w:noProof/>
                <w:sz w:val="22"/>
              </w:rPr>
            </w:pPr>
          </w:p>
          <w:p w14:paraId="288CF727" w14:textId="77777777" w:rsidR="00371D15" w:rsidRPr="00D759EF" w:rsidRDefault="00371D15" w:rsidP="00563712">
            <w:pPr>
              <w:spacing w:before="80"/>
              <w:jc w:val="center"/>
              <w:rPr>
                <w:rFonts w:ascii="Consolas" w:hAnsi="Consolas"/>
                <w:noProof/>
                <w:sz w:val="22"/>
              </w:rPr>
            </w:pPr>
            <w:r w:rsidRPr="00D759EF">
              <w:rPr>
                <w:noProof/>
              </w:rPr>
              <w:drawing>
                <wp:inline distT="0" distB="0" distL="0" distR="0" wp14:anchorId="721A896F" wp14:editId="7F175F22">
                  <wp:extent cx="365760" cy="373380"/>
                  <wp:effectExtent l="0" t="0" r="0" b="7620"/>
                  <wp:docPr id="5384" name="Picture 5384" descr="declaration_access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declaration_access_icon"/>
                          <pic:cNvPicPr>
                            <a:picLocks noChangeAspect="1" noChangeArrowheads="1"/>
                          </pic:cNvPicPr>
                        </pic:nvPicPr>
                        <pic:blipFill>
                          <a:blip r:embed="rId12" cstate="print">
                            <a:extLst>
                              <a:ext uri="{28A0092B-C50C-407E-A947-70E740481C1C}">
                                <a14:useLocalDpi xmlns:a14="http://schemas.microsoft.com/office/drawing/2010/main"/>
                              </a:ext>
                            </a:extLst>
                          </a:blip>
                          <a:srcRect l="6223" t="6387" r="10275" b="19005"/>
                          <a:stretch>
                            <a:fillRect/>
                          </a:stretch>
                        </pic:blipFill>
                        <pic:spPr bwMode="auto">
                          <a:xfrm>
                            <a:off x="0" y="0"/>
                            <a:ext cx="365760" cy="373380"/>
                          </a:xfrm>
                          <a:prstGeom prst="rect">
                            <a:avLst/>
                          </a:prstGeom>
                          <a:noFill/>
                          <a:ln>
                            <a:noFill/>
                          </a:ln>
                        </pic:spPr>
                      </pic:pic>
                    </a:graphicData>
                  </a:graphic>
                </wp:inline>
              </w:drawing>
            </w:r>
          </w:p>
          <w:p w14:paraId="42F252EF" w14:textId="77777777" w:rsidR="00371D15" w:rsidRPr="00011129" w:rsidRDefault="00371D15" w:rsidP="00563712">
            <w:pPr>
              <w:autoSpaceDE w:val="0"/>
              <w:autoSpaceDN w:val="0"/>
              <w:adjustRightInd w:val="0"/>
              <w:spacing w:before="0"/>
              <w:jc w:val="center"/>
              <w:rPr>
                <w:rFonts w:ascii="Consolas" w:hAnsi="Consolas" w:cs="Courier New"/>
                <w:noProof/>
                <w:sz w:val="22"/>
              </w:rPr>
            </w:pPr>
          </w:p>
          <w:p w14:paraId="65646467" w14:textId="77777777" w:rsidR="00371D15" w:rsidRPr="00AA044A" w:rsidRDefault="00371D15" w:rsidP="00563712">
            <w:pPr>
              <w:autoSpaceDE w:val="0"/>
              <w:autoSpaceDN w:val="0"/>
              <w:adjustRightInd w:val="0"/>
              <w:spacing w:before="0"/>
              <w:jc w:val="center"/>
              <w:rPr>
                <w:rFonts w:ascii="Consolas" w:hAnsi="Consolas" w:cs="Courier New"/>
                <w:noProof/>
                <w:sz w:val="22"/>
              </w:rPr>
            </w:pPr>
          </w:p>
          <w:p w14:paraId="576CAB7E" w14:textId="77777777" w:rsidR="00371D15" w:rsidRPr="00AA044A" w:rsidRDefault="00371D15" w:rsidP="00563712">
            <w:pPr>
              <w:autoSpaceDE w:val="0"/>
              <w:autoSpaceDN w:val="0"/>
              <w:adjustRightInd w:val="0"/>
              <w:spacing w:before="0"/>
              <w:jc w:val="center"/>
              <w:rPr>
                <w:noProof/>
              </w:rPr>
            </w:pPr>
          </w:p>
          <w:p w14:paraId="7EFBE613" w14:textId="77777777" w:rsidR="00371D15" w:rsidRPr="002959F9" w:rsidRDefault="00371D15" w:rsidP="00563712">
            <w:pPr>
              <w:autoSpaceDE w:val="0"/>
              <w:autoSpaceDN w:val="0"/>
              <w:adjustRightInd w:val="0"/>
              <w:spacing w:before="0"/>
              <w:jc w:val="center"/>
              <w:rPr>
                <w:noProof/>
              </w:rPr>
            </w:pPr>
          </w:p>
          <w:p w14:paraId="20B656EC" w14:textId="77777777" w:rsidR="00371D15" w:rsidRPr="00977A5E" w:rsidRDefault="00371D15" w:rsidP="00563712">
            <w:pPr>
              <w:autoSpaceDE w:val="0"/>
              <w:autoSpaceDN w:val="0"/>
              <w:adjustRightInd w:val="0"/>
              <w:spacing w:before="0"/>
              <w:jc w:val="center"/>
              <w:rPr>
                <w:noProof/>
              </w:rPr>
            </w:pPr>
          </w:p>
          <w:p w14:paraId="0E31647E" w14:textId="77777777" w:rsidR="00371D15" w:rsidRPr="00977A5E" w:rsidRDefault="00371D15" w:rsidP="00563712">
            <w:pPr>
              <w:autoSpaceDE w:val="0"/>
              <w:autoSpaceDN w:val="0"/>
              <w:adjustRightInd w:val="0"/>
              <w:spacing w:before="0"/>
              <w:jc w:val="center"/>
              <w:rPr>
                <w:noProof/>
              </w:rPr>
            </w:pPr>
          </w:p>
          <w:p w14:paraId="17E8F790" w14:textId="77777777" w:rsidR="00371D15" w:rsidRPr="0028675A" w:rsidRDefault="00371D15" w:rsidP="00563712">
            <w:pPr>
              <w:autoSpaceDE w:val="0"/>
              <w:autoSpaceDN w:val="0"/>
              <w:adjustRightInd w:val="0"/>
              <w:spacing w:before="0"/>
              <w:jc w:val="center"/>
              <w:rPr>
                <w:noProof/>
              </w:rPr>
            </w:pPr>
          </w:p>
          <w:p w14:paraId="5F6E1538" w14:textId="77777777" w:rsidR="00371D15" w:rsidRPr="00D759EF" w:rsidRDefault="00371D15" w:rsidP="00563712">
            <w:pPr>
              <w:autoSpaceDE w:val="0"/>
              <w:autoSpaceDN w:val="0"/>
              <w:adjustRightInd w:val="0"/>
              <w:spacing w:before="240"/>
              <w:jc w:val="center"/>
              <w:rPr>
                <w:rFonts w:ascii="Consolas" w:hAnsi="Consolas" w:cs="Courier New"/>
                <w:noProof/>
                <w:color w:val="0000FF"/>
              </w:rPr>
            </w:pPr>
            <w:r w:rsidRPr="00D759EF">
              <w:rPr>
                <w:noProof/>
              </w:rPr>
              <w:drawing>
                <wp:inline distT="0" distB="0" distL="0" distR="0" wp14:anchorId="3EA98646" wp14:editId="08910D11">
                  <wp:extent cx="365760" cy="373380"/>
                  <wp:effectExtent l="0" t="0" r="0" b="7620"/>
                  <wp:docPr id="5385" name="Picture 5385" descr="declaration_access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declaration_access_icon"/>
                          <pic:cNvPicPr>
                            <a:picLocks noChangeAspect="1" noChangeArrowheads="1"/>
                          </pic:cNvPicPr>
                        </pic:nvPicPr>
                        <pic:blipFill>
                          <a:blip r:embed="rId12" cstate="print">
                            <a:extLst>
                              <a:ext uri="{28A0092B-C50C-407E-A947-70E740481C1C}">
                                <a14:useLocalDpi xmlns:a14="http://schemas.microsoft.com/office/drawing/2010/main"/>
                              </a:ext>
                            </a:extLst>
                          </a:blip>
                          <a:srcRect l="6223" t="6387" r="10275" b="19005"/>
                          <a:stretch>
                            <a:fillRect/>
                          </a:stretch>
                        </pic:blipFill>
                        <pic:spPr bwMode="auto">
                          <a:xfrm>
                            <a:off x="0" y="0"/>
                            <a:ext cx="365760" cy="373380"/>
                          </a:xfrm>
                          <a:prstGeom prst="rect">
                            <a:avLst/>
                          </a:prstGeom>
                          <a:noFill/>
                          <a:ln>
                            <a:noFill/>
                          </a:ln>
                        </pic:spPr>
                      </pic:pic>
                    </a:graphicData>
                  </a:graphic>
                </wp:inline>
              </w:drawing>
            </w:r>
          </w:p>
        </w:tc>
        <w:tc>
          <w:tcPr>
            <w:tcW w:w="7119" w:type="dxa"/>
            <w:tcBorders>
              <w:top w:val="single" w:sz="4" w:space="0" w:color="auto"/>
              <w:left w:val="single" w:sz="4" w:space="0" w:color="auto"/>
              <w:bottom w:val="single" w:sz="4" w:space="0" w:color="auto"/>
              <w:right w:val="single" w:sz="4" w:space="0" w:color="auto"/>
            </w:tcBorders>
          </w:tcPr>
          <w:p w14:paraId="1D30F13E" w14:textId="77777777" w:rsidR="00371D15" w:rsidRPr="002959F9" w:rsidRDefault="00371D15" w:rsidP="00563712">
            <w:pPr>
              <w:autoSpaceDE w:val="0"/>
              <w:autoSpaceDN w:val="0"/>
              <w:adjustRightInd w:val="0"/>
              <w:spacing w:before="0"/>
              <w:jc w:val="left"/>
              <w:rPr>
                <w:rFonts w:ascii="Consolas" w:hAnsi="Consolas"/>
                <w:noProof/>
                <w:sz w:val="22"/>
              </w:rPr>
            </w:pPr>
            <w:r w:rsidRPr="00011129">
              <w:rPr>
                <w:rFonts w:ascii="Consolas" w:hAnsi="Consolas" w:cs="Courier New"/>
                <w:noProof/>
                <w:color w:val="0000FF"/>
                <w:sz w:val="22"/>
                <w:lang w:eastAsia="es-ES"/>
              </w:rPr>
              <w:lastRenderedPageBreak/>
              <w:t>class</w:t>
            </w:r>
            <w:r w:rsidRPr="00AA044A">
              <w:rPr>
                <w:rFonts w:ascii="Consolas" w:hAnsi="Consolas"/>
                <w:noProof/>
                <w:sz w:val="22"/>
              </w:rPr>
              <w:t xml:space="preserve"> </w:t>
            </w:r>
            <w:r w:rsidRPr="00AA044A">
              <w:rPr>
                <w:rFonts w:ascii="Consolas" w:hAnsi="Consolas"/>
                <w:noProof/>
                <w:color w:val="2B91AF"/>
                <w:sz w:val="22"/>
              </w:rPr>
              <w:t>Dog</w:t>
            </w:r>
          </w:p>
          <w:p w14:paraId="79A3A093" w14:textId="77777777" w:rsidR="00371D15" w:rsidRPr="00977A5E" w:rsidRDefault="00371D15" w:rsidP="00563712">
            <w:pPr>
              <w:autoSpaceDE w:val="0"/>
              <w:autoSpaceDN w:val="0"/>
              <w:adjustRightInd w:val="0"/>
              <w:spacing w:before="0"/>
              <w:jc w:val="left"/>
              <w:rPr>
                <w:rFonts w:ascii="Consolas" w:hAnsi="Consolas" w:cs="Courier New"/>
                <w:noProof/>
                <w:sz w:val="22"/>
                <w:lang w:eastAsia="es-ES"/>
              </w:rPr>
            </w:pPr>
            <w:r w:rsidRPr="00977A5E">
              <w:rPr>
                <w:rFonts w:ascii="Consolas" w:hAnsi="Consolas" w:cs="Courier New"/>
                <w:noProof/>
                <w:sz w:val="22"/>
                <w:lang w:eastAsia="es-ES"/>
              </w:rPr>
              <w:t>{</w:t>
            </w:r>
          </w:p>
          <w:p w14:paraId="15542B6E"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noProof/>
              </w:rPr>
              <w:tab/>
            </w:r>
            <w:r w:rsidRPr="00D759EF">
              <w:rPr>
                <w:rFonts w:ascii="Consolas" w:hAnsi="Consolas" w:cs="Courier New"/>
                <w:b/>
                <w:noProof/>
                <w:color w:val="0000FF"/>
                <w:sz w:val="22"/>
                <w:lang w:eastAsia="es-ES"/>
              </w:rPr>
              <w:t>private</w:t>
            </w:r>
            <w:r w:rsidRPr="00D759EF">
              <w:rPr>
                <w:rFonts w:ascii="Consolas" w:hAnsi="Consolas"/>
                <w:noProof/>
                <w:sz w:val="22"/>
              </w:rPr>
              <w:t xml:space="preserve"> </w:t>
            </w:r>
            <w:r w:rsidRPr="00D759EF">
              <w:rPr>
                <w:rFonts w:ascii="Consolas" w:hAnsi="Consolas" w:cs="Courier New"/>
                <w:noProof/>
                <w:color w:val="0000FF"/>
                <w:sz w:val="22"/>
                <w:lang w:eastAsia="es-ES"/>
              </w:rPr>
              <w:t>string</w:t>
            </w:r>
            <w:r w:rsidRPr="00D759EF">
              <w:rPr>
                <w:rFonts w:ascii="Consolas" w:hAnsi="Consolas"/>
                <w:noProof/>
                <w:sz w:val="22"/>
              </w:rPr>
              <w:t xml:space="preserve"> name = </w:t>
            </w:r>
            <w:r w:rsidRPr="00D759EF">
              <w:rPr>
                <w:rFonts w:ascii="Consolas" w:hAnsi="Consolas" w:cs="Courier New"/>
                <w:noProof/>
                <w:color w:val="A31515"/>
                <w:sz w:val="22"/>
                <w:lang w:eastAsia="es-ES"/>
              </w:rPr>
              <w:t>"Doggy"</w:t>
            </w:r>
            <w:r w:rsidRPr="00D759EF">
              <w:rPr>
                <w:rFonts w:ascii="Consolas" w:hAnsi="Consolas"/>
                <w:noProof/>
                <w:sz w:val="22"/>
              </w:rPr>
              <w:t>;</w:t>
            </w:r>
          </w:p>
          <w:p w14:paraId="5912D089"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p>
          <w:p w14:paraId="41D6ECBD"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noProof/>
              </w:rPr>
              <w:lastRenderedPageBreak/>
              <w:tab/>
            </w:r>
            <w:r w:rsidRPr="00D759EF">
              <w:rPr>
                <w:rFonts w:ascii="Consolas" w:hAnsi="Consolas" w:cs="Courier New"/>
                <w:noProof/>
                <w:color w:val="0000FF"/>
                <w:sz w:val="22"/>
                <w:lang w:eastAsia="es-ES"/>
              </w:rPr>
              <w:t>public</w:t>
            </w:r>
            <w:r w:rsidRPr="00D759EF">
              <w:rPr>
                <w:rFonts w:ascii="Consolas" w:hAnsi="Consolas"/>
                <w:noProof/>
                <w:sz w:val="22"/>
              </w:rPr>
              <w:t xml:space="preserve"> </w:t>
            </w:r>
            <w:r w:rsidRPr="00D759EF">
              <w:rPr>
                <w:rFonts w:ascii="Consolas" w:hAnsi="Consolas" w:cs="Courier New"/>
                <w:noProof/>
                <w:color w:val="0000FF"/>
                <w:sz w:val="22"/>
                <w:lang w:eastAsia="es-ES"/>
              </w:rPr>
              <w:t>string</w:t>
            </w:r>
            <w:r w:rsidRPr="00D759EF">
              <w:rPr>
                <w:rFonts w:ascii="Consolas" w:hAnsi="Consolas"/>
                <w:noProof/>
                <w:sz w:val="22"/>
              </w:rPr>
              <w:t xml:space="preserve"> Name</w:t>
            </w:r>
          </w:p>
          <w:p w14:paraId="6D44E7BF"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noProof/>
              </w:rPr>
              <w:tab/>
            </w:r>
            <w:r w:rsidRPr="00D759EF">
              <w:rPr>
                <w:rFonts w:ascii="Consolas" w:hAnsi="Consolas"/>
                <w:noProof/>
                <w:sz w:val="22"/>
              </w:rPr>
              <w:t>{</w:t>
            </w:r>
          </w:p>
          <w:p w14:paraId="077B8978"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noProof/>
              </w:rPr>
              <w:tab/>
            </w:r>
            <w:r w:rsidRPr="00D759EF">
              <w:rPr>
                <w:noProof/>
              </w:rPr>
              <w:tab/>
            </w:r>
            <w:r w:rsidRPr="00D759EF">
              <w:rPr>
                <w:rFonts w:ascii="Consolas" w:hAnsi="Consolas" w:cs="Courier New"/>
                <w:noProof/>
                <w:color w:val="0000FF"/>
                <w:sz w:val="22"/>
                <w:lang w:eastAsia="es-ES"/>
              </w:rPr>
              <w:t>get</w:t>
            </w:r>
            <w:r w:rsidRPr="00D759EF">
              <w:rPr>
                <w:rFonts w:ascii="Consolas" w:hAnsi="Consolas"/>
                <w:noProof/>
                <w:sz w:val="22"/>
              </w:rPr>
              <w:t xml:space="preserve"> { </w:t>
            </w:r>
            <w:r w:rsidRPr="00D759EF">
              <w:rPr>
                <w:rFonts w:ascii="Consolas" w:hAnsi="Consolas" w:cs="Courier New"/>
                <w:noProof/>
                <w:color w:val="0000FF"/>
                <w:sz w:val="22"/>
                <w:lang w:eastAsia="es-ES"/>
              </w:rPr>
              <w:t>return</w:t>
            </w:r>
            <w:r w:rsidRPr="00D759EF">
              <w:rPr>
                <w:rFonts w:ascii="Consolas" w:hAnsi="Consolas"/>
                <w:noProof/>
                <w:sz w:val="22"/>
              </w:rPr>
              <w:t xml:space="preserve"> </w:t>
            </w:r>
            <w:r w:rsidRPr="00D759EF">
              <w:rPr>
                <w:rFonts w:ascii="Consolas" w:hAnsi="Consolas" w:cs="Courier New"/>
                <w:b/>
                <w:noProof/>
                <w:color w:val="0000FF"/>
                <w:sz w:val="22"/>
                <w:lang w:eastAsia="es-ES"/>
              </w:rPr>
              <w:t>this</w:t>
            </w:r>
            <w:r w:rsidRPr="00D759EF">
              <w:rPr>
                <w:rFonts w:ascii="Consolas" w:hAnsi="Consolas"/>
                <w:b/>
                <w:noProof/>
                <w:sz w:val="22"/>
              </w:rPr>
              <w:t>.name</w:t>
            </w:r>
            <w:r w:rsidRPr="00D759EF">
              <w:rPr>
                <w:rFonts w:ascii="Consolas" w:hAnsi="Consolas"/>
                <w:noProof/>
                <w:sz w:val="22"/>
              </w:rPr>
              <w:t>; }</w:t>
            </w:r>
          </w:p>
          <w:p w14:paraId="29557678"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noProof/>
              </w:rPr>
              <w:tab/>
            </w:r>
            <w:r w:rsidRPr="00D759EF">
              <w:rPr>
                <w:rFonts w:ascii="Consolas" w:hAnsi="Consolas"/>
                <w:noProof/>
                <w:sz w:val="22"/>
              </w:rPr>
              <w:t>}</w:t>
            </w:r>
          </w:p>
          <w:p w14:paraId="4EAEA412"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p>
          <w:p w14:paraId="1CD93583"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noProof/>
              </w:rPr>
              <w:tab/>
            </w:r>
            <w:r w:rsidRPr="00D759EF">
              <w:rPr>
                <w:rFonts w:ascii="Consolas" w:hAnsi="Consolas" w:cs="Courier New"/>
                <w:b/>
                <w:noProof/>
                <w:color w:val="0000FF"/>
                <w:sz w:val="22"/>
                <w:lang w:eastAsia="es-ES"/>
              </w:rPr>
              <w:t>private</w:t>
            </w:r>
            <w:r w:rsidRPr="00D759EF">
              <w:rPr>
                <w:rFonts w:ascii="Consolas" w:hAnsi="Consolas"/>
                <w:noProof/>
                <w:sz w:val="22"/>
              </w:rPr>
              <w:t xml:space="preserve"> </w:t>
            </w:r>
            <w:r w:rsidRPr="00D759EF">
              <w:rPr>
                <w:rFonts w:ascii="Consolas" w:hAnsi="Consolas" w:cs="Courier New"/>
                <w:noProof/>
                <w:color w:val="0000FF"/>
                <w:sz w:val="22"/>
                <w:lang w:eastAsia="es-ES"/>
              </w:rPr>
              <w:t>void</w:t>
            </w:r>
            <w:r w:rsidRPr="00D759EF">
              <w:rPr>
                <w:rFonts w:ascii="Consolas" w:hAnsi="Consolas"/>
                <w:noProof/>
                <w:sz w:val="22"/>
              </w:rPr>
              <w:t xml:space="preserve"> Bark()</w:t>
            </w:r>
          </w:p>
          <w:p w14:paraId="53E69670"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noProof/>
              </w:rPr>
              <w:tab/>
            </w:r>
            <w:r w:rsidRPr="00D759EF">
              <w:rPr>
                <w:rFonts w:ascii="Consolas" w:hAnsi="Consolas"/>
                <w:noProof/>
                <w:sz w:val="22"/>
              </w:rPr>
              <w:t>{</w:t>
            </w:r>
          </w:p>
          <w:p w14:paraId="50263B33"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noProof/>
              </w:rPr>
              <w:tab/>
            </w:r>
            <w:r w:rsidRPr="00D759EF">
              <w:rPr>
                <w:noProof/>
              </w:rPr>
              <w:tab/>
            </w:r>
            <w:r w:rsidRPr="00D759EF">
              <w:rPr>
                <w:rFonts w:ascii="Consolas" w:hAnsi="Consolas"/>
                <w:noProof/>
                <w:color w:val="2B91AF"/>
                <w:sz w:val="22"/>
              </w:rPr>
              <w:t>Console</w:t>
            </w:r>
            <w:r w:rsidRPr="00D759EF">
              <w:rPr>
                <w:rFonts w:ascii="Consolas" w:hAnsi="Consolas"/>
                <w:noProof/>
                <w:sz w:val="22"/>
              </w:rPr>
              <w:t>.WriteLine(</w:t>
            </w:r>
            <w:r w:rsidRPr="00D759EF">
              <w:rPr>
                <w:rFonts w:ascii="Consolas" w:hAnsi="Consolas" w:cs="Courier New"/>
                <w:noProof/>
                <w:color w:val="A31515"/>
                <w:sz w:val="22"/>
                <w:lang w:eastAsia="es-ES"/>
              </w:rPr>
              <w:t>"wow-wow"</w:t>
            </w:r>
            <w:r w:rsidRPr="00D759EF">
              <w:rPr>
                <w:rFonts w:ascii="Consolas" w:hAnsi="Consolas"/>
                <w:noProof/>
                <w:sz w:val="22"/>
              </w:rPr>
              <w:t>);</w:t>
            </w:r>
          </w:p>
          <w:p w14:paraId="65B9FEAC"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noProof/>
              </w:rPr>
              <w:tab/>
            </w:r>
            <w:r w:rsidRPr="00D759EF">
              <w:rPr>
                <w:rFonts w:ascii="Consolas" w:hAnsi="Consolas"/>
                <w:noProof/>
                <w:sz w:val="22"/>
              </w:rPr>
              <w:t>}</w:t>
            </w:r>
          </w:p>
          <w:p w14:paraId="2B6C02F3" w14:textId="77777777" w:rsidR="00371D15" w:rsidRPr="00D759EF" w:rsidRDefault="00371D15" w:rsidP="00563712">
            <w:pPr>
              <w:autoSpaceDE w:val="0"/>
              <w:autoSpaceDN w:val="0"/>
              <w:adjustRightInd w:val="0"/>
              <w:spacing w:before="0"/>
              <w:jc w:val="left"/>
              <w:rPr>
                <w:rFonts w:ascii="Consolas" w:hAnsi="Consolas" w:cs="Courier New"/>
                <w:noProof/>
                <w:color w:val="0000FF"/>
                <w:sz w:val="22"/>
                <w:lang w:eastAsia="es-ES"/>
              </w:rPr>
            </w:pPr>
          </w:p>
          <w:p w14:paraId="69B9DE6B"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noProof/>
              </w:rPr>
              <w:tab/>
            </w:r>
            <w:r w:rsidRPr="00D759EF">
              <w:rPr>
                <w:rFonts w:ascii="Consolas" w:hAnsi="Consolas" w:cs="Courier New"/>
                <w:noProof/>
                <w:color w:val="0000FF"/>
                <w:sz w:val="22"/>
                <w:lang w:eastAsia="es-ES"/>
              </w:rPr>
              <w:t>public</w:t>
            </w:r>
            <w:r w:rsidRPr="00D759EF">
              <w:rPr>
                <w:rFonts w:ascii="Consolas" w:hAnsi="Consolas"/>
                <w:noProof/>
                <w:sz w:val="22"/>
              </w:rPr>
              <w:t xml:space="preserve"> </w:t>
            </w:r>
            <w:r w:rsidRPr="00D759EF">
              <w:rPr>
                <w:rFonts w:ascii="Consolas" w:hAnsi="Consolas" w:cs="Courier New"/>
                <w:noProof/>
                <w:color w:val="0000FF"/>
                <w:sz w:val="22"/>
                <w:lang w:eastAsia="es-ES"/>
              </w:rPr>
              <w:t>void</w:t>
            </w:r>
            <w:r w:rsidRPr="00D759EF">
              <w:rPr>
                <w:rFonts w:ascii="Consolas" w:hAnsi="Consolas"/>
                <w:noProof/>
                <w:sz w:val="22"/>
              </w:rPr>
              <w:t xml:space="preserve"> DoSomething()</w:t>
            </w:r>
          </w:p>
          <w:p w14:paraId="1A96AD47"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noProof/>
              </w:rPr>
              <w:tab/>
            </w:r>
            <w:r w:rsidRPr="00D759EF">
              <w:rPr>
                <w:rFonts w:ascii="Consolas" w:hAnsi="Consolas"/>
                <w:noProof/>
                <w:sz w:val="22"/>
              </w:rPr>
              <w:t>{</w:t>
            </w:r>
          </w:p>
          <w:p w14:paraId="218240AE"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noProof/>
              </w:rPr>
              <w:tab/>
            </w:r>
            <w:r w:rsidRPr="00D759EF">
              <w:rPr>
                <w:noProof/>
              </w:rPr>
              <w:tab/>
            </w:r>
            <w:r w:rsidRPr="00D759EF">
              <w:rPr>
                <w:rFonts w:ascii="Consolas" w:hAnsi="Consolas" w:cs="Courier New"/>
                <w:b/>
                <w:noProof/>
                <w:color w:val="0000FF"/>
                <w:sz w:val="22"/>
                <w:lang w:eastAsia="es-ES"/>
              </w:rPr>
              <w:t>this</w:t>
            </w:r>
            <w:r w:rsidRPr="00D759EF">
              <w:rPr>
                <w:rFonts w:ascii="Consolas" w:hAnsi="Consolas"/>
                <w:b/>
                <w:noProof/>
                <w:sz w:val="22"/>
              </w:rPr>
              <w:t>.Bark()</w:t>
            </w:r>
            <w:r w:rsidRPr="00D759EF">
              <w:rPr>
                <w:rFonts w:ascii="Consolas" w:hAnsi="Consolas"/>
                <w:noProof/>
                <w:sz w:val="22"/>
              </w:rPr>
              <w:t>;</w:t>
            </w:r>
          </w:p>
          <w:p w14:paraId="1CF81C6B"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noProof/>
              </w:rPr>
              <w:tab/>
            </w:r>
            <w:r w:rsidRPr="00D759EF">
              <w:rPr>
                <w:rFonts w:ascii="Consolas" w:hAnsi="Consolas"/>
                <w:noProof/>
                <w:sz w:val="22"/>
              </w:rPr>
              <w:t>}</w:t>
            </w:r>
          </w:p>
          <w:p w14:paraId="7566FA1A"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r w:rsidRPr="00D759EF">
              <w:rPr>
                <w:rFonts w:ascii="Consolas" w:hAnsi="Consolas" w:cs="Courier New"/>
                <w:noProof/>
                <w:sz w:val="22"/>
                <w:lang w:eastAsia="es-ES"/>
              </w:rPr>
              <w:t>}</w:t>
            </w:r>
          </w:p>
        </w:tc>
      </w:tr>
    </w:tbl>
    <w:p w14:paraId="2BC1B7EB" w14:textId="1A38B359" w:rsidR="00371D15" w:rsidRPr="00D759EF" w:rsidRDefault="00371D15" w:rsidP="00371D15">
      <w:pPr>
        <w:spacing w:after="120"/>
      </w:pPr>
      <w:r w:rsidRPr="00D759EF">
        <w:lastRenderedPageBreak/>
        <w:t xml:space="preserve">Accessing the </w:t>
      </w:r>
      <w:r w:rsidRPr="00D759EF">
        <w:rPr>
          <w:rStyle w:val="Code"/>
        </w:rPr>
        <w:t>name</w:t>
      </w:r>
      <w:r w:rsidRPr="00D759EF">
        <w:t xml:space="preserve"> fields from the same class is permitted, </w:t>
      </w:r>
      <w:del w:id="1608" w:author="Hans Zijlstra" w:date="2017-06-13T10:38:00Z">
        <w:r w:rsidRPr="00D759EF" w:rsidDel="00EA6751">
          <w:delText xml:space="preserve">but </w:delText>
        </w:r>
      </w:del>
      <w:ins w:id="1609" w:author="Hans Zijlstra" w:date="2017-06-13T10:38:00Z">
        <w:r w:rsidR="00EA6751" w:rsidRPr="00D759EF">
          <w:t xml:space="preserve">while </w:t>
        </w:r>
      </w:ins>
      <w:r w:rsidRPr="00D759EF">
        <w:t xml:space="preserve">accessing </w:t>
      </w:r>
      <w:del w:id="1610" w:author="Hans Zijlstra" w:date="2017-06-16T10:09:00Z">
        <w:r w:rsidRPr="00D759EF" w:rsidDel="004F0603">
          <w:delText>it</w:delText>
        </w:r>
      </w:del>
      <w:ins w:id="1611" w:author="Hans Zijlstra" w:date="2017-06-16T10:09:00Z">
        <w:r w:rsidR="004F0603" w:rsidRPr="00D759EF">
          <w:t>them</w:t>
        </w:r>
      </w:ins>
      <w:r w:rsidRPr="00D759EF">
        <w:t xml:space="preserve"> from a different class (</w:t>
      </w:r>
      <w:r w:rsidRPr="00D759EF">
        <w:rPr>
          <w:rStyle w:val="Code"/>
        </w:rPr>
        <w:t>Kid</w:t>
      </w:r>
      <w:r w:rsidRPr="00D759EF">
        <w:t xml:space="preserve">) is </w:t>
      </w:r>
      <w:del w:id="1612" w:author="Hans Zijlstra" w:date="2017-06-13T10:38:00Z">
        <w:r w:rsidRPr="00D759EF" w:rsidDel="00EA6751">
          <w:delText>restricted</w:delText>
        </w:r>
      </w:del>
      <w:ins w:id="1613" w:author="Hans Zijlstra" w:date="2017-06-13T10:38:00Z">
        <w:r w:rsidR="00EA6751" w:rsidRPr="00D759EF">
          <w:t>not</w:t>
        </w:r>
      </w:ins>
      <w:r w:rsidRPr="00D759EF">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892"/>
        <w:gridCol w:w="7079"/>
      </w:tblGrid>
      <w:tr w:rsidR="00371D15" w:rsidRPr="00D759EF" w14:paraId="01A19AB4" w14:textId="77777777" w:rsidTr="00563712">
        <w:tc>
          <w:tcPr>
            <w:tcW w:w="7971" w:type="dxa"/>
            <w:gridSpan w:val="2"/>
            <w:tcBorders>
              <w:top w:val="single" w:sz="4" w:space="0" w:color="auto"/>
              <w:left w:val="single" w:sz="4" w:space="0" w:color="auto"/>
              <w:bottom w:val="single" w:sz="4" w:space="0" w:color="auto"/>
              <w:right w:val="single" w:sz="4" w:space="0" w:color="auto"/>
            </w:tcBorders>
            <w:shd w:val="clear" w:color="auto" w:fill="F3F3F3"/>
          </w:tcPr>
          <w:p w14:paraId="41B96D44" w14:textId="77777777" w:rsidR="00371D15" w:rsidRPr="00D759EF" w:rsidRDefault="00371D15" w:rsidP="00563712">
            <w:pPr>
              <w:spacing w:before="0"/>
              <w:jc w:val="center"/>
              <w:rPr>
                <w:rFonts w:ascii="Consolas" w:hAnsi="Consolas"/>
                <w:b/>
                <w:bCs/>
                <w:noProof/>
                <w:kern w:val="32"/>
              </w:rPr>
            </w:pPr>
            <w:r w:rsidRPr="00D759EF">
              <w:rPr>
                <w:rFonts w:ascii="Consolas" w:hAnsi="Consolas"/>
                <w:b/>
                <w:bCs/>
                <w:noProof/>
                <w:kern w:val="32"/>
                <w:sz w:val="22"/>
              </w:rPr>
              <w:t>Kid.cs</w:t>
            </w:r>
          </w:p>
        </w:tc>
      </w:tr>
      <w:tr w:rsidR="00371D15" w:rsidRPr="00D759EF" w14:paraId="59DC174D" w14:textId="77777777" w:rsidTr="00563712">
        <w:tc>
          <w:tcPr>
            <w:tcW w:w="892" w:type="dxa"/>
            <w:tcBorders>
              <w:top w:val="single" w:sz="4" w:space="0" w:color="auto"/>
              <w:left w:val="single" w:sz="4" w:space="0" w:color="auto"/>
              <w:bottom w:val="single" w:sz="4" w:space="0" w:color="auto"/>
              <w:right w:val="single" w:sz="4" w:space="0" w:color="auto"/>
            </w:tcBorders>
          </w:tcPr>
          <w:p w14:paraId="2FB8AC6E" w14:textId="77777777" w:rsidR="00371D15" w:rsidRPr="00D759EF" w:rsidRDefault="00371D15" w:rsidP="00563712">
            <w:pPr>
              <w:autoSpaceDE w:val="0"/>
              <w:autoSpaceDN w:val="0"/>
              <w:adjustRightInd w:val="0"/>
              <w:spacing w:before="0"/>
              <w:jc w:val="center"/>
              <w:rPr>
                <w:rFonts w:ascii="Consolas" w:hAnsi="Consolas" w:cs="Courier New"/>
                <w:noProof/>
                <w:sz w:val="22"/>
              </w:rPr>
            </w:pPr>
          </w:p>
          <w:p w14:paraId="5ABBC4EA" w14:textId="77777777" w:rsidR="00371D15" w:rsidRPr="00D759EF" w:rsidRDefault="00371D15" w:rsidP="00563712">
            <w:pPr>
              <w:autoSpaceDE w:val="0"/>
              <w:autoSpaceDN w:val="0"/>
              <w:adjustRightInd w:val="0"/>
              <w:spacing w:before="0"/>
              <w:jc w:val="center"/>
              <w:rPr>
                <w:rFonts w:ascii="Consolas" w:hAnsi="Consolas" w:cs="Courier New"/>
                <w:noProof/>
                <w:sz w:val="22"/>
              </w:rPr>
            </w:pPr>
          </w:p>
          <w:p w14:paraId="707E18E3" w14:textId="77777777" w:rsidR="00371D15" w:rsidRPr="00D759EF" w:rsidRDefault="00371D15" w:rsidP="00563712">
            <w:pPr>
              <w:autoSpaceDE w:val="0"/>
              <w:autoSpaceDN w:val="0"/>
              <w:adjustRightInd w:val="0"/>
              <w:spacing w:before="0"/>
              <w:jc w:val="center"/>
              <w:rPr>
                <w:rFonts w:ascii="Consolas" w:hAnsi="Consolas" w:cs="Courier New"/>
                <w:noProof/>
                <w:sz w:val="22"/>
              </w:rPr>
            </w:pPr>
          </w:p>
          <w:p w14:paraId="308DB6C0" w14:textId="77777777" w:rsidR="00371D15" w:rsidRPr="00D759EF" w:rsidRDefault="00371D15" w:rsidP="00563712">
            <w:pPr>
              <w:autoSpaceDE w:val="0"/>
              <w:autoSpaceDN w:val="0"/>
              <w:adjustRightInd w:val="0"/>
              <w:spacing w:before="0"/>
              <w:jc w:val="center"/>
              <w:rPr>
                <w:rFonts w:ascii="Consolas" w:hAnsi="Consolas"/>
                <w:noProof/>
                <w:sz w:val="22"/>
              </w:rPr>
            </w:pPr>
            <w:r w:rsidRPr="00D759EF">
              <w:rPr>
                <w:noProof/>
              </w:rPr>
              <w:drawing>
                <wp:inline distT="0" distB="0" distL="0" distR="0" wp14:anchorId="3FAEEC4A" wp14:editId="34ABA5AE">
                  <wp:extent cx="426720" cy="403860"/>
                  <wp:effectExtent l="0" t="0" r="0" b="0"/>
                  <wp:docPr id="5386" name="Picture 5386" descr="reference_access_icon_not_allow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reference_access_icon_not_allowed"/>
                          <pic:cNvPicPr>
                            <a:picLocks noChangeAspect="1" noChangeArrowheads="1"/>
                          </pic:cNvPicPr>
                        </pic:nvPicPr>
                        <pic:blipFill>
                          <a:blip r:embed="rId14" cstate="print">
                            <a:extLst>
                              <a:ext uri="{28A0092B-C50C-407E-A947-70E740481C1C}">
                                <a14:useLocalDpi xmlns:a14="http://schemas.microsoft.com/office/drawing/2010/main"/>
                              </a:ext>
                            </a:extLst>
                          </a:blip>
                          <a:srcRect b="19231"/>
                          <a:stretch>
                            <a:fillRect/>
                          </a:stretch>
                        </pic:blipFill>
                        <pic:spPr bwMode="auto">
                          <a:xfrm>
                            <a:off x="0" y="0"/>
                            <a:ext cx="426720" cy="403860"/>
                          </a:xfrm>
                          <a:prstGeom prst="rect">
                            <a:avLst/>
                          </a:prstGeom>
                          <a:noFill/>
                          <a:ln>
                            <a:noFill/>
                          </a:ln>
                        </pic:spPr>
                      </pic:pic>
                    </a:graphicData>
                  </a:graphic>
                </wp:inline>
              </w:drawing>
            </w:r>
          </w:p>
          <w:p w14:paraId="47A8A802" w14:textId="77777777" w:rsidR="00371D15" w:rsidRPr="00011129" w:rsidRDefault="00371D15" w:rsidP="00563712">
            <w:pPr>
              <w:autoSpaceDE w:val="0"/>
              <w:autoSpaceDN w:val="0"/>
              <w:adjustRightInd w:val="0"/>
              <w:spacing w:before="0"/>
              <w:jc w:val="center"/>
              <w:rPr>
                <w:rFonts w:ascii="Consolas" w:hAnsi="Consolas" w:cs="Courier New"/>
                <w:noProof/>
                <w:sz w:val="22"/>
              </w:rPr>
            </w:pPr>
          </w:p>
          <w:p w14:paraId="2C4240C6" w14:textId="77777777" w:rsidR="00371D15" w:rsidRPr="00AA044A" w:rsidRDefault="00371D15" w:rsidP="00563712">
            <w:pPr>
              <w:autoSpaceDE w:val="0"/>
              <w:autoSpaceDN w:val="0"/>
              <w:adjustRightInd w:val="0"/>
              <w:spacing w:before="0"/>
              <w:jc w:val="center"/>
              <w:rPr>
                <w:rFonts w:ascii="Consolas" w:hAnsi="Consolas" w:cs="Courier New"/>
                <w:noProof/>
                <w:sz w:val="22"/>
              </w:rPr>
            </w:pPr>
          </w:p>
          <w:p w14:paraId="04BBC2ED" w14:textId="77777777" w:rsidR="00371D15" w:rsidRPr="00D759EF" w:rsidRDefault="00371D15" w:rsidP="00563712">
            <w:pPr>
              <w:autoSpaceDE w:val="0"/>
              <w:autoSpaceDN w:val="0"/>
              <w:adjustRightInd w:val="0"/>
              <w:spacing w:before="320"/>
              <w:jc w:val="center"/>
              <w:rPr>
                <w:rFonts w:ascii="Consolas" w:hAnsi="Consolas" w:cs="Courier New"/>
                <w:noProof/>
                <w:color w:val="0000FF"/>
              </w:rPr>
            </w:pPr>
            <w:r w:rsidRPr="00D759EF">
              <w:rPr>
                <w:noProof/>
              </w:rPr>
              <w:drawing>
                <wp:inline distT="0" distB="0" distL="0" distR="0" wp14:anchorId="37FFD309" wp14:editId="6C4FDD67">
                  <wp:extent cx="426720" cy="403860"/>
                  <wp:effectExtent l="0" t="0" r="0" b="0"/>
                  <wp:docPr id="5387" name="Picture 5387" descr="reference_access_icon_not_allow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reference_access_icon_not_allowed"/>
                          <pic:cNvPicPr>
                            <a:picLocks noChangeAspect="1" noChangeArrowheads="1"/>
                          </pic:cNvPicPr>
                        </pic:nvPicPr>
                        <pic:blipFill>
                          <a:blip r:embed="rId14" cstate="print">
                            <a:extLst>
                              <a:ext uri="{28A0092B-C50C-407E-A947-70E740481C1C}">
                                <a14:useLocalDpi xmlns:a14="http://schemas.microsoft.com/office/drawing/2010/main"/>
                              </a:ext>
                            </a:extLst>
                          </a:blip>
                          <a:srcRect b="19231"/>
                          <a:stretch>
                            <a:fillRect/>
                          </a:stretch>
                        </pic:blipFill>
                        <pic:spPr bwMode="auto">
                          <a:xfrm>
                            <a:off x="0" y="0"/>
                            <a:ext cx="426720" cy="403860"/>
                          </a:xfrm>
                          <a:prstGeom prst="rect">
                            <a:avLst/>
                          </a:prstGeom>
                          <a:noFill/>
                          <a:ln>
                            <a:noFill/>
                          </a:ln>
                        </pic:spPr>
                      </pic:pic>
                    </a:graphicData>
                  </a:graphic>
                </wp:inline>
              </w:drawing>
            </w:r>
          </w:p>
        </w:tc>
        <w:tc>
          <w:tcPr>
            <w:tcW w:w="7079" w:type="dxa"/>
            <w:tcBorders>
              <w:top w:val="single" w:sz="4" w:space="0" w:color="auto"/>
              <w:left w:val="single" w:sz="4" w:space="0" w:color="auto"/>
              <w:bottom w:val="single" w:sz="4" w:space="0" w:color="auto"/>
              <w:right w:val="single" w:sz="4" w:space="0" w:color="auto"/>
            </w:tcBorders>
          </w:tcPr>
          <w:p w14:paraId="3231AD27" w14:textId="77777777" w:rsidR="00371D15" w:rsidRPr="002959F9" w:rsidRDefault="00371D15" w:rsidP="00563712">
            <w:pPr>
              <w:autoSpaceDE w:val="0"/>
              <w:autoSpaceDN w:val="0"/>
              <w:adjustRightInd w:val="0"/>
              <w:spacing w:before="0"/>
              <w:jc w:val="left"/>
              <w:rPr>
                <w:rFonts w:ascii="Consolas" w:hAnsi="Consolas"/>
                <w:noProof/>
                <w:sz w:val="22"/>
              </w:rPr>
            </w:pPr>
            <w:r w:rsidRPr="00011129">
              <w:rPr>
                <w:rFonts w:ascii="Consolas" w:hAnsi="Consolas" w:cs="Courier New"/>
                <w:noProof/>
                <w:color w:val="0000FF"/>
                <w:sz w:val="22"/>
                <w:lang w:eastAsia="es-ES"/>
              </w:rPr>
              <w:t>class</w:t>
            </w:r>
            <w:r w:rsidRPr="00AA044A">
              <w:rPr>
                <w:rFonts w:ascii="Consolas" w:hAnsi="Consolas"/>
                <w:noProof/>
                <w:sz w:val="22"/>
              </w:rPr>
              <w:t xml:space="preserve"> </w:t>
            </w:r>
            <w:r w:rsidRPr="00AA044A">
              <w:rPr>
                <w:rFonts w:ascii="Consolas" w:hAnsi="Consolas"/>
                <w:noProof/>
                <w:color w:val="2B91AF"/>
                <w:sz w:val="22"/>
              </w:rPr>
              <w:t>Kid</w:t>
            </w:r>
          </w:p>
          <w:p w14:paraId="36CC8DB5" w14:textId="77777777" w:rsidR="00371D15" w:rsidRPr="00977A5E" w:rsidRDefault="00371D15" w:rsidP="00563712">
            <w:pPr>
              <w:autoSpaceDE w:val="0"/>
              <w:autoSpaceDN w:val="0"/>
              <w:adjustRightInd w:val="0"/>
              <w:spacing w:before="0"/>
              <w:jc w:val="left"/>
              <w:rPr>
                <w:rFonts w:ascii="Consolas" w:hAnsi="Consolas" w:cs="Courier New"/>
                <w:noProof/>
                <w:sz w:val="22"/>
                <w:lang w:eastAsia="es-ES"/>
              </w:rPr>
            </w:pPr>
            <w:r w:rsidRPr="00977A5E">
              <w:rPr>
                <w:rFonts w:ascii="Consolas" w:hAnsi="Consolas" w:cs="Courier New"/>
                <w:noProof/>
                <w:sz w:val="22"/>
                <w:lang w:eastAsia="es-ES"/>
              </w:rPr>
              <w:t>{</w:t>
            </w:r>
          </w:p>
          <w:p w14:paraId="606518BE" w14:textId="77777777" w:rsidR="00371D15" w:rsidRPr="00977A5E" w:rsidRDefault="00371D15" w:rsidP="00563712">
            <w:pPr>
              <w:autoSpaceDE w:val="0"/>
              <w:autoSpaceDN w:val="0"/>
              <w:adjustRightInd w:val="0"/>
              <w:spacing w:before="0"/>
              <w:jc w:val="left"/>
              <w:rPr>
                <w:rFonts w:ascii="Consolas" w:hAnsi="Consolas"/>
                <w:noProof/>
                <w:sz w:val="22"/>
              </w:rPr>
            </w:pPr>
            <w:r w:rsidRPr="00D759EF">
              <w:rPr>
                <w:noProof/>
              </w:rPr>
              <mc:AlternateContent>
                <mc:Choice Requires="wpg">
                  <w:drawing>
                    <wp:anchor distT="0" distB="0" distL="114300" distR="114300" simplePos="0" relativeHeight="251661312" behindDoc="0" locked="0" layoutInCell="1" allowOverlap="1" wp14:anchorId="4EEDB027" wp14:editId="0F8BAC33">
                      <wp:simplePos x="0" y="0"/>
                      <wp:positionH relativeFrom="column">
                        <wp:posOffset>403225</wp:posOffset>
                      </wp:positionH>
                      <wp:positionV relativeFrom="paragraph">
                        <wp:posOffset>67945</wp:posOffset>
                      </wp:positionV>
                      <wp:extent cx="534670" cy="528320"/>
                      <wp:effectExtent l="0" t="0" r="17780" b="24130"/>
                      <wp:wrapNone/>
                      <wp:docPr id="5355" name="Group 5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670" cy="528320"/>
                                <a:chOff x="0" y="0"/>
                                <a:chExt cx="576064" cy="648072"/>
                              </a:xfrm>
                            </wpg:grpSpPr>
                            <wps:wsp>
                              <wps:cNvPr id="5356" name="Straight Connector 2"/>
                              <wps:cNvCnPr/>
                              <wps:spPr>
                                <a:xfrm>
                                  <a:off x="0" y="0"/>
                                  <a:ext cx="576064" cy="648072"/>
                                </a:xfrm>
                                <a:prstGeom prst="line">
                                  <a:avLst/>
                                </a:prstGeom>
                                <a:noFill/>
                                <a:ln w="25400" cap="flat" cmpd="sng" algn="ctr">
                                  <a:solidFill>
                                    <a:sysClr val="windowText" lastClr="000000"/>
                                  </a:solidFill>
                                  <a:prstDash val="solid"/>
                                </a:ln>
                                <a:effectLst/>
                              </wps:spPr>
                              <wps:bodyPr/>
                            </wps:wsp>
                            <wps:wsp>
                              <wps:cNvPr id="5357" name="Straight Connector 3"/>
                              <wps:cNvCnPr/>
                              <wps:spPr>
                                <a:xfrm flipH="1">
                                  <a:off x="0" y="0"/>
                                  <a:ext cx="576064" cy="648072"/>
                                </a:xfrm>
                                <a:prstGeom prst="line">
                                  <a:avLst/>
                                </a:prstGeom>
                                <a:noFill/>
                                <a:ln w="25400" cap="flat" cmpd="sng" algn="ctr">
                                  <a:solidFill>
                                    <a:sysClr val="windowText" lastClr="000000"/>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28F45787" id="Group 5355" o:spid="_x0000_s1026" style="position:absolute;margin-left:31.75pt;margin-top:5.35pt;width:42.1pt;height:41.6pt;z-index:251661312" coordsize="5760,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">
                      <v:line id="Straight Connector 2" o:spid="_x0000_s1027" style="position:absolute;visibility:visible;mso-wrap-style:square" from="0,0" to="5760,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" strokecolor="windowText" strokeweight="2pt"/>
                      <v:line id="Straight Connector 3" o:spid="_x0000_s1028" style="position:absolute;flip:x;visibility:visible;mso-wrap-style:square" from="0,0" to="5760,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" strokecolor="windowText" strokeweight="2pt"/>
                    </v:group>
                  </w:pict>
                </mc:Fallback>
              </mc:AlternateContent>
            </w:r>
            <w:r w:rsidRPr="00D759EF">
              <w:rPr>
                <w:noProof/>
              </w:rPr>
              <w:tab/>
            </w:r>
            <w:r w:rsidRPr="00011129">
              <w:rPr>
                <w:rFonts w:ascii="Consolas" w:hAnsi="Consolas" w:cs="Courier New"/>
                <w:noProof/>
                <w:color w:val="0000FF"/>
                <w:sz w:val="22"/>
                <w:lang w:eastAsia="es-ES"/>
              </w:rPr>
              <w:t>public</w:t>
            </w:r>
            <w:r w:rsidRPr="00AA044A">
              <w:rPr>
                <w:rFonts w:ascii="Consolas" w:hAnsi="Consolas"/>
                <w:noProof/>
                <w:sz w:val="22"/>
              </w:rPr>
              <w:t xml:space="preserve"> </w:t>
            </w:r>
            <w:r w:rsidRPr="00AA044A">
              <w:rPr>
                <w:rFonts w:ascii="Consolas" w:hAnsi="Consolas" w:cs="Courier New"/>
                <w:noProof/>
                <w:color w:val="0000FF"/>
                <w:sz w:val="22"/>
                <w:lang w:eastAsia="es-ES"/>
              </w:rPr>
              <w:t>void</w:t>
            </w:r>
            <w:r w:rsidRPr="002959F9">
              <w:rPr>
                <w:rFonts w:ascii="Consolas" w:hAnsi="Consolas"/>
                <w:noProof/>
                <w:sz w:val="22"/>
              </w:rPr>
              <w:t xml:space="preserve"> CallTheDog(</w:t>
            </w:r>
            <w:r w:rsidRPr="00977A5E">
              <w:rPr>
                <w:rFonts w:ascii="Consolas" w:hAnsi="Consolas"/>
                <w:noProof/>
                <w:color w:val="2B91AF"/>
                <w:sz w:val="22"/>
              </w:rPr>
              <w:t>Dog</w:t>
            </w:r>
            <w:r w:rsidRPr="00977A5E">
              <w:rPr>
                <w:rFonts w:ascii="Consolas" w:hAnsi="Consolas"/>
                <w:noProof/>
                <w:sz w:val="22"/>
              </w:rPr>
              <w:t xml:space="preserve"> dog)</w:t>
            </w:r>
          </w:p>
          <w:p w14:paraId="21730F83" w14:textId="77777777" w:rsidR="00371D15" w:rsidRPr="004B4C51" w:rsidRDefault="00371D15" w:rsidP="00563712">
            <w:pPr>
              <w:autoSpaceDE w:val="0"/>
              <w:autoSpaceDN w:val="0"/>
              <w:adjustRightInd w:val="0"/>
              <w:spacing w:before="0"/>
              <w:jc w:val="left"/>
              <w:rPr>
                <w:rFonts w:ascii="Consolas" w:hAnsi="Consolas"/>
                <w:noProof/>
                <w:sz w:val="22"/>
              </w:rPr>
            </w:pPr>
            <w:r w:rsidRPr="00A3490E">
              <w:rPr>
                <w:noProof/>
              </w:rPr>
              <w:tab/>
            </w:r>
            <w:r w:rsidRPr="004B4C51">
              <w:rPr>
                <w:rFonts w:ascii="Consolas" w:hAnsi="Consolas"/>
                <w:noProof/>
                <w:sz w:val="22"/>
              </w:rPr>
              <w:t>{</w:t>
            </w:r>
          </w:p>
          <w:p w14:paraId="5626C9F0" w14:textId="77777777" w:rsidR="00371D15" w:rsidRPr="004B4C51" w:rsidRDefault="00371D15" w:rsidP="00563712">
            <w:pPr>
              <w:autoSpaceDE w:val="0"/>
              <w:autoSpaceDN w:val="0"/>
              <w:adjustRightInd w:val="0"/>
              <w:spacing w:before="0"/>
              <w:jc w:val="left"/>
              <w:rPr>
                <w:rFonts w:ascii="Consolas" w:hAnsi="Consolas"/>
                <w:noProof/>
                <w:sz w:val="22"/>
              </w:rPr>
            </w:pPr>
            <w:r w:rsidRPr="004B4C51">
              <w:rPr>
                <w:noProof/>
              </w:rPr>
              <w:tab/>
            </w:r>
            <w:r w:rsidRPr="004B4C51">
              <w:rPr>
                <w:noProof/>
              </w:rPr>
              <w:tab/>
            </w:r>
            <w:r w:rsidRPr="004B4C51">
              <w:rPr>
                <w:rFonts w:ascii="Consolas" w:hAnsi="Consolas"/>
                <w:noProof/>
                <w:color w:val="2B91AF"/>
                <w:sz w:val="22"/>
              </w:rPr>
              <w:t>Console</w:t>
            </w:r>
            <w:r w:rsidRPr="004B4C51">
              <w:rPr>
                <w:rFonts w:ascii="Consolas" w:hAnsi="Consolas"/>
                <w:noProof/>
                <w:sz w:val="22"/>
              </w:rPr>
              <w:t>.WriteLine(</w:t>
            </w:r>
            <w:r w:rsidRPr="004B4C51">
              <w:rPr>
                <w:rFonts w:ascii="Consolas" w:hAnsi="Consolas" w:cs="Courier New"/>
                <w:noProof/>
                <w:color w:val="A31515"/>
                <w:sz w:val="22"/>
                <w:lang w:eastAsia="es-ES"/>
              </w:rPr>
              <w:t>"Come, "</w:t>
            </w:r>
            <w:r w:rsidRPr="004B4C51">
              <w:rPr>
                <w:rFonts w:ascii="Consolas" w:hAnsi="Consolas"/>
                <w:noProof/>
                <w:sz w:val="22"/>
              </w:rPr>
              <w:t xml:space="preserve"> + </w:t>
            </w:r>
            <w:r w:rsidRPr="004B4C51">
              <w:rPr>
                <w:rFonts w:ascii="Consolas" w:hAnsi="Consolas"/>
                <w:b/>
                <w:noProof/>
                <w:sz w:val="22"/>
              </w:rPr>
              <w:t>dog.name</w:t>
            </w:r>
            <w:r w:rsidRPr="004B4C51">
              <w:rPr>
                <w:rFonts w:ascii="Consolas" w:hAnsi="Consolas"/>
                <w:noProof/>
                <w:sz w:val="22"/>
              </w:rPr>
              <w:t>);</w:t>
            </w:r>
          </w:p>
          <w:p w14:paraId="291DE29E" w14:textId="77777777" w:rsidR="00371D15" w:rsidRPr="00011129" w:rsidRDefault="00371D15" w:rsidP="00563712">
            <w:pPr>
              <w:autoSpaceDE w:val="0"/>
              <w:autoSpaceDN w:val="0"/>
              <w:adjustRightInd w:val="0"/>
              <w:spacing w:before="0"/>
              <w:jc w:val="left"/>
              <w:rPr>
                <w:rFonts w:ascii="Consolas" w:hAnsi="Consolas"/>
                <w:noProof/>
                <w:sz w:val="22"/>
              </w:rPr>
            </w:pPr>
            <w:r w:rsidRPr="004B4C51">
              <w:rPr>
                <w:noProof/>
              </w:rPr>
              <w:tab/>
            </w:r>
            <w:r w:rsidRPr="00D759EF">
              <w:rPr>
                <w:rFonts w:ascii="Consolas" w:hAnsi="Consolas"/>
                <w:noProof/>
                <w:sz w:val="22"/>
              </w:rPr>
              <w:t>}</w:t>
            </w:r>
          </w:p>
          <w:p w14:paraId="7A8B867C" w14:textId="77777777" w:rsidR="00371D15" w:rsidRPr="00AA044A" w:rsidRDefault="00371D15" w:rsidP="00563712">
            <w:pPr>
              <w:autoSpaceDE w:val="0"/>
              <w:autoSpaceDN w:val="0"/>
              <w:adjustRightInd w:val="0"/>
              <w:spacing w:before="0"/>
              <w:jc w:val="left"/>
              <w:rPr>
                <w:rFonts w:ascii="Consolas" w:hAnsi="Consolas" w:cs="Courier New"/>
                <w:noProof/>
                <w:sz w:val="22"/>
                <w:lang w:eastAsia="es-ES"/>
              </w:rPr>
            </w:pPr>
          </w:p>
          <w:p w14:paraId="55B34100" w14:textId="77777777" w:rsidR="00371D15" w:rsidRPr="00977A5E" w:rsidRDefault="00371D15" w:rsidP="00563712">
            <w:pPr>
              <w:autoSpaceDE w:val="0"/>
              <w:autoSpaceDN w:val="0"/>
              <w:adjustRightInd w:val="0"/>
              <w:spacing w:before="0"/>
              <w:jc w:val="left"/>
              <w:rPr>
                <w:rFonts w:ascii="Consolas" w:hAnsi="Consolas"/>
                <w:noProof/>
                <w:sz w:val="22"/>
              </w:rPr>
            </w:pPr>
            <w:r w:rsidRPr="00D759EF">
              <w:rPr>
                <w:rFonts w:ascii="Consolas" w:hAnsi="Consolas" w:cs="Consolas"/>
                <w:noProof/>
                <w:color w:val="0000FF"/>
                <w:sz w:val="22"/>
                <w:szCs w:val="22"/>
              </w:rPr>
              <mc:AlternateContent>
                <mc:Choice Requires="wpg">
                  <w:drawing>
                    <wp:anchor distT="0" distB="0" distL="114300" distR="114300" simplePos="0" relativeHeight="251662336" behindDoc="0" locked="0" layoutInCell="1" allowOverlap="1" wp14:anchorId="7C59E6CF" wp14:editId="1FF87B94">
                      <wp:simplePos x="0" y="0"/>
                      <wp:positionH relativeFrom="column">
                        <wp:posOffset>403225</wp:posOffset>
                      </wp:positionH>
                      <wp:positionV relativeFrom="paragraph">
                        <wp:posOffset>53340</wp:posOffset>
                      </wp:positionV>
                      <wp:extent cx="534670" cy="528320"/>
                      <wp:effectExtent l="0" t="0" r="17780" b="24130"/>
                      <wp:wrapNone/>
                      <wp:docPr id="5358" name="Group 5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670" cy="528320"/>
                                <a:chOff x="0" y="0"/>
                                <a:chExt cx="576064" cy="648072"/>
                              </a:xfrm>
                            </wpg:grpSpPr>
                            <wps:wsp>
                              <wps:cNvPr id="5359" name="Straight Connector 2"/>
                              <wps:cNvCnPr/>
                              <wps:spPr>
                                <a:xfrm>
                                  <a:off x="0" y="0"/>
                                  <a:ext cx="576064" cy="648072"/>
                                </a:xfrm>
                                <a:prstGeom prst="line">
                                  <a:avLst/>
                                </a:prstGeom>
                                <a:noFill/>
                                <a:ln w="25400" cap="flat" cmpd="sng" algn="ctr">
                                  <a:solidFill>
                                    <a:sysClr val="windowText" lastClr="000000"/>
                                  </a:solidFill>
                                  <a:prstDash val="solid"/>
                                </a:ln>
                                <a:effectLst/>
                              </wps:spPr>
                              <wps:bodyPr/>
                            </wps:wsp>
                            <wps:wsp>
                              <wps:cNvPr id="5360" name="Straight Connector 3"/>
                              <wps:cNvCnPr/>
                              <wps:spPr>
                                <a:xfrm flipH="1">
                                  <a:off x="0" y="0"/>
                                  <a:ext cx="576064" cy="648072"/>
                                </a:xfrm>
                                <a:prstGeom prst="line">
                                  <a:avLst/>
                                </a:prstGeom>
                                <a:noFill/>
                                <a:ln w="25400" cap="flat" cmpd="sng" algn="ctr">
                                  <a:solidFill>
                                    <a:sysClr val="windowText" lastClr="000000"/>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30FCE106" id="Group 5358" o:spid="_x0000_s1026" style="position:absolute;margin-left:31.75pt;margin-top:4.2pt;width:42.1pt;height:41.6pt;z-index:251662336" coordsize="5760,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">
                      <v:line id="Straight Connector 2" o:spid="_x0000_s1027" style="position:absolute;visibility:visible;mso-wrap-style:square" from="0,0" to="5760,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" strokecolor="windowText" strokeweight="2pt"/>
                      <v:line id="Straight Connector 3" o:spid="_x0000_s1028" style="position:absolute;flip:x;visibility:visible;mso-wrap-style:square" from="0,0" to="5760,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" strokecolor="windowText" strokeweight="2pt"/>
                    </v:group>
                  </w:pict>
                </mc:Fallback>
              </mc:AlternateContent>
            </w:r>
            <w:r w:rsidRPr="00D759EF">
              <w:rPr>
                <w:noProof/>
              </w:rPr>
              <w:tab/>
            </w:r>
            <w:r w:rsidRPr="00011129">
              <w:rPr>
                <w:rFonts w:ascii="Consolas" w:hAnsi="Consolas" w:cs="Courier New"/>
                <w:noProof/>
                <w:color w:val="0000FF"/>
                <w:sz w:val="22"/>
                <w:lang w:eastAsia="es-ES"/>
              </w:rPr>
              <w:t>public</w:t>
            </w:r>
            <w:r w:rsidRPr="00AA044A">
              <w:rPr>
                <w:rFonts w:ascii="Consolas" w:hAnsi="Consolas"/>
                <w:noProof/>
                <w:sz w:val="22"/>
              </w:rPr>
              <w:t xml:space="preserve"> </w:t>
            </w:r>
            <w:r w:rsidRPr="00AA044A">
              <w:rPr>
                <w:rFonts w:ascii="Consolas" w:hAnsi="Consolas" w:cs="Courier New"/>
                <w:noProof/>
                <w:color w:val="0000FF"/>
                <w:sz w:val="22"/>
                <w:lang w:eastAsia="es-ES"/>
              </w:rPr>
              <w:t>void</w:t>
            </w:r>
            <w:r w:rsidRPr="002959F9">
              <w:rPr>
                <w:rFonts w:ascii="Consolas" w:hAnsi="Consolas"/>
                <w:noProof/>
                <w:sz w:val="22"/>
              </w:rPr>
              <w:t xml:space="preserve"> WagTheDog(</w:t>
            </w:r>
            <w:r w:rsidRPr="00977A5E">
              <w:rPr>
                <w:rFonts w:ascii="Consolas" w:hAnsi="Consolas"/>
                <w:noProof/>
                <w:color w:val="2B91AF"/>
                <w:sz w:val="22"/>
              </w:rPr>
              <w:t>Dog</w:t>
            </w:r>
            <w:r w:rsidRPr="00977A5E">
              <w:rPr>
                <w:rFonts w:ascii="Consolas" w:hAnsi="Consolas"/>
                <w:noProof/>
                <w:sz w:val="22"/>
              </w:rPr>
              <w:t xml:space="preserve"> dog)</w:t>
            </w:r>
          </w:p>
          <w:p w14:paraId="58D183E0"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noProof/>
              </w:rPr>
              <w:tab/>
            </w:r>
            <w:r w:rsidRPr="00D759EF">
              <w:rPr>
                <w:rFonts w:ascii="Consolas" w:hAnsi="Consolas"/>
                <w:noProof/>
                <w:sz w:val="22"/>
              </w:rPr>
              <w:t>{</w:t>
            </w:r>
          </w:p>
          <w:p w14:paraId="78BD1145"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noProof/>
              </w:rPr>
              <w:tab/>
            </w:r>
            <w:r w:rsidRPr="00D759EF">
              <w:rPr>
                <w:noProof/>
              </w:rPr>
              <w:tab/>
            </w:r>
            <w:r w:rsidRPr="00D759EF">
              <w:rPr>
                <w:rFonts w:ascii="Consolas" w:hAnsi="Consolas"/>
                <w:b/>
                <w:noProof/>
                <w:sz w:val="22"/>
              </w:rPr>
              <w:t>dog.Bark</w:t>
            </w:r>
            <w:r w:rsidRPr="00D759EF">
              <w:rPr>
                <w:rFonts w:ascii="Consolas" w:hAnsi="Consolas"/>
                <w:noProof/>
                <w:sz w:val="22"/>
              </w:rPr>
              <w:t>();</w:t>
            </w:r>
          </w:p>
          <w:p w14:paraId="084C8FA9"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noProof/>
              </w:rPr>
              <w:tab/>
            </w:r>
            <w:r w:rsidRPr="00D759EF">
              <w:rPr>
                <w:rFonts w:ascii="Consolas" w:hAnsi="Consolas"/>
                <w:noProof/>
                <w:sz w:val="22"/>
              </w:rPr>
              <w:t>}</w:t>
            </w:r>
          </w:p>
          <w:p w14:paraId="7C300927"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lang w:eastAsia="es-ES"/>
              </w:rPr>
              <w:t>}</w:t>
            </w:r>
          </w:p>
        </w:tc>
      </w:tr>
    </w:tbl>
    <w:p w14:paraId="6B76C1CE" w14:textId="6F3FBE1A" w:rsidR="00371D15" w:rsidRPr="00011129" w:rsidRDefault="00371D15" w:rsidP="00371D15">
      <w:pPr>
        <w:rPr>
          <w:noProof/>
        </w:rPr>
      </w:pPr>
      <w:del w:id="1614" w:author="Hans Zijlstra" w:date="2017-06-13T10:39:00Z">
        <w:r w:rsidRPr="00D759EF" w:rsidDel="00EA6751">
          <w:delText xml:space="preserve">We should know, when </w:delText>
        </w:r>
      </w:del>
      <w:ins w:id="1615" w:author="Hans Zijlstra" w:date="2017-06-13T10:39:00Z">
        <w:r w:rsidR="00EA6751" w:rsidRPr="00D759EF">
          <w:t xml:space="preserve">When </w:t>
        </w:r>
      </w:ins>
      <w:r w:rsidRPr="00D759EF">
        <w:t xml:space="preserve">we assign </w:t>
      </w:r>
      <w:ins w:id="1616" w:author="Hans Zijlstra" w:date="2017-06-13T10:39:00Z">
        <w:r w:rsidR="00EA6751" w:rsidRPr="00D759EF">
          <w:t xml:space="preserve">an </w:t>
        </w:r>
      </w:ins>
      <w:r w:rsidRPr="00D759EF">
        <w:t xml:space="preserve">access modifier to a </w:t>
      </w:r>
      <w:del w:id="1617" w:author="Hans Zijlstra" w:date="2017-06-16T10:09:00Z">
        <w:r w:rsidRPr="00D759EF" w:rsidDel="004F0603">
          <w:delText>filed</w:delText>
        </w:r>
      </w:del>
      <w:ins w:id="1618" w:author="Hans Zijlstra" w:date="2017-06-16T10:09:00Z">
        <w:r w:rsidR="004F0603" w:rsidRPr="00D759EF">
          <w:t>field</w:t>
        </w:r>
      </w:ins>
      <w:r w:rsidRPr="00D759EF">
        <w:t>,</w:t>
      </w:r>
      <w:del w:id="1619" w:author="Hans Zijlstra" w:date="2017-06-13T10:41:00Z">
        <w:r w:rsidRPr="00D759EF" w:rsidDel="00F547D6">
          <w:delText xml:space="preserve"> </w:delText>
        </w:r>
      </w:del>
      <w:ins w:id="1620" w:author="Hans Zijlstra" w:date="2017-06-24T13:46:00Z">
        <w:r w:rsidR="00CC3F13">
          <w:t xml:space="preserve"> </w:t>
        </w:r>
      </w:ins>
      <w:del w:id="1621" w:author="Hans Zijlstra" w:date="2017-06-13T10:41:00Z">
        <w:r w:rsidRPr="00CC3F13" w:rsidDel="00F547D6">
          <w:delText>one</w:delText>
        </w:r>
      </w:del>
      <w:ins w:id="1622" w:author="Hans Zijlstra" w:date="2017-06-16T10:10:00Z">
        <w:r w:rsidR="004F0603" w:rsidRPr="00CC3F13">
          <w:t>then</w:t>
        </w:r>
      </w:ins>
      <w:r w:rsidRPr="00CC3F13">
        <w:t xml:space="preserve"> in most of</w:t>
      </w:r>
      <w:r w:rsidRPr="0028675A">
        <w:t xml:space="preserve"> the cases </w:t>
      </w:r>
      <w:ins w:id="1623" w:author="Hans Zijlstra" w:date="2017-06-13T10:41:00Z">
        <w:r w:rsidR="00F547D6" w:rsidRPr="00D759EF">
          <w:t xml:space="preserve">it </w:t>
        </w:r>
      </w:ins>
      <w:del w:id="1624" w:author="Hans Zijlstra" w:date="2017-06-16T10:10:00Z">
        <w:r w:rsidRPr="00D759EF" w:rsidDel="004F0603">
          <w:delText>has to be</w:delText>
        </w:r>
      </w:del>
      <w:ins w:id="1625" w:author="Hans Zijlstra" w:date="2017-06-16T10:10:00Z">
        <w:r w:rsidR="004F0603" w:rsidRPr="00D759EF">
          <w:t>better is</w:t>
        </w:r>
      </w:ins>
      <w:r w:rsidRPr="00D759EF">
        <w:t xml:space="preserve"> </w:t>
      </w:r>
      <w:r w:rsidRPr="00D759EF">
        <w:rPr>
          <w:rFonts w:ascii="Consolas" w:hAnsi="Consolas"/>
          <w:b/>
          <w:bCs/>
          <w:noProof/>
          <w:kern w:val="32"/>
          <w:sz w:val="22"/>
        </w:rPr>
        <w:t>private</w:t>
      </w:r>
      <w:r w:rsidRPr="00D759EF">
        <w:t xml:space="preserve">, because this ensures the highest level of </w:t>
      </w:r>
      <w:del w:id="1626" w:author="Hans Zijlstra" w:date="2017-06-13T10:44:00Z">
        <w:r w:rsidRPr="00D759EF" w:rsidDel="00F547D6">
          <w:delText>security</w:delText>
        </w:r>
      </w:del>
      <w:del w:id="1627" w:author="Hans Zijlstra" w:date="2017-06-13T10:43:00Z">
        <w:r w:rsidRPr="00D759EF" w:rsidDel="00F547D6">
          <w:delText xml:space="preserve"> applied to the field. </w:delText>
        </w:r>
      </w:del>
      <w:del w:id="1628" w:author="Hans Zijlstra" w:date="2017-06-13T10:44:00Z">
        <w:r w:rsidRPr="00D759EF" w:rsidDel="00F547D6">
          <w:delText xml:space="preserve">Respectively, the access </w:delText>
        </w:r>
      </w:del>
      <w:ins w:id="1629" w:author="Hans Zijlstra" w:date="2017-06-13T10:44:00Z">
        <w:r w:rsidR="00F547D6" w:rsidRPr="00D759EF">
          <w:t xml:space="preserve">security. Access </w:t>
        </w:r>
      </w:ins>
      <w:ins w:id="1630" w:author="Hans Zijlstra" w:date="2017-06-13T10:42:00Z">
        <w:r w:rsidR="00F547D6" w:rsidRPr="00D759EF">
          <w:t>to</w:t>
        </w:r>
      </w:ins>
      <w:ins w:id="1631" w:author="Hans Zijlstra" w:date="2017-06-13T10:44:00Z">
        <w:r w:rsidR="00F547D6" w:rsidRPr="00D759EF">
          <w:t>,</w:t>
        </w:r>
      </w:ins>
      <w:ins w:id="1632" w:author="Hans Zijlstra" w:date="2017-06-13T10:42:00Z">
        <w:r w:rsidR="00F547D6" w:rsidRPr="00D759EF">
          <w:t xml:space="preserve"> </w:t>
        </w:r>
      </w:ins>
      <w:r w:rsidRPr="00D759EF">
        <w:t xml:space="preserve">and </w:t>
      </w:r>
      <w:del w:id="1633" w:author="Hans Zijlstra" w:date="2017-06-13T10:44:00Z">
        <w:r w:rsidRPr="00D759EF" w:rsidDel="00F547D6">
          <w:delText xml:space="preserve">the </w:delText>
        </w:r>
      </w:del>
      <w:r w:rsidRPr="00D759EF">
        <w:t>modification of</w:t>
      </w:r>
      <w:ins w:id="1634" w:author="Hans Zijlstra" w:date="2017-06-13T10:44:00Z">
        <w:r w:rsidR="00F547D6" w:rsidRPr="00D759EF">
          <w:t>,</w:t>
        </w:r>
      </w:ins>
      <w:r w:rsidRPr="00D759EF">
        <w:t xml:space="preserve"> the value </w:t>
      </w:r>
      <w:del w:id="1635" w:author="Hans Zijlstra" w:date="2017-06-13T10:46:00Z">
        <w:r w:rsidRPr="00D759EF" w:rsidDel="00F547D6">
          <w:delText xml:space="preserve">from </w:delText>
        </w:r>
      </w:del>
      <w:ins w:id="1636" w:author="Hans Zijlstra" w:date="2017-06-13T10:46:00Z">
        <w:r w:rsidR="00F547D6" w:rsidRPr="00D759EF">
          <w:t xml:space="preserve">by </w:t>
        </w:r>
      </w:ins>
      <w:r w:rsidRPr="00D759EF">
        <w:t xml:space="preserve">other classes </w:t>
      </w:r>
      <w:del w:id="1637" w:author="Hans Zijlstra" w:date="2017-06-13T10:45:00Z">
        <w:r w:rsidRPr="00D759EF" w:rsidDel="00F547D6">
          <w:delText xml:space="preserve">(if it is required) </w:delText>
        </w:r>
      </w:del>
      <w:r w:rsidRPr="00D759EF">
        <w:t xml:space="preserve">will </w:t>
      </w:r>
      <w:del w:id="1638" w:author="Hans Zijlstra" w:date="2017-06-13T10:46:00Z">
        <w:r w:rsidRPr="00D759EF" w:rsidDel="00F547D6">
          <w:delText xml:space="preserve">be done only </w:delText>
        </w:r>
      </w:del>
      <w:ins w:id="1639" w:author="Hans Zijlstra" w:date="2017-06-13T10:46:00Z">
        <w:r w:rsidR="004F0603" w:rsidRPr="00D759EF">
          <w:t>occur</w:t>
        </w:r>
        <w:r w:rsidR="00F547D6" w:rsidRPr="00D759EF">
          <w:t xml:space="preserve"> </w:t>
        </w:r>
      </w:ins>
      <w:r w:rsidRPr="00D759EF">
        <w:t xml:space="preserve">via properties or methods. More about this technique </w:t>
      </w:r>
      <w:del w:id="1640" w:author="Hans Zijlstra" w:date="2017-06-13T10:46:00Z">
        <w:r w:rsidRPr="00D759EF" w:rsidDel="00F547D6">
          <w:delText xml:space="preserve">we will learn </w:delText>
        </w:r>
      </w:del>
      <w:r w:rsidRPr="00D759EF">
        <w:t>in the section "</w:t>
      </w:r>
      <w:hyperlink w:anchor="Properties_Encapsulation_of_Fields" w:history="1">
        <w:r w:rsidRPr="00011129">
          <w:rPr>
            <w:rStyle w:val="Hyperlink"/>
          </w:rPr>
          <w:t>Properties and Encapsulation of Fields</w:t>
        </w:r>
      </w:hyperlink>
      <w:r w:rsidRPr="00D759EF">
        <w:t>"</w:t>
      </w:r>
      <w:ins w:id="1641" w:author="Hans Zijlstra" w:date="2017-06-24T13:47:00Z">
        <w:r w:rsidR="00CC3F13">
          <w:t>,</w:t>
        </w:r>
      </w:ins>
      <w:r w:rsidRPr="00D759EF">
        <w:t xml:space="preserve"> as well as in the </w:t>
      </w:r>
      <w:r w:rsidRPr="00011129">
        <w:rPr>
          <w:noProof/>
        </w:rPr>
        <w:t>"</w:t>
      </w:r>
      <w:hyperlink w:anchor="OOP_Encapsulation" w:history="1">
        <w:r w:rsidRPr="00011129">
          <w:rPr>
            <w:rStyle w:val="Hyperlink"/>
            <w:noProof/>
          </w:rPr>
          <w:t>Encapsulation</w:t>
        </w:r>
      </w:hyperlink>
      <w:r w:rsidRPr="00D759EF">
        <w:rPr>
          <w:noProof/>
        </w:rPr>
        <w:t>" section</w:t>
      </w:r>
      <w:r w:rsidRPr="00011129">
        <w:t xml:space="preserve"> of the chapter </w:t>
      </w:r>
      <w:r w:rsidRPr="00AA044A">
        <w:rPr>
          <w:noProof/>
        </w:rPr>
        <w:t>"</w:t>
      </w:r>
      <w:hyperlink w:anchor="Chapter_20_Object_Oriented_Programming" w:history="1">
        <w:r w:rsidRPr="00011129">
          <w:rPr>
            <w:rStyle w:val="Hyperlink"/>
            <w:noProof/>
          </w:rPr>
          <w:t>Object-Oriented Programming Principles</w:t>
        </w:r>
      </w:hyperlink>
      <w:r w:rsidRPr="00D759EF">
        <w:rPr>
          <w:noProof/>
        </w:rPr>
        <w:t>".</w:t>
      </w:r>
    </w:p>
    <w:p w14:paraId="45F5FE10" w14:textId="77777777" w:rsidR="00371D15" w:rsidRPr="00AA044A" w:rsidRDefault="00371D15" w:rsidP="00371D15">
      <w:pPr>
        <w:pStyle w:val="Heading3"/>
      </w:pPr>
      <w:r w:rsidRPr="00AA044A">
        <w:t>How to Decide Which Access Level to Use?</w:t>
      </w:r>
    </w:p>
    <w:p w14:paraId="092079F7" w14:textId="78635D9E" w:rsidR="00371D15" w:rsidRPr="00CC3F13" w:rsidRDefault="00371D15" w:rsidP="00371D15">
      <w:pPr>
        <w:spacing w:after="120"/>
      </w:pPr>
      <w:r w:rsidRPr="00AA044A">
        <w:t xml:space="preserve">Before we end </w:t>
      </w:r>
      <w:del w:id="1642" w:author="Hans Zijlstra" w:date="2017-06-13T10:48:00Z">
        <w:r w:rsidRPr="002959F9" w:rsidDel="009D79AB">
          <w:delText xml:space="preserve">up </w:delText>
        </w:r>
      </w:del>
      <w:r w:rsidRPr="00977A5E">
        <w:t xml:space="preserve">the section regarding visibility of the elements of a class, </w:t>
      </w:r>
      <w:del w:id="1643" w:author="Hans Zijlstra" w:date="2017-06-13T10:49:00Z">
        <w:r w:rsidRPr="00977A5E" w:rsidDel="009D79AB">
          <w:delText>let’s try someth</w:delText>
        </w:r>
        <w:r w:rsidRPr="00A3490E" w:rsidDel="009D79AB">
          <w:delText xml:space="preserve">ing. Let’s </w:delText>
        </w:r>
      </w:del>
      <w:ins w:id="1644" w:author="Hans Zijlstra" w:date="2017-06-13T10:49:00Z">
        <w:r w:rsidR="009D79AB" w:rsidRPr="0028675A">
          <w:t xml:space="preserve">let’s </w:t>
        </w:r>
      </w:ins>
      <w:r w:rsidRPr="00D759EF">
        <w:t xml:space="preserve">define in the class </w:t>
      </w:r>
      <w:r w:rsidRPr="00D759EF">
        <w:rPr>
          <w:rFonts w:ascii="Consolas" w:hAnsi="Consolas"/>
          <w:b/>
          <w:bCs/>
          <w:noProof/>
          <w:kern w:val="32"/>
          <w:sz w:val="22"/>
        </w:rPr>
        <w:t>Dog</w:t>
      </w:r>
      <w:r w:rsidRPr="00D759EF">
        <w:t xml:space="preserve"> the field </w:t>
      </w:r>
      <w:r w:rsidRPr="00D759EF">
        <w:rPr>
          <w:rFonts w:ascii="Consolas" w:hAnsi="Consolas"/>
          <w:b/>
          <w:bCs/>
          <w:noProof/>
          <w:kern w:val="32"/>
          <w:sz w:val="22"/>
        </w:rPr>
        <w:t>name</w:t>
      </w:r>
      <w:r w:rsidRPr="00D759EF">
        <w:t xml:space="preserve"> and the method </w:t>
      </w:r>
      <w:r w:rsidRPr="00D759EF">
        <w:rPr>
          <w:rFonts w:ascii="Consolas" w:hAnsi="Consolas"/>
          <w:b/>
          <w:bCs/>
          <w:noProof/>
          <w:kern w:val="32"/>
          <w:sz w:val="22"/>
        </w:rPr>
        <w:t>Bark()</w:t>
      </w:r>
      <w:r w:rsidRPr="00D759EF">
        <w:t xml:space="preserve"> </w:t>
      </w:r>
      <w:del w:id="1645" w:author="Hans Zijlstra" w:date="2017-06-13T10:49:00Z">
        <w:r w:rsidRPr="00D759EF" w:rsidDel="009D79AB">
          <w:delText>witch</w:delText>
        </w:r>
      </w:del>
      <w:ins w:id="1646" w:author="Hans Zijlstra" w:date="2017-06-13T10:49:00Z">
        <w:r w:rsidR="009D79AB" w:rsidRPr="00D759EF">
          <w:t>with</w:t>
        </w:r>
      </w:ins>
      <w:r w:rsidRPr="00D759EF">
        <w:t xml:space="preserve"> access modifier </w:t>
      </w:r>
      <w:r w:rsidRPr="00D759EF">
        <w:rPr>
          <w:rFonts w:ascii="Consolas" w:hAnsi="Consolas"/>
          <w:b/>
          <w:bCs/>
          <w:noProof/>
          <w:kern w:val="32"/>
          <w:sz w:val="22"/>
        </w:rPr>
        <w:t>private</w:t>
      </w:r>
      <w:del w:id="1647" w:author="Hans Zijlstra" w:date="2017-06-13T10:50:00Z">
        <w:r w:rsidRPr="00D759EF" w:rsidDel="009D79AB">
          <w:delText>. Let’s a</w:delText>
        </w:r>
        <w:r w:rsidRPr="00CC3F13" w:rsidDel="009D79AB">
          <w:delText>lso</w:delText>
        </w:r>
      </w:del>
      <w:ins w:id="1648" w:author="Hans Zijlstra" w:date="2017-06-24T13:48:00Z">
        <w:r w:rsidR="00CC3F13">
          <w:t xml:space="preserve"> </w:t>
        </w:r>
      </w:ins>
      <w:ins w:id="1649" w:author="Hans Zijlstra" w:date="2017-06-13T10:50:00Z">
        <w:r w:rsidR="009D79AB" w:rsidRPr="00CC3F13">
          <w:t>and</w:t>
        </w:r>
      </w:ins>
      <w:r w:rsidRPr="00CC3F13">
        <w:t xml:space="preserve"> declare </w:t>
      </w:r>
      <w:ins w:id="1650" w:author="Hans Zijlstra" w:date="2017-06-13T10:50:00Z">
        <w:r w:rsidR="00DB0372" w:rsidRPr="00CC3F13">
          <w:t>a</w:t>
        </w:r>
      </w:ins>
      <w:del w:id="1651" w:author="Hans Zijlstra" w:date="2017-06-13T10:50:00Z">
        <w:r w:rsidRPr="00CC3F13" w:rsidDel="00DB0372">
          <w:delText>the</w:delText>
        </w:r>
      </w:del>
      <w:r w:rsidRPr="00CC3F13">
        <w:t xml:space="preserve"> method </w:t>
      </w:r>
      <w:r w:rsidRPr="00CC3F13">
        <w:rPr>
          <w:rFonts w:ascii="Consolas" w:hAnsi="Consolas"/>
          <w:b/>
          <w:bCs/>
          <w:noProof/>
          <w:kern w:val="32"/>
          <w:sz w:val="22"/>
        </w:rPr>
        <w:t>Main()</w:t>
      </w:r>
      <w:del w:id="1652" w:author="Hans Zijlstra" w:date="2017-06-13T10:50:00Z">
        <w:r w:rsidRPr="00CC3F13" w:rsidDel="009D79AB">
          <w:rPr>
            <w:rFonts w:ascii="Consolas" w:hAnsi="Consolas"/>
            <w:b/>
            <w:bCs/>
            <w:noProof/>
            <w:kern w:val="32"/>
            <w:sz w:val="22"/>
          </w:rPr>
          <w:delText xml:space="preserve"> </w:delText>
        </w:r>
        <w:r w:rsidRPr="00CC3F13" w:rsidDel="009D79AB">
          <w:delText>with the following body</w:delText>
        </w:r>
      </w:del>
      <w:r w:rsidRPr="00CC3F13">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2A933D1D" w14:textId="77777777" w:rsidTr="00563712">
        <w:tc>
          <w:tcPr>
            <w:tcW w:w="7970" w:type="dxa"/>
            <w:tcBorders>
              <w:top w:val="single" w:sz="4" w:space="0" w:color="auto"/>
              <w:left w:val="single" w:sz="4" w:space="0" w:color="auto"/>
              <w:bottom w:val="single" w:sz="4" w:space="0" w:color="auto"/>
              <w:right w:val="single" w:sz="4" w:space="0" w:color="auto"/>
            </w:tcBorders>
          </w:tcPr>
          <w:p w14:paraId="3DF3BD84" w14:textId="77777777" w:rsidR="00371D15" w:rsidRPr="00D759EF" w:rsidRDefault="00371D15" w:rsidP="00563712">
            <w:pPr>
              <w:autoSpaceDE w:val="0"/>
              <w:autoSpaceDN w:val="0"/>
              <w:adjustRightInd w:val="0"/>
              <w:spacing w:before="0"/>
              <w:jc w:val="left"/>
              <w:rPr>
                <w:rFonts w:ascii="Consolas" w:hAnsi="Consolas"/>
                <w:noProof/>
                <w:sz w:val="22"/>
              </w:rPr>
            </w:pPr>
            <w:r w:rsidRPr="0028675A">
              <w:rPr>
                <w:rFonts w:ascii="Consolas" w:hAnsi="Consolas" w:cs="Courier New"/>
                <w:noProof/>
                <w:color w:val="0000FF"/>
                <w:sz w:val="22"/>
              </w:rPr>
              <w:t>public</w:t>
            </w:r>
            <w:r w:rsidRPr="00D759EF">
              <w:rPr>
                <w:rFonts w:ascii="Consolas" w:hAnsi="Consolas"/>
                <w:noProof/>
                <w:sz w:val="22"/>
              </w:rPr>
              <w:t xml:space="preserve"> </w:t>
            </w:r>
            <w:r w:rsidRPr="00D759EF">
              <w:rPr>
                <w:rFonts w:ascii="Consolas" w:hAnsi="Consolas" w:cs="Courier New"/>
                <w:noProof/>
                <w:color w:val="0000FF"/>
                <w:sz w:val="22"/>
              </w:rPr>
              <w:t>class</w:t>
            </w:r>
            <w:r w:rsidRPr="00D759EF">
              <w:rPr>
                <w:rFonts w:ascii="Consolas" w:hAnsi="Consolas"/>
                <w:noProof/>
                <w:sz w:val="22"/>
              </w:rPr>
              <w:t xml:space="preserve"> </w:t>
            </w:r>
            <w:r w:rsidRPr="00D759EF">
              <w:rPr>
                <w:rFonts w:ascii="Consolas" w:hAnsi="Consolas"/>
                <w:noProof/>
                <w:color w:val="2B91AF"/>
                <w:sz w:val="22"/>
              </w:rPr>
              <w:t>Dog</w:t>
            </w:r>
          </w:p>
          <w:p w14:paraId="4ABA410D"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p w14:paraId="665E703A"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lastRenderedPageBreak/>
              <w:tab/>
            </w:r>
            <w:r w:rsidRPr="00D759EF">
              <w:rPr>
                <w:rFonts w:ascii="Consolas" w:hAnsi="Consolas" w:cs="Courier New"/>
                <w:noProof/>
                <w:color w:val="0000FF"/>
                <w:sz w:val="22"/>
              </w:rPr>
              <w:t>private</w:t>
            </w:r>
            <w:r w:rsidRPr="00D759EF">
              <w:rPr>
                <w:rFonts w:ascii="Consolas" w:hAnsi="Consolas"/>
                <w:noProof/>
                <w:sz w:val="22"/>
              </w:rPr>
              <w:t xml:space="preserve"> </w:t>
            </w:r>
            <w:r w:rsidRPr="00D759EF">
              <w:rPr>
                <w:rFonts w:ascii="Consolas" w:hAnsi="Consolas" w:cs="Courier New"/>
                <w:noProof/>
                <w:color w:val="0000FF"/>
                <w:sz w:val="22"/>
              </w:rPr>
              <w:t>string</w:t>
            </w:r>
            <w:r w:rsidRPr="00D759EF">
              <w:rPr>
                <w:rFonts w:ascii="Consolas" w:hAnsi="Consolas"/>
                <w:noProof/>
                <w:sz w:val="22"/>
              </w:rPr>
              <w:t xml:space="preserve"> name = </w:t>
            </w:r>
            <w:r w:rsidRPr="00D759EF">
              <w:rPr>
                <w:rFonts w:ascii="Consolas" w:hAnsi="Consolas" w:cs="Courier New"/>
                <w:noProof/>
                <w:color w:val="A31515"/>
                <w:sz w:val="22"/>
              </w:rPr>
              <w:t>"Doggy"</w:t>
            </w:r>
            <w:r w:rsidRPr="00D759EF">
              <w:rPr>
                <w:rFonts w:ascii="Consolas" w:hAnsi="Consolas"/>
                <w:noProof/>
                <w:sz w:val="22"/>
              </w:rPr>
              <w:t>;</w:t>
            </w:r>
          </w:p>
          <w:p w14:paraId="50045F79"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52CF8F34"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8000"/>
                <w:sz w:val="22"/>
              </w:rPr>
              <w:t>// …</w:t>
            </w:r>
          </w:p>
          <w:p w14:paraId="7FB5AD75"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77CC4D19"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private</w:t>
            </w:r>
            <w:r w:rsidRPr="00D759EF">
              <w:rPr>
                <w:rFonts w:ascii="Consolas" w:hAnsi="Consolas"/>
                <w:noProof/>
                <w:sz w:val="22"/>
              </w:rPr>
              <w:t xml:space="preserve"> </w:t>
            </w:r>
            <w:r w:rsidRPr="00D759EF">
              <w:rPr>
                <w:rFonts w:ascii="Consolas" w:hAnsi="Consolas" w:cs="Courier New"/>
                <w:noProof/>
                <w:color w:val="0000FF"/>
                <w:sz w:val="22"/>
              </w:rPr>
              <w:t>void</w:t>
            </w:r>
            <w:r w:rsidRPr="00D759EF">
              <w:rPr>
                <w:rFonts w:ascii="Consolas" w:hAnsi="Consolas"/>
                <w:noProof/>
                <w:sz w:val="22"/>
              </w:rPr>
              <w:t xml:space="preserve"> Bark()</w:t>
            </w:r>
          </w:p>
          <w:p w14:paraId="73B6B1FD"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42D72521"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noProof/>
                <w:color w:val="2B91AF"/>
                <w:sz w:val="22"/>
              </w:rPr>
              <w:t>Console</w:t>
            </w:r>
            <w:r w:rsidRPr="00D759EF">
              <w:rPr>
                <w:rFonts w:ascii="Consolas" w:hAnsi="Consolas"/>
                <w:noProof/>
                <w:sz w:val="22"/>
              </w:rPr>
              <w:t>.WriteLine(</w:t>
            </w:r>
            <w:r w:rsidRPr="00D759EF">
              <w:rPr>
                <w:rFonts w:ascii="Consolas" w:hAnsi="Consolas" w:cs="Courier New"/>
                <w:noProof/>
                <w:color w:val="A31515"/>
                <w:sz w:val="22"/>
              </w:rPr>
              <w:t>"wow-wow"</w:t>
            </w:r>
            <w:r w:rsidRPr="00D759EF">
              <w:rPr>
                <w:rFonts w:ascii="Consolas" w:hAnsi="Consolas"/>
                <w:noProof/>
                <w:sz w:val="22"/>
              </w:rPr>
              <w:t>);</w:t>
            </w:r>
          </w:p>
          <w:p w14:paraId="52B84452"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0221D5C2"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67123064"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8000"/>
                <w:sz w:val="22"/>
              </w:rPr>
              <w:t>// …</w:t>
            </w:r>
          </w:p>
          <w:p w14:paraId="3FD76005"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448B7BAE"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static</w:t>
            </w:r>
            <w:r w:rsidRPr="00D759EF">
              <w:rPr>
                <w:rFonts w:ascii="Consolas" w:hAnsi="Consolas"/>
                <w:noProof/>
                <w:sz w:val="22"/>
              </w:rPr>
              <w:t xml:space="preserve"> </w:t>
            </w:r>
            <w:r w:rsidRPr="00D759EF">
              <w:rPr>
                <w:rFonts w:ascii="Consolas" w:hAnsi="Consolas" w:cs="Courier New"/>
                <w:noProof/>
                <w:color w:val="0000FF"/>
                <w:sz w:val="22"/>
              </w:rPr>
              <w:t>void</w:t>
            </w:r>
            <w:r w:rsidRPr="00D759EF">
              <w:rPr>
                <w:rFonts w:ascii="Consolas" w:hAnsi="Consolas"/>
                <w:noProof/>
                <w:sz w:val="22"/>
              </w:rPr>
              <w:t xml:space="preserve"> Main()</w:t>
            </w:r>
          </w:p>
          <w:p w14:paraId="36149036"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4DED44D4"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noProof/>
                <w:color w:val="2B91AF"/>
                <w:sz w:val="22"/>
              </w:rPr>
              <w:t>Dog</w:t>
            </w:r>
            <w:r w:rsidRPr="00D759EF">
              <w:rPr>
                <w:rFonts w:ascii="Consolas" w:hAnsi="Consolas"/>
                <w:noProof/>
                <w:sz w:val="22"/>
              </w:rPr>
              <w:t xml:space="preserve"> myDog = </w:t>
            </w:r>
            <w:r w:rsidRPr="00D759EF">
              <w:rPr>
                <w:rFonts w:ascii="Consolas" w:hAnsi="Consolas" w:cs="Courier New"/>
                <w:noProof/>
                <w:color w:val="0000FF"/>
                <w:sz w:val="22"/>
              </w:rPr>
              <w:t>new</w:t>
            </w:r>
            <w:r w:rsidRPr="00D759EF">
              <w:rPr>
                <w:rFonts w:ascii="Consolas" w:hAnsi="Consolas"/>
                <w:noProof/>
                <w:sz w:val="22"/>
              </w:rPr>
              <w:t xml:space="preserve"> </w:t>
            </w:r>
            <w:r w:rsidRPr="00D759EF">
              <w:rPr>
                <w:rFonts w:ascii="Consolas" w:hAnsi="Consolas"/>
                <w:noProof/>
                <w:color w:val="2B91AF"/>
                <w:sz w:val="22"/>
              </w:rPr>
              <w:t>Dog</w:t>
            </w:r>
            <w:r w:rsidRPr="00D759EF">
              <w:rPr>
                <w:rFonts w:ascii="Consolas" w:hAnsi="Consolas"/>
                <w:noProof/>
                <w:sz w:val="22"/>
              </w:rPr>
              <w:t>();</w:t>
            </w:r>
          </w:p>
          <w:p w14:paraId="2276515C"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noProof/>
                <w:color w:val="2B91AF"/>
                <w:sz w:val="22"/>
              </w:rPr>
              <w:t>Console</w:t>
            </w:r>
            <w:r w:rsidRPr="00D759EF">
              <w:rPr>
                <w:rFonts w:ascii="Consolas" w:hAnsi="Consolas"/>
                <w:noProof/>
                <w:sz w:val="22"/>
              </w:rPr>
              <w:t>.WriteLine(</w:t>
            </w:r>
            <w:r w:rsidRPr="00D759EF">
              <w:rPr>
                <w:rFonts w:ascii="Consolas" w:hAnsi="Consolas" w:cs="Courier New"/>
                <w:noProof/>
                <w:color w:val="A31515"/>
                <w:sz w:val="22"/>
              </w:rPr>
              <w:t>"My dog's name is "</w:t>
            </w:r>
            <w:r w:rsidRPr="00D759EF">
              <w:rPr>
                <w:rFonts w:ascii="Consolas" w:hAnsi="Consolas"/>
                <w:noProof/>
                <w:sz w:val="22"/>
              </w:rPr>
              <w:t xml:space="preserve"> + myDog.name);</w:t>
            </w:r>
          </w:p>
          <w:p w14:paraId="301BEFD1"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r>
            <w:r w:rsidRPr="00D759EF">
              <w:rPr>
                <w:rFonts w:ascii="Consolas" w:hAnsi="Consolas" w:cs="Courier New"/>
                <w:noProof/>
                <w:sz w:val="22"/>
              </w:rPr>
              <w:tab/>
              <w:t>myDog.Bark();</w:t>
            </w:r>
          </w:p>
          <w:p w14:paraId="3ACC0403"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3FC2ADD3"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tc>
      </w:tr>
    </w:tbl>
    <w:p w14:paraId="6D9C439F" w14:textId="233EA0F1" w:rsidR="00371D15" w:rsidRPr="00CC3F13" w:rsidRDefault="00371D15" w:rsidP="00371D15">
      <w:r w:rsidRPr="00D759EF">
        <w:lastRenderedPageBreak/>
        <w:t xml:space="preserve">The question is, </w:t>
      </w:r>
      <w:del w:id="1653" w:author="Hans Zijlstra" w:date="2017-06-13T10:52:00Z">
        <w:r w:rsidRPr="00D759EF" w:rsidDel="00DB0372">
          <w:delText>if</w:delText>
        </w:r>
      </w:del>
      <w:ins w:id="1654" w:author="Hans Zijlstra" w:date="2017-06-13T10:52:00Z">
        <w:r w:rsidR="00DB0372" w:rsidRPr="00D759EF">
          <w:t>w</w:t>
        </w:r>
      </w:ins>
      <w:ins w:id="1655" w:author="Hans Zijlstra" w:date="2017-06-24T13:49:00Z">
        <w:r w:rsidR="00CC3F13">
          <w:t>h</w:t>
        </w:r>
      </w:ins>
      <w:ins w:id="1656" w:author="Hans Zijlstra" w:date="2017-06-13T10:52:00Z">
        <w:r w:rsidR="00DB0372" w:rsidRPr="00CC3F13">
          <w:t>ether</w:t>
        </w:r>
      </w:ins>
      <w:r w:rsidRPr="00CC3F13">
        <w:t xml:space="preserve"> the class </w:t>
      </w:r>
      <w:r w:rsidRPr="00CC3F13">
        <w:rPr>
          <w:rFonts w:ascii="Consolas" w:hAnsi="Consolas"/>
          <w:b/>
          <w:bCs/>
          <w:noProof/>
          <w:kern w:val="32"/>
          <w:sz w:val="22"/>
        </w:rPr>
        <w:t>Dog</w:t>
      </w:r>
      <w:r w:rsidRPr="00CC3F13">
        <w:t xml:space="preserve"> </w:t>
      </w:r>
      <w:del w:id="1657" w:author="Hans Zijlstra" w:date="2017-06-13T10:53:00Z">
        <w:r w:rsidRPr="00CC3F13" w:rsidDel="00DB0372">
          <w:delText xml:space="preserve">can </w:delText>
        </w:r>
      </w:del>
      <w:r w:rsidRPr="00CC3F13">
        <w:t>compile</w:t>
      </w:r>
      <w:ins w:id="1658" w:author="Hans Zijlstra" w:date="2017-06-13T10:53:00Z">
        <w:r w:rsidR="00DB0372" w:rsidRPr="00CC3F13">
          <w:t>s</w:t>
        </w:r>
      </w:ins>
      <w:r w:rsidRPr="00CC3F13">
        <w:t xml:space="preserve"> when we</w:t>
      </w:r>
      <w:del w:id="1659" w:author="Hans Zijlstra" w:date="2017-06-13T10:53:00Z">
        <w:r w:rsidRPr="00CC3F13" w:rsidDel="00DB0372">
          <w:delText xml:space="preserve"> have</w:delText>
        </w:r>
      </w:del>
      <w:r w:rsidRPr="00CC3F13">
        <w:t xml:space="preserve"> declare</w:t>
      </w:r>
      <w:del w:id="1660" w:author="Hans Zijlstra" w:date="2017-06-13T10:53:00Z">
        <w:r w:rsidRPr="00CC3F13" w:rsidDel="00DB0372">
          <w:delText>d the</w:delText>
        </w:r>
      </w:del>
      <w:r w:rsidRPr="00CC3F13">
        <w:t xml:space="preserve"> elements with access modifier </w:t>
      </w:r>
      <w:r w:rsidRPr="00347ACD">
        <w:rPr>
          <w:rFonts w:ascii="Consolas" w:hAnsi="Consolas"/>
          <w:b/>
          <w:bCs/>
          <w:noProof/>
          <w:kern w:val="32"/>
          <w:sz w:val="22"/>
        </w:rPr>
        <w:t>private</w:t>
      </w:r>
      <w:r w:rsidRPr="00347ACD">
        <w:t xml:space="preserve"> and</w:t>
      </w:r>
      <w:del w:id="1661" w:author="Hans Zijlstra" w:date="2017-06-13T10:54:00Z">
        <w:r w:rsidRPr="00347ACD" w:rsidDel="00DB0372">
          <w:delText xml:space="preserve"> in the same time is applied</w:delText>
        </w:r>
      </w:del>
      <w:r w:rsidRPr="00347ACD">
        <w:t xml:space="preserve"> </w:t>
      </w:r>
      <w:ins w:id="1662" w:author="Hans Zijlstra" w:date="2017-06-13T10:54:00Z">
        <w:r w:rsidR="00DB0372" w:rsidRPr="00347ACD">
          <w:t xml:space="preserve">try to access them by means of </w:t>
        </w:r>
      </w:ins>
      <w:proofErr w:type="gramStart"/>
      <w:r w:rsidRPr="00347ACD">
        <w:t>a ”</w:t>
      </w:r>
      <w:r w:rsidRPr="00CC3F13">
        <w:t>dot</w:t>
      </w:r>
      <w:proofErr w:type="gramEnd"/>
      <w:r w:rsidRPr="00CC3F13">
        <w:t xml:space="preserve">” notation to </w:t>
      </w:r>
      <w:r w:rsidRPr="00CC3F13">
        <w:rPr>
          <w:rFonts w:ascii="Consolas" w:hAnsi="Consolas"/>
          <w:b/>
          <w:bCs/>
          <w:noProof/>
          <w:kern w:val="32"/>
          <w:sz w:val="22"/>
        </w:rPr>
        <w:t xml:space="preserve">myDog </w:t>
      </w:r>
      <w:r w:rsidRPr="00CC3F13">
        <w:t xml:space="preserve">in </w:t>
      </w:r>
      <w:r w:rsidRPr="00CC3F13">
        <w:rPr>
          <w:rFonts w:ascii="Consolas" w:hAnsi="Consolas"/>
          <w:b/>
          <w:bCs/>
          <w:noProof/>
          <w:kern w:val="32"/>
          <w:sz w:val="22"/>
        </w:rPr>
        <w:t>Main()</w:t>
      </w:r>
      <w:r w:rsidRPr="00CC3F13">
        <w:t>?</w:t>
      </w:r>
    </w:p>
    <w:p w14:paraId="1EDB0C8C" w14:textId="418BE6FD" w:rsidR="00371D15" w:rsidRPr="00D759EF" w:rsidRDefault="00371D15" w:rsidP="00371D15">
      <w:pPr>
        <w:spacing w:after="120"/>
      </w:pPr>
      <w:r w:rsidRPr="0028675A">
        <w:t xml:space="preserve">The </w:t>
      </w:r>
      <w:r w:rsidRPr="00D759EF">
        <w:rPr>
          <w:b/>
        </w:rPr>
        <w:t>compilation finishe</w:t>
      </w:r>
      <w:ins w:id="1663" w:author="Hans Zijlstra" w:date="2017-06-13T10:56:00Z">
        <w:r w:rsidR="00DB0372" w:rsidRPr="00D759EF">
          <w:rPr>
            <w:b/>
          </w:rPr>
          <w:t>s</w:t>
        </w:r>
      </w:ins>
      <w:del w:id="1664" w:author="Hans Zijlstra" w:date="2017-06-13T10:56:00Z">
        <w:r w:rsidRPr="00D759EF" w:rsidDel="00DB0372">
          <w:rPr>
            <w:b/>
          </w:rPr>
          <w:delText>d</w:delText>
        </w:r>
      </w:del>
      <w:r w:rsidRPr="00D759EF">
        <w:rPr>
          <w:b/>
        </w:rPr>
        <w:t xml:space="preserve"> successfully</w:t>
      </w:r>
      <w:del w:id="1665" w:author="Hans Zijlstra" w:date="2017-06-13T10:56:00Z">
        <w:r w:rsidRPr="00D759EF" w:rsidDel="00DB0372">
          <w:delText xml:space="preserve">. Respectively, </w:delText>
        </w:r>
      </w:del>
      <w:ins w:id="1666" w:author="Hans Zijlstra" w:date="2017-06-23T11:47:00Z">
        <w:r w:rsidR="00245BC7" w:rsidRPr="00D759EF">
          <w:t xml:space="preserve"> </w:t>
        </w:r>
      </w:ins>
      <w:ins w:id="1667" w:author="Hans Zijlstra" w:date="2017-06-13T10:56:00Z">
        <w:r w:rsidR="00DB0372" w:rsidRPr="00D759EF">
          <w:t xml:space="preserve">and </w:t>
        </w:r>
      </w:ins>
      <w:r w:rsidRPr="00D759EF">
        <w:t xml:space="preserve">the result from the execution of the method </w:t>
      </w:r>
      <w:r w:rsidRPr="00D759EF">
        <w:rPr>
          <w:rFonts w:ascii="Consolas" w:hAnsi="Consolas"/>
          <w:b/>
          <w:bCs/>
          <w:noProof/>
          <w:kern w:val="32"/>
          <w:sz w:val="22"/>
        </w:rPr>
        <w:t>Main()</w:t>
      </w:r>
      <w:r w:rsidRPr="00D759EF">
        <w:t xml:space="preserve"> </w:t>
      </w:r>
      <w:del w:id="1668" w:author="Hans Zijlstra" w:date="2017-06-13T10:57:00Z">
        <w:r w:rsidRPr="00D759EF" w:rsidDel="00DB0372">
          <w:delText xml:space="preserve">which is declared in the class </w:delText>
        </w:r>
        <w:r w:rsidRPr="00D759EF" w:rsidDel="00DB0372">
          <w:rPr>
            <w:rFonts w:ascii="Consolas" w:hAnsi="Consolas"/>
            <w:b/>
            <w:bCs/>
            <w:noProof/>
            <w:kern w:val="32"/>
            <w:sz w:val="22"/>
          </w:rPr>
          <w:delText>Dog</w:delText>
        </w:r>
      </w:del>
      <w:del w:id="1669" w:author="Hans Zijlstra" w:date="2017-06-24T13:50:00Z">
        <w:r w:rsidRPr="00D759EF" w:rsidDel="00347ACD">
          <w:delText xml:space="preserve"> </w:delText>
        </w:r>
      </w:del>
      <w:r w:rsidRPr="00D759EF">
        <w:t>will be the following:</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5ADA41FE" w14:textId="77777777" w:rsidTr="00563712">
        <w:tc>
          <w:tcPr>
            <w:tcW w:w="7970" w:type="dxa"/>
            <w:tcBorders>
              <w:top w:val="single" w:sz="4" w:space="0" w:color="auto"/>
              <w:left w:val="single" w:sz="4" w:space="0" w:color="auto"/>
              <w:bottom w:val="single" w:sz="4" w:space="0" w:color="auto"/>
              <w:right w:val="single" w:sz="4" w:space="0" w:color="auto"/>
            </w:tcBorders>
          </w:tcPr>
          <w:p w14:paraId="547D0BFC" w14:textId="77777777" w:rsidR="00371D15" w:rsidRPr="00D759EF" w:rsidRDefault="00371D15" w:rsidP="00563712">
            <w:pPr>
              <w:spacing w:before="0"/>
              <w:rPr>
                <w:rFonts w:ascii="Consolas" w:hAnsi="Consolas" w:cs="Courier New"/>
                <w:noProof/>
                <w:sz w:val="22"/>
              </w:rPr>
            </w:pPr>
            <w:r w:rsidRPr="00D759EF">
              <w:rPr>
                <w:rFonts w:ascii="Consolas" w:hAnsi="Consolas" w:cs="Courier New"/>
                <w:noProof/>
                <w:sz w:val="22"/>
              </w:rPr>
              <w:t>My dog's name is Rolf</w:t>
            </w:r>
          </w:p>
          <w:p w14:paraId="5C419411" w14:textId="77777777" w:rsidR="00371D15" w:rsidRPr="00D759EF" w:rsidRDefault="00371D15" w:rsidP="00563712">
            <w:pPr>
              <w:spacing w:before="0"/>
              <w:rPr>
                <w:rFonts w:ascii="Consolas" w:hAnsi="Consolas" w:cs="Courier New"/>
                <w:noProof/>
                <w:sz w:val="22"/>
              </w:rPr>
            </w:pPr>
            <w:r w:rsidRPr="00D759EF">
              <w:rPr>
                <w:rFonts w:ascii="Consolas" w:hAnsi="Consolas" w:cs="Courier New"/>
                <w:noProof/>
                <w:sz w:val="22"/>
              </w:rPr>
              <w:t>Wow-wow</w:t>
            </w:r>
          </w:p>
        </w:tc>
      </w:tr>
    </w:tbl>
    <w:p w14:paraId="022283BF" w14:textId="5FD3F2DF" w:rsidR="00371D15" w:rsidRPr="00011129" w:rsidRDefault="00371D15" w:rsidP="00371D15">
      <w:pPr>
        <w:spacing w:after="120"/>
      </w:pPr>
      <w:r w:rsidRPr="00D759EF">
        <w:t>Everything works</w:t>
      </w:r>
      <w:ins w:id="1670" w:author="Hans Zijlstra" w:date="2017-06-13T10:57:00Z">
        <w:r w:rsidR="00DB0372" w:rsidRPr="00D759EF">
          <w:t xml:space="preserve"> fine</w:t>
        </w:r>
      </w:ins>
      <w:del w:id="1671" w:author="Hans Zijlstra" w:date="2017-06-13T11:03:00Z">
        <w:r w:rsidRPr="00D759EF" w:rsidDel="000277B1">
          <w:delText xml:space="preserve">, </w:delText>
        </w:r>
      </w:del>
      <w:ins w:id="1672" w:author="Hans Zijlstra" w:date="2017-06-13T11:03:00Z">
        <w:r w:rsidR="000277B1" w:rsidRPr="00D759EF">
          <w:t xml:space="preserve">. </w:t>
        </w:r>
      </w:ins>
      <w:commentRangeStart w:id="1673"/>
      <w:del w:id="1674" w:author="Hans Zijlstra" w:date="2017-06-13T11:04:00Z">
        <w:r w:rsidRPr="00D759EF" w:rsidDel="000277B1">
          <w:delText xml:space="preserve">because the access modifiers for the elements of the class are applied to the class and not to a level objects. </w:delText>
        </w:r>
      </w:del>
      <w:commentRangeEnd w:id="1673"/>
      <w:r w:rsidR="000277B1" w:rsidRPr="00D759EF">
        <w:rPr>
          <w:rStyle w:val="CommentReference"/>
        </w:rPr>
        <w:commentReference w:id="1673"/>
      </w:r>
      <w:ins w:id="1675" w:author="Hans Zijlstra" w:date="2017-06-13T11:07:00Z">
        <w:r w:rsidR="000277B1" w:rsidRPr="00D759EF">
          <w:t>As</w:t>
        </w:r>
      </w:ins>
      <w:del w:id="1676" w:author="Hans Zijlstra" w:date="2017-06-13T11:07:00Z">
        <w:r w:rsidRPr="00011129" w:rsidDel="000277B1">
          <w:delText>Because</w:delText>
        </w:r>
      </w:del>
      <w:r w:rsidRPr="00AA044A">
        <w:t xml:space="preserve"> the variable </w:t>
      </w:r>
      <w:r w:rsidRPr="00AA044A">
        <w:rPr>
          <w:rFonts w:ascii="Consolas" w:hAnsi="Consolas"/>
          <w:b/>
          <w:bCs/>
          <w:noProof/>
          <w:kern w:val="32"/>
          <w:sz w:val="22"/>
        </w:rPr>
        <w:t>myDog</w:t>
      </w:r>
      <w:r w:rsidRPr="002959F9">
        <w:t xml:space="preserve"> is defined in the body of the class </w:t>
      </w:r>
      <w:r w:rsidRPr="00977A5E">
        <w:rPr>
          <w:rFonts w:ascii="Consolas" w:hAnsi="Consolas"/>
          <w:b/>
          <w:bCs/>
          <w:noProof/>
          <w:kern w:val="32"/>
          <w:sz w:val="22"/>
        </w:rPr>
        <w:t>Dog</w:t>
      </w:r>
      <w:ins w:id="1677" w:author="Hans Zijlstra" w:date="2017-06-13T11:08:00Z">
        <w:r w:rsidR="000277B1" w:rsidRPr="00977A5E">
          <w:t>,</w:t>
        </w:r>
      </w:ins>
      <w:del w:id="1678" w:author="Hans Zijlstra" w:date="2017-06-13T11:08:00Z">
        <w:r w:rsidRPr="00A3490E" w:rsidDel="000277B1">
          <w:delText xml:space="preserve"> (where also is situated</w:delText>
        </w:r>
      </w:del>
      <w:r w:rsidRPr="00CF240E">
        <w:t xml:space="preserve"> </w:t>
      </w:r>
      <w:ins w:id="1679" w:author="Hans Zijlstra" w:date="2017-06-13T11:09:00Z">
        <w:r w:rsidR="000277B1" w:rsidRPr="00CF240E">
          <w:t xml:space="preserve">like the </w:t>
        </w:r>
      </w:ins>
      <w:r w:rsidRPr="00CF240E">
        <w:rPr>
          <w:rFonts w:ascii="Consolas" w:hAnsi="Consolas"/>
          <w:b/>
          <w:bCs/>
          <w:noProof/>
          <w:kern w:val="32"/>
          <w:sz w:val="22"/>
        </w:rPr>
        <w:t>Main()</w:t>
      </w:r>
      <w:r w:rsidRPr="00CF240E">
        <w:t xml:space="preserve"> </w:t>
      </w:r>
      <w:ins w:id="1680" w:author="Hans Zijlstra" w:date="2017-06-13T11:10:00Z">
        <w:r w:rsidR="000277B1" w:rsidRPr="00CF240E">
          <w:t xml:space="preserve">method </w:t>
        </w:r>
      </w:ins>
      <w:r w:rsidRPr="00CF240E">
        <w:t xml:space="preserve">– the start </w:t>
      </w:r>
      <w:del w:id="1681" w:author="Hans Zijlstra" w:date="2017-06-13T11:10:00Z">
        <w:r w:rsidRPr="00D331EF" w:rsidDel="000277B1">
          <w:delText xml:space="preserve">method </w:delText>
        </w:r>
      </w:del>
      <w:r w:rsidRPr="00D331EF">
        <w:t>of the program</w:t>
      </w:r>
      <w:del w:id="1682" w:author="Hans Zijlstra" w:date="2017-06-13T11:11:00Z">
        <w:r w:rsidRPr="0028675A" w:rsidDel="00E45BD2">
          <w:delText>)</w:delText>
        </w:r>
      </w:del>
      <w:r w:rsidRPr="00D759EF">
        <w:t xml:space="preserve">, we can access its elements (fields and methods) via “dot” notation, </w:t>
      </w:r>
      <w:del w:id="1683" w:author="Hans Zijlstra" w:date="2017-06-13T11:03:00Z">
        <w:r w:rsidRPr="00D759EF" w:rsidDel="000277B1">
          <w:delText xml:space="preserve">regardless </w:delText>
        </w:r>
      </w:del>
      <w:ins w:id="1684" w:author="Hans Zijlstra" w:date="2017-06-13T11:03:00Z">
        <w:r w:rsidR="000277B1" w:rsidRPr="00D759EF">
          <w:t xml:space="preserve">even </w:t>
        </w:r>
      </w:ins>
      <w:ins w:id="1685" w:author="Hans Zijlstra" w:date="2017-06-13T11:11:00Z">
        <w:r w:rsidR="00E45BD2" w:rsidRPr="00D759EF">
          <w:t>after</w:t>
        </w:r>
      </w:ins>
      <w:ins w:id="1686" w:author="Hans Zijlstra" w:date="2017-06-13T11:03:00Z">
        <w:r w:rsidR="000277B1" w:rsidRPr="00D759EF">
          <w:t xml:space="preserve"> </w:t>
        </w:r>
      </w:ins>
      <w:r w:rsidRPr="00D759EF">
        <w:t>we</w:t>
      </w:r>
      <w:del w:id="1687" w:author="Hans Zijlstra" w:date="2017-06-13T11:11:00Z">
        <w:r w:rsidRPr="00D759EF" w:rsidDel="00E45BD2">
          <w:delText xml:space="preserve"> have</w:delText>
        </w:r>
      </w:del>
      <w:r w:rsidRPr="00D759EF">
        <w:t xml:space="preserve"> declared the access level as </w:t>
      </w:r>
      <w:r w:rsidRPr="00D759EF">
        <w:rPr>
          <w:rFonts w:ascii="Consolas" w:hAnsi="Consolas"/>
          <w:b/>
          <w:bCs/>
          <w:noProof/>
          <w:kern w:val="32"/>
          <w:sz w:val="22"/>
        </w:rPr>
        <w:t>private</w:t>
      </w:r>
      <w:r w:rsidRPr="00D759EF">
        <w:t xml:space="preserve">. </w:t>
      </w:r>
      <w:del w:id="1688" w:author="Hans Zijlstra" w:date="2017-06-13T11:00:00Z">
        <w:r w:rsidRPr="00D759EF" w:rsidDel="00DB0372">
          <w:delText>If we try</w:delText>
        </w:r>
      </w:del>
      <w:ins w:id="1689" w:author="Hans Zijlstra" w:date="2017-06-16T10:13:00Z">
        <w:r w:rsidR="004F0603" w:rsidRPr="00D759EF">
          <w:t>However, i</w:t>
        </w:r>
      </w:ins>
      <w:ins w:id="1690" w:author="Hans Zijlstra" w:date="2017-06-13T11:00:00Z">
        <w:r w:rsidR="004F0603" w:rsidRPr="00D759EF">
          <w:t xml:space="preserve">t is </w:t>
        </w:r>
      </w:ins>
      <w:ins w:id="1691" w:author="Hans Zijlstra" w:date="2017-06-16T10:13:00Z">
        <w:r w:rsidR="004F0603" w:rsidRPr="00D759EF">
          <w:t xml:space="preserve">not </w:t>
        </w:r>
      </w:ins>
      <w:ins w:id="1692" w:author="Hans Zijlstra" w:date="2017-06-13T11:00:00Z">
        <w:r w:rsidR="00DB0372" w:rsidRPr="00D759EF">
          <w:t>possible</w:t>
        </w:r>
      </w:ins>
      <w:r w:rsidRPr="00D759EF">
        <w:t xml:space="preserve"> to </w:t>
      </w:r>
      <w:del w:id="1693" w:author="Hans Zijlstra" w:date="2017-06-13T11:12:00Z">
        <w:r w:rsidRPr="00D759EF" w:rsidDel="00E45BD2">
          <w:delText xml:space="preserve">do </w:delText>
        </w:r>
      </w:del>
      <w:ins w:id="1694" w:author="Hans Zijlstra" w:date="2017-06-13T11:12:00Z">
        <w:r w:rsidR="00E45BD2" w:rsidRPr="00D759EF">
          <w:t xml:space="preserve">access </w:t>
        </w:r>
      </w:ins>
      <w:r w:rsidRPr="00D759EF">
        <w:t xml:space="preserve">the same </w:t>
      </w:r>
      <w:ins w:id="1695" w:author="Hans Zijlstra" w:date="2017-06-13T11:00:00Z">
        <w:r w:rsidR="00DB0372" w:rsidRPr="00D759EF">
          <w:t>from</w:t>
        </w:r>
      </w:ins>
      <w:del w:id="1696" w:author="Hans Zijlstra" w:date="2017-06-13T11:00:00Z">
        <w:r w:rsidRPr="00D759EF" w:rsidDel="00DB0372">
          <w:delText>in</w:delText>
        </w:r>
      </w:del>
      <w:r w:rsidRPr="00D759EF">
        <w:t xml:space="preserve"> the body of the class </w:t>
      </w:r>
      <w:r w:rsidRPr="00D759EF">
        <w:rPr>
          <w:rFonts w:ascii="Consolas" w:hAnsi="Consolas"/>
          <w:b/>
          <w:bCs/>
          <w:noProof/>
          <w:kern w:val="32"/>
          <w:sz w:val="22"/>
        </w:rPr>
        <w:t>Kid</w:t>
      </w:r>
      <w:del w:id="1697" w:author="Hans Zijlstra" w:date="2017-06-13T11:01:00Z">
        <w:r w:rsidRPr="00D759EF" w:rsidDel="000277B1">
          <w:delText>, this will be not possible</w:delText>
        </w:r>
      </w:del>
      <w:r w:rsidRPr="00D759EF">
        <w:t xml:space="preserve">, because the access to </w:t>
      </w:r>
      <w:r w:rsidRPr="00D759EF">
        <w:rPr>
          <w:rFonts w:ascii="Consolas" w:hAnsi="Consolas"/>
          <w:b/>
          <w:bCs/>
          <w:noProof/>
          <w:kern w:val="32"/>
          <w:sz w:val="22"/>
        </w:rPr>
        <w:t>private</w:t>
      </w:r>
      <w:r w:rsidRPr="00D759EF">
        <w:t xml:space="preserve"> fields from outside </w:t>
      </w:r>
      <w:ins w:id="1698" w:author="Hans Zijlstra" w:date="2017-06-13T11:02:00Z">
        <w:r w:rsidR="000277B1" w:rsidRPr="00D759EF">
          <w:t xml:space="preserve">of </w:t>
        </w:r>
      </w:ins>
      <w:ins w:id="1699" w:author="Hans Zijlstra" w:date="2017-06-13T11:00:00Z">
        <w:r w:rsidR="00DB0372" w:rsidRPr="00D759EF">
          <w:t xml:space="preserve">the </w:t>
        </w:r>
      </w:ins>
      <w:r w:rsidRPr="00D759EF">
        <w:t>class</w:t>
      </w:r>
      <w:ins w:id="1700" w:author="Hans Zijlstra" w:date="2017-06-13T11:00:00Z">
        <w:r w:rsidR="00DB0372" w:rsidRPr="00D759EF">
          <w:t xml:space="preserve"> </w:t>
        </w:r>
        <w:r w:rsidR="00DB0372" w:rsidRPr="00D759EF">
          <w:rPr>
            <w:b/>
            <w:rPrChange w:id="1701" w:author="Hans Zijlstra" w:date="2017-06-24T11:23:00Z">
              <w:rPr/>
            </w:rPrChange>
          </w:rPr>
          <w:t>Dog</w:t>
        </w:r>
      </w:ins>
      <w:r w:rsidRPr="00D759EF">
        <w:t xml:space="preserve"> is forbidden.</w:t>
      </w:r>
    </w:p>
    <w:p w14:paraId="0124DB08" w14:textId="77777777" w:rsidR="00371D15" w:rsidRPr="00AA044A" w:rsidRDefault="00371D15" w:rsidP="00371D15">
      <w:pPr>
        <w:pStyle w:val="Heading2"/>
      </w:pPr>
      <w:bookmarkStart w:id="1702" w:name="_Toc370673170"/>
      <w:r w:rsidRPr="00AA044A">
        <w:t>Constructors</w:t>
      </w:r>
      <w:bookmarkEnd w:id="1702"/>
    </w:p>
    <w:p w14:paraId="7DF36E90" w14:textId="77777777" w:rsidR="00371D15" w:rsidRPr="00977A5E" w:rsidRDefault="00371D15" w:rsidP="00371D15">
      <w:r w:rsidRPr="00AA044A">
        <w:t xml:space="preserve">In object-oriented programming, when creating an object from a given class, </w:t>
      </w:r>
      <w:r w:rsidRPr="002959F9">
        <w:t xml:space="preserve">it is necessary to call a special method of the class known as a </w:t>
      </w:r>
      <w:r w:rsidRPr="00977A5E">
        <w:rPr>
          <w:b/>
        </w:rPr>
        <w:t>constructor</w:t>
      </w:r>
      <w:r w:rsidRPr="00977A5E">
        <w:t>.</w:t>
      </w:r>
    </w:p>
    <w:p w14:paraId="7EE58509" w14:textId="77777777" w:rsidR="00371D15" w:rsidRPr="0028675A" w:rsidRDefault="00371D15" w:rsidP="00371D15">
      <w:pPr>
        <w:pStyle w:val="Heading3"/>
      </w:pPr>
      <w:r w:rsidRPr="0028675A">
        <w:t>What Is a Constructor?</w:t>
      </w:r>
    </w:p>
    <w:p w14:paraId="462DABAC" w14:textId="676FA590" w:rsidR="00371D15" w:rsidRPr="00D759EF" w:rsidRDefault="000D1771" w:rsidP="00371D15">
      <w:ins w:id="1703" w:author="Hans Zijlstra" w:date="2017-06-13T11:13:00Z">
        <w:r w:rsidRPr="00D759EF">
          <w:t xml:space="preserve">The </w:t>
        </w:r>
      </w:ins>
      <w:r w:rsidR="00371D15" w:rsidRPr="00D759EF">
        <w:rPr>
          <w:b/>
        </w:rPr>
        <w:t>Constructor</w:t>
      </w:r>
      <w:r w:rsidR="00371D15" w:rsidRPr="00D759EF">
        <w:t xml:space="preserve"> of a class is a pseudo-method, which does not have a return type, has the name of the class and is </w:t>
      </w:r>
      <w:r w:rsidR="00371D15" w:rsidRPr="00D759EF">
        <w:rPr>
          <w:b/>
        </w:rPr>
        <w:t>called using the keyword</w:t>
      </w:r>
      <w:r w:rsidR="00371D15" w:rsidRPr="00D759EF">
        <w:t xml:space="preserve"> </w:t>
      </w:r>
      <w:r w:rsidR="00371D15" w:rsidRPr="00D759EF">
        <w:rPr>
          <w:rFonts w:ascii="Consolas" w:hAnsi="Consolas"/>
          <w:b/>
          <w:bCs/>
          <w:noProof/>
          <w:kern w:val="32"/>
          <w:sz w:val="22"/>
        </w:rPr>
        <w:t>new</w:t>
      </w:r>
      <w:r w:rsidR="00371D15" w:rsidRPr="00D759EF">
        <w:t>. The task of the constructor is to initialize the memory, allocated for the object, where its fields will be stored (those which are no</w:t>
      </w:r>
      <w:ins w:id="1704" w:author="Hans Zijlstra" w:date="2017-06-16T10:14:00Z">
        <w:r w:rsidR="00410BFB" w:rsidRPr="00D759EF">
          <w:t>n</w:t>
        </w:r>
      </w:ins>
      <w:del w:id="1705" w:author="Hans Zijlstra" w:date="2017-06-16T10:14:00Z">
        <w:r w:rsidR="00371D15" w:rsidRPr="00D759EF" w:rsidDel="00410BFB">
          <w:delText>t</w:delText>
        </w:r>
      </w:del>
      <w:ins w:id="1706" w:author="Hans Zijlstra" w:date="2017-06-16T10:14:00Z">
        <w:r w:rsidR="00410BFB" w:rsidRPr="00D759EF">
          <w:t>-</w:t>
        </w:r>
      </w:ins>
      <w:del w:id="1707" w:author="Hans Zijlstra" w:date="2017-06-16T10:14:00Z">
        <w:r w:rsidR="00371D15" w:rsidRPr="00D759EF" w:rsidDel="00410BFB">
          <w:delText xml:space="preserve"> </w:delText>
        </w:r>
      </w:del>
      <w:r w:rsidR="00371D15" w:rsidRPr="00D759EF">
        <w:rPr>
          <w:rFonts w:ascii="Consolas" w:hAnsi="Consolas"/>
          <w:b/>
          <w:bCs/>
          <w:noProof/>
          <w:kern w:val="32"/>
          <w:sz w:val="22"/>
        </w:rPr>
        <w:t>static</w:t>
      </w:r>
      <w:del w:id="1708" w:author="Hans Zijlstra" w:date="2017-06-16T10:15:00Z">
        <w:r w:rsidR="00371D15" w:rsidRPr="00D759EF" w:rsidDel="00410BFB">
          <w:rPr>
            <w:rFonts w:ascii="Consolas" w:hAnsi="Consolas"/>
            <w:b/>
            <w:bCs/>
            <w:noProof/>
            <w:kern w:val="32"/>
            <w:sz w:val="22"/>
          </w:rPr>
          <w:delText xml:space="preserve"> </w:delText>
        </w:r>
        <w:r w:rsidR="00371D15" w:rsidRPr="00D759EF" w:rsidDel="00410BFB">
          <w:delText>ones</w:delText>
        </w:r>
      </w:del>
      <w:r w:rsidR="00371D15" w:rsidRPr="00D759EF">
        <w:t>).</w:t>
      </w:r>
    </w:p>
    <w:p w14:paraId="611FB3A2" w14:textId="77777777" w:rsidR="00371D15" w:rsidRPr="00D759EF" w:rsidRDefault="00371D15" w:rsidP="00371D15">
      <w:pPr>
        <w:pStyle w:val="Heading4"/>
      </w:pPr>
      <w:bookmarkStart w:id="1709" w:name="Defining_Classes_Calling_Constructors"/>
      <w:bookmarkStart w:id="1710" w:name="_Calling_a_Constructor"/>
      <w:bookmarkEnd w:id="1709"/>
      <w:bookmarkEnd w:id="1710"/>
      <w:r w:rsidRPr="00D759EF">
        <w:lastRenderedPageBreak/>
        <w:t>Calling a Constructor</w:t>
      </w:r>
    </w:p>
    <w:p w14:paraId="183B3900" w14:textId="7D3D703F" w:rsidR="00371D15" w:rsidRPr="00D759EF" w:rsidRDefault="00371D15" w:rsidP="00371D15">
      <w:r w:rsidRPr="00D759EF">
        <w:t xml:space="preserve">The only </w:t>
      </w:r>
      <w:del w:id="1711" w:author="Hans Zijlstra" w:date="2017-06-13T11:14:00Z">
        <w:r w:rsidRPr="00D759EF" w:rsidDel="000D1771">
          <w:delText xml:space="preserve">one </w:delText>
        </w:r>
      </w:del>
      <w:r w:rsidRPr="00D759EF">
        <w:t xml:space="preserve">way to </w:t>
      </w:r>
      <w:r w:rsidRPr="00D759EF">
        <w:rPr>
          <w:b/>
        </w:rPr>
        <w:t>call a constructor</w:t>
      </w:r>
      <w:r w:rsidRPr="00D759EF">
        <w:t xml:space="preserve"> in C# is through the </w:t>
      </w:r>
      <w:r w:rsidRPr="00D759EF">
        <w:rPr>
          <w:b/>
        </w:rPr>
        <w:t xml:space="preserve">keyword </w:t>
      </w:r>
      <w:r w:rsidRPr="00D759EF">
        <w:rPr>
          <w:rFonts w:ascii="Consolas" w:hAnsi="Consolas"/>
          <w:b/>
          <w:bCs/>
          <w:noProof/>
          <w:kern w:val="32"/>
          <w:sz w:val="22"/>
        </w:rPr>
        <w:t>new</w:t>
      </w:r>
      <w:r w:rsidRPr="00D759EF">
        <w:t xml:space="preserve">. It allocates memory for </w:t>
      </w:r>
      <w:del w:id="1712" w:author="Hans Zijlstra" w:date="2017-06-13T11:14:00Z">
        <w:r w:rsidRPr="00D759EF" w:rsidDel="000D1771">
          <w:delText xml:space="preserve">the </w:delText>
        </w:r>
      </w:del>
      <w:ins w:id="1713" w:author="Hans Zijlstra" w:date="2017-06-13T11:14:00Z">
        <w:r w:rsidR="000D1771" w:rsidRPr="00D759EF">
          <w:t xml:space="preserve">a </w:t>
        </w:r>
      </w:ins>
      <w:r w:rsidRPr="00D759EF">
        <w:t>new object (in the stack or in the heap, depending on whether the object is a value type or a reference type), resets its fields to zero, calls their constructors (or chain of constructors</w:t>
      </w:r>
      <w:del w:id="1714" w:author="Hans Zijlstra" w:date="2017-06-16T10:15:00Z">
        <w:r w:rsidRPr="00D759EF" w:rsidDel="00507647">
          <w:delText>,</w:delText>
        </w:r>
      </w:del>
      <w:r w:rsidRPr="00D759EF">
        <w:t xml:space="preserve"> formed in succession), and at the end returns a reference to the newly created object.</w:t>
      </w:r>
    </w:p>
    <w:p w14:paraId="33068519" w14:textId="77777777" w:rsidR="00371D15" w:rsidRPr="00011129" w:rsidRDefault="00371D15" w:rsidP="00371D15">
      <w:pPr>
        <w:spacing w:after="120"/>
      </w:pPr>
      <w:r w:rsidRPr="00D759EF">
        <w:t>Consider an example, which will clarify how the constructor works. We know from chapter "</w:t>
      </w:r>
      <w:r w:rsidR="00A6273F" w:rsidRPr="00011129">
        <w:fldChar w:fldCharType="begin"/>
      </w:r>
      <w:r w:rsidR="00A6273F" w:rsidRPr="00D759EF">
        <w:instrText xml:space="preserve"> HYPERLINK \l "Chapter_11_Creating_and_Using_Objects" </w:instrText>
      </w:r>
      <w:r w:rsidR="00A6273F" w:rsidRPr="00011129">
        <w:rPr>
          <w:rPrChange w:id="1715" w:author="Hans Zijlstra" w:date="2017-06-24T11:23:00Z">
            <w:rPr>
              <w:rStyle w:val="Hyperlink"/>
            </w:rPr>
          </w:rPrChange>
        </w:rPr>
        <w:fldChar w:fldCharType="separate"/>
      </w:r>
      <w:r w:rsidRPr="00011129">
        <w:rPr>
          <w:rStyle w:val="Hyperlink"/>
        </w:rPr>
        <w:t>Creating and Using Objects</w:t>
      </w:r>
      <w:r w:rsidR="00A6273F" w:rsidRPr="00011129">
        <w:rPr>
          <w:rStyle w:val="Hyperlink"/>
        </w:rPr>
        <w:fldChar w:fldCharType="end"/>
      </w:r>
      <w:r w:rsidRPr="00D759EF">
        <w:t>" how to create an object:</w:t>
      </w:r>
    </w:p>
    <w:tbl>
      <w:tblPr>
        <w:tblW w:w="0" w:type="auto"/>
        <w:tblInd w:w="108" w:type="dxa"/>
        <w:tblCellMar>
          <w:top w:w="113" w:type="dxa"/>
          <w:bottom w:w="113" w:type="dxa"/>
        </w:tblCellMar>
        <w:tblLook w:val="01E0" w:firstRow="1" w:lastRow="1" w:firstColumn="1" w:lastColumn="1" w:noHBand="0" w:noVBand="0"/>
      </w:tblPr>
      <w:tblGrid>
        <w:gridCol w:w="7985"/>
      </w:tblGrid>
      <w:tr w:rsidR="00371D15" w:rsidRPr="00D759EF" w14:paraId="0316A8E6" w14:textId="77777777" w:rsidTr="00563712">
        <w:trPr>
          <w:trHeight w:val="22"/>
        </w:trPr>
        <w:tc>
          <w:tcPr>
            <w:tcW w:w="7985" w:type="dxa"/>
            <w:tcBorders>
              <w:top w:val="single" w:sz="4" w:space="0" w:color="auto"/>
              <w:left w:val="single" w:sz="4" w:space="0" w:color="auto"/>
              <w:bottom w:val="single" w:sz="4" w:space="0" w:color="auto"/>
              <w:right w:val="single" w:sz="4" w:space="0" w:color="auto"/>
            </w:tcBorders>
          </w:tcPr>
          <w:p w14:paraId="1C2CF098" w14:textId="77777777" w:rsidR="00371D15" w:rsidRPr="00977A5E" w:rsidRDefault="00371D15" w:rsidP="00563712">
            <w:pPr>
              <w:autoSpaceDE w:val="0"/>
              <w:autoSpaceDN w:val="0"/>
              <w:adjustRightInd w:val="0"/>
              <w:spacing w:before="0"/>
              <w:jc w:val="left"/>
              <w:rPr>
                <w:rFonts w:ascii="Consolas" w:hAnsi="Consolas" w:cs="Consolas"/>
                <w:noProof/>
                <w:sz w:val="22"/>
                <w:szCs w:val="22"/>
              </w:rPr>
            </w:pPr>
            <w:r w:rsidRPr="00AA044A">
              <w:rPr>
                <w:rFonts w:ascii="Consolas" w:hAnsi="Consolas"/>
                <w:noProof/>
                <w:sz w:val="22"/>
                <w:szCs w:val="22"/>
              </w:rPr>
              <w:t xml:space="preserve">Dog myDog = </w:t>
            </w:r>
            <w:r w:rsidRPr="00AA044A">
              <w:rPr>
                <w:rFonts w:ascii="Consolas" w:hAnsi="Consolas" w:cs="Consolas"/>
                <w:noProof/>
                <w:color w:val="0000FF"/>
                <w:sz w:val="22"/>
                <w:szCs w:val="22"/>
              </w:rPr>
              <w:t>new</w:t>
            </w:r>
            <w:r w:rsidRPr="002959F9">
              <w:rPr>
                <w:rFonts w:ascii="Consolas" w:hAnsi="Consolas"/>
                <w:noProof/>
                <w:sz w:val="22"/>
                <w:szCs w:val="22"/>
              </w:rPr>
              <w:t xml:space="preserve"> Dog(); </w:t>
            </w:r>
          </w:p>
        </w:tc>
      </w:tr>
    </w:tbl>
    <w:p w14:paraId="175A4371" w14:textId="126E8F8B" w:rsidR="00371D15" w:rsidRPr="00D759EF" w:rsidRDefault="00371D15" w:rsidP="00371D15">
      <w:pPr>
        <w:spacing w:after="120"/>
      </w:pPr>
      <w:r w:rsidRPr="00D759EF">
        <w:t>In this case</w:t>
      </w:r>
      <w:ins w:id="1716" w:author="Hans Zijlstra" w:date="2017-06-16T10:16:00Z">
        <w:r w:rsidR="00507647" w:rsidRPr="00D759EF">
          <w:t>,</w:t>
        </w:r>
      </w:ins>
      <w:r w:rsidRPr="00D759EF">
        <w:t xml:space="preserve"> by using the keyword </w:t>
      </w:r>
      <w:r w:rsidRPr="00D759EF">
        <w:rPr>
          <w:rFonts w:ascii="Consolas" w:hAnsi="Consolas"/>
          <w:b/>
          <w:bCs/>
          <w:noProof/>
          <w:kern w:val="32"/>
          <w:sz w:val="22"/>
        </w:rPr>
        <w:t>new</w:t>
      </w:r>
      <w:r w:rsidRPr="00D759EF">
        <w:t xml:space="preserve"> we call the constructor of the class </w:t>
      </w:r>
      <w:r w:rsidRPr="00D759EF">
        <w:rPr>
          <w:rFonts w:ascii="Consolas" w:hAnsi="Consolas"/>
          <w:b/>
          <w:bCs/>
          <w:noProof/>
          <w:kern w:val="32"/>
          <w:sz w:val="22"/>
        </w:rPr>
        <w:t>Dog</w:t>
      </w:r>
      <w:r w:rsidRPr="00D759EF">
        <w:t xml:space="preserve"> and by doing </w:t>
      </w:r>
      <w:del w:id="1717" w:author="Hans Zijlstra" w:date="2017-06-16T10:16:00Z">
        <w:r w:rsidRPr="00D759EF" w:rsidDel="00507647">
          <w:delText>this</w:delText>
        </w:r>
      </w:del>
      <w:ins w:id="1718" w:author="Hans Zijlstra" w:date="2017-06-16T10:16:00Z">
        <w:r w:rsidR="00507647" w:rsidRPr="00D759EF">
          <w:t>so</w:t>
        </w:r>
      </w:ins>
      <w:r w:rsidRPr="00D759EF">
        <w:t xml:space="preserve">, memory is allocated, needed for the newly created object of the </w:t>
      </w:r>
      <w:r w:rsidRPr="00D759EF">
        <w:rPr>
          <w:rFonts w:ascii="Consolas" w:hAnsi="Consolas"/>
          <w:b/>
          <w:bCs/>
          <w:noProof/>
          <w:kern w:val="32"/>
          <w:sz w:val="22"/>
        </w:rPr>
        <w:t>Dog</w:t>
      </w:r>
      <w:r w:rsidRPr="00D759EF">
        <w:t xml:space="preserve"> type. When it comes to classes</w:t>
      </w:r>
      <w:ins w:id="1719" w:author="Hans Zijlstra" w:date="2017-06-13T11:15:00Z">
        <w:r w:rsidR="000D1771" w:rsidRPr="00D759EF">
          <w:t>,</w:t>
        </w:r>
      </w:ins>
      <w:r w:rsidRPr="00D759EF">
        <w:t xml:space="preserve"> they are allocated in the dynamic memory (in the so called "managed heap").</w:t>
      </w:r>
    </w:p>
    <w:p w14:paraId="7CDA0F41" w14:textId="6F4328FC" w:rsidR="00371D15" w:rsidRPr="00D759EF" w:rsidRDefault="00371D15" w:rsidP="00371D15">
      <w:pPr>
        <w:spacing w:after="120"/>
      </w:pPr>
      <w:r w:rsidRPr="00D759EF">
        <w:t xml:space="preserve">Let’s follow the process of calling a constructor during the creation of </w:t>
      </w:r>
      <w:ins w:id="1720" w:author="Hans Zijlstra" w:date="2017-06-13T11:16:00Z">
        <w:r w:rsidR="000D1771" w:rsidRPr="00D759EF">
          <w:t xml:space="preserve">a </w:t>
        </w:r>
      </w:ins>
      <w:r w:rsidRPr="00D759EF">
        <w:t>new object step by step.</w:t>
      </w:r>
    </w:p>
    <w:p w14:paraId="54883336" w14:textId="77777777" w:rsidR="00371D15" w:rsidRPr="00D759EF" w:rsidRDefault="00371D15" w:rsidP="00371D15">
      <w:pPr>
        <w:spacing w:after="120"/>
      </w:pPr>
      <w:r w:rsidRPr="00D759EF">
        <w:t xml:space="preserve">First, </w:t>
      </w:r>
      <w:r w:rsidRPr="00D759EF">
        <w:rPr>
          <w:b/>
        </w:rPr>
        <w:t>memory is allocated</w:t>
      </w:r>
      <w:r w:rsidRPr="00D759EF">
        <w:t xml:space="preserve"> for the object:</w:t>
      </w:r>
    </w:p>
    <w:p w14:paraId="08218F8A" w14:textId="77777777" w:rsidR="00371D15" w:rsidRPr="00D759EF" w:rsidRDefault="00371D15" w:rsidP="00371D15">
      <w:pPr>
        <w:jc w:val="center"/>
      </w:pPr>
      <w:r w:rsidRPr="00D759EF">
        <w:rPr>
          <w:noProof/>
        </w:rPr>
        <w:drawing>
          <wp:inline distT="0" distB="0" distL="0" distR="0" wp14:anchorId="1AA9914B" wp14:editId="7637AA62">
            <wp:extent cx="4237200" cy="1911600"/>
            <wp:effectExtent l="0" t="0" r="0" b="0"/>
            <wp:docPr id="5388" name="Picture 5388" descr="Creating a Dog object: memory allocated in the heap for the object's members" title="Memory allocated in the 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creating-dog-object-start"/>
                    <pic:cNvPicPr>
                      <a:picLocks noChangeAspect="1" noChangeArrowheads="1"/>
                    </pic:cNvPicPr>
                  </pic:nvPicPr>
                  <pic:blipFill>
                    <a:blip r:embed="rId15">
                      <a:extLst>
                        <a:ext uri="{28A0092B-C50C-407E-A947-70E740481C1C}">
                          <a14:useLocalDpi xmlns:a14="http://schemas.microsoft.com/office/drawing/2010/main"/>
                        </a:ext>
                      </a:extLst>
                    </a:blip>
                    <a:srcRect/>
                    <a:stretch>
                      <a:fillRect/>
                    </a:stretch>
                  </pic:blipFill>
                  <pic:spPr bwMode="auto">
                    <a:xfrm>
                      <a:off x="0" y="0"/>
                      <a:ext cx="4237200" cy="1911600"/>
                    </a:xfrm>
                    <a:prstGeom prst="rect">
                      <a:avLst/>
                    </a:prstGeom>
                    <a:noFill/>
                    <a:ln>
                      <a:noFill/>
                    </a:ln>
                  </pic:spPr>
                </pic:pic>
              </a:graphicData>
            </a:graphic>
          </wp:inline>
        </w:drawing>
      </w:r>
    </w:p>
    <w:p w14:paraId="0A8C4A59" w14:textId="77777777" w:rsidR="00371D15" w:rsidRPr="002959F9" w:rsidRDefault="00371D15" w:rsidP="00371D15">
      <w:pPr>
        <w:spacing w:after="120"/>
      </w:pPr>
      <w:r w:rsidRPr="00011129">
        <w:t xml:space="preserve">Next, its </w:t>
      </w:r>
      <w:r w:rsidRPr="00AA044A">
        <w:rPr>
          <w:b/>
        </w:rPr>
        <w:t>fields (if any) are initialized with the default values</w:t>
      </w:r>
      <w:r w:rsidRPr="00AA044A">
        <w:t xml:space="preserve"> for their respective typ</w:t>
      </w:r>
      <w:r w:rsidRPr="002959F9">
        <w:t>es:</w:t>
      </w:r>
    </w:p>
    <w:p w14:paraId="430CE810" w14:textId="77777777" w:rsidR="00371D15" w:rsidRPr="00D759EF" w:rsidRDefault="00371D15" w:rsidP="00371D15">
      <w:pPr>
        <w:jc w:val="center"/>
      </w:pPr>
      <w:r w:rsidRPr="00D759EF">
        <w:rPr>
          <w:noProof/>
        </w:rPr>
        <w:drawing>
          <wp:inline distT="0" distB="0" distL="0" distR="0" wp14:anchorId="50905E06" wp14:editId="4D73DFB9">
            <wp:extent cx="4244400" cy="2127600"/>
            <wp:effectExtent l="19050" t="19050" r="22860" b="25400"/>
            <wp:docPr id="5389" name="Picture 5389" descr="Object members are assigned with their default values" title="Object members assigned with their default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6">
                      <a:extLst>
                        <a:ext uri="{28A0092B-C50C-407E-A947-70E740481C1C}">
                          <a14:useLocalDpi xmlns:a14="http://schemas.microsoft.com/office/drawing/2010/main"/>
                        </a:ext>
                      </a:extLst>
                    </a:blip>
                    <a:srcRect/>
                    <a:stretch>
                      <a:fillRect/>
                    </a:stretch>
                  </pic:blipFill>
                  <pic:spPr bwMode="auto">
                    <a:xfrm>
                      <a:off x="0" y="0"/>
                      <a:ext cx="4244400" cy="2127600"/>
                    </a:xfrm>
                    <a:prstGeom prst="rect">
                      <a:avLst/>
                    </a:prstGeom>
                    <a:noFill/>
                    <a:ln w="6350" cmpd="sng">
                      <a:solidFill>
                        <a:srgbClr val="000000"/>
                      </a:solidFill>
                      <a:miter lim="800000"/>
                      <a:headEnd/>
                      <a:tailEnd/>
                    </a:ln>
                    <a:effectLst/>
                  </pic:spPr>
                </pic:pic>
              </a:graphicData>
            </a:graphic>
          </wp:inline>
        </w:drawing>
      </w:r>
    </w:p>
    <w:p w14:paraId="612F7C56" w14:textId="77777777" w:rsidR="00371D15" w:rsidRPr="00A3490E" w:rsidRDefault="00371D15" w:rsidP="00371D15">
      <w:pPr>
        <w:spacing w:after="120"/>
      </w:pPr>
      <w:r w:rsidRPr="00011129">
        <w:t xml:space="preserve">If the creation of the new object is successfully completed, the </w:t>
      </w:r>
      <w:r w:rsidRPr="00AA044A">
        <w:rPr>
          <w:b/>
        </w:rPr>
        <w:t>constructor returns a reference</w:t>
      </w:r>
      <w:r w:rsidRPr="00AA044A">
        <w:t xml:space="preserve"> to it, which is assigned to the variable </w:t>
      </w:r>
      <w:r w:rsidRPr="002959F9">
        <w:rPr>
          <w:rFonts w:ascii="Consolas" w:hAnsi="Consolas"/>
          <w:b/>
          <w:bCs/>
          <w:noProof/>
          <w:kern w:val="32"/>
          <w:sz w:val="22"/>
        </w:rPr>
        <w:t>myDog</w:t>
      </w:r>
      <w:r w:rsidRPr="00977A5E">
        <w:t xml:space="preserve">, from class type </w:t>
      </w:r>
      <w:r w:rsidRPr="00977A5E">
        <w:rPr>
          <w:rFonts w:ascii="Consolas" w:hAnsi="Consolas"/>
          <w:b/>
          <w:bCs/>
          <w:noProof/>
          <w:kern w:val="32"/>
          <w:sz w:val="22"/>
        </w:rPr>
        <w:t>Dog</w:t>
      </w:r>
      <w:r w:rsidRPr="00A3490E">
        <w:t>:</w:t>
      </w:r>
    </w:p>
    <w:p w14:paraId="75C1D6DD" w14:textId="77777777" w:rsidR="00371D15" w:rsidRPr="00D759EF" w:rsidRDefault="00371D15" w:rsidP="00371D15">
      <w:pPr>
        <w:jc w:val="center"/>
      </w:pPr>
      <w:r w:rsidRPr="00D759EF">
        <w:rPr>
          <w:noProof/>
        </w:rPr>
        <w:lastRenderedPageBreak/>
        <w:drawing>
          <wp:inline distT="0" distB="0" distL="0" distR="0" wp14:anchorId="715AAA59" wp14:editId="3E4618FC">
            <wp:extent cx="4244400" cy="2127600"/>
            <wp:effectExtent l="19050" t="19050" r="22860" b="25400"/>
            <wp:docPr id="5390" name="Picture 5390" descr="Create a reference (pointer) to the newly created object in the heap" title="Create a reference to an object in the 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7">
                      <a:extLst>
                        <a:ext uri="{28A0092B-C50C-407E-A947-70E740481C1C}">
                          <a14:useLocalDpi xmlns:a14="http://schemas.microsoft.com/office/drawing/2010/main"/>
                        </a:ext>
                      </a:extLst>
                    </a:blip>
                    <a:srcRect/>
                    <a:stretch>
                      <a:fillRect/>
                    </a:stretch>
                  </pic:blipFill>
                  <pic:spPr bwMode="auto">
                    <a:xfrm>
                      <a:off x="0" y="0"/>
                      <a:ext cx="4244400" cy="2127600"/>
                    </a:xfrm>
                    <a:prstGeom prst="rect">
                      <a:avLst/>
                    </a:prstGeom>
                    <a:noFill/>
                    <a:ln w="6350" cmpd="sng">
                      <a:solidFill>
                        <a:srgbClr val="000000"/>
                      </a:solidFill>
                      <a:miter lim="800000"/>
                      <a:headEnd/>
                      <a:tailEnd/>
                    </a:ln>
                    <a:effectLst/>
                  </pic:spPr>
                </pic:pic>
              </a:graphicData>
            </a:graphic>
          </wp:inline>
        </w:drawing>
      </w:r>
    </w:p>
    <w:p w14:paraId="285CE482" w14:textId="77777777" w:rsidR="00371D15" w:rsidRPr="00011129" w:rsidRDefault="00371D15" w:rsidP="00371D15">
      <w:pPr>
        <w:pStyle w:val="Heading3"/>
      </w:pPr>
      <w:r w:rsidRPr="00011129">
        <w:t>Declaring a Constructor</w:t>
      </w:r>
    </w:p>
    <w:p w14:paraId="0EB70B66" w14:textId="77777777" w:rsidR="00371D15" w:rsidRPr="00977A5E" w:rsidRDefault="00371D15" w:rsidP="00371D15">
      <w:pPr>
        <w:spacing w:after="120"/>
      </w:pPr>
      <w:r w:rsidRPr="00AA044A">
        <w:t xml:space="preserve">If we have the class </w:t>
      </w:r>
      <w:r w:rsidRPr="00AA044A">
        <w:rPr>
          <w:rFonts w:ascii="Consolas" w:hAnsi="Consolas"/>
          <w:b/>
          <w:bCs/>
          <w:noProof/>
          <w:kern w:val="32"/>
          <w:sz w:val="22"/>
        </w:rPr>
        <w:t>Dog</w:t>
      </w:r>
      <w:r w:rsidRPr="002959F9">
        <w:t xml:space="preserve">, here is how its most simplified </w:t>
      </w:r>
      <w:r w:rsidRPr="00977A5E">
        <w:t>constructor (without parameters) will look like:</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57358674" w14:textId="77777777" w:rsidTr="00563712">
        <w:tc>
          <w:tcPr>
            <w:tcW w:w="7970" w:type="dxa"/>
            <w:tcBorders>
              <w:top w:val="single" w:sz="4" w:space="0" w:color="auto"/>
              <w:left w:val="single" w:sz="4" w:space="0" w:color="auto"/>
              <w:bottom w:val="single" w:sz="4" w:space="0" w:color="auto"/>
              <w:right w:val="single" w:sz="4" w:space="0" w:color="auto"/>
            </w:tcBorders>
          </w:tcPr>
          <w:p w14:paraId="1F3CF610" w14:textId="77777777" w:rsidR="00371D15" w:rsidRPr="00D331EF" w:rsidRDefault="00371D15" w:rsidP="00563712">
            <w:pPr>
              <w:autoSpaceDE w:val="0"/>
              <w:autoSpaceDN w:val="0"/>
              <w:adjustRightInd w:val="0"/>
              <w:spacing w:before="0"/>
              <w:jc w:val="left"/>
              <w:rPr>
                <w:rFonts w:ascii="Consolas" w:hAnsi="Consolas"/>
                <w:noProof/>
                <w:sz w:val="22"/>
                <w:szCs w:val="22"/>
              </w:rPr>
            </w:pPr>
            <w:r w:rsidRPr="00977A5E">
              <w:rPr>
                <w:rFonts w:ascii="Consolas" w:hAnsi="Consolas" w:cs="Consolas"/>
                <w:noProof/>
                <w:color w:val="0000FF"/>
                <w:sz w:val="22"/>
                <w:szCs w:val="22"/>
              </w:rPr>
              <w:t>public</w:t>
            </w:r>
            <w:r w:rsidRPr="00D331EF">
              <w:rPr>
                <w:rFonts w:ascii="Consolas" w:hAnsi="Consolas"/>
                <w:noProof/>
                <w:sz w:val="22"/>
                <w:szCs w:val="22"/>
              </w:rPr>
              <w:t xml:space="preserve"> Dog()</w:t>
            </w:r>
          </w:p>
          <w:p w14:paraId="00B88B86" w14:textId="77777777" w:rsidR="00371D15" w:rsidRPr="0028675A" w:rsidRDefault="00371D15" w:rsidP="00563712">
            <w:pPr>
              <w:autoSpaceDE w:val="0"/>
              <w:autoSpaceDN w:val="0"/>
              <w:adjustRightInd w:val="0"/>
              <w:spacing w:before="0"/>
              <w:jc w:val="left"/>
              <w:rPr>
                <w:rFonts w:ascii="Consolas" w:hAnsi="Consolas" w:cs="Consolas"/>
                <w:noProof/>
                <w:sz w:val="22"/>
                <w:szCs w:val="22"/>
              </w:rPr>
            </w:pPr>
            <w:r w:rsidRPr="0028675A">
              <w:rPr>
                <w:rFonts w:ascii="Consolas" w:hAnsi="Consolas" w:cs="Consolas"/>
                <w:noProof/>
                <w:sz w:val="22"/>
                <w:szCs w:val="22"/>
              </w:rPr>
              <w:t>{</w:t>
            </w:r>
          </w:p>
          <w:p w14:paraId="42CD40A3"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w:t>
            </w:r>
          </w:p>
        </w:tc>
      </w:tr>
    </w:tbl>
    <w:p w14:paraId="3B740242" w14:textId="77777777" w:rsidR="00371D15" w:rsidRPr="00D759EF" w:rsidRDefault="00371D15" w:rsidP="00371D15">
      <w:pPr>
        <w:spacing w:after="120"/>
      </w:pPr>
      <w:r w:rsidRPr="00D759EF">
        <w:t>Formally, the declaration of the constructor appears in the following way:</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21F89686" w14:textId="77777777" w:rsidTr="00563712">
        <w:tc>
          <w:tcPr>
            <w:tcW w:w="7970" w:type="dxa"/>
            <w:tcBorders>
              <w:top w:val="single" w:sz="4" w:space="0" w:color="auto"/>
              <w:left w:val="single" w:sz="4" w:space="0" w:color="auto"/>
              <w:bottom w:val="single" w:sz="4" w:space="0" w:color="auto"/>
              <w:right w:val="single" w:sz="4" w:space="0" w:color="auto"/>
            </w:tcBorders>
          </w:tcPr>
          <w:p w14:paraId="6C8769F4" w14:textId="77777777" w:rsidR="00371D15" w:rsidRPr="00D759EF" w:rsidRDefault="00371D15" w:rsidP="00563712">
            <w:pPr>
              <w:spacing w:before="0"/>
              <w:rPr>
                <w:rFonts w:ascii="Consolas" w:hAnsi="Consolas" w:cs="Consolas"/>
                <w:bCs/>
                <w:noProof/>
                <w:sz w:val="22"/>
                <w:szCs w:val="22"/>
              </w:rPr>
            </w:pPr>
            <w:r w:rsidRPr="00D759EF">
              <w:rPr>
                <w:rFonts w:ascii="Consolas" w:hAnsi="Consolas" w:cs="Consolas"/>
                <w:bCs/>
                <w:noProof/>
                <w:sz w:val="22"/>
                <w:szCs w:val="22"/>
              </w:rPr>
              <w:t>[&lt;modifiers&gt;] &lt;class_name&gt;([&lt;parameters_list&gt;])</w:t>
            </w:r>
          </w:p>
        </w:tc>
      </w:tr>
    </w:tbl>
    <w:p w14:paraId="58B36746" w14:textId="7E883471" w:rsidR="00371D15" w:rsidRPr="00D759EF" w:rsidRDefault="00371D15" w:rsidP="00371D15">
      <w:r w:rsidRPr="00D759EF">
        <w:t xml:space="preserve">As we already know, the constructors are similar to methods, but they </w:t>
      </w:r>
      <w:r w:rsidRPr="00D759EF">
        <w:rPr>
          <w:b/>
        </w:rPr>
        <w:t>do not have a return type</w:t>
      </w:r>
      <w:r w:rsidRPr="00D759EF">
        <w:t xml:space="preserve"> (therefore we call</w:t>
      </w:r>
      <w:del w:id="1721" w:author="Hans Zijlstra" w:date="2017-06-13T11:17:00Z">
        <w:r w:rsidRPr="00D759EF" w:rsidDel="000D1771">
          <w:delText>ed</w:delText>
        </w:r>
      </w:del>
      <w:r w:rsidRPr="00D759EF">
        <w:t xml:space="preserve"> them pseudo-methods).</w:t>
      </w:r>
    </w:p>
    <w:p w14:paraId="758DC50A" w14:textId="77777777" w:rsidR="00371D15" w:rsidRPr="00D759EF" w:rsidRDefault="00371D15" w:rsidP="00371D15">
      <w:pPr>
        <w:pStyle w:val="Heading4"/>
      </w:pPr>
      <w:r w:rsidRPr="00D759EF">
        <w:t>Constructor’s Name</w:t>
      </w:r>
    </w:p>
    <w:p w14:paraId="5ACCFDF4" w14:textId="508AC318" w:rsidR="00371D15" w:rsidRPr="00D759EF" w:rsidRDefault="00371D15" w:rsidP="00371D15">
      <w:r w:rsidRPr="00D759EF">
        <w:t xml:space="preserve">In C# it is mandatory that </w:t>
      </w:r>
      <w:r w:rsidRPr="00D759EF">
        <w:rPr>
          <w:b/>
        </w:rPr>
        <w:t xml:space="preserve">the name of every constructor </w:t>
      </w:r>
      <w:del w:id="1722" w:author="Hans Zijlstra" w:date="2017-06-16T10:18:00Z">
        <w:r w:rsidRPr="00D759EF" w:rsidDel="00507647">
          <w:rPr>
            <w:b/>
          </w:rPr>
          <w:delText xml:space="preserve">matches </w:delText>
        </w:r>
      </w:del>
      <w:ins w:id="1723" w:author="Hans Zijlstra" w:date="2017-06-16T10:18:00Z">
        <w:r w:rsidR="00507647" w:rsidRPr="00D759EF">
          <w:rPr>
            <w:b/>
          </w:rPr>
          <w:t xml:space="preserve">is the same as </w:t>
        </w:r>
      </w:ins>
      <w:r w:rsidRPr="00D759EF">
        <w:rPr>
          <w:b/>
        </w:rPr>
        <w:t>the name of the class in which it resides</w:t>
      </w:r>
      <w:r w:rsidRPr="00D759EF">
        <w:t xml:space="preserve"> – </w:t>
      </w:r>
      <w:r w:rsidRPr="00D759EF">
        <w:rPr>
          <w:rFonts w:ascii="Consolas" w:hAnsi="Consolas"/>
          <w:b/>
          <w:bCs/>
          <w:noProof/>
          <w:kern w:val="32"/>
          <w:sz w:val="22"/>
        </w:rPr>
        <w:t>&lt;class_name&gt;</w:t>
      </w:r>
      <w:r w:rsidRPr="00D759EF">
        <w:t>. In the example above</w:t>
      </w:r>
      <w:ins w:id="1724" w:author="Hans Zijlstra" w:date="2017-06-24T13:54:00Z">
        <w:r w:rsidR="00347ACD">
          <w:t>,</w:t>
        </w:r>
      </w:ins>
      <w:r w:rsidRPr="00347ACD">
        <w:t xml:space="preserve"> the name of the constructor is the same as the name of the class – </w:t>
      </w:r>
      <w:r w:rsidRPr="0028675A">
        <w:rPr>
          <w:rStyle w:val="Code"/>
        </w:rPr>
        <w:t>Dog</w:t>
      </w:r>
      <w:r w:rsidRPr="00D759EF">
        <w:t>. We should know that, as with methods, the name of the constructor is always followed by round brackets – "</w:t>
      </w:r>
      <w:r w:rsidRPr="00D759EF">
        <w:rPr>
          <w:rStyle w:val="Code"/>
        </w:rPr>
        <w:t>(</w:t>
      </w:r>
      <w:r w:rsidRPr="00D759EF">
        <w:t>" and "</w:t>
      </w:r>
      <w:r w:rsidRPr="00D759EF">
        <w:rPr>
          <w:rStyle w:val="Code"/>
        </w:rPr>
        <w:t>)</w:t>
      </w:r>
      <w:r w:rsidRPr="00D759EF">
        <w:t>".</w:t>
      </w:r>
    </w:p>
    <w:p w14:paraId="05375415" w14:textId="34721D6D" w:rsidR="00371D15" w:rsidRPr="00D759EF" w:rsidRDefault="00371D15" w:rsidP="00371D15">
      <w:pPr>
        <w:spacing w:after="120"/>
      </w:pPr>
      <w:r w:rsidRPr="00D759EF">
        <w:t xml:space="preserve">In </w:t>
      </w:r>
      <w:del w:id="1725" w:author="Hans Zijlstra" w:date="2017-06-13T11:18:00Z">
        <w:r w:rsidRPr="00D759EF" w:rsidDel="000D1771">
          <w:delText>(</w:delText>
        </w:r>
      </w:del>
      <w:r w:rsidRPr="00D759EF">
        <w:t>C#</w:t>
      </w:r>
      <w:del w:id="1726" w:author="Hans Zijlstra" w:date="2017-06-13T11:18:00Z">
        <w:r w:rsidRPr="00D759EF" w:rsidDel="000D1771">
          <w:delText>)</w:delText>
        </w:r>
      </w:del>
      <w:r w:rsidRPr="00D759EF">
        <w:t xml:space="preserve"> it </w:t>
      </w:r>
      <w:r w:rsidRPr="00D759EF">
        <w:rPr>
          <w:b/>
          <w:bCs/>
        </w:rPr>
        <w:t>is not allowed</w:t>
      </w:r>
      <w:r w:rsidRPr="00D759EF">
        <w:rPr>
          <w:b/>
        </w:rPr>
        <w:t xml:space="preserve"> to declare a method whose name matches the name of the class</w:t>
      </w:r>
      <w:r w:rsidRPr="00D759EF">
        <w:t xml:space="preserve"> (</w:t>
      </w:r>
      <w:del w:id="1727" w:author="Hans Zijlstra" w:date="2017-06-16T10:20:00Z">
        <w:r w:rsidRPr="00D759EF" w:rsidDel="00507647">
          <w:delText xml:space="preserve">hence the </w:delText>
        </w:r>
      </w:del>
      <w:r w:rsidRPr="00D759EF">
        <w:t xml:space="preserve">name </w:t>
      </w:r>
      <w:del w:id="1728" w:author="Hans Zijlstra" w:date="2017-06-16T10:20:00Z">
        <w:r w:rsidRPr="00D759EF" w:rsidDel="00507647">
          <w:delText>of</w:delText>
        </w:r>
      </w:del>
      <w:ins w:id="1729" w:author="Hans Zijlstra" w:date="2017-06-16T10:20:00Z">
        <w:r w:rsidR="00507647" w:rsidRPr="00D759EF">
          <w:t>reserved for</w:t>
        </w:r>
      </w:ins>
      <w:r w:rsidRPr="00D759EF">
        <w:t xml:space="preserve"> the constructors). If</w:t>
      </w:r>
      <w:ins w:id="1730" w:author="Hans Zijlstra" w:date="2017-06-13T11:24:00Z">
        <w:r w:rsidR="00D902D9" w:rsidRPr="00D759EF">
          <w:t>,</w:t>
        </w:r>
      </w:ins>
      <w:r w:rsidRPr="00D759EF">
        <w:t xml:space="preserve"> nevertheless, a method is declared with the class name, this will cause a compilation error.</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246FA9D4" w14:textId="77777777" w:rsidTr="00563712">
        <w:tc>
          <w:tcPr>
            <w:tcW w:w="7970" w:type="dxa"/>
            <w:tcBorders>
              <w:top w:val="single" w:sz="4" w:space="0" w:color="auto"/>
              <w:left w:val="single" w:sz="4" w:space="0" w:color="auto"/>
              <w:bottom w:val="single" w:sz="4" w:space="0" w:color="auto"/>
              <w:right w:val="single" w:sz="4" w:space="0" w:color="auto"/>
            </w:tcBorders>
          </w:tcPr>
          <w:p w14:paraId="36A16652"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rPr>
              <w:t>public</w:t>
            </w:r>
            <w:r w:rsidRPr="00D759EF">
              <w:rPr>
                <w:rFonts w:ascii="Consolas" w:hAnsi="Consolas"/>
                <w:noProof/>
                <w:sz w:val="22"/>
                <w:szCs w:val="22"/>
              </w:rPr>
              <w:t xml:space="preserve"> </w:t>
            </w:r>
            <w:r w:rsidRPr="00D759EF">
              <w:rPr>
                <w:rFonts w:ascii="Consolas" w:hAnsi="Consolas" w:cs="Consolas"/>
                <w:noProof/>
                <w:color w:val="0000FF"/>
                <w:sz w:val="22"/>
                <w:szCs w:val="22"/>
              </w:rPr>
              <w:t>class</w:t>
            </w:r>
            <w:r w:rsidRPr="00D759EF">
              <w:rPr>
                <w:rFonts w:ascii="Consolas" w:hAnsi="Consolas"/>
                <w:noProof/>
                <w:sz w:val="22"/>
                <w:szCs w:val="22"/>
              </w:rPr>
              <w:t xml:space="preserve"> </w:t>
            </w:r>
            <w:r w:rsidRPr="00D759EF">
              <w:rPr>
                <w:rFonts w:ascii="Consolas" w:hAnsi="Consolas"/>
                <w:noProof/>
                <w:color w:val="2B91AF"/>
                <w:sz w:val="22"/>
              </w:rPr>
              <w:t>IllegalMethodExample</w:t>
            </w:r>
          </w:p>
          <w:p w14:paraId="68DF3692"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p w14:paraId="563D76A0"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8000"/>
                <w:sz w:val="22"/>
                <w:szCs w:val="22"/>
              </w:rPr>
              <w:t>// Legal constructor</w:t>
            </w:r>
          </w:p>
          <w:p w14:paraId="0EFCAE12"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public</w:t>
            </w:r>
            <w:r w:rsidRPr="00D759EF">
              <w:rPr>
                <w:rFonts w:ascii="Consolas" w:hAnsi="Consolas"/>
                <w:noProof/>
                <w:sz w:val="22"/>
                <w:szCs w:val="22"/>
              </w:rPr>
              <w:t xml:space="preserve"> IllegalMethodExample ()</w:t>
            </w:r>
          </w:p>
          <w:p w14:paraId="0EAEA921"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t>{</w:t>
            </w:r>
          </w:p>
          <w:p w14:paraId="5D9B207E"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t>}</w:t>
            </w:r>
          </w:p>
          <w:p w14:paraId="233A62E2"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p>
          <w:p w14:paraId="11F03B2A"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8000"/>
                <w:sz w:val="22"/>
                <w:szCs w:val="22"/>
              </w:rPr>
              <w:t>// Illegal method</w:t>
            </w:r>
          </w:p>
          <w:p w14:paraId="481A838A"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private</w:t>
            </w:r>
            <w:r w:rsidRPr="00D759EF">
              <w:rPr>
                <w:rFonts w:ascii="Consolas" w:hAnsi="Consolas"/>
                <w:noProof/>
                <w:sz w:val="22"/>
                <w:szCs w:val="22"/>
              </w:rPr>
              <w:t xml:space="preserve"> </w:t>
            </w:r>
            <w:r w:rsidRPr="00D759EF">
              <w:rPr>
                <w:rFonts w:ascii="Consolas" w:hAnsi="Consolas" w:cs="Consolas"/>
                <w:noProof/>
                <w:color w:val="0000FF"/>
                <w:sz w:val="22"/>
                <w:szCs w:val="22"/>
              </w:rPr>
              <w:t>string</w:t>
            </w:r>
            <w:r w:rsidRPr="00D759EF">
              <w:rPr>
                <w:rFonts w:ascii="Consolas" w:hAnsi="Consolas"/>
                <w:noProof/>
                <w:sz w:val="22"/>
                <w:szCs w:val="22"/>
              </w:rPr>
              <w:t xml:space="preserve"> IllegalMethodExample()</w:t>
            </w:r>
          </w:p>
          <w:p w14:paraId="3C351156"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t>{</w:t>
            </w:r>
          </w:p>
          <w:p w14:paraId="5AE6DFAA"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lastRenderedPageBreak/>
              <w:tab/>
            </w:r>
            <w:r w:rsidRPr="00D759EF">
              <w:rPr>
                <w:rFonts w:ascii="Consolas" w:hAnsi="Consolas"/>
                <w:noProof/>
                <w:sz w:val="22"/>
                <w:szCs w:val="22"/>
              </w:rPr>
              <w:tab/>
            </w:r>
            <w:r w:rsidRPr="00D759EF">
              <w:rPr>
                <w:rFonts w:ascii="Consolas" w:hAnsi="Consolas" w:cs="Consolas"/>
                <w:noProof/>
                <w:color w:val="0000FF"/>
                <w:sz w:val="22"/>
                <w:szCs w:val="22"/>
              </w:rPr>
              <w:t>return</w:t>
            </w:r>
            <w:r w:rsidRPr="00D759EF">
              <w:rPr>
                <w:rFonts w:ascii="Consolas" w:hAnsi="Consolas"/>
                <w:noProof/>
                <w:sz w:val="22"/>
                <w:szCs w:val="22"/>
              </w:rPr>
              <w:t xml:space="preserve"> </w:t>
            </w:r>
            <w:r w:rsidRPr="00D759EF">
              <w:rPr>
                <w:rFonts w:ascii="Consolas" w:hAnsi="Consolas" w:cs="Consolas"/>
                <w:noProof/>
                <w:color w:val="A31515"/>
                <w:sz w:val="22"/>
                <w:szCs w:val="22"/>
              </w:rPr>
              <w:t>"I am illegal method!"</w:t>
            </w:r>
            <w:r w:rsidRPr="00D759EF">
              <w:rPr>
                <w:rFonts w:ascii="Consolas" w:hAnsi="Consolas"/>
                <w:noProof/>
                <w:sz w:val="22"/>
                <w:szCs w:val="22"/>
              </w:rPr>
              <w:t>;</w:t>
            </w:r>
          </w:p>
          <w:p w14:paraId="661F6B46"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t>}</w:t>
            </w:r>
          </w:p>
          <w:p w14:paraId="5E63598F"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tc>
      </w:tr>
    </w:tbl>
    <w:p w14:paraId="6AD2EC8D" w14:textId="6FEF967F" w:rsidR="00371D15" w:rsidRPr="00D759EF" w:rsidRDefault="00371D15" w:rsidP="00371D15">
      <w:pPr>
        <w:spacing w:after="120"/>
      </w:pPr>
      <w:r w:rsidRPr="00D759EF">
        <w:lastRenderedPageBreak/>
        <w:t>When we try to compile this class</w:t>
      </w:r>
      <w:ins w:id="1731" w:author="Hans Zijlstra" w:date="2017-06-13T11:25:00Z">
        <w:r w:rsidR="00D902D9" w:rsidRPr="00D759EF">
          <w:t>,</w:t>
        </w:r>
      </w:ins>
      <w:r w:rsidRPr="00D759EF">
        <w:t xml:space="preserve"> the compiler will display the following </w:t>
      </w:r>
      <w:r w:rsidRPr="00D759EF">
        <w:rPr>
          <w:b/>
        </w:rPr>
        <w:t>compilation</w:t>
      </w:r>
      <w:r w:rsidRPr="00D759EF">
        <w:t xml:space="preserve"> </w:t>
      </w:r>
      <w:r w:rsidRPr="00D759EF">
        <w:rPr>
          <w:b/>
        </w:rPr>
        <w:t>error message</w:t>
      </w:r>
      <w:r w:rsidRPr="00D759EF">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2F359EE7" w14:textId="77777777" w:rsidTr="00563712">
        <w:tc>
          <w:tcPr>
            <w:tcW w:w="7970" w:type="dxa"/>
            <w:tcBorders>
              <w:top w:val="single" w:sz="4" w:space="0" w:color="auto"/>
              <w:left w:val="single" w:sz="4" w:space="0" w:color="auto"/>
              <w:bottom w:val="single" w:sz="4" w:space="0" w:color="auto"/>
              <w:right w:val="single" w:sz="4" w:space="0" w:color="auto"/>
            </w:tcBorders>
          </w:tcPr>
          <w:p w14:paraId="38C9C274" w14:textId="77777777" w:rsidR="00371D15" w:rsidRPr="00D759EF" w:rsidRDefault="00371D15" w:rsidP="00563712">
            <w:pPr>
              <w:spacing w:before="0"/>
              <w:rPr>
                <w:rFonts w:ascii="Consolas" w:hAnsi="Consolas" w:cs="Consolas"/>
                <w:noProof/>
                <w:sz w:val="22"/>
                <w:szCs w:val="22"/>
              </w:rPr>
            </w:pPr>
            <w:r w:rsidRPr="00D759EF">
              <w:rPr>
                <w:rFonts w:ascii="Consolas" w:hAnsi="Consolas" w:cs="Consolas"/>
                <w:noProof/>
                <w:sz w:val="22"/>
                <w:szCs w:val="22"/>
              </w:rPr>
              <w:t>SampleClass: member names cannot be the same as their enclosing type</w:t>
            </w:r>
          </w:p>
        </w:tc>
      </w:tr>
    </w:tbl>
    <w:p w14:paraId="371DD7B0" w14:textId="77777777" w:rsidR="00371D15" w:rsidRPr="00D759EF" w:rsidRDefault="00371D15" w:rsidP="00371D15">
      <w:pPr>
        <w:pStyle w:val="Heading4"/>
      </w:pPr>
      <w:r w:rsidRPr="00D759EF">
        <w:t>Parameter List</w:t>
      </w:r>
    </w:p>
    <w:p w14:paraId="0EE857A1" w14:textId="6E2A2DF2" w:rsidR="00371D15" w:rsidRPr="00011129" w:rsidRDefault="00371D15" w:rsidP="00371D15">
      <w:r w:rsidRPr="00D759EF">
        <w:t xml:space="preserve">Similar to the methods, if we need extra data to create an object, the constructor gets </w:t>
      </w:r>
      <w:del w:id="1732" w:author="Hans Zijlstra" w:date="2017-06-16T10:21:00Z">
        <w:r w:rsidRPr="00D759EF" w:rsidDel="00507647">
          <w:delText>it</w:delText>
        </w:r>
      </w:del>
      <w:ins w:id="1733" w:author="Hans Zijlstra" w:date="2017-06-16T10:21:00Z">
        <w:r w:rsidR="00507647" w:rsidRPr="00D759EF">
          <w:t>these</w:t>
        </w:r>
      </w:ins>
      <w:r w:rsidRPr="00D759EF">
        <w:t xml:space="preserve"> through a </w:t>
      </w:r>
      <w:r w:rsidRPr="00D759EF">
        <w:rPr>
          <w:b/>
        </w:rPr>
        <w:t>parameter list</w:t>
      </w:r>
      <w:r w:rsidRPr="00D759EF">
        <w:t xml:space="preserve"> – </w:t>
      </w:r>
      <w:r w:rsidRPr="00D759EF">
        <w:rPr>
          <w:rFonts w:ascii="Consolas" w:hAnsi="Consolas"/>
          <w:b/>
          <w:bCs/>
          <w:noProof/>
          <w:kern w:val="32"/>
          <w:sz w:val="22"/>
        </w:rPr>
        <w:t>&lt;parameters_list&gt;</w:t>
      </w:r>
      <w:r w:rsidRPr="00D759EF">
        <w:t xml:space="preserve">. In the example constructor of the class </w:t>
      </w:r>
      <w:r w:rsidRPr="00D759EF">
        <w:rPr>
          <w:rFonts w:ascii="Consolas" w:hAnsi="Consolas"/>
          <w:b/>
          <w:bCs/>
          <w:noProof/>
          <w:kern w:val="32"/>
          <w:sz w:val="22"/>
        </w:rPr>
        <w:t>Dog</w:t>
      </w:r>
      <w:r w:rsidRPr="00D759EF">
        <w:t xml:space="preserve"> there is no need </w:t>
      </w:r>
      <w:ins w:id="1734" w:author="Hans Zijlstra" w:date="2017-06-24T13:55:00Z">
        <w:r w:rsidR="00347ACD">
          <w:t>for</w:t>
        </w:r>
      </w:ins>
      <w:del w:id="1735" w:author="Hans Zijlstra" w:date="2017-06-24T13:55:00Z">
        <w:r w:rsidRPr="00347ACD" w:rsidDel="00347ACD">
          <w:delText>of</w:delText>
        </w:r>
      </w:del>
      <w:r w:rsidRPr="00347ACD">
        <w:t xml:space="preserve"> additional data to create an object of this type and therefore there is no parameter list. More about the parameter list will be explained in one of the later sections –"</w:t>
      </w:r>
      <w:r w:rsidR="00A6273F" w:rsidRPr="00011129">
        <w:fldChar w:fldCharType="begin"/>
      </w:r>
      <w:r w:rsidR="00A6273F" w:rsidRPr="00D759EF">
        <w:instrText xml:space="preserve"> HYPERLINK \l "_Declaring_a_Constructor" </w:instrText>
      </w:r>
      <w:r w:rsidR="00A6273F" w:rsidRPr="00011129">
        <w:rPr>
          <w:rPrChange w:id="1736" w:author="Hans Zijlstra" w:date="2017-06-24T11:23:00Z">
            <w:rPr>
              <w:color w:val="0000FF"/>
              <w:u w:val="single"/>
            </w:rPr>
          </w:rPrChange>
        </w:rPr>
        <w:fldChar w:fldCharType="separate"/>
      </w:r>
      <w:r w:rsidRPr="00011129">
        <w:rPr>
          <w:color w:val="0000FF"/>
          <w:u w:val="single"/>
        </w:rPr>
        <w:t>Declaring a Constructor with Parameters</w:t>
      </w:r>
      <w:r w:rsidR="00A6273F" w:rsidRPr="00011129">
        <w:rPr>
          <w:color w:val="0000FF"/>
          <w:u w:val="single"/>
        </w:rPr>
        <w:fldChar w:fldCharType="end"/>
      </w:r>
      <w:r w:rsidRPr="00D759EF">
        <w:t>".</w:t>
      </w:r>
    </w:p>
    <w:p w14:paraId="0276630E" w14:textId="55312AE2" w:rsidR="00371D15" w:rsidRPr="00977A5E" w:rsidRDefault="00371D15" w:rsidP="00371D15">
      <w:r w:rsidRPr="00AA044A">
        <w:t>Of course, after the declaration of the constructor</w:t>
      </w:r>
      <w:ins w:id="1737" w:author="Hans Zijlstra" w:date="2017-06-16T10:22:00Z">
        <w:r w:rsidR="0087353B" w:rsidRPr="002959F9">
          <w:t>,</w:t>
        </w:r>
      </w:ins>
      <w:r w:rsidRPr="00977A5E">
        <w:t xml:space="preserve"> its body is following, which is like every method body in C#, but generally contains mostly initialization logic, i.e. setting the initial values of the fields of the class.</w:t>
      </w:r>
    </w:p>
    <w:p w14:paraId="12C2BFF8" w14:textId="77777777" w:rsidR="00371D15" w:rsidRPr="00977A5E" w:rsidRDefault="00371D15" w:rsidP="00371D15">
      <w:pPr>
        <w:pStyle w:val="Heading4"/>
      </w:pPr>
      <w:r w:rsidRPr="00977A5E">
        <w:t>Modifiers</w:t>
      </w:r>
    </w:p>
    <w:p w14:paraId="544B4332" w14:textId="44EDCDE6" w:rsidR="00371D15" w:rsidRPr="002959F9" w:rsidRDefault="00371D15" w:rsidP="00371D15">
      <w:del w:id="1738" w:author="Hans Zijlstra" w:date="2017-06-13T11:27:00Z">
        <w:r w:rsidRPr="0028675A" w:rsidDel="00D902D9">
          <w:delText xml:space="preserve">It is evident that </w:delText>
        </w:r>
        <w:r w:rsidRPr="00D759EF" w:rsidDel="00D902D9">
          <w:rPr>
            <w:b/>
          </w:rPr>
          <w:delText>modifiers</w:delText>
        </w:r>
        <w:r w:rsidRPr="00D759EF" w:rsidDel="00D902D9">
          <w:delText xml:space="preserve"> </w:delText>
        </w:r>
      </w:del>
      <w:ins w:id="1739" w:author="Hans Zijlstra" w:date="2017-06-13T11:27:00Z">
        <w:r w:rsidR="00D902D9" w:rsidRPr="00D759EF">
          <w:rPr>
            <w:b/>
          </w:rPr>
          <w:t>Modifiers</w:t>
        </w:r>
        <w:r w:rsidR="00D902D9" w:rsidRPr="00D759EF">
          <w:t xml:space="preserve"> </w:t>
        </w:r>
      </w:ins>
      <w:r w:rsidRPr="00D759EF">
        <w:t xml:space="preserve">can be added </w:t>
      </w:r>
      <w:del w:id="1740" w:author="Hans Zijlstra" w:date="2017-06-13T11:27:00Z">
        <w:r w:rsidRPr="00D759EF" w:rsidDel="00D902D9">
          <w:delText xml:space="preserve">in </w:delText>
        </w:r>
      </w:del>
      <w:ins w:id="1741" w:author="Hans Zijlstra" w:date="2017-06-13T11:27:00Z">
        <w:r w:rsidR="00D902D9" w:rsidRPr="00D759EF">
          <w:t xml:space="preserve">to </w:t>
        </w:r>
      </w:ins>
      <w:r w:rsidRPr="00D759EF">
        <w:t xml:space="preserve">the declaration of the constructors – </w:t>
      </w:r>
      <w:r w:rsidRPr="00D759EF">
        <w:rPr>
          <w:rFonts w:ascii="Consolas" w:hAnsi="Consolas"/>
          <w:b/>
          <w:bCs/>
          <w:noProof/>
          <w:kern w:val="32"/>
          <w:sz w:val="22"/>
        </w:rPr>
        <w:t>&lt;modifiers&gt;</w:t>
      </w:r>
      <w:r w:rsidRPr="00D759EF">
        <w:t xml:space="preserve">. For </w:t>
      </w:r>
      <w:ins w:id="1742" w:author="Hans Zijlstra" w:date="2017-06-13T11:34:00Z">
        <w:r w:rsidR="00CE3FD9" w:rsidRPr="00D759EF">
          <w:t xml:space="preserve">the </w:t>
        </w:r>
      </w:ins>
      <w:ins w:id="1743" w:author="Hans Zijlstra" w:date="2017-06-13T11:31:00Z">
        <w:r w:rsidR="00D902D9" w:rsidRPr="00D759EF">
          <w:t xml:space="preserve">discussed </w:t>
        </w:r>
      </w:ins>
      <w:r w:rsidRPr="00D759EF">
        <w:t>modifiers</w:t>
      </w:r>
      <w:ins w:id="1744" w:author="Hans Zijlstra" w:date="2017-06-13T11:31:00Z">
        <w:r w:rsidR="00D902D9" w:rsidRPr="00D759EF">
          <w:t>,</w:t>
        </w:r>
      </w:ins>
      <w:r w:rsidRPr="00D759EF">
        <w:t xml:space="preserve"> </w:t>
      </w:r>
      <w:del w:id="1745" w:author="Hans Zijlstra" w:date="2017-06-13T11:28:00Z">
        <w:r w:rsidRPr="00D759EF" w:rsidDel="00D902D9">
          <w:delText xml:space="preserve">that we know and </w:delText>
        </w:r>
      </w:del>
      <w:r w:rsidRPr="00D759EF">
        <w:t xml:space="preserve">which are not access modifiers, i.e. </w:t>
      </w:r>
      <w:r w:rsidRPr="00D759EF">
        <w:rPr>
          <w:rFonts w:ascii="Consolas" w:hAnsi="Consolas"/>
          <w:b/>
          <w:bCs/>
          <w:noProof/>
          <w:kern w:val="32"/>
          <w:sz w:val="22"/>
        </w:rPr>
        <w:t>const</w:t>
      </w:r>
      <w:ins w:id="1746" w:author="Hans Zijlstra" w:date="2017-06-13T11:31:00Z">
        <w:r w:rsidR="00D902D9" w:rsidRPr="00D759EF">
          <w:rPr>
            <w:rFonts w:ascii="Consolas" w:hAnsi="Consolas"/>
            <w:b/>
            <w:bCs/>
            <w:noProof/>
            <w:kern w:val="32"/>
            <w:sz w:val="22"/>
          </w:rPr>
          <w:t xml:space="preserve">, </w:t>
        </w:r>
        <w:commentRangeStart w:id="1747"/>
        <w:r w:rsidR="00D902D9" w:rsidRPr="00D759EF">
          <w:rPr>
            <w:rFonts w:ascii="Consolas" w:hAnsi="Consolas"/>
            <w:b/>
            <w:bCs/>
            <w:noProof/>
            <w:kern w:val="32"/>
            <w:sz w:val="22"/>
          </w:rPr>
          <w:t>readonly</w:t>
        </w:r>
      </w:ins>
      <w:commentRangeEnd w:id="1747"/>
      <w:ins w:id="1748" w:author="Hans Zijlstra" w:date="2017-06-13T11:38:00Z">
        <w:r w:rsidR="00CE3FD9" w:rsidRPr="00D759EF">
          <w:rPr>
            <w:rStyle w:val="CommentReference"/>
          </w:rPr>
          <w:commentReference w:id="1747"/>
        </w:r>
      </w:ins>
      <w:r w:rsidRPr="00D759EF">
        <w:t xml:space="preserve"> and </w:t>
      </w:r>
      <w:r w:rsidRPr="00011129">
        <w:rPr>
          <w:rFonts w:ascii="Consolas" w:hAnsi="Consolas"/>
          <w:b/>
          <w:bCs/>
          <w:noProof/>
          <w:kern w:val="32"/>
          <w:sz w:val="22"/>
        </w:rPr>
        <w:t>static</w:t>
      </w:r>
      <w:r w:rsidRPr="00AA044A">
        <w:t>,</w:t>
      </w:r>
      <w:del w:id="1749" w:author="Hans Zijlstra" w:date="2017-06-13T11:31:00Z">
        <w:r w:rsidRPr="00AA044A" w:rsidDel="00D902D9">
          <w:delText xml:space="preserve"> we should know that</w:delText>
        </w:r>
      </w:del>
      <w:r w:rsidRPr="002959F9">
        <w:t xml:space="preserve"> only </w:t>
      </w:r>
      <w:ins w:id="1750" w:author="Hans Zijlstra" w:date="2017-06-13T11:32:00Z">
        <w:r w:rsidR="00D902D9" w:rsidRPr="00977A5E">
          <w:rPr>
            <w:rFonts w:ascii="Consolas" w:hAnsi="Consolas"/>
            <w:b/>
            <w:bCs/>
            <w:noProof/>
            <w:kern w:val="32"/>
            <w:sz w:val="22"/>
          </w:rPr>
          <w:t>static</w:t>
        </w:r>
      </w:ins>
      <w:del w:id="1751" w:author="Hans Zijlstra" w:date="2017-06-13T11:32:00Z">
        <w:r w:rsidRPr="00977A5E" w:rsidDel="00D902D9">
          <w:rPr>
            <w:rFonts w:ascii="Consolas" w:hAnsi="Consolas"/>
            <w:b/>
            <w:bCs/>
            <w:noProof/>
            <w:kern w:val="32"/>
            <w:sz w:val="22"/>
          </w:rPr>
          <w:delText>const</w:delText>
        </w:r>
      </w:del>
      <w:r w:rsidRPr="00155D96">
        <w:t xml:space="preserve"> is</w:t>
      </w:r>
      <w:del w:id="1752" w:author="Hans Zijlstra" w:date="2017-06-13T11:32:00Z">
        <w:r w:rsidRPr="00155D96" w:rsidDel="00D902D9">
          <w:delText xml:space="preserve"> not</w:delText>
        </w:r>
      </w:del>
      <w:r w:rsidRPr="00155D96">
        <w:t xml:space="preserve"> allowed</w:t>
      </w:r>
      <w:del w:id="1753" w:author="Hans Zijlstra" w:date="2017-06-13T11:32:00Z">
        <w:r w:rsidRPr="00155D96" w:rsidDel="00D902D9">
          <w:delText xml:space="preserve"> to be used</w:delText>
        </w:r>
      </w:del>
      <w:r w:rsidRPr="00CC3F13">
        <w:t xml:space="preserve"> in </w:t>
      </w:r>
      <w:ins w:id="1754" w:author="Hans Zijlstra" w:date="2017-06-16T10:22:00Z">
        <w:r w:rsidR="0087353B" w:rsidRPr="00CC3F13">
          <w:t xml:space="preserve">the </w:t>
        </w:r>
      </w:ins>
      <w:ins w:id="1755" w:author="Hans Zijlstra" w:date="2017-06-13T11:32:00Z">
        <w:r w:rsidR="00D902D9" w:rsidRPr="00CC3F13">
          <w:t xml:space="preserve">declaration of </w:t>
        </w:r>
      </w:ins>
      <w:r w:rsidRPr="00CC3F13">
        <w:t>constructors. Later in this chapter, in the "</w:t>
      </w:r>
      <w:r w:rsidR="00A6273F" w:rsidRPr="00011129">
        <w:fldChar w:fldCharType="begin"/>
      </w:r>
      <w:r w:rsidR="00A6273F" w:rsidRPr="00D759EF">
        <w:instrText xml:space="preserve"> HYPERLINK \l "_Static_Constructors" </w:instrText>
      </w:r>
      <w:r w:rsidR="00A6273F" w:rsidRPr="00011129">
        <w:rPr>
          <w:rPrChange w:id="1756" w:author="Hans Zijlstra" w:date="2017-06-24T11:23:00Z">
            <w:rPr>
              <w:color w:val="0000FF"/>
              <w:u w:val="single"/>
            </w:rPr>
          </w:rPrChange>
        </w:rPr>
        <w:fldChar w:fldCharType="separate"/>
      </w:r>
      <w:r w:rsidRPr="00011129">
        <w:rPr>
          <w:color w:val="0000FF"/>
          <w:u w:val="single"/>
        </w:rPr>
        <w:t>Static Constructors</w:t>
      </w:r>
      <w:r w:rsidR="00A6273F" w:rsidRPr="00011129">
        <w:rPr>
          <w:color w:val="0000FF"/>
          <w:u w:val="single"/>
        </w:rPr>
        <w:fldChar w:fldCharType="end"/>
      </w:r>
      <w:r w:rsidRPr="00D759EF">
        <w:t>" section</w:t>
      </w:r>
      <w:ins w:id="1757" w:author="Hans Zijlstra" w:date="2017-06-16T10:23:00Z">
        <w:r w:rsidR="0087353B" w:rsidRPr="00011129">
          <w:t>,</w:t>
        </w:r>
      </w:ins>
      <w:r w:rsidRPr="00AA044A">
        <w:t xml:space="preserve"> we will learn more about the constructors declared with modifier </w:t>
      </w:r>
      <w:r w:rsidRPr="00AA044A">
        <w:rPr>
          <w:rFonts w:ascii="Consolas" w:hAnsi="Consolas"/>
          <w:b/>
          <w:bCs/>
          <w:noProof/>
          <w:kern w:val="32"/>
          <w:sz w:val="22"/>
        </w:rPr>
        <w:t>static</w:t>
      </w:r>
      <w:r w:rsidRPr="002959F9">
        <w:t>.</w:t>
      </w:r>
    </w:p>
    <w:p w14:paraId="665DA52F" w14:textId="77777777" w:rsidR="00371D15" w:rsidRPr="00977A5E" w:rsidRDefault="00371D15" w:rsidP="00371D15">
      <w:pPr>
        <w:pStyle w:val="Heading3"/>
      </w:pPr>
      <w:r w:rsidRPr="00977A5E">
        <w:t>Visibility of the Constructors</w:t>
      </w:r>
    </w:p>
    <w:p w14:paraId="3196FBFA" w14:textId="10AD29B5" w:rsidR="00371D15" w:rsidRPr="002959F9" w:rsidRDefault="00371D15" w:rsidP="00371D15">
      <w:r w:rsidRPr="0028675A">
        <w:t xml:space="preserve">Similar to the methods and the fields, the constructors can be declared with </w:t>
      </w:r>
      <w:r w:rsidRPr="00D759EF">
        <w:rPr>
          <w:b/>
        </w:rPr>
        <w:t>levels of visibility</w:t>
      </w:r>
      <w:r w:rsidRPr="00D759EF">
        <w:t xml:space="preserve">: </w:t>
      </w:r>
      <w:r w:rsidRPr="00D759EF">
        <w:rPr>
          <w:rFonts w:ascii="Consolas" w:hAnsi="Consolas"/>
          <w:b/>
          <w:bCs/>
          <w:noProof/>
          <w:kern w:val="32"/>
          <w:sz w:val="22"/>
        </w:rPr>
        <w:t>public</w:t>
      </w:r>
      <w:r w:rsidRPr="00D759EF">
        <w:t xml:space="preserve">, </w:t>
      </w:r>
      <w:r w:rsidRPr="00D759EF">
        <w:rPr>
          <w:rFonts w:ascii="Consolas" w:hAnsi="Consolas"/>
          <w:b/>
          <w:bCs/>
          <w:noProof/>
          <w:kern w:val="32"/>
          <w:sz w:val="22"/>
        </w:rPr>
        <w:t>protected</w:t>
      </w:r>
      <w:r w:rsidRPr="00D759EF">
        <w:t xml:space="preserve">, </w:t>
      </w:r>
      <w:r w:rsidRPr="00D759EF">
        <w:rPr>
          <w:rFonts w:ascii="Consolas" w:hAnsi="Consolas"/>
          <w:b/>
          <w:bCs/>
          <w:noProof/>
          <w:kern w:val="32"/>
          <w:sz w:val="22"/>
        </w:rPr>
        <w:t>internal</w:t>
      </w:r>
      <w:r w:rsidRPr="00D759EF">
        <w:t xml:space="preserve">, </w:t>
      </w:r>
      <w:commentRangeStart w:id="1758"/>
      <w:r w:rsidRPr="00D759EF">
        <w:rPr>
          <w:rFonts w:ascii="Consolas" w:hAnsi="Consolas"/>
          <w:b/>
          <w:bCs/>
          <w:noProof/>
          <w:kern w:val="32"/>
          <w:sz w:val="22"/>
        </w:rPr>
        <w:t>protected</w:t>
      </w:r>
      <w:del w:id="1759" w:author="Hans Zijlstra" w:date="2017-06-13T11:38:00Z">
        <w:r w:rsidRPr="00D759EF" w:rsidDel="00CE3FD9">
          <w:delText>,</w:delText>
        </w:r>
      </w:del>
      <w:r w:rsidRPr="00D759EF">
        <w:t> </w:t>
      </w:r>
      <w:r w:rsidRPr="00D759EF">
        <w:rPr>
          <w:rFonts w:ascii="Consolas" w:hAnsi="Consolas"/>
          <w:b/>
          <w:bCs/>
          <w:noProof/>
          <w:kern w:val="32"/>
          <w:sz w:val="22"/>
        </w:rPr>
        <w:t>internal</w:t>
      </w:r>
      <w:commentRangeEnd w:id="1758"/>
      <w:r w:rsidR="0087353B" w:rsidRPr="00D759EF">
        <w:rPr>
          <w:rStyle w:val="CommentReference"/>
        </w:rPr>
        <w:commentReference w:id="1758"/>
      </w:r>
      <w:r w:rsidRPr="00D759EF">
        <w:t xml:space="preserve"> and </w:t>
      </w:r>
      <w:r w:rsidRPr="00011129">
        <w:rPr>
          <w:rFonts w:ascii="Consolas" w:hAnsi="Consolas"/>
          <w:b/>
          <w:bCs/>
          <w:noProof/>
          <w:kern w:val="32"/>
          <w:sz w:val="22"/>
        </w:rPr>
        <w:t>private</w:t>
      </w:r>
      <w:r w:rsidRPr="00AA044A">
        <w:t xml:space="preserve">. The access levels </w:t>
      </w:r>
      <w:r w:rsidRPr="00AA044A">
        <w:rPr>
          <w:rFonts w:ascii="Consolas" w:hAnsi="Consolas"/>
          <w:b/>
          <w:bCs/>
          <w:noProof/>
          <w:kern w:val="32"/>
          <w:sz w:val="22"/>
        </w:rPr>
        <w:t>protected</w:t>
      </w:r>
      <w:r w:rsidRPr="002959F9">
        <w:t xml:space="preserve"> and </w:t>
      </w:r>
      <w:r w:rsidRPr="00977A5E">
        <w:rPr>
          <w:rFonts w:ascii="Consolas" w:hAnsi="Consolas"/>
          <w:b/>
          <w:bCs/>
          <w:noProof/>
          <w:kern w:val="32"/>
          <w:sz w:val="22"/>
        </w:rPr>
        <w:t>protected internal</w:t>
      </w:r>
      <w:r w:rsidRPr="00977A5E">
        <w:t xml:space="preserve"> will be explained in chapter </w:t>
      </w:r>
      <w:r w:rsidRPr="00155D96">
        <w:rPr>
          <w:noProof/>
        </w:rPr>
        <w:t>"</w:t>
      </w:r>
      <w:r w:rsidR="00A6273F" w:rsidRPr="00011129">
        <w:fldChar w:fldCharType="begin"/>
      </w:r>
      <w:r w:rsidR="00A6273F" w:rsidRPr="00D759EF">
        <w:instrText xml:space="preserve"> HYPERLINK \l "Chapter_20_Object_Oriented_Programming" </w:instrText>
      </w:r>
      <w:r w:rsidR="00A6273F" w:rsidRPr="00011129">
        <w:rPr>
          <w:rPrChange w:id="1760" w:author="Hans Zijlstra" w:date="2017-06-24T11:23:00Z">
            <w:rPr>
              <w:rStyle w:val="Hyperlink"/>
              <w:noProof/>
            </w:rPr>
          </w:rPrChange>
        </w:rPr>
        <w:fldChar w:fldCharType="separate"/>
      </w:r>
      <w:r w:rsidRPr="00011129">
        <w:rPr>
          <w:rStyle w:val="Hyperlink"/>
          <w:noProof/>
        </w:rPr>
        <w:t>Object-Oriented Programming Principles</w:t>
      </w:r>
      <w:r w:rsidR="00A6273F" w:rsidRPr="00011129">
        <w:rPr>
          <w:rStyle w:val="Hyperlink"/>
          <w:noProof/>
        </w:rPr>
        <w:fldChar w:fldCharType="end"/>
      </w:r>
      <w:r w:rsidRPr="00D759EF">
        <w:rPr>
          <w:noProof/>
        </w:rPr>
        <w:t>".</w:t>
      </w:r>
      <w:r w:rsidRPr="00011129">
        <w:t xml:space="preserve"> The rest of the access levels have the same meaning and behavior as </w:t>
      </w:r>
      <w:del w:id="1761" w:author="Hans Zijlstra" w:date="2017-06-16T10:26:00Z">
        <w:r w:rsidRPr="00AA044A" w:rsidDel="009C70C0">
          <w:delText>with</w:delText>
        </w:r>
      </w:del>
      <w:ins w:id="1762" w:author="Hans Zijlstra" w:date="2017-06-16T10:26:00Z">
        <w:r w:rsidR="009C70C0" w:rsidRPr="00AA044A">
          <w:t>for</w:t>
        </w:r>
      </w:ins>
      <w:r w:rsidRPr="002959F9">
        <w:t xml:space="preserve"> fields and methods.</w:t>
      </w:r>
    </w:p>
    <w:p w14:paraId="084D81FC" w14:textId="77777777" w:rsidR="00371D15" w:rsidRPr="00977A5E" w:rsidRDefault="00371D15" w:rsidP="00371D15">
      <w:pPr>
        <w:pStyle w:val="Heading3"/>
      </w:pPr>
      <w:r w:rsidRPr="00977A5E">
        <w:t>Initialization of the Fields in the Constructor</w:t>
      </w:r>
    </w:p>
    <w:p w14:paraId="2080640F" w14:textId="6C7B4CC4" w:rsidR="00371D15" w:rsidRPr="00011129" w:rsidRDefault="00371D15" w:rsidP="00371D15">
      <w:r w:rsidRPr="00977A5E">
        <w:t>As explained earli</w:t>
      </w:r>
      <w:r w:rsidRPr="00155D96">
        <w:t>er</w:t>
      </w:r>
      <w:ins w:id="1763" w:author="Hans Zijlstra" w:date="2017-06-13T11:39:00Z">
        <w:r w:rsidR="00CE3FD9" w:rsidRPr="00155D96">
          <w:t>,</w:t>
        </w:r>
      </w:ins>
      <w:r w:rsidRPr="00155D96">
        <w:t xml:space="preserve"> when creating a new object and calling its constructor,</w:t>
      </w:r>
      <w:del w:id="1764" w:author="Hans Zijlstra" w:date="2017-06-24T13:56:00Z">
        <w:r w:rsidRPr="00155D96" w:rsidDel="00347ACD">
          <w:delText xml:space="preserve"> </w:delText>
        </w:r>
      </w:del>
      <w:del w:id="1765" w:author="Hans Zijlstra" w:date="2017-06-13T11:39:00Z">
        <w:r w:rsidRPr="00155D96" w:rsidDel="00CE3FD9">
          <w:delText>a</w:delText>
        </w:r>
      </w:del>
      <w:r w:rsidRPr="00155D96">
        <w:t xml:space="preserve"> new memory is allocated for the non-static fields of the object of the class and they are </w:t>
      </w:r>
      <w:r w:rsidRPr="0028675A">
        <w:rPr>
          <w:b/>
        </w:rPr>
        <w:t>initialized with the default values</w:t>
      </w:r>
      <w:r w:rsidRPr="00D759EF">
        <w:t xml:space="preserve"> for their types (see the section "</w:t>
      </w:r>
      <w:r w:rsidR="00A6273F" w:rsidRPr="00011129">
        <w:fldChar w:fldCharType="begin"/>
      </w:r>
      <w:r w:rsidR="00A6273F" w:rsidRPr="00D759EF">
        <w:instrText xml:space="preserve"> HYPERLINK \l "_Calling_a_Constructor" </w:instrText>
      </w:r>
      <w:r w:rsidR="00A6273F" w:rsidRPr="00011129">
        <w:rPr>
          <w:rPrChange w:id="1766" w:author="Hans Zijlstra" w:date="2017-06-24T11:23:00Z">
            <w:rPr>
              <w:color w:val="0000FF"/>
              <w:u w:val="single"/>
            </w:rPr>
          </w:rPrChange>
        </w:rPr>
        <w:fldChar w:fldCharType="separate"/>
      </w:r>
      <w:r w:rsidRPr="00011129">
        <w:rPr>
          <w:color w:val="0000FF"/>
          <w:u w:val="single"/>
        </w:rPr>
        <w:t>Calling a Constructor</w:t>
      </w:r>
      <w:r w:rsidR="00A6273F" w:rsidRPr="00011129">
        <w:rPr>
          <w:color w:val="0000FF"/>
          <w:u w:val="single"/>
        </w:rPr>
        <w:fldChar w:fldCharType="end"/>
      </w:r>
      <w:r w:rsidRPr="00D759EF">
        <w:t>").</w:t>
      </w:r>
    </w:p>
    <w:p w14:paraId="788B602C" w14:textId="77777777" w:rsidR="00371D15" w:rsidRPr="00AA044A" w:rsidRDefault="00371D15" w:rsidP="00371D15">
      <w:r w:rsidRPr="00AA044A">
        <w:t>Furthermore, through the constructors we mainly initialize the fields of the class with values set by us and not with the default ones.</w:t>
      </w:r>
    </w:p>
    <w:p w14:paraId="15F57831" w14:textId="56BDCB7D" w:rsidR="00371D15" w:rsidRPr="00155D96" w:rsidRDefault="00371D15" w:rsidP="00371D15">
      <w:pPr>
        <w:spacing w:after="120"/>
      </w:pPr>
      <w:r w:rsidRPr="00AA044A">
        <w:t xml:space="preserve">E.g., in the examples we discussed so far, the field </w:t>
      </w:r>
      <w:r w:rsidRPr="002959F9">
        <w:rPr>
          <w:rFonts w:ascii="Consolas" w:hAnsi="Consolas"/>
          <w:b/>
          <w:bCs/>
          <w:noProof/>
          <w:kern w:val="32"/>
          <w:sz w:val="22"/>
        </w:rPr>
        <w:t>name</w:t>
      </w:r>
      <w:r w:rsidRPr="00977A5E">
        <w:t xml:space="preserve"> of the object </w:t>
      </w:r>
      <w:del w:id="1767" w:author="Hans Zijlstra" w:date="2017-06-16T16:15:00Z">
        <w:r w:rsidRPr="00977A5E" w:rsidDel="00CD1107">
          <w:delText xml:space="preserve">from </w:delText>
        </w:r>
      </w:del>
      <w:ins w:id="1768" w:author="Hans Zijlstra" w:date="2017-06-16T16:15:00Z">
        <w:r w:rsidR="00CD1107" w:rsidRPr="00155D96">
          <w:t xml:space="preserve">of </w:t>
        </w:r>
      </w:ins>
      <w:r w:rsidRPr="00155D96">
        <w:t xml:space="preserve">type </w:t>
      </w:r>
      <w:r w:rsidRPr="00155D96">
        <w:rPr>
          <w:rFonts w:ascii="Consolas" w:hAnsi="Consolas"/>
          <w:b/>
          <w:bCs/>
          <w:noProof/>
          <w:kern w:val="32"/>
          <w:sz w:val="22"/>
        </w:rPr>
        <w:t>Dog</w:t>
      </w:r>
      <w:r w:rsidRPr="00155D96">
        <w:t xml:space="preserve"> is always initialized during its declaration:</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691E3A6E" w14:textId="77777777" w:rsidTr="00563712">
        <w:tc>
          <w:tcPr>
            <w:tcW w:w="7970" w:type="dxa"/>
            <w:tcBorders>
              <w:top w:val="single" w:sz="4" w:space="0" w:color="auto"/>
              <w:left w:val="single" w:sz="4" w:space="0" w:color="auto"/>
              <w:bottom w:val="single" w:sz="4" w:space="0" w:color="auto"/>
              <w:right w:val="single" w:sz="4" w:space="0" w:color="auto"/>
            </w:tcBorders>
          </w:tcPr>
          <w:p w14:paraId="05109B30"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28675A">
              <w:rPr>
                <w:rFonts w:ascii="Consolas" w:hAnsi="Consolas" w:cs="Consolas"/>
                <w:noProof/>
                <w:color w:val="0000FF"/>
                <w:sz w:val="22"/>
                <w:szCs w:val="22"/>
              </w:rPr>
              <w:t>string</w:t>
            </w:r>
            <w:r w:rsidRPr="00D759EF">
              <w:rPr>
                <w:rFonts w:ascii="Consolas" w:hAnsi="Consolas"/>
                <w:noProof/>
                <w:sz w:val="22"/>
                <w:szCs w:val="22"/>
              </w:rPr>
              <w:t xml:space="preserve"> name = </w:t>
            </w:r>
            <w:r w:rsidRPr="00D759EF">
              <w:rPr>
                <w:rFonts w:ascii="Consolas" w:hAnsi="Consolas" w:cs="Consolas"/>
                <w:noProof/>
                <w:color w:val="A31515"/>
                <w:sz w:val="22"/>
                <w:szCs w:val="22"/>
              </w:rPr>
              <w:t>"Sharo"</w:t>
            </w:r>
            <w:r w:rsidRPr="00D759EF">
              <w:rPr>
                <w:rFonts w:ascii="Consolas" w:hAnsi="Consolas"/>
                <w:noProof/>
                <w:sz w:val="22"/>
                <w:szCs w:val="22"/>
              </w:rPr>
              <w:t>;</w:t>
            </w:r>
          </w:p>
        </w:tc>
      </w:tr>
    </w:tbl>
    <w:p w14:paraId="47B47E6E" w14:textId="29FC0B8D" w:rsidR="00371D15" w:rsidRPr="00D759EF" w:rsidRDefault="00371D15" w:rsidP="00371D15">
      <w:pPr>
        <w:spacing w:after="120"/>
      </w:pPr>
      <w:r w:rsidRPr="00D759EF">
        <w:t xml:space="preserve">Instead of </w:t>
      </w:r>
      <w:del w:id="1769" w:author="Hans Zijlstra" w:date="2017-06-13T11:41:00Z">
        <w:r w:rsidRPr="00D759EF" w:rsidDel="00CE3FD9">
          <w:delText>doing this</w:delText>
        </w:r>
      </w:del>
      <w:ins w:id="1770" w:author="Hans Zijlstra" w:date="2017-06-13T11:41:00Z">
        <w:r w:rsidR="00CE3FD9" w:rsidRPr="00D759EF">
          <w:t>initializing</w:t>
        </w:r>
      </w:ins>
      <w:r w:rsidRPr="00D759EF">
        <w:t xml:space="preserve"> during the declaration of the field, a better programming style is to assign </w:t>
      </w:r>
      <w:ins w:id="1771" w:author="Hans Zijlstra" w:date="2017-06-13T11:42:00Z">
        <w:r w:rsidR="00CE3FD9" w:rsidRPr="00D759EF">
          <w:t>a</w:t>
        </w:r>
      </w:ins>
      <w:del w:id="1772" w:author="Hans Zijlstra" w:date="2017-06-13T11:42:00Z">
        <w:r w:rsidRPr="00D759EF" w:rsidDel="00CE3FD9">
          <w:delText>its</w:delText>
        </w:r>
      </w:del>
      <w:r w:rsidRPr="00D759EF">
        <w:t xml:space="preserve"> value in the constructor:</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75242A64" w14:textId="77777777" w:rsidTr="00563712">
        <w:tc>
          <w:tcPr>
            <w:tcW w:w="7970" w:type="dxa"/>
            <w:tcBorders>
              <w:top w:val="single" w:sz="4" w:space="0" w:color="auto"/>
              <w:left w:val="single" w:sz="4" w:space="0" w:color="auto"/>
              <w:bottom w:val="single" w:sz="4" w:space="0" w:color="auto"/>
              <w:right w:val="single" w:sz="4" w:space="0" w:color="auto"/>
            </w:tcBorders>
          </w:tcPr>
          <w:p w14:paraId="72630E16"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rPr>
              <w:lastRenderedPageBreak/>
              <w:t>public</w:t>
            </w:r>
            <w:r w:rsidRPr="00D759EF">
              <w:rPr>
                <w:rFonts w:ascii="Consolas" w:hAnsi="Consolas"/>
                <w:noProof/>
                <w:sz w:val="22"/>
                <w:szCs w:val="22"/>
              </w:rPr>
              <w:t xml:space="preserve"> </w:t>
            </w:r>
            <w:r w:rsidRPr="00D759EF">
              <w:rPr>
                <w:rFonts w:ascii="Consolas" w:hAnsi="Consolas" w:cs="Consolas"/>
                <w:noProof/>
                <w:color w:val="0000FF"/>
                <w:sz w:val="22"/>
                <w:szCs w:val="22"/>
              </w:rPr>
              <w:t>class</w:t>
            </w:r>
            <w:r w:rsidRPr="00D759EF">
              <w:rPr>
                <w:rFonts w:ascii="Consolas" w:hAnsi="Consolas"/>
                <w:noProof/>
                <w:sz w:val="22"/>
                <w:szCs w:val="22"/>
              </w:rPr>
              <w:t xml:space="preserve"> </w:t>
            </w:r>
            <w:r w:rsidRPr="00D759EF">
              <w:rPr>
                <w:rFonts w:ascii="Consolas" w:hAnsi="Consolas"/>
                <w:color w:val="2B91AF"/>
                <w:sz w:val="22"/>
              </w:rPr>
              <w:t>Dog</w:t>
            </w:r>
          </w:p>
          <w:p w14:paraId="5D2050CF"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p w14:paraId="3BC907EA"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private</w:t>
            </w:r>
            <w:r w:rsidRPr="00D759EF">
              <w:rPr>
                <w:rFonts w:ascii="Consolas" w:hAnsi="Consolas"/>
                <w:noProof/>
                <w:sz w:val="22"/>
                <w:szCs w:val="22"/>
              </w:rPr>
              <w:t xml:space="preserve"> </w:t>
            </w:r>
            <w:r w:rsidRPr="00D759EF">
              <w:rPr>
                <w:rFonts w:ascii="Consolas" w:hAnsi="Consolas" w:cs="Consolas"/>
                <w:noProof/>
                <w:color w:val="0000FF"/>
                <w:sz w:val="22"/>
                <w:szCs w:val="22"/>
              </w:rPr>
              <w:t>string</w:t>
            </w:r>
            <w:r w:rsidRPr="00D759EF">
              <w:rPr>
                <w:rFonts w:ascii="Consolas" w:hAnsi="Consolas"/>
                <w:noProof/>
                <w:sz w:val="22"/>
                <w:szCs w:val="22"/>
              </w:rPr>
              <w:t xml:space="preserve"> name;</w:t>
            </w:r>
          </w:p>
          <w:p w14:paraId="2A41795F"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p>
          <w:p w14:paraId="2CD9F16D"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public</w:t>
            </w:r>
            <w:r w:rsidRPr="00D759EF">
              <w:rPr>
                <w:rFonts w:ascii="Consolas" w:hAnsi="Consolas"/>
                <w:noProof/>
                <w:sz w:val="22"/>
                <w:szCs w:val="22"/>
              </w:rPr>
              <w:t xml:space="preserve"> Dog()</w:t>
            </w:r>
          </w:p>
          <w:p w14:paraId="400FBA1D"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t>{</w:t>
            </w:r>
          </w:p>
          <w:p w14:paraId="3663CA5F"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rPr>
              <w:t>this</w:t>
            </w:r>
            <w:r w:rsidRPr="00D759EF">
              <w:rPr>
                <w:rFonts w:ascii="Consolas" w:hAnsi="Consolas"/>
                <w:noProof/>
                <w:sz w:val="22"/>
                <w:szCs w:val="22"/>
              </w:rPr>
              <w:t xml:space="preserve">.name = </w:t>
            </w:r>
            <w:r w:rsidRPr="00D759EF">
              <w:rPr>
                <w:rFonts w:ascii="Consolas" w:hAnsi="Consolas" w:cs="Consolas"/>
                <w:noProof/>
                <w:color w:val="A31515"/>
                <w:sz w:val="22"/>
                <w:szCs w:val="22"/>
              </w:rPr>
              <w:t>"Sharo"</w:t>
            </w:r>
            <w:r w:rsidRPr="00D759EF">
              <w:rPr>
                <w:rFonts w:ascii="Consolas" w:hAnsi="Consolas"/>
                <w:noProof/>
                <w:sz w:val="22"/>
                <w:szCs w:val="22"/>
              </w:rPr>
              <w:t>;</w:t>
            </w:r>
          </w:p>
          <w:p w14:paraId="2D575E34"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t>}</w:t>
            </w:r>
          </w:p>
          <w:p w14:paraId="0BC5B381"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p>
          <w:p w14:paraId="3A8421B2"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8000"/>
                <w:sz w:val="22"/>
                <w:szCs w:val="22"/>
              </w:rPr>
              <w:t>// … The rest of the class body …</w:t>
            </w:r>
          </w:p>
          <w:p w14:paraId="7A0D8E97"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tc>
      </w:tr>
    </w:tbl>
    <w:p w14:paraId="077B4221" w14:textId="3F6A77D5" w:rsidR="00371D15" w:rsidRPr="00155D96" w:rsidRDefault="00371D15" w:rsidP="00371D15">
      <w:pPr>
        <w:spacing w:after="120"/>
      </w:pPr>
      <w:r w:rsidRPr="00D759EF">
        <w:t xml:space="preserve">Although we initialize the fields in the constructor, some people recommend </w:t>
      </w:r>
      <w:r w:rsidRPr="00D759EF">
        <w:rPr>
          <w:b/>
        </w:rPr>
        <w:t>explicitly assigning their type’s default values</w:t>
      </w:r>
      <w:r w:rsidRPr="00D759EF">
        <w:t xml:space="preserve"> during </w:t>
      </w:r>
      <w:commentRangeStart w:id="1773"/>
      <w:del w:id="1774" w:author="Hans Zijlstra" w:date="2017-06-13T11:44:00Z">
        <w:r w:rsidRPr="00D759EF" w:rsidDel="00523658">
          <w:delText>initialization</w:delText>
        </w:r>
      </w:del>
      <w:commentRangeEnd w:id="1773"/>
      <w:r w:rsidR="00523658" w:rsidRPr="00D759EF">
        <w:rPr>
          <w:rStyle w:val="CommentReference"/>
        </w:rPr>
        <w:commentReference w:id="1773"/>
      </w:r>
      <w:ins w:id="1775" w:author="Hans Zijlstra" w:date="2017-06-13T11:44:00Z">
        <w:r w:rsidR="00523658" w:rsidRPr="00D759EF">
          <w:t>declaration</w:t>
        </w:r>
      </w:ins>
      <w:r w:rsidRPr="00011129">
        <w:t xml:space="preserve"> with the purpose of improving the readabili</w:t>
      </w:r>
      <w:r w:rsidRPr="00AA044A">
        <w:t xml:space="preserve">ty of the code, but </w:t>
      </w:r>
      <w:ins w:id="1776" w:author="Hans Zijlstra" w:date="2017-06-13T11:42:00Z">
        <w:r w:rsidR="00CE3FD9" w:rsidRPr="00AA044A">
          <w:t>that</w:t>
        </w:r>
      </w:ins>
      <w:del w:id="1777" w:author="Hans Zijlstra" w:date="2017-06-13T11:42:00Z">
        <w:r w:rsidRPr="002959F9" w:rsidDel="00CE3FD9">
          <w:delText>it</w:delText>
        </w:r>
      </w:del>
      <w:r w:rsidRPr="00977A5E">
        <w:t xml:space="preserve"> is </w:t>
      </w:r>
      <w:ins w:id="1778" w:author="Hans Zijlstra" w:date="2017-06-13T11:42:00Z">
        <w:r w:rsidR="00CE3FD9" w:rsidRPr="00977A5E">
          <w:t xml:space="preserve">considered </w:t>
        </w:r>
      </w:ins>
      <w:r w:rsidRPr="00155D96">
        <w:t>a matter of personal choice:</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07B660DB" w14:textId="77777777" w:rsidTr="00563712">
        <w:tc>
          <w:tcPr>
            <w:tcW w:w="7970" w:type="dxa"/>
            <w:tcBorders>
              <w:top w:val="single" w:sz="4" w:space="0" w:color="auto"/>
              <w:left w:val="single" w:sz="4" w:space="0" w:color="auto"/>
              <w:bottom w:val="single" w:sz="4" w:space="0" w:color="auto"/>
              <w:right w:val="single" w:sz="4" w:space="0" w:color="auto"/>
            </w:tcBorders>
          </w:tcPr>
          <w:p w14:paraId="1EA4B2F3"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28675A">
              <w:rPr>
                <w:rFonts w:ascii="Consolas" w:hAnsi="Consolas" w:cs="Consolas"/>
                <w:noProof/>
                <w:color w:val="0000FF"/>
                <w:sz w:val="22"/>
                <w:szCs w:val="22"/>
              </w:rPr>
              <w:t>public</w:t>
            </w:r>
            <w:r w:rsidRPr="00D759EF">
              <w:rPr>
                <w:rFonts w:ascii="Consolas" w:hAnsi="Consolas"/>
                <w:noProof/>
                <w:sz w:val="22"/>
                <w:szCs w:val="22"/>
              </w:rPr>
              <w:t xml:space="preserve"> </w:t>
            </w:r>
            <w:r w:rsidRPr="00D759EF">
              <w:rPr>
                <w:rFonts w:ascii="Consolas" w:hAnsi="Consolas" w:cs="Consolas"/>
                <w:noProof/>
                <w:color w:val="0000FF"/>
                <w:sz w:val="22"/>
                <w:szCs w:val="22"/>
              </w:rPr>
              <w:t>class</w:t>
            </w:r>
            <w:r w:rsidRPr="00D759EF">
              <w:rPr>
                <w:rFonts w:ascii="Consolas" w:hAnsi="Consolas"/>
                <w:noProof/>
                <w:sz w:val="22"/>
                <w:szCs w:val="22"/>
              </w:rPr>
              <w:t xml:space="preserve"> </w:t>
            </w:r>
            <w:r w:rsidRPr="00D759EF">
              <w:rPr>
                <w:rFonts w:ascii="Consolas" w:hAnsi="Consolas"/>
                <w:color w:val="2B91AF"/>
                <w:sz w:val="22"/>
              </w:rPr>
              <w:t>Dog</w:t>
            </w:r>
          </w:p>
          <w:p w14:paraId="2F71C847"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p w14:paraId="3B1D27E1" w14:textId="77777777" w:rsidR="00371D15" w:rsidRPr="00D759EF" w:rsidRDefault="00371D15" w:rsidP="00563712">
            <w:pPr>
              <w:autoSpaceDE w:val="0"/>
              <w:autoSpaceDN w:val="0"/>
              <w:adjustRightInd w:val="0"/>
              <w:spacing w:before="0"/>
              <w:jc w:val="left"/>
              <w:rPr>
                <w:rFonts w:ascii="Consolas" w:hAnsi="Consolas"/>
                <w:b/>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private</w:t>
            </w:r>
            <w:r w:rsidRPr="00D759EF">
              <w:rPr>
                <w:rFonts w:ascii="Consolas" w:hAnsi="Consolas"/>
                <w:noProof/>
                <w:sz w:val="22"/>
                <w:szCs w:val="22"/>
              </w:rPr>
              <w:t xml:space="preserve"> </w:t>
            </w:r>
            <w:r w:rsidRPr="00D759EF">
              <w:rPr>
                <w:rFonts w:ascii="Consolas" w:hAnsi="Consolas" w:cs="Consolas"/>
                <w:noProof/>
                <w:color w:val="0000FF"/>
                <w:sz w:val="22"/>
                <w:szCs w:val="22"/>
              </w:rPr>
              <w:t>string</w:t>
            </w:r>
            <w:r w:rsidRPr="00D759EF">
              <w:rPr>
                <w:rFonts w:ascii="Consolas" w:hAnsi="Consolas"/>
                <w:noProof/>
                <w:sz w:val="22"/>
                <w:szCs w:val="22"/>
              </w:rPr>
              <w:t xml:space="preserve"> name </w:t>
            </w:r>
            <w:r w:rsidRPr="00D759EF">
              <w:rPr>
                <w:rFonts w:ascii="Consolas" w:hAnsi="Consolas"/>
                <w:b/>
                <w:noProof/>
                <w:sz w:val="22"/>
                <w:szCs w:val="22"/>
              </w:rPr>
              <w:t xml:space="preserve">= </w:t>
            </w:r>
            <w:r w:rsidRPr="00D759EF">
              <w:rPr>
                <w:rFonts w:ascii="Consolas" w:hAnsi="Consolas" w:cs="Consolas"/>
                <w:b/>
                <w:noProof/>
                <w:color w:val="0000FF"/>
                <w:sz w:val="22"/>
                <w:szCs w:val="22"/>
              </w:rPr>
              <w:t>null</w:t>
            </w:r>
            <w:r w:rsidRPr="00D759EF">
              <w:rPr>
                <w:rFonts w:ascii="Consolas" w:hAnsi="Consolas"/>
                <w:noProof/>
                <w:sz w:val="22"/>
                <w:szCs w:val="22"/>
              </w:rPr>
              <w:t>;</w:t>
            </w:r>
          </w:p>
          <w:p w14:paraId="688FC5A4"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p>
          <w:p w14:paraId="6E9E1BC9"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public</w:t>
            </w:r>
            <w:r w:rsidRPr="00D759EF">
              <w:rPr>
                <w:rFonts w:ascii="Consolas" w:hAnsi="Consolas"/>
                <w:noProof/>
                <w:sz w:val="22"/>
                <w:szCs w:val="22"/>
              </w:rPr>
              <w:t xml:space="preserve"> Dog()</w:t>
            </w:r>
          </w:p>
          <w:p w14:paraId="429CEDD9"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t>{</w:t>
            </w:r>
          </w:p>
          <w:p w14:paraId="195D732E"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rPr>
              <w:t>this</w:t>
            </w:r>
            <w:r w:rsidRPr="00D759EF">
              <w:rPr>
                <w:rFonts w:ascii="Consolas" w:hAnsi="Consolas"/>
                <w:noProof/>
                <w:sz w:val="22"/>
                <w:szCs w:val="22"/>
              </w:rPr>
              <w:t xml:space="preserve">.name = </w:t>
            </w:r>
            <w:r w:rsidRPr="00D759EF">
              <w:rPr>
                <w:rFonts w:ascii="Consolas" w:hAnsi="Consolas" w:cs="Consolas"/>
                <w:noProof/>
                <w:color w:val="A31515"/>
                <w:sz w:val="22"/>
                <w:szCs w:val="22"/>
              </w:rPr>
              <w:t>"Sharo"</w:t>
            </w:r>
            <w:r w:rsidRPr="00D759EF">
              <w:rPr>
                <w:rFonts w:ascii="Consolas" w:hAnsi="Consolas"/>
                <w:noProof/>
                <w:sz w:val="22"/>
                <w:szCs w:val="22"/>
              </w:rPr>
              <w:t>;</w:t>
            </w:r>
          </w:p>
          <w:p w14:paraId="31185AEB"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t>}</w:t>
            </w:r>
          </w:p>
          <w:p w14:paraId="0E64AD7C"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p>
          <w:p w14:paraId="476025CB"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8000"/>
                <w:sz w:val="22"/>
                <w:szCs w:val="22"/>
              </w:rPr>
              <w:t>// … The rest of the class body …</w:t>
            </w:r>
          </w:p>
          <w:p w14:paraId="4E96BBFB"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tc>
      </w:tr>
    </w:tbl>
    <w:p w14:paraId="7AAE6EC6" w14:textId="77777777" w:rsidR="00371D15" w:rsidRPr="00D759EF" w:rsidRDefault="00371D15" w:rsidP="00371D15">
      <w:pPr>
        <w:pStyle w:val="Heading4"/>
      </w:pPr>
      <w:r w:rsidRPr="00D759EF">
        <w:t>Fields Initialization in the Constructor</w:t>
      </w:r>
    </w:p>
    <w:p w14:paraId="10DC8B22" w14:textId="77777777" w:rsidR="00371D15" w:rsidRPr="00D759EF" w:rsidRDefault="00371D15" w:rsidP="00371D15">
      <w:r w:rsidRPr="00D759EF">
        <w:t>Let’s see in detail</w:t>
      </w:r>
      <w:del w:id="1779" w:author="Hans Zijlstra" w:date="2017-06-16T16:16:00Z">
        <w:r w:rsidRPr="00D759EF" w:rsidDel="00CD1107">
          <w:delText>s</w:delText>
        </w:r>
      </w:del>
      <w:r w:rsidRPr="00D759EF">
        <w:t xml:space="preserve"> what the constructor does after being called and the class fields have been initialized in its body. We know that, when called, it will </w:t>
      </w:r>
      <w:r w:rsidRPr="00D759EF">
        <w:rPr>
          <w:b/>
        </w:rPr>
        <w:t>allocate memory</w:t>
      </w:r>
      <w:r w:rsidRPr="00D759EF">
        <w:t xml:space="preserve"> for each field and this </w:t>
      </w:r>
      <w:r w:rsidRPr="00D759EF">
        <w:rPr>
          <w:b/>
        </w:rPr>
        <w:t>memory will be initialized</w:t>
      </w:r>
      <w:r w:rsidRPr="00D759EF">
        <w:t xml:space="preserve"> with the default values.</w:t>
      </w:r>
    </w:p>
    <w:p w14:paraId="77D24BB9" w14:textId="77777777" w:rsidR="00371D15" w:rsidRPr="00D759EF" w:rsidRDefault="00371D15" w:rsidP="00371D15">
      <w:r w:rsidRPr="00D759EF">
        <w:t>If the fields are of primitive type, then after the default values, we shall assign new values.</w:t>
      </w:r>
    </w:p>
    <w:p w14:paraId="59AFF722" w14:textId="77777777" w:rsidR="00371D15" w:rsidRPr="00D759EF" w:rsidRDefault="00371D15" w:rsidP="00371D15">
      <w:r w:rsidRPr="00D759EF">
        <w:t xml:space="preserve">In case the fields are from reference type, such as our field </w:t>
      </w:r>
      <w:r w:rsidRPr="00D759EF">
        <w:rPr>
          <w:rFonts w:ascii="Consolas" w:hAnsi="Consolas"/>
          <w:b/>
          <w:bCs/>
          <w:noProof/>
          <w:kern w:val="32"/>
          <w:sz w:val="22"/>
        </w:rPr>
        <w:t>name</w:t>
      </w:r>
      <w:r w:rsidRPr="00D759EF">
        <w:t xml:space="preserve">, the constructor will initialize them with </w:t>
      </w:r>
      <w:r w:rsidRPr="00D759EF">
        <w:rPr>
          <w:rFonts w:ascii="Consolas" w:hAnsi="Consolas"/>
          <w:b/>
          <w:bCs/>
          <w:noProof/>
          <w:kern w:val="32"/>
          <w:sz w:val="22"/>
        </w:rPr>
        <w:t>null</w:t>
      </w:r>
      <w:r w:rsidRPr="00D759EF">
        <w:t xml:space="preserve">. It will then create the object of the corresponding type, in this case the string </w:t>
      </w:r>
      <w:r w:rsidRPr="00D759EF">
        <w:rPr>
          <w:rFonts w:ascii="Consolas" w:hAnsi="Consolas"/>
          <w:b/>
          <w:bCs/>
          <w:noProof/>
          <w:kern w:val="32"/>
          <w:sz w:val="22"/>
        </w:rPr>
        <w:t>"Sharo"</w:t>
      </w:r>
      <w:r w:rsidRPr="00D759EF">
        <w:t xml:space="preserve"> and at the end a reference will be assigned to the new object in the respective field, in our case the field </w:t>
      </w:r>
      <w:r w:rsidRPr="00D759EF">
        <w:rPr>
          <w:rFonts w:ascii="Consolas" w:hAnsi="Consolas"/>
          <w:b/>
          <w:bCs/>
          <w:noProof/>
          <w:kern w:val="32"/>
          <w:sz w:val="22"/>
        </w:rPr>
        <w:t>name</w:t>
      </w:r>
      <w:r w:rsidRPr="00D759EF">
        <w:t>.</w:t>
      </w:r>
    </w:p>
    <w:p w14:paraId="4EA8C82A" w14:textId="77777777" w:rsidR="00371D15" w:rsidRPr="00D759EF" w:rsidRDefault="00371D15" w:rsidP="00371D15">
      <w:pPr>
        <w:spacing w:after="120"/>
      </w:pPr>
      <w:r w:rsidRPr="00D759EF">
        <w:t xml:space="preserve">The same will happen if we have other fields, which are not primitive types, and then initialize them in the constructor. E.g. let’s have a class called Collar, which describes a dog’s accessory – </w:t>
      </w:r>
      <w:r w:rsidRPr="00D759EF">
        <w:rPr>
          <w:rFonts w:ascii="Consolas" w:hAnsi="Consolas"/>
          <w:b/>
          <w:bCs/>
          <w:noProof/>
          <w:kern w:val="32"/>
          <w:sz w:val="22"/>
        </w:rPr>
        <w:t>Collar</w:t>
      </w:r>
      <w:r w:rsidRPr="00D759EF">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69429FC0" w14:textId="77777777" w:rsidTr="00563712">
        <w:tc>
          <w:tcPr>
            <w:tcW w:w="7970" w:type="dxa"/>
            <w:tcBorders>
              <w:top w:val="single" w:sz="4" w:space="0" w:color="auto"/>
              <w:left w:val="single" w:sz="4" w:space="0" w:color="auto"/>
              <w:bottom w:val="single" w:sz="4" w:space="0" w:color="auto"/>
              <w:right w:val="single" w:sz="4" w:space="0" w:color="auto"/>
            </w:tcBorders>
          </w:tcPr>
          <w:p w14:paraId="3C13D3EA"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rPr>
              <w:t>public</w:t>
            </w:r>
            <w:r w:rsidRPr="00D759EF">
              <w:rPr>
                <w:rFonts w:ascii="Consolas" w:hAnsi="Consolas"/>
                <w:noProof/>
                <w:sz w:val="22"/>
                <w:szCs w:val="22"/>
              </w:rPr>
              <w:t xml:space="preserve"> </w:t>
            </w:r>
            <w:r w:rsidRPr="00D759EF">
              <w:rPr>
                <w:rFonts w:ascii="Consolas" w:hAnsi="Consolas" w:cs="Consolas"/>
                <w:noProof/>
                <w:color w:val="0000FF"/>
                <w:sz w:val="22"/>
                <w:szCs w:val="22"/>
              </w:rPr>
              <w:t>class</w:t>
            </w:r>
            <w:r w:rsidRPr="00D759EF">
              <w:rPr>
                <w:rFonts w:ascii="Consolas" w:hAnsi="Consolas"/>
                <w:noProof/>
                <w:sz w:val="22"/>
                <w:szCs w:val="22"/>
              </w:rPr>
              <w:t xml:space="preserve"> </w:t>
            </w:r>
            <w:r w:rsidRPr="00D759EF">
              <w:rPr>
                <w:rFonts w:ascii="Consolas" w:hAnsi="Consolas"/>
                <w:color w:val="2B91AF"/>
                <w:sz w:val="22"/>
              </w:rPr>
              <w:t>Collar</w:t>
            </w:r>
          </w:p>
          <w:p w14:paraId="5FB59DFC"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p w14:paraId="557AAE8D"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private</w:t>
            </w:r>
            <w:r w:rsidRPr="00D759EF">
              <w:rPr>
                <w:rFonts w:ascii="Consolas" w:hAnsi="Consolas"/>
                <w:noProof/>
                <w:sz w:val="22"/>
                <w:szCs w:val="22"/>
              </w:rPr>
              <w:t xml:space="preserve"> </w:t>
            </w:r>
            <w:r w:rsidRPr="00D759EF">
              <w:rPr>
                <w:rFonts w:ascii="Consolas" w:hAnsi="Consolas" w:cs="Consolas"/>
                <w:noProof/>
                <w:color w:val="0000FF"/>
                <w:sz w:val="22"/>
                <w:szCs w:val="22"/>
              </w:rPr>
              <w:t>int</w:t>
            </w:r>
            <w:r w:rsidRPr="00D759EF">
              <w:rPr>
                <w:rFonts w:ascii="Consolas" w:hAnsi="Consolas"/>
                <w:noProof/>
                <w:sz w:val="22"/>
                <w:szCs w:val="22"/>
              </w:rPr>
              <w:t xml:space="preserve"> size;</w:t>
            </w:r>
          </w:p>
          <w:p w14:paraId="5E87478A"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p>
          <w:p w14:paraId="06D05DB1"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public</w:t>
            </w:r>
            <w:r w:rsidRPr="00D759EF">
              <w:rPr>
                <w:rFonts w:ascii="Consolas" w:hAnsi="Consolas"/>
                <w:noProof/>
                <w:sz w:val="22"/>
                <w:szCs w:val="22"/>
              </w:rPr>
              <w:t xml:space="preserve"> Collar()</w:t>
            </w:r>
          </w:p>
          <w:p w14:paraId="02A6F9A4"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t>{</w:t>
            </w:r>
          </w:p>
          <w:p w14:paraId="5AC3ADBE"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lastRenderedPageBreak/>
              <w:tab/>
              <w:t>}</w:t>
            </w:r>
          </w:p>
          <w:p w14:paraId="1FED2F77"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tc>
      </w:tr>
    </w:tbl>
    <w:p w14:paraId="3BF77971" w14:textId="4BDDECEF" w:rsidR="00371D15" w:rsidRPr="00D759EF" w:rsidRDefault="00371D15" w:rsidP="00371D15">
      <w:pPr>
        <w:spacing w:after="120"/>
      </w:pPr>
      <w:r w:rsidRPr="00D759EF">
        <w:lastRenderedPageBreak/>
        <w:t xml:space="preserve">Let our class </w:t>
      </w:r>
      <w:r w:rsidRPr="00D759EF">
        <w:rPr>
          <w:rFonts w:ascii="Consolas" w:hAnsi="Consolas"/>
          <w:b/>
          <w:bCs/>
          <w:noProof/>
          <w:kern w:val="32"/>
          <w:sz w:val="22"/>
        </w:rPr>
        <w:t>Dog</w:t>
      </w:r>
      <w:r w:rsidRPr="00D759EF">
        <w:t xml:space="preserve"> </w:t>
      </w:r>
      <w:del w:id="1780" w:author="Hans Zijlstra" w:date="2017-06-13T11:48:00Z">
        <w:r w:rsidRPr="00D759EF" w:rsidDel="00404440">
          <w:delText>has</w:delText>
        </w:r>
      </w:del>
      <w:ins w:id="1781" w:author="Hans Zijlstra" w:date="2017-06-13T11:49:00Z">
        <w:r w:rsidR="00404440" w:rsidRPr="00D759EF">
          <w:t>have</w:t>
        </w:r>
      </w:ins>
      <w:r w:rsidRPr="00D759EF">
        <w:t xml:space="preserve"> a field called </w:t>
      </w:r>
      <w:r w:rsidRPr="00D759EF">
        <w:rPr>
          <w:rFonts w:ascii="Consolas" w:hAnsi="Consolas"/>
          <w:b/>
          <w:bCs/>
          <w:noProof/>
          <w:kern w:val="32"/>
          <w:sz w:val="22"/>
        </w:rPr>
        <w:t>collar</w:t>
      </w:r>
      <w:r w:rsidRPr="00D759EF">
        <w:t xml:space="preserve">, which is from type </w:t>
      </w:r>
      <w:r w:rsidRPr="00D759EF">
        <w:rPr>
          <w:rFonts w:ascii="Consolas" w:hAnsi="Consolas"/>
          <w:b/>
          <w:bCs/>
          <w:noProof/>
          <w:kern w:val="32"/>
          <w:sz w:val="22"/>
        </w:rPr>
        <w:t>Collar</w:t>
      </w:r>
      <w:r w:rsidRPr="00D759EF">
        <w:t xml:space="preserve"> and which is initialized in the constructor of the class:</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5A338C8E" w14:textId="77777777" w:rsidTr="00563712">
        <w:tc>
          <w:tcPr>
            <w:tcW w:w="7970" w:type="dxa"/>
            <w:tcBorders>
              <w:top w:val="single" w:sz="4" w:space="0" w:color="auto"/>
              <w:left w:val="single" w:sz="4" w:space="0" w:color="auto"/>
              <w:bottom w:val="single" w:sz="4" w:space="0" w:color="auto"/>
              <w:right w:val="single" w:sz="4" w:space="0" w:color="auto"/>
            </w:tcBorders>
          </w:tcPr>
          <w:p w14:paraId="1FFAC516"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rPr>
              <w:t>public</w:t>
            </w:r>
            <w:r w:rsidRPr="00D759EF">
              <w:rPr>
                <w:rFonts w:ascii="Consolas" w:hAnsi="Consolas"/>
                <w:noProof/>
                <w:sz w:val="22"/>
                <w:szCs w:val="22"/>
              </w:rPr>
              <w:t xml:space="preserve"> </w:t>
            </w:r>
            <w:r w:rsidRPr="00D759EF">
              <w:rPr>
                <w:rFonts w:ascii="Consolas" w:hAnsi="Consolas" w:cs="Consolas"/>
                <w:noProof/>
                <w:color w:val="0000FF"/>
                <w:sz w:val="22"/>
                <w:szCs w:val="22"/>
              </w:rPr>
              <w:t>class</w:t>
            </w:r>
            <w:r w:rsidRPr="00D759EF">
              <w:rPr>
                <w:rFonts w:ascii="Consolas" w:hAnsi="Consolas"/>
                <w:noProof/>
                <w:sz w:val="22"/>
                <w:szCs w:val="22"/>
              </w:rPr>
              <w:t xml:space="preserve"> </w:t>
            </w:r>
            <w:r w:rsidRPr="00D759EF">
              <w:rPr>
                <w:rFonts w:ascii="Consolas" w:hAnsi="Consolas"/>
                <w:color w:val="2B91AF"/>
                <w:sz w:val="22"/>
              </w:rPr>
              <w:t>Dog</w:t>
            </w:r>
          </w:p>
          <w:p w14:paraId="72679915"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p w14:paraId="0B68AE66"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private</w:t>
            </w:r>
            <w:r w:rsidRPr="00D759EF">
              <w:rPr>
                <w:rFonts w:ascii="Consolas" w:hAnsi="Consolas"/>
                <w:noProof/>
                <w:sz w:val="22"/>
                <w:szCs w:val="22"/>
              </w:rPr>
              <w:t xml:space="preserve"> </w:t>
            </w:r>
            <w:r w:rsidRPr="00D759EF">
              <w:rPr>
                <w:rFonts w:ascii="Consolas" w:hAnsi="Consolas" w:cs="Consolas"/>
                <w:noProof/>
                <w:color w:val="0000FF"/>
                <w:sz w:val="22"/>
                <w:szCs w:val="22"/>
              </w:rPr>
              <w:t>string</w:t>
            </w:r>
            <w:r w:rsidRPr="00D759EF">
              <w:rPr>
                <w:rFonts w:ascii="Consolas" w:hAnsi="Consolas"/>
                <w:noProof/>
                <w:sz w:val="22"/>
                <w:szCs w:val="22"/>
              </w:rPr>
              <w:t xml:space="preserve"> name;</w:t>
            </w:r>
          </w:p>
          <w:p w14:paraId="49F72498"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private</w:t>
            </w:r>
            <w:r w:rsidRPr="00D759EF">
              <w:rPr>
                <w:rFonts w:ascii="Consolas" w:hAnsi="Consolas"/>
                <w:noProof/>
                <w:sz w:val="22"/>
                <w:szCs w:val="22"/>
              </w:rPr>
              <w:t xml:space="preserve"> </w:t>
            </w:r>
            <w:r w:rsidRPr="00D759EF">
              <w:rPr>
                <w:rFonts w:ascii="Consolas" w:hAnsi="Consolas" w:cs="Consolas"/>
                <w:noProof/>
                <w:color w:val="0000FF"/>
                <w:sz w:val="22"/>
                <w:szCs w:val="22"/>
              </w:rPr>
              <w:t>int</w:t>
            </w:r>
            <w:r w:rsidRPr="00D759EF">
              <w:rPr>
                <w:rFonts w:ascii="Consolas" w:hAnsi="Consolas"/>
                <w:noProof/>
                <w:sz w:val="22"/>
                <w:szCs w:val="22"/>
              </w:rPr>
              <w:t xml:space="preserve"> age;</w:t>
            </w:r>
          </w:p>
          <w:p w14:paraId="2943B522"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private</w:t>
            </w:r>
            <w:r w:rsidRPr="00D759EF">
              <w:rPr>
                <w:rFonts w:ascii="Consolas" w:hAnsi="Consolas"/>
                <w:noProof/>
                <w:sz w:val="22"/>
                <w:szCs w:val="22"/>
              </w:rPr>
              <w:t xml:space="preserve"> </w:t>
            </w:r>
            <w:r w:rsidRPr="00D759EF">
              <w:rPr>
                <w:rFonts w:ascii="Consolas" w:hAnsi="Consolas" w:cs="Consolas"/>
                <w:noProof/>
                <w:color w:val="0000FF"/>
                <w:sz w:val="22"/>
                <w:szCs w:val="22"/>
              </w:rPr>
              <w:t>double</w:t>
            </w:r>
            <w:r w:rsidRPr="00D759EF">
              <w:rPr>
                <w:rFonts w:ascii="Consolas" w:hAnsi="Consolas"/>
                <w:noProof/>
                <w:sz w:val="22"/>
                <w:szCs w:val="22"/>
              </w:rPr>
              <w:t xml:space="preserve"> length;</w:t>
            </w:r>
          </w:p>
          <w:p w14:paraId="2588B1FE"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private</w:t>
            </w:r>
            <w:r w:rsidRPr="00D759EF">
              <w:rPr>
                <w:rFonts w:ascii="Consolas" w:hAnsi="Consolas"/>
                <w:noProof/>
                <w:sz w:val="22"/>
                <w:szCs w:val="22"/>
              </w:rPr>
              <w:t xml:space="preserve"> Collar collar;</w:t>
            </w:r>
          </w:p>
          <w:p w14:paraId="0821328C"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p>
          <w:p w14:paraId="7C9CCD18"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public</w:t>
            </w:r>
            <w:r w:rsidRPr="00D759EF">
              <w:rPr>
                <w:rFonts w:ascii="Consolas" w:hAnsi="Consolas"/>
                <w:noProof/>
                <w:sz w:val="22"/>
                <w:szCs w:val="22"/>
              </w:rPr>
              <w:t xml:space="preserve"> Dog()</w:t>
            </w:r>
          </w:p>
          <w:p w14:paraId="26750051"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t>{</w:t>
            </w:r>
          </w:p>
          <w:p w14:paraId="7199DACC"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rPr>
              <w:t>this</w:t>
            </w:r>
            <w:r w:rsidRPr="00D759EF">
              <w:rPr>
                <w:rFonts w:ascii="Consolas" w:hAnsi="Consolas"/>
                <w:noProof/>
                <w:sz w:val="22"/>
                <w:szCs w:val="22"/>
              </w:rPr>
              <w:t xml:space="preserve">.name = </w:t>
            </w:r>
            <w:r w:rsidRPr="00D759EF">
              <w:rPr>
                <w:rFonts w:ascii="Consolas" w:hAnsi="Consolas" w:cs="Consolas"/>
                <w:noProof/>
                <w:color w:val="A31515"/>
                <w:sz w:val="22"/>
                <w:szCs w:val="22"/>
              </w:rPr>
              <w:t>"Sharo"</w:t>
            </w:r>
            <w:r w:rsidRPr="00D759EF">
              <w:rPr>
                <w:rFonts w:ascii="Consolas" w:hAnsi="Consolas"/>
                <w:noProof/>
                <w:sz w:val="22"/>
                <w:szCs w:val="22"/>
              </w:rPr>
              <w:t>;</w:t>
            </w:r>
          </w:p>
          <w:p w14:paraId="366BA6DE"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rPr>
              <w:t>this</w:t>
            </w:r>
            <w:r w:rsidRPr="00D759EF">
              <w:rPr>
                <w:rFonts w:ascii="Consolas" w:hAnsi="Consolas"/>
                <w:noProof/>
                <w:sz w:val="22"/>
                <w:szCs w:val="22"/>
              </w:rPr>
              <w:t xml:space="preserve">.age = </w:t>
            </w:r>
            <w:r w:rsidRPr="00D759EF">
              <w:rPr>
                <w:rFonts w:ascii="Consolas" w:hAnsi="Consolas" w:cs="Consolas"/>
                <w:noProof/>
                <w:color w:val="A31515"/>
                <w:sz w:val="22"/>
                <w:szCs w:val="22"/>
              </w:rPr>
              <w:t>3</w:t>
            </w:r>
            <w:r w:rsidRPr="00D759EF">
              <w:rPr>
                <w:rFonts w:ascii="Consolas" w:hAnsi="Consolas"/>
                <w:noProof/>
                <w:sz w:val="22"/>
                <w:szCs w:val="22"/>
              </w:rPr>
              <w:t>;</w:t>
            </w:r>
          </w:p>
          <w:p w14:paraId="5AED55B5"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rPr>
              <w:t>this</w:t>
            </w:r>
            <w:r w:rsidRPr="00D759EF">
              <w:rPr>
                <w:rFonts w:ascii="Consolas" w:hAnsi="Consolas"/>
                <w:noProof/>
                <w:sz w:val="22"/>
                <w:szCs w:val="22"/>
              </w:rPr>
              <w:t xml:space="preserve">.length = </w:t>
            </w:r>
            <w:r w:rsidRPr="00D759EF">
              <w:rPr>
                <w:rFonts w:ascii="Consolas" w:hAnsi="Consolas" w:cs="Consolas"/>
                <w:noProof/>
                <w:color w:val="A31515"/>
                <w:sz w:val="22"/>
                <w:szCs w:val="22"/>
              </w:rPr>
              <w:t>0.5</w:t>
            </w:r>
            <w:r w:rsidRPr="00D759EF">
              <w:rPr>
                <w:rFonts w:ascii="Consolas" w:hAnsi="Consolas"/>
                <w:noProof/>
                <w:sz w:val="22"/>
                <w:szCs w:val="22"/>
              </w:rPr>
              <w:t>;</w:t>
            </w:r>
          </w:p>
          <w:p w14:paraId="5DFDF065"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rPr>
              <w:t>this</w:t>
            </w:r>
            <w:r w:rsidRPr="00D759EF">
              <w:rPr>
                <w:rFonts w:ascii="Consolas" w:hAnsi="Consolas"/>
                <w:noProof/>
                <w:sz w:val="22"/>
                <w:szCs w:val="22"/>
              </w:rPr>
              <w:t xml:space="preserve">.collar = </w:t>
            </w:r>
            <w:r w:rsidRPr="00D759EF">
              <w:rPr>
                <w:rFonts w:ascii="Consolas" w:hAnsi="Consolas" w:cs="Consolas"/>
                <w:noProof/>
                <w:color w:val="0000FF"/>
                <w:sz w:val="22"/>
                <w:szCs w:val="22"/>
              </w:rPr>
              <w:t>new</w:t>
            </w:r>
            <w:r w:rsidRPr="00D759EF">
              <w:rPr>
                <w:rFonts w:ascii="Consolas" w:hAnsi="Consolas"/>
                <w:noProof/>
                <w:sz w:val="22"/>
                <w:szCs w:val="22"/>
              </w:rPr>
              <w:t xml:space="preserve"> Collar();</w:t>
            </w:r>
          </w:p>
          <w:p w14:paraId="71FC4541"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t>}</w:t>
            </w:r>
          </w:p>
          <w:p w14:paraId="75F9C466"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p>
          <w:p w14:paraId="09F06B94"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static</w:t>
            </w:r>
            <w:r w:rsidRPr="00D759EF">
              <w:rPr>
                <w:rFonts w:ascii="Consolas" w:hAnsi="Consolas"/>
                <w:noProof/>
                <w:sz w:val="22"/>
                <w:szCs w:val="22"/>
              </w:rPr>
              <w:t xml:space="preserve"> </w:t>
            </w:r>
            <w:r w:rsidRPr="00D759EF">
              <w:rPr>
                <w:rFonts w:ascii="Consolas" w:hAnsi="Consolas" w:cs="Consolas"/>
                <w:noProof/>
                <w:color w:val="0000FF"/>
                <w:sz w:val="22"/>
                <w:szCs w:val="22"/>
              </w:rPr>
              <w:t>void</w:t>
            </w:r>
            <w:r w:rsidRPr="00D759EF">
              <w:rPr>
                <w:rFonts w:ascii="Consolas" w:hAnsi="Consolas"/>
                <w:noProof/>
                <w:sz w:val="22"/>
                <w:szCs w:val="22"/>
              </w:rPr>
              <w:t xml:space="preserve"> Main()</w:t>
            </w:r>
          </w:p>
          <w:p w14:paraId="675BBD3E"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t>{</w:t>
            </w:r>
          </w:p>
          <w:p w14:paraId="4577E15E"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olor w:val="2B91AF"/>
                <w:sz w:val="22"/>
              </w:rPr>
              <w:t>Dog</w:t>
            </w:r>
            <w:r w:rsidRPr="00D759EF">
              <w:rPr>
                <w:rFonts w:ascii="Consolas" w:hAnsi="Consolas"/>
                <w:noProof/>
                <w:sz w:val="22"/>
                <w:szCs w:val="22"/>
              </w:rPr>
              <w:t xml:space="preserve"> myDog = </w:t>
            </w:r>
            <w:r w:rsidRPr="00D759EF">
              <w:rPr>
                <w:rFonts w:ascii="Consolas" w:hAnsi="Consolas" w:cs="Consolas"/>
                <w:noProof/>
                <w:color w:val="0000FF"/>
                <w:sz w:val="22"/>
                <w:szCs w:val="22"/>
              </w:rPr>
              <w:t>new</w:t>
            </w:r>
            <w:r w:rsidRPr="00D759EF">
              <w:rPr>
                <w:rFonts w:ascii="Consolas" w:hAnsi="Consolas"/>
                <w:noProof/>
                <w:sz w:val="22"/>
                <w:szCs w:val="22"/>
              </w:rPr>
              <w:t xml:space="preserve"> </w:t>
            </w:r>
            <w:proofErr w:type="gramStart"/>
            <w:r w:rsidRPr="00D759EF">
              <w:rPr>
                <w:rFonts w:ascii="Consolas" w:hAnsi="Consolas"/>
                <w:color w:val="2B91AF"/>
                <w:sz w:val="22"/>
              </w:rPr>
              <w:t>Dog</w:t>
            </w:r>
            <w:r w:rsidRPr="00D759EF">
              <w:rPr>
                <w:rFonts w:ascii="Consolas" w:hAnsi="Consolas"/>
                <w:noProof/>
                <w:sz w:val="22"/>
                <w:szCs w:val="22"/>
              </w:rPr>
              <w:t>(</w:t>
            </w:r>
            <w:proofErr w:type="gramEnd"/>
            <w:r w:rsidRPr="00D759EF">
              <w:rPr>
                <w:rFonts w:ascii="Consolas" w:hAnsi="Consolas"/>
                <w:noProof/>
                <w:sz w:val="22"/>
                <w:szCs w:val="22"/>
              </w:rPr>
              <w:t>);</w:t>
            </w:r>
          </w:p>
          <w:p w14:paraId="230DB7EE"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t>}</w:t>
            </w:r>
          </w:p>
          <w:p w14:paraId="6055E4B3"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tc>
      </w:tr>
    </w:tbl>
    <w:p w14:paraId="06A40226" w14:textId="77777777" w:rsidR="00371D15" w:rsidRPr="00D759EF" w:rsidRDefault="00371D15" w:rsidP="00371D15">
      <w:pPr>
        <w:pStyle w:val="Heading4"/>
      </w:pPr>
      <w:r w:rsidRPr="00D759EF">
        <w:t>Representation in the Memory</w:t>
      </w:r>
    </w:p>
    <w:p w14:paraId="5CF3281F" w14:textId="77777777" w:rsidR="00371D15" w:rsidRPr="00D759EF" w:rsidRDefault="00371D15" w:rsidP="00371D15">
      <w:pPr>
        <w:spacing w:after="120"/>
      </w:pPr>
      <w:r w:rsidRPr="00D759EF">
        <w:t xml:space="preserve">Let’s follow the steps through which the constructor goes, after being called in the </w:t>
      </w:r>
      <w:r w:rsidRPr="00D759EF">
        <w:rPr>
          <w:rFonts w:ascii="Consolas" w:hAnsi="Consolas"/>
          <w:b/>
          <w:bCs/>
          <w:noProof/>
          <w:kern w:val="32"/>
          <w:sz w:val="22"/>
        </w:rPr>
        <w:t>Main()</w:t>
      </w:r>
      <w:r w:rsidRPr="00D759EF">
        <w:t xml:space="preserve"> method.</w:t>
      </w:r>
    </w:p>
    <w:p w14:paraId="77570F91" w14:textId="4A346808" w:rsidR="00371D15" w:rsidRPr="00D759EF" w:rsidRDefault="00371D15" w:rsidP="00371D15">
      <w:pPr>
        <w:spacing w:after="120"/>
      </w:pPr>
      <w:r w:rsidRPr="00D759EF">
        <w:t>As we know, as a first step</w:t>
      </w:r>
      <w:ins w:id="1782" w:author="Hans Zijlstra" w:date="2017-06-16T16:19:00Z">
        <w:r w:rsidR="00CD1107" w:rsidRPr="00D759EF">
          <w:t>,</w:t>
        </w:r>
      </w:ins>
      <w:r w:rsidRPr="00D759EF">
        <w:t xml:space="preserve"> it will </w:t>
      </w:r>
      <w:r w:rsidRPr="00D759EF">
        <w:rPr>
          <w:b/>
        </w:rPr>
        <w:t>allocate memory in the heap</w:t>
      </w:r>
      <w:r w:rsidRPr="00D759EF">
        <w:t xml:space="preserve"> for all the fields and will initialize them with their default values:</w:t>
      </w:r>
    </w:p>
    <w:p w14:paraId="61FD1380" w14:textId="77777777" w:rsidR="00371D15" w:rsidRPr="00D759EF" w:rsidRDefault="00371D15" w:rsidP="00371D15">
      <w:pPr>
        <w:jc w:val="center"/>
      </w:pPr>
      <w:r w:rsidRPr="00D759EF">
        <w:rPr>
          <w:noProof/>
        </w:rPr>
        <w:drawing>
          <wp:inline distT="0" distB="0" distL="0" distR="0" wp14:anchorId="223950BE" wp14:editId="0BDB50A9">
            <wp:extent cx="5011200" cy="2664000"/>
            <wp:effectExtent l="19050" t="19050" r="18415" b="22225"/>
            <wp:docPr id="5391" name="Picture 5391" descr="Object created in the heap and all its values initialized to their default values" title="Object created in the 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5011200" cy="2664000"/>
                    </a:xfrm>
                    <a:prstGeom prst="rect">
                      <a:avLst/>
                    </a:prstGeom>
                    <a:noFill/>
                    <a:ln w="6350" cmpd="sng">
                      <a:solidFill>
                        <a:srgbClr val="000000"/>
                      </a:solidFill>
                      <a:miter lim="800000"/>
                      <a:headEnd/>
                      <a:tailEnd/>
                    </a:ln>
                    <a:effectLst/>
                  </pic:spPr>
                </pic:pic>
              </a:graphicData>
            </a:graphic>
          </wp:inline>
        </w:drawing>
      </w:r>
    </w:p>
    <w:p w14:paraId="44E21002" w14:textId="1BD76DEF" w:rsidR="00371D15" w:rsidRPr="00CC3F13" w:rsidRDefault="00371D15" w:rsidP="00371D15">
      <w:pPr>
        <w:spacing w:after="120"/>
      </w:pPr>
      <w:r w:rsidRPr="00D759EF">
        <w:lastRenderedPageBreak/>
        <w:t xml:space="preserve">Then, the constructor will have to ensure the creation of the object for the field </w:t>
      </w:r>
      <w:r w:rsidRPr="00011129">
        <w:rPr>
          <w:rFonts w:ascii="Consolas" w:hAnsi="Consolas"/>
          <w:b/>
          <w:bCs/>
          <w:noProof/>
          <w:kern w:val="32"/>
          <w:sz w:val="22"/>
        </w:rPr>
        <w:t>name</w:t>
      </w:r>
      <w:r w:rsidRPr="00AA044A">
        <w:t xml:space="preserve">. It will </w:t>
      </w:r>
      <w:r w:rsidRPr="00AA044A">
        <w:rPr>
          <w:b/>
        </w:rPr>
        <w:t>call the constructor of the class</w:t>
      </w:r>
      <w:r w:rsidRPr="002959F9">
        <w:t xml:space="preserve"> </w:t>
      </w:r>
      <w:r w:rsidRPr="00977A5E">
        <w:rPr>
          <w:rFonts w:ascii="Consolas" w:hAnsi="Consolas"/>
          <w:b/>
          <w:bCs/>
          <w:noProof/>
          <w:kern w:val="32"/>
          <w:sz w:val="22"/>
        </w:rPr>
        <w:t>string</w:t>
      </w:r>
      <w:r w:rsidRPr="00977A5E">
        <w:t>, which will do the work on t</w:t>
      </w:r>
      <w:r w:rsidRPr="00CC3F13">
        <w:t>he string creation</w:t>
      </w:r>
      <w:del w:id="1783" w:author="Hans Zijlstra" w:date="2017-06-13T11:50:00Z">
        <w:r w:rsidRPr="00CC3F13" w:rsidDel="00404440">
          <w:delText>)</w:delText>
        </w:r>
      </w:del>
      <w:r w:rsidRPr="00CC3F13">
        <w:t>:</w:t>
      </w:r>
    </w:p>
    <w:p w14:paraId="2F8CF5E4" w14:textId="77777777" w:rsidR="00371D15" w:rsidRPr="00D759EF" w:rsidRDefault="00371D15" w:rsidP="00371D15">
      <w:pPr>
        <w:jc w:val="center"/>
      </w:pPr>
      <w:r w:rsidRPr="00D759EF">
        <w:rPr>
          <w:noProof/>
        </w:rPr>
        <w:drawing>
          <wp:inline distT="0" distB="0" distL="0" distR="0" wp14:anchorId="77B20961" wp14:editId="041ED1F7">
            <wp:extent cx="5000400" cy="3232800"/>
            <wp:effectExtent l="19050" t="19050" r="10160" b="24765"/>
            <wp:docPr id="5392" name="Picture 5392" descr="A Dog object and a string object allocated in the heap" title="Objects in the 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5000400" cy="3232800"/>
                    </a:xfrm>
                    <a:prstGeom prst="rect">
                      <a:avLst/>
                    </a:prstGeom>
                    <a:noFill/>
                    <a:ln w="6350" cmpd="sng">
                      <a:solidFill>
                        <a:srgbClr val="000000"/>
                      </a:solidFill>
                      <a:miter lim="800000"/>
                      <a:headEnd/>
                      <a:tailEnd/>
                    </a:ln>
                    <a:effectLst/>
                  </pic:spPr>
                </pic:pic>
              </a:graphicData>
            </a:graphic>
          </wp:inline>
        </w:drawing>
      </w:r>
    </w:p>
    <w:p w14:paraId="4DC20B83" w14:textId="77777777" w:rsidR="00371D15" w:rsidRPr="00977A5E" w:rsidRDefault="00371D15" w:rsidP="00371D15">
      <w:pPr>
        <w:spacing w:after="120"/>
      </w:pPr>
      <w:r w:rsidRPr="00011129">
        <w:t>Now t</w:t>
      </w:r>
      <w:r w:rsidRPr="00AA044A">
        <w:t xml:space="preserve">he constructor will keep the reference to the new string in the field </w:t>
      </w:r>
      <w:r w:rsidRPr="00AA044A">
        <w:rPr>
          <w:rFonts w:ascii="Consolas" w:hAnsi="Consolas"/>
          <w:b/>
          <w:bCs/>
          <w:noProof/>
          <w:kern w:val="32"/>
          <w:sz w:val="22"/>
        </w:rPr>
        <w:t>name</w:t>
      </w:r>
      <w:r w:rsidRPr="002959F9">
        <w:t xml:space="preserve"> of the </w:t>
      </w:r>
      <w:r w:rsidRPr="00977A5E">
        <w:rPr>
          <w:rFonts w:ascii="Consolas" w:hAnsi="Consolas"/>
          <w:b/>
          <w:bCs/>
          <w:noProof/>
          <w:kern w:val="32"/>
          <w:sz w:val="22"/>
        </w:rPr>
        <w:t>Dog</w:t>
      </w:r>
      <w:r w:rsidRPr="00977A5E">
        <w:t xml:space="preserve"> object:</w:t>
      </w:r>
    </w:p>
    <w:p w14:paraId="284078B5" w14:textId="77777777" w:rsidR="00371D15" w:rsidRPr="00D759EF" w:rsidRDefault="00371D15" w:rsidP="00371D15">
      <w:pPr>
        <w:jc w:val="center"/>
      </w:pPr>
      <w:r w:rsidRPr="00D759EF">
        <w:rPr>
          <w:noProof/>
        </w:rPr>
        <w:drawing>
          <wp:inline distT="0" distB="0" distL="0" distR="0" wp14:anchorId="2D69B0CC" wp14:editId="4AB04133">
            <wp:extent cx="3767455" cy="2487295"/>
            <wp:effectExtent l="19050" t="19050" r="23495" b="27305"/>
            <wp:docPr id="5393" name="Picture 5393" descr="A Dog object in the heap - internal memory representation" title="A Dog object in the 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20">
                      <a:extLst>
                        <a:ext uri="{28A0092B-C50C-407E-A947-70E740481C1C}">
                          <a14:useLocalDpi xmlns:a14="http://schemas.microsoft.com/office/drawing/2010/main"/>
                        </a:ext>
                      </a:extLst>
                    </a:blip>
                    <a:srcRect/>
                    <a:stretch>
                      <a:fillRect/>
                    </a:stretch>
                  </pic:blipFill>
                  <pic:spPr bwMode="auto">
                    <a:xfrm>
                      <a:off x="0" y="0"/>
                      <a:ext cx="3767455" cy="2487295"/>
                    </a:xfrm>
                    <a:prstGeom prst="rect">
                      <a:avLst/>
                    </a:prstGeom>
                    <a:noFill/>
                    <a:ln w="6350" cmpd="sng">
                      <a:solidFill>
                        <a:srgbClr val="000000"/>
                      </a:solidFill>
                      <a:miter lim="800000"/>
                      <a:headEnd/>
                      <a:tailEnd/>
                    </a:ln>
                    <a:effectLst/>
                  </pic:spPr>
                </pic:pic>
              </a:graphicData>
            </a:graphic>
          </wp:inline>
        </w:drawing>
      </w:r>
    </w:p>
    <w:p w14:paraId="4C63829B" w14:textId="43D3184D" w:rsidR="00371D15" w:rsidRPr="00CC3F13" w:rsidRDefault="00371D15" w:rsidP="00371D15">
      <w:pPr>
        <w:spacing w:after="120"/>
      </w:pPr>
      <w:r w:rsidRPr="00011129">
        <w:t xml:space="preserve">Then </w:t>
      </w:r>
      <w:del w:id="1784" w:author="Hans Zijlstra" w:date="2017-06-13T11:51:00Z">
        <w:r w:rsidRPr="00AA044A" w:rsidDel="00404440">
          <w:delText xml:space="preserve">is </w:delText>
        </w:r>
      </w:del>
      <w:ins w:id="1785" w:author="Hans Zijlstra" w:date="2017-06-13T11:51:00Z">
        <w:r w:rsidR="00404440" w:rsidRPr="00AA044A">
          <w:t xml:space="preserve">follows </w:t>
        </w:r>
      </w:ins>
      <w:r w:rsidRPr="002959F9">
        <w:t xml:space="preserve">the creation of the object from type </w:t>
      </w:r>
      <w:r w:rsidRPr="00977A5E">
        <w:rPr>
          <w:rFonts w:ascii="Consolas" w:hAnsi="Consolas"/>
          <w:b/>
          <w:bCs/>
          <w:noProof/>
          <w:kern w:val="32"/>
          <w:sz w:val="22"/>
        </w:rPr>
        <w:t>Collar</w:t>
      </w:r>
      <w:r w:rsidRPr="00977A5E">
        <w:t xml:space="preserve">. Our constructor (of the class </w:t>
      </w:r>
      <w:r w:rsidRPr="00CC3F13">
        <w:rPr>
          <w:rFonts w:ascii="Consolas" w:hAnsi="Consolas"/>
          <w:b/>
          <w:bCs/>
          <w:noProof/>
          <w:kern w:val="32"/>
          <w:sz w:val="22"/>
        </w:rPr>
        <w:t>Dog</w:t>
      </w:r>
      <w:r w:rsidRPr="00CC3F13">
        <w:t xml:space="preserve">) calls the constructor of the class </w:t>
      </w:r>
      <w:r w:rsidRPr="00CC3F13">
        <w:rPr>
          <w:rFonts w:ascii="Consolas" w:hAnsi="Consolas"/>
          <w:b/>
          <w:bCs/>
          <w:noProof/>
          <w:kern w:val="32"/>
          <w:sz w:val="22"/>
        </w:rPr>
        <w:t>Collar</w:t>
      </w:r>
      <w:r w:rsidRPr="00CC3F13">
        <w:t>, which allocates memory for the object:</w:t>
      </w:r>
    </w:p>
    <w:p w14:paraId="20965FC2" w14:textId="77777777" w:rsidR="00371D15" w:rsidRPr="00D759EF" w:rsidRDefault="00371D15" w:rsidP="00371D15">
      <w:pPr>
        <w:jc w:val="center"/>
      </w:pPr>
      <w:r w:rsidRPr="00D759EF">
        <w:rPr>
          <w:noProof/>
        </w:rPr>
        <w:lastRenderedPageBreak/>
        <w:drawing>
          <wp:inline distT="0" distB="0" distL="0" distR="0" wp14:anchorId="66C2191E" wp14:editId="3F4A7AB3">
            <wp:extent cx="3767455" cy="3314065"/>
            <wp:effectExtent l="19050" t="19050" r="23495" b="19685"/>
            <wp:docPr id="5394" name="Picture 5394" descr="Several objects in the heap: Dog + string + Collar" title="Several objects in the 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3767455" cy="3314065"/>
                    </a:xfrm>
                    <a:prstGeom prst="rect">
                      <a:avLst/>
                    </a:prstGeom>
                    <a:noFill/>
                    <a:ln w="6350" cmpd="sng">
                      <a:solidFill>
                        <a:srgbClr val="000000"/>
                      </a:solidFill>
                      <a:miter lim="800000"/>
                      <a:headEnd/>
                      <a:tailEnd/>
                    </a:ln>
                    <a:effectLst/>
                  </pic:spPr>
                </pic:pic>
              </a:graphicData>
            </a:graphic>
          </wp:inline>
        </w:drawing>
      </w:r>
    </w:p>
    <w:p w14:paraId="43E45B16" w14:textId="4A8815C9" w:rsidR="00371D15" w:rsidRPr="00DA40B4" w:rsidRDefault="00371D15" w:rsidP="00371D15">
      <w:pPr>
        <w:spacing w:after="120"/>
      </w:pPr>
      <w:r w:rsidRPr="00011129">
        <w:t xml:space="preserve">Next, the constructor will </w:t>
      </w:r>
      <w:r w:rsidRPr="00AA044A">
        <w:rPr>
          <w:b/>
        </w:rPr>
        <w:t xml:space="preserve">initialize </w:t>
      </w:r>
      <w:commentRangeStart w:id="1786"/>
      <w:r w:rsidRPr="00AA044A">
        <w:rPr>
          <w:b/>
        </w:rPr>
        <w:t>it</w:t>
      </w:r>
      <w:ins w:id="1787" w:author="Hans Zijlstra" w:date="2017-06-13T11:53:00Z">
        <w:r w:rsidR="00DA40B4">
          <w:rPr>
            <w:b/>
          </w:rPr>
          <w:t>s field</w:t>
        </w:r>
      </w:ins>
      <w:ins w:id="1788" w:author="Hans Zijlstra" w:date="2017-06-24T14:00:00Z">
        <w:r w:rsidR="00DA40B4">
          <w:rPr>
            <w:b/>
          </w:rPr>
          <w:t xml:space="preserve">, </w:t>
        </w:r>
      </w:ins>
      <w:ins w:id="1789" w:author="Hans Zijlstra" w:date="2017-06-13T11:53:00Z">
        <w:r w:rsidR="00404440" w:rsidRPr="00AA044A">
          <w:rPr>
            <w:b/>
          </w:rPr>
          <w:t>size</w:t>
        </w:r>
      </w:ins>
      <w:ins w:id="1790" w:author="Hans Zijlstra" w:date="2017-06-24T14:00:00Z">
        <w:r w:rsidR="00DA40B4">
          <w:rPr>
            <w:b/>
          </w:rPr>
          <w:t>,</w:t>
        </w:r>
      </w:ins>
      <w:r w:rsidRPr="002959F9">
        <w:rPr>
          <w:b/>
        </w:rPr>
        <w:t xml:space="preserve"> </w:t>
      </w:r>
      <w:commentRangeEnd w:id="1786"/>
      <w:r w:rsidR="000016AF" w:rsidRPr="00D759EF">
        <w:rPr>
          <w:rStyle w:val="CommentReference"/>
        </w:rPr>
        <w:commentReference w:id="1786"/>
      </w:r>
      <w:r w:rsidRPr="00D759EF">
        <w:rPr>
          <w:b/>
        </w:rPr>
        <w:t>with the default value</w:t>
      </w:r>
      <w:r w:rsidRPr="00011129">
        <w:t xml:space="preserve"> for the respective type. The </w:t>
      </w:r>
      <w:r w:rsidRPr="00AA044A">
        <w:rPr>
          <w:rStyle w:val="Code"/>
        </w:rPr>
        <w:t>size</w:t>
      </w:r>
      <w:r w:rsidRPr="00AA044A">
        <w:t xml:space="preserve"> of the </w:t>
      </w:r>
      <w:r w:rsidRPr="002959F9">
        <w:rPr>
          <w:rStyle w:val="Code"/>
        </w:rPr>
        <w:t>Collar</w:t>
      </w:r>
      <w:r w:rsidRPr="00977A5E">
        <w:t xml:space="preserve"> is not explicitly assigned</w:t>
      </w:r>
      <w:ins w:id="1791" w:author="Hans Zijlstra" w:date="2017-06-16T16:20:00Z">
        <w:r w:rsidR="00CD1107" w:rsidRPr="00977A5E">
          <w:t>,</w:t>
        </w:r>
      </w:ins>
      <w:r w:rsidRPr="00CC3F13">
        <w:t xml:space="preserve"> so it will take the default value for its type (</w:t>
      </w:r>
      <w:r w:rsidRPr="00DA40B4">
        <w:rPr>
          <w:rStyle w:val="Code"/>
        </w:rPr>
        <w:t>0</w:t>
      </w:r>
      <w:r w:rsidRPr="00DA40B4">
        <w:t xml:space="preserve"> for </w:t>
      </w:r>
      <w:r w:rsidRPr="00DA40B4">
        <w:rPr>
          <w:rStyle w:val="Code"/>
        </w:rPr>
        <w:t>int</w:t>
      </w:r>
      <w:r w:rsidRPr="00DA40B4">
        <w:t>):</w:t>
      </w:r>
    </w:p>
    <w:p w14:paraId="2A872B04" w14:textId="77777777" w:rsidR="00371D15" w:rsidRPr="00D759EF" w:rsidRDefault="00371D15" w:rsidP="00371D15">
      <w:pPr>
        <w:jc w:val="center"/>
      </w:pPr>
      <w:r w:rsidRPr="00D759EF">
        <w:rPr>
          <w:noProof/>
        </w:rPr>
        <w:drawing>
          <wp:inline distT="0" distB="0" distL="0" distR="0" wp14:anchorId="275206F6" wp14:editId="10E1CE5B">
            <wp:extent cx="3767455" cy="3057525"/>
            <wp:effectExtent l="19050" t="19050" r="23495" b="28575"/>
            <wp:docPr id="5395" name="Picture 5395" descr="A Dog object along with other objects in the heap" title="Several objects in the 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3767455" cy="3057525"/>
                    </a:xfrm>
                    <a:prstGeom prst="rect">
                      <a:avLst/>
                    </a:prstGeom>
                    <a:noFill/>
                    <a:ln w="6350" cmpd="sng">
                      <a:solidFill>
                        <a:srgbClr val="000000"/>
                      </a:solidFill>
                      <a:miter lim="800000"/>
                      <a:headEnd/>
                      <a:tailEnd/>
                    </a:ln>
                    <a:effectLst/>
                  </pic:spPr>
                </pic:pic>
              </a:graphicData>
            </a:graphic>
          </wp:inline>
        </w:drawing>
      </w:r>
    </w:p>
    <w:p w14:paraId="1E8A11FF" w14:textId="13623537" w:rsidR="00371D15" w:rsidRPr="00CC3F13" w:rsidRDefault="00371D15" w:rsidP="00371D15">
      <w:pPr>
        <w:spacing w:after="120"/>
      </w:pPr>
      <w:r w:rsidRPr="00011129">
        <w:t>After that</w:t>
      </w:r>
      <w:ins w:id="1792" w:author="Hans Zijlstra" w:date="2017-06-13T11:56:00Z">
        <w:r w:rsidR="000016AF" w:rsidRPr="00AA044A">
          <w:t>,</w:t>
        </w:r>
      </w:ins>
      <w:r w:rsidRPr="00AA044A">
        <w:t xml:space="preserve"> the refer</w:t>
      </w:r>
      <w:r w:rsidRPr="002959F9">
        <w:t xml:space="preserve">ence to the newly created object, which the constructor of the class </w:t>
      </w:r>
      <w:r w:rsidRPr="00977A5E">
        <w:rPr>
          <w:rFonts w:ascii="Consolas" w:hAnsi="Consolas"/>
          <w:b/>
          <w:bCs/>
          <w:noProof/>
          <w:kern w:val="32"/>
          <w:sz w:val="22"/>
        </w:rPr>
        <w:t>Collar</w:t>
      </w:r>
      <w:r w:rsidRPr="00977A5E">
        <w:t xml:space="preserve"> returns as a result, </w:t>
      </w:r>
      <w:r w:rsidRPr="00CC3F13">
        <w:rPr>
          <w:b/>
        </w:rPr>
        <w:t>will be assigned to the field</w:t>
      </w:r>
      <w:r w:rsidRPr="00CC3F13">
        <w:t xml:space="preserve"> </w:t>
      </w:r>
      <w:r w:rsidRPr="00CC3F13">
        <w:rPr>
          <w:rFonts w:ascii="Consolas" w:hAnsi="Consolas"/>
          <w:b/>
          <w:bCs/>
          <w:noProof/>
          <w:kern w:val="32"/>
          <w:sz w:val="22"/>
        </w:rPr>
        <w:t>collar</w:t>
      </w:r>
      <w:r w:rsidRPr="00CC3F13">
        <w:t>:</w:t>
      </w:r>
    </w:p>
    <w:p w14:paraId="31E11970" w14:textId="77777777" w:rsidR="00371D15" w:rsidRPr="00D759EF" w:rsidRDefault="00371D15" w:rsidP="00371D15">
      <w:pPr>
        <w:jc w:val="center"/>
      </w:pPr>
      <w:r w:rsidRPr="00D759EF">
        <w:rPr>
          <w:noProof/>
        </w:rPr>
        <w:lastRenderedPageBreak/>
        <w:drawing>
          <wp:inline distT="0" distB="0" distL="0" distR="0" wp14:anchorId="41B63B5F" wp14:editId="07107BD7">
            <wp:extent cx="3767455" cy="3131185"/>
            <wp:effectExtent l="19050" t="19050" r="23495" b="12065"/>
            <wp:docPr id="5396" name="Picture 5396" descr="A composite object Dog is allocated in the heap. It consistes of Collar object, String object and few primitive values (int and double)." title="Composite object allocated in the 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23">
                      <a:extLst>
                        <a:ext uri="{28A0092B-C50C-407E-A947-70E740481C1C}">
                          <a14:useLocalDpi xmlns:a14="http://schemas.microsoft.com/office/drawing/2010/main"/>
                        </a:ext>
                      </a:extLst>
                    </a:blip>
                    <a:srcRect/>
                    <a:stretch>
                      <a:fillRect/>
                    </a:stretch>
                  </pic:blipFill>
                  <pic:spPr bwMode="auto">
                    <a:xfrm>
                      <a:off x="0" y="0"/>
                      <a:ext cx="3767455" cy="3131185"/>
                    </a:xfrm>
                    <a:prstGeom prst="rect">
                      <a:avLst/>
                    </a:prstGeom>
                    <a:noFill/>
                    <a:ln w="6350" cmpd="sng">
                      <a:solidFill>
                        <a:srgbClr val="000000"/>
                      </a:solidFill>
                      <a:miter lim="800000"/>
                      <a:headEnd/>
                      <a:tailEnd/>
                    </a:ln>
                    <a:effectLst/>
                  </pic:spPr>
                </pic:pic>
              </a:graphicData>
            </a:graphic>
          </wp:inline>
        </w:drawing>
      </w:r>
    </w:p>
    <w:p w14:paraId="2399A133" w14:textId="77777777" w:rsidR="00371D15" w:rsidRPr="00CC3F13" w:rsidRDefault="00371D15" w:rsidP="00371D15">
      <w:pPr>
        <w:spacing w:after="120"/>
      </w:pPr>
      <w:r w:rsidRPr="00011129">
        <w:t xml:space="preserve">Finally, the reference to the new object from type </w:t>
      </w:r>
      <w:r w:rsidRPr="00AA044A">
        <w:rPr>
          <w:rFonts w:ascii="Consolas" w:hAnsi="Consolas"/>
          <w:b/>
          <w:bCs/>
          <w:noProof/>
          <w:kern w:val="32"/>
          <w:sz w:val="22"/>
        </w:rPr>
        <w:t>Dog</w:t>
      </w:r>
      <w:r w:rsidRPr="00AA044A">
        <w:t xml:space="preserve"> </w:t>
      </w:r>
      <w:r w:rsidRPr="002959F9">
        <w:rPr>
          <w:b/>
        </w:rPr>
        <w:t xml:space="preserve">will be assigned to the local variable </w:t>
      </w:r>
      <w:r w:rsidRPr="00977A5E">
        <w:rPr>
          <w:rFonts w:ascii="Consolas" w:hAnsi="Consolas"/>
          <w:b/>
          <w:bCs/>
          <w:noProof/>
          <w:kern w:val="32"/>
          <w:sz w:val="22"/>
        </w:rPr>
        <w:t>myDog</w:t>
      </w:r>
      <w:r w:rsidRPr="00977A5E">
        <w:t xml:space="preserve"> in the method </w:t>
      </w:r>
      <w:r w:rsidRPr="00CC3F13">
        <w:rPr>
          <w:rFonts w:ascii="Consolas" w:hAnsi="Consolas"/>
          <w:b/>
          <w:bCs/>
          <w:noProof/>
          <w:kern w:val="32"/>
          <w:sz w:val="22"/>
        </w:rPr>
        <w:t>Main()</w:t>
      </w:r>
      <w:r w:rsidRPr="00CC3F13">
        <w:t>:</w:t>
      </w:r>
    </w:p>
    <w:p w14:paraId="57C9EE41" w14:textId="77777777" w:rsidR="00371D15" w:rsidRPr="00D759EF" w:rsidRDefault="00371D15" w:rsidP="00371D15">
      <w:pPr>
        <w:jc w:val="center"/>
      </w:pPr>
      <w:r w:rsidRPr="00D759EF">
        <w:rPr>
          <w:noProof/>
        </w:rPr>
        <w:drawing>
          <wp:inline distT="0" distB="0" distL="0" distR="0" wp14:anchorId="1E6B8FCB" wp14:editId="1F782A6D">
            <wp:extent cx="3767455" cy="3394075"/>
            <wp:effectExtent l="19050" t="19050" r="23495" b="15875"/>
            <wp:docPr id="5397" name="Picture 5397" descr="A composite object Dog is created. Its values and sub-objects are created in the heap and all members have values assigned" title="Composite object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4">
                      <a:extLst>
                        <a:ext uri="{28A0092B-C50C-407E-A947-70E740481C1C}">
                          <a14:useLocalDpi xmlns:a14="http://schemas.microsoft.com/office/drawing/2010/main"/>
                        </a:ext>
                      </a:extLst>
                    </a:blip>
                    <a:srcRect/>
                    <a:stretch>
                      <a:fillRect/>
                    </a:stretch>
                  </pic:blipFill>
                  <pic:spPr bwMode="auto">
                    <a:xfrm>
                      <a:off x="0" y="0"/>
                      <a:ext cx="3767455" cy="3394075"/>
                    </a:xfrm>
                    <a:prstGeom prst="rect">
                      <a:avLst/>
                    </a:prstGeom>
                    <a:noFill/>
                    <a:ln w="6350" cmpd="sng">
                      <a:solidFill>
                        <a:srgbClr val="000000"/>
                      </a:solidFill>
                      <a:miter lim="800000"/>
                      <a:headEnd/>
                      <a:tailEnd/>
                    </a:ln>
                    <a:effectLst/>
                  </pic:spPr>
                </pic:pic>
              </a:graphicData>
            </a:graphic>
          </wp:inline>
        </w:drawing>
      </w:r>
    </w:p>
    <w:p w14:paraId="78C60D73" w14:textId="77777777" w:rsidR="00371D15" w:rsidRPr="00011129" w:rsidRDefault="00371D15" w:rsidP="00371D15">
      <w:pPr>
        <w:pStyle w:val="Heading4"/>
      </w:pPr>
      <w:r w:rsidRPr="00011129">
        <w:t>Order of Initialization of the Fields</w:t>
      </w:r>
    </w:p>
    <w:p w14:paraId="60FEECD0" w14:textId="77777777" w:rsidR="00371D15" w:rsidRPr="002959F9" w:rsidRDefault="00371D15" w:rsidP="00371D15">
      <w:pPr>
        <w:spacing w:after="120"/>
      </w:pPr>
      <w:r w:rsidRPr="00AA044A">
        <w:t xml:space="preserve">To avoid confusion, let’s explain the </w:t>
      </w:r>
      <w:r w:rsidRPr="00AA044A">
        <w:rPr>
          <w:b/>
        </w:rPr>
        <w:t>order in which the fields of a class are initialized</w:t>
      </w:r>
      <w:r w:rsidRPr="002959F9">
        <w:t xml:space="preserve"> regardless of whether we have assigned to them values and / or initialized them in the constructor.</w:t>
      </w:r>
    </w:p>
    <w:p w14:paraId="2ECFC11A" w14:textId="39A027E4" w:rsidR="00371D15" w:rsidRPr="00D759EF" w:rsidRDefault="00371D15" w:rsidP="00371D15">
      <w:pPr>
        <w:spacing w:after="120"/>
      </w:pPr>
      <w:r w:rsidRPr="002959F9">
        <w:lastRenderedPageBreak/>
        <w:t>First</w:t>
      </w:r>
      <w:ins w:id="1793" w:author="Hans Zijlstra" w:date="2017-06-13T11:57:00Z">
        <w:r w:rsidR="000016AF" w:rsidRPr="00977A5E">
          <w:t>,</w:t>
        </w:r>
      </w:ins>
      <w:r w:rsidRPr="00977A5E">
        <w:t xml:space="preserve"> </w:t>
      </w:r>
      <w:r w:rsidRPr="00CC3F13">
        <w:rPr>
          <w:b/>
        </w:rPr>
        <w:t>memory is allocated</w:t>
      </w:r>
      <w:r w:rsidRPr="00CC3F13">
        <w:t xml:space="preserve"> for the respective field in the heap and this memory is </w:t>
      </w:r>
      <w:r w:rsidRPr="00CC3F13">
        <w:rPr>
          <w:b/>
        </w:rPr>
        <w:t>initialized</w:t>
      </w:r>
      <w:r w:rsidRPr="00CC3F13">
        <w:t xml:space="preserve"> with the default value of the field type. E.g. let’s again consider the example with the class </w:t>
      </w:r>
      <w:r w:rsidRPr="0028675A">
        <w:rPr>
          <w:rFonts w:ascii="Consolas" w:hAnsi="Consolas"/>
          <w:b/>
          <w:bCs/>
          <w:noProof/>
          <w:kern w:val="32"/>
          <w:sz w:val="22"/>
        </w:rPr>
        <w:t>Do</w:t>
      </w:r>
      <w:r w:rsidRPr="00D759EF">
        <w:rPr>
          <w:rFonts w:ascii="Consolas" w:hAnsi="Consolas"/>
          <w:b/>
          <w:bCs/>
          <w:noProof/>
          <w:kern w:val="32"/>
          <w:sz w:val="22"/>
        </w:rPr>
        <w:t>g</w:t>
      </w:r>
      <w:r w:rsidRPr="00D759EF">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6561FFBE" w14:textId="77777777" w:rsidTr="00563712">
        <w:tc>
          <w:tcPr>
            <w:tcW w:w="7970" w:type="dxa"/>
            <w:tcBorders>
              <w:top w:val="single" w:sz="4" w:space="0" w:color="auto"/>
              <w:left w:val="single" w:sz="4" w:space="0" w:color="auto"/>
              <w:bottom w:val="single" w:sz="4" w:space="0" w:color="auto"/>
              <w:right w:val="single" w:sz="4" w:space="0" w:color="auto"/>
            </w:tcBorders>
          </w:tcPr>
          <w:p w14:paraId="732FDE9B"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rPr>
              <w:t>public</w:t>
            </w:r>
            <w:r w:rsidRPr="00D759EF">
              <w:rPr>
                <w:rFonts w:ascii="Consolas" w:hAnsi="Consolas"/>
                <w:noProof/>
                <w:sz w:val="22"/>
                <w:szCs w:val="22"/>
              </w:rPr>
              <w:t xml:space="preserve"> </w:t>
            </w:r>
            <w:r w:rsidRPr="00D759EF">
              <w:rPr>
                <w:rFonts w:ascii="Consolas" w:hAnsi="Consolas" w:cs="Consolas"/>
                <w:noProof/>
                <w:color w:val="0000FF"/>
                <w:sz w:val="22"/>
                <w:szCs w:val="22"/>
              </w:rPr>
              <w:t>class</w:t>
            </w:r>
            <w:r w:rsidRPr="00D759EF">
              <w:rPr>
                <w:rFonts w:ascii="Consolas" w:hAnsi="Consolas"/>
                <w:noProof/>
                <w:sz w:val="22"/>
                <w:szCs w:val="22"/>
              </w:rPr>
              <w:t xml:space="preserve"> </w:t>
            </w:r>
            <w:r w:rsidRPr="00D759EF">
              <w:rPr>
                <w:rFonts w:ascii="Consolas" w:hAnsi="Consolas"/>
                <w:noProof/>
                <w:color w:val="2B91AF"/>
                <w:sz w:val="22"/>
              </w:rPr>
              <w:t>Dog</w:t>
            </w:r>
          </w:p>
          <w:p w14:paraId="0E7BCA30"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p w14:paraId="3E0839E0"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private</w:t>
            </w:r>
            <w:r w:rsidRPr="00D759EF">
              <w:rPr>
                <w:rFonts w:ascii="Consolas" w:hAnsi="Consolas"/>
                <w:noProof/>
                <w:sz w:val="22"/>
                <w:szCs w:val="22"/>
              </w:rPr>
              <w:t xml:space="preserve"> </w:t>
            </w:r>
            <w:r w:rsidRPr="00D759EF">
              <w:rPr>
                <w:rFonts w:ascii="Consolas" w:hAnsi="Consolas" w:cs="Consolas"/>
                <w:noProof/>
                <w:color w:val="0000FF"/>
                <w:sz w:val="22"/>
                <w:szCs w:val="22"/>
              </w:rPr>
              <w:t>string</w:t>
            </w:r>
            <w:r w:rsidRPr="00D759EF">
              <w:rPr>
                <w:rFonts w:ascii="Consolas" w:hAnsi="Consolas"/>
                <w:noProof/>
                <w:sz w:val="22"/>
                <w:szCs w:val="22"/>
              </w:rPr>
              <w:t xml:space="preserve"> name;</w:t>
            </w:r>
          </w:p>
          <w:p w14:paraId="5CA1272E"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p>
          <w:p w14:paraId="2D6903A0"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public</w:t>
            </w:r>
            <w:r w:rsidRPr="00D759EF">
              <w:rPr>
                <w:rFonts w:ascii="Consolas" w:hAnsi="Consolas"/>
                <w:noProof/>
                <w:sz w:val="22"/>
                <w:szCs w:val="22"/>
              </w:rPr>
              <w:t xml:space="preserve"> Dog()</w:t>
            </w:r>
          </w:p>
          <w:p w14:paraId="30BCEAE4"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t>{</w:t>
            </w:r>
          </w:p>
          <w:p w14:paraId="5A8BF788"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color w:val="2B91AF"/>
                <w:sz w:val="22"/>
              </w:rPr>
              <w:t>Console</w:t>
            </w:r>
            <w:r w:rsidRPr="00D759EF">
              <w:rPr>
                <w:rFonts w:ascii="Consolas" w:hAnsi="Consolas"/>
                <w:noProof/>
                <w:sz w:val="22"/>
                <w:szCs w:val="22"/>
              </w:rPr>
              <w:t>.WriteLine(</w:t>
            </w:r>
          </w:p>
          <w:p w14:paraId="46A3F9EB"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A31515"/>
                <w:sz w:val="22"/>
                <w:szCs w:val="22"/>
              </w:rPr>
              <w:t>"this.name has value of: \""</w:t>
            </w:r>
            <w:r w:rsidRPr="00D759EF">
              <w:rPr>
                <w:rFonts w:ascii="Consolas" w:hAnsi="Consolas"/>
                <w:noProof/>
                <w:sz w:val="22"/>
                <w:szCs w:val="22"/>
              </w:rPr>
              <w:t xml:space="preserve"> + </w:t>
            </w:r>
            <w:r w:rsidRPr="00D759EF">
              <w:rPr>
                <w:rFonts w:ascii="Consolas" w:hAnsi="Consolas" w:cs="Consolas"/>
                <w:noProof/>
                <w:color w:val="0000FF"/>
                <w:sz w:val="22"/>
                <w:szCs w:val="22"/>
              </w:rPr>
              <w:t>this</w:t>
            </w:r>
            <w:r w:rsidRPr="00D759EF">
              <w:rPr>
                <w:rFonts w:ascii="Consolas" w:hAnsi="Consolas"/>
                <w:noProof/>
                <w:sz w:val="22"/>
                <w:szCs w:val="22"/>
              </w:rPr>
              <w:t xml:space="preserve">.name + </w:t>
            </w:r>
            <w:r w:rsidRPr="00D759EF">
              <w:rPr>
                <w:rFonts w:ascii="Consolas" w:hAnsi="Consolas" w:cs="Consolas"/>
                <w:noProof/>
                <w:color w:val="A31515"/>
                <w:sz w:val="22"/>
                <w:szCs w:val="22"/>
              </w:rPr>
              <w:t>"\""</w:t>
            </w:r>
            <w:r w:rsidRPr="00D759EF">
              <w:rPr>
                <w:rFonts w:ascii="Consolas" w:hAnsi="Consolas"/>
                <w:noProof/>
                <w:sz w:val="22"/>
                <w:szCs w:val="22"/>
              </w:rPr>
              <w:t>);</w:t>
            </w:r>
          </w:p>
          <w:p w14:paraId="1BB77A39"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8000"/>
                <w:sz w:val="22"/>
                <w:szCs w:val="22"/>
              </w:rPr>
              <w:t>// … No other code here …</w:t>
            </w:r>
          </w:p>
          <w:p w14:paraId="68D8ABFB"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t>}</w:t>
            </w:r>
          </w:p>
          <w:p w14:paraId="5B4A9CC4"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8000"/>
                <w:sz w:val="22"/>
                <w:szCs w:val="22"/>
              </w:rPr>
              <w:t>// … Rest of the class body …</w:t>
            </w:r>
          </w:p>
          <w:p w14:paraId="586CEA36"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tc>
      </w:tr>
    </w:tbl>
    <w:p w14:paraId="7B9D0BF7" w14:textId="0F7B2643" w:rsidR="00371D15" w:rsidRPr="00D759EF" w:rsidRDefault="00371D15" w:rsidP="00371D15">
      <w:pPr>
        <w:spacing w:after="120"/>
      </w:pPr>
      <w:r w:rsidRPr="00D759EF">
        <w:t>When we try to create a new object of our class type</w:t>
      </w:r>
      <w:ins w:id="1794" w:author="Hans Zijlstra" w:date="2017-06-16T16:21:00Z">
        <w:r w:rsidR="00CD1107" w:rsidRPr="00D759EF">
          <w:t>,</w:t>
        </w:r>
      </w:ins>
      <w:r w:rsidRPr="00D759EF">
        <w:t xml:space="preserve"> the console will show:</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199CC637" w14:textId="77777777" w:rsidTr="00563712">
        <w:tc>
          <w:tcPr>
            <w:tcW w:w="7970" w:type="dxa"/>
            <w:tcBorders>
              <w:top w:val="single" w:sz="4" w:space="0" w:color="auto"/>
              <w:left w:val="single" w:sz="4" w:space="0" w:color="auto"/>
              <w:bottom w:val="single" w:sz="4" w:space="0" w:color="auto"/>
              <w:right w:val="single" w:sz="4" w:space="0" w:color="auto"/>
            </w:tcBorders>
          </w:tcPr>
          <w:p w14:paraId="52E0EACE" w14:textId="77777777" w:rsidR="00371D15" w:rsidRPr="00D759EF" w:rsidRDefault="00371D15" w:rsidP="00563712">
            <w:pPr>
              <w:spacing w:before="0"/>
              <w:rPr>
                <w:rFonts w:ascii="Consolas" w:hAnsi="Consolas" w:cs="Consolas"/>
                <w:noProof/>
                <w:sz w:val="22"/>
                <w:szCs w:val="22"/>
              </w:rPr>
            </w:pPr>
            <w:r w:rsidRPr="00D759EF">
              <w:rPr>
                <w:rFonts w:ascii="Consolas" w:hAnsi="Consolas" w:cs="Consolas"/>
                <w:noProof/>
                <w:sz w:val="22"/>
                <w:szCs w:val="22"/>
              </w:rPr>
              <w:t xml:space="preserve">this.name has value of: "" </w:t>
            </w:r>
          </w:p>
        </w:tc>
      </w:tr>
    </w:tbl>
    <w:p w14:paraId="2E6CFC9B" w14:textId="65B8B943" w:rsidR="00371D15" w:rsidRPr="00D759EF" w:rsidRDefault="00371D15" w:rsidP="00371D15">
      <w:r w:rsidRPr="00D759EF">
        <w:t xml:space="preserve">After the initialization of the fields with the default value </w:t>
      </w:r>
      <w:del w:id="1795" w:author="Hans Zijlstra" w:date="2017-06-13T11:59:00Z">
        <w:r w:rsidRPr="00D759EF" w:rsidDel="000016AF">
          <w:delText xml:space="preserve">for </w:delText>
        </w:r>
      </w:del>
      <w:ins w:id="1796" w:author="Hans Zijlstra" w:date="2017-06-13T11:59:00Z">
        <w:r w:rsidR="000016AF" w:rsidRPr="00D759EF">
          <w:t>o</w:t>
        </w:r>
      </w:ins>
      <w:ins w:id="1797" w:author="Hans Zijlstra" w:date="2017-06-13T12:00:00Z">
        <w:r w:rsidR="000016AF" w:rsidRPr="00D759EF">
          <w:t>f</w:t>
        </w:r>
      </w:ins>
      <w:ins w:id="1798" w:author="Hans Zijlstra" w:date="2017-06-13T11:59:00Z">
        <w:r w:rsidR="000016AF" w:rsidRPr="00D759EF">
          <w:t xml:space="preserve"> </w:t>
        </w:r>
      </w:ins>
      <w:r w:rsidRPr="00D759EF">
        <w:t xml:space="preserve">the respective type, the second step </w:t>
      </w:r>
      <w:del w:id="1799" w:author="Hans Zijlstra" w:date="2017-06-16T16:27:00Z">
        <w:r w:rsidRPr="00D759EF" w:rsidDel="000961D6">
          <w:delText xml:space="preserve">in </w:delText>
        </w:r>
      </w:del>
      <w:ins w:id="1800" w:author="Hans Zijlstra" w:date="2017-06-16T16:27:00Z">
        <w:r w:rsidR="000961D6" w:rsidRPr="00D759EF">
          <w:t xml:space="preserve">of the </w:t>
        </w:r>
      </w:ins>
      <w:r w:rsidRPr="00D759EF">
        <w:t xml:space="preserve">CLR (Common Language Runtime) is to </w:t>
      </w:r>
      <w:r w:rsidRPr="00D759EF">
        <w:rPr>
          <w:b/>
        </w:rPr>
        <w:t>assign a value to the field</w:t>
      </w:r>
      <w:ins w:id="1801" w:author="Hans Zijlstra" w:date="2017-06-13T12:01:00Z">
        <w:r w:rsidR="000016AF" w:rsidRPr="00D759EF">
          <w:rPr>
            <w:b/>
          </w:rPr>
          <w:t>,</w:t>
        </w:r>
      </w:ins>
      <w:r w:rsidRPr="00D759EF">
        <w:t xml:space="preserve"> if such has been set when declaring the field.</w:t>
      </w:r>
    </w:p>
    <w:p w14:paraId="26238ADF" w14:textId="77777777" w:rsidR="00371D15" w:rsidRPr="00D759EF" w:rsidRDefault="00371D15" w:rsidP="00371D15">
      <w:pPr>
        <w:spacing w:after="120"/>
      </w:pPr>
      <w:r w:rsidRPr="00D759EF">
        <w:t xml:space="preserve">So, if we change the line in the class </w:t>
      </w:r>
      <w:r w:rsidRPr="00D759EF">
        <w:rPr>
          <w:rFonts w:ascii="Consolas" w:hAnsi="Consolas"/>
          <w:b/>
          <w:bCs/>
          <w:noProof/>
          <w:kern w:val="32"/>
          <w:sz w:val="22"/>
        </w:rPr>
        <w:t>Dog</w:t>
      </w:r>
      <w:r w:rsidRPr="00D759EF">
        <w:t xml:space="preserve">, where we declare the field </w:t>
      </w:r>
      <w:r w:rsidRPr="00D759EF">
        <w:rPr>
          <w:rFonts w:ascii="Consolas" w:hAnsi="Consolas"/>
          <w:b/>
          <w:bCs/>
          <w:noProof/>
          <w:kern w:val="32"/>
          <w:sz w:val="22"/>
        </w:rPr>
        <w:t>name</w:t>
      </w:r>
      <w:r w:rsidRPr="00D759EF">
        <w:t xml:space="preserve">, it will first be initialized with the value </w:t>
      </w:r>
      <w:r w:rsidRPr="00D759EF">
        <w:rPr>
          <w:rFonts w:ascii="Consolas" w:hAnsi="Consolas"/>
          <w:b/>
          <w:bCs/>
          <w:noProof/>
          <w:kern w:val="32"/>
          <w:sz w:val="22"/>
        </w:rPr>
        <w:t>null</w:t>
      </w:r>
      <w:r w:rsidRPr="00D759EF">
        <w:t xml:space="preserve"> and then it will be assigned the value "</w:t>
      </w:r>
      <w:r w:rsidRPr="00D759EF">
        <w:rPr>
          <w:rFonts w:ascii="Consolas" w:hAnsi="Consolas"/>
          <w:b/>
          <w:bCs/>
          <w:noProof/>
          <w:kern w:val="32"/>
          <w:sz w:val="22"/>
        </w:rPr>
        <w:t>Rex</w:t>
      </w:r>
      <w:r w:rsidRPr="00D759EF">
        <w:t>".</w:t>
      </w:r>
    </w:p>
    <w:tbl>
      <w:tblPr>
        <w:tblW w:w="0" w:type="auto"/>
        <w:tblInd w:w="108" w:type="dxa"/>
        <w:tblCellMar>
          <w:top w:w="113" w:type="dxa"/>
          <w:bottom w:w="113" w:type="dxa"/>
        </w:tblCellMar>
        <w:tblLook w:val="01E0" w:firstRow="1" w:lastRow="1" w:firstColumn="1" w:lastColumn="1" w:noHBand="0" w:noVBand="0"/>
      </w:tblPr>
      <w:tblGrid>
        <w:gridCol w:w="8000"/>
      </w:tblGrid>
      <w:tr w:rsidR="00371D15" w:rsidRPr="00D759EF" w14:paraId="7945DFC2" w14:textId="77777777" w:rsidTr="00563712">
        <w:trPr>
          <w:trHeight w:val="266"/>
        </w:trPr>
        <w:tc>
          <w:tcPr>
            <w:tcW w:w="8000" w:type="dxa"/>
            <w:tcBorders>
              <w:top w:val="single" w:sz="4" w:space="0" w:color="auto"/>
              <w:left w:val="single" w:sz="4" w:space="0" w:color="auto"/>
              <w:bottom w:val="single" w:sz="4" w:space="0" w:color="auto"/>
              <w:right w:val="single" w:sz="4" w:space="0" w:color="auto"/>
            </w:tcBorders>
          </w:tcPr>
          <w:p w14:paraId="3C934835" w14:textId="77777777" w:rsidR="00371D15" w:rsidRPr="00D759EF" w:rsidRDefault="00371D15" w:rsidP="00563712">
            <w:pPr>
              <w:spacing w:before="0"/>
              <w:rPr>
                <w:rFonts w:ascii="Consolas" w:hAnsi="Consolas" w:cs="Consolas"/>
                <w:noProof/>
                <w:sz w:val="22"/>
                <w:szCs w:val="22"/>
              </w:rPr>
            </w:pPr>
            <w:r w:rsidRPr="00D759EF">
              <w:rPr>
                <w:rFonts w:ascii="Consolas" w:hAnsi="Consolas" w:cs="Consolas"/>
                <w:noProof/>
                <w:color w:val="0000FF"/>
                <w:sz w:val="22"/>
                <w:szCs w:val="22"/>
              </w:rPr>
              <w:t>private string</w:t>
            </w:r>
            <w:r w:rsidRPr="00D759EF">
              <w:rPr>
                <w:rFonts w:ascii="Consolas" w:hAnsi="Consolas"/>
                <w:noProof/>
                <w:sz w:val="22"/>
                <w:szCs w:val="22"/>
              </w:rPr>
              <w:t xml:space="preserve"> name = </w:t>
            </w:r>
            <w:r w:rsidRPr="00D759EF">
              <w:rPr>
                <w:rFonts w:ascii="Consolas" w:hAnsi="Consolas" w:cs="Consolas"/>
                <w:noProof/>
                <w:color w:val="A31515"/>
                <w:sz w:val="22"/>
                <w:szCs w:val="22"/>
              </w:rPr>
              <w:t>"Rex"</w:t>
            </w:r>
            <w:r w:rsidRPr="00D759EF">
              <w:rPr>
                <w:rFonts w:ascii="Consolas" w:hAnsi="Consolas"/>
                <w:noProof/>
                <w:sz w:val="22"/>
                <w:szCs w:val="22"/>
              </w:rPr>
              <w:t>;</w:t>
            </w:r>
          </w:p>
        </w:tc>
      </w:tr>
    </w:tbl>
    <w:p w14:paraId="08A612C3" w14:textId="756DD0A5" w:rsidR="00371D15" w:rsidRPr="00011129" w:rsidRDefault="00371D15" w:rsidP="00371D15">
      <w:pPr>
        <w:spacing w:after="120"/>
      </w:pPr>
      <w:r w:rsidRPr="00D759EF">
        <w:t xml:space="preserve">Respectively, for every creation of a new object </w:t>
      </w:r>
      <w:ins w:id="1802" w:author="Hans Zijlstra" w:date="2017-06-24T14:03:00Z">
        <w:r w:rsidR="00DA40B4">
          <w:t>from</w:t>
        </w:r>
      </w:ins>
      <w:del w:id="1803" w:author="Hans Zijlstra" w:date="2017-06-24T14:03:00Z">
        <w:r w:rsidRPr="00DA40B4" w:rsidDel="00DA40B4">
          <w:delText>of</w:delText>
        </w:r>
      </w:del>
      <w:r w:rsidRPr="00DA40B4">
        <w:t xml:space="preserve"> the class</w:t>
      </w:r>
      <w:ins w:id="1804" w:author="Hans Zijlstra" w:date="2017-06-13T12:01:00Z">
        <w:r w:rsidR="000016AF" w:rsidRPr="00DA40B4">
          <w:t xml:space="preserve"> </w:t>
        </w:r>
      </w:ins>
      <w:commentRangeStart w:id="1805"/>
      <w:commentRangeStart w:id="1806"/>
      <w:ins w:id="1807" w:author="Hans Zijlstra" w:date="2017-06-13T12:02:00Z">
        <w:r w:rsidR="000016AF" w:rsidRPr="00DA40B4">
          <w:rPr>
            <w:rFonts w:ascii="Consolas" w:hAnsi="Consolas"/>
            <w:b/>
            <w:sz w:val="22"/>
            <w:szCs w:val="22"/>
          </w:rPr>
          <w:t>Dog</w:t>
        </w:r>
        <w:commentRangeEnd w:id="1805"/>
        <w:r w:rsidR="000016AF" w:rsidRPr="00DA40B4">
          <w:rPr>
            <w:rStyle w:val="CommentReference"/>
            <w:rFonts w:ascii="Consolas" w:hAnsi="Consolas"/>
            <w:b/>
            <w:sz w:val="22"/>
            <w:szCs w:val="22"/>
          </w:rPr>
          <w:commentReference w:id="1805"/>
        </w:r>
      </w:ins>
      <w:commentRangeEnd w:id="1806"/>
      <w:ins w:id="1808" w:author="Hans Zijlstra" w:date="2017-06-26T15:04:00Z">
        <w:r w:rsidR="003559F6">
          <w:rPr>
            <w:rStyle w:val="CommentReference"/>
          </w:rPr>
          <w:commentReference w:id="1806"/>
        </w:r>
      </w:ins>
      <w:r w:rsidRPr="00D759EF">
        <w:t>:</w:t>
      </w:r>
    </w:p>
    <w:tbl>
      <w:tblPr>
        <w:tblW w:w="8075" w:type="dxa"/>
        <w:tblInd w:w="108" w:type="dxa"/>
        <w:tblCellMar>
          <w:top w:w="113" w:type="dxa"/>
          <w:bottom w:w="113" w:type="dxa"/>
        </w:tblCellMar>
        <w:tblLook w:val="01E0" w:firstRow="1" w:lastRow="1" w:firstColumn="1" w:lastColumn="1" w:noHBand="0" w:noVBand="0"/>
      </w:tblPr>
      <w:tblGrid>
        <w:gridCol w:w="8075"/>
      </w:tblGrid>
      <w:tr w:rsidR="00371D15" w:rsidRPr="00D759EF" w14:paraId="39B99DBD" w14:textId="77777777" w:rsidTr="00563712">
        <w:trPr>
          <w:trHeight w:val="952"/>
        </w:trPr>
        <w:tc>
          <w:tcPr>
            <w:tcW w:w="8075" w:type="dxa"/>
            <w:tcBorders>
              <w:top w:val="single" w:sz="4" w:space="0" w:color="auto"/>
              <w:left w:val="single" w:sz="4" w:space="0" w:color="auto"/>
              <w:bottom w:val="single" w:sz="4" w:space="0" w:color="auto"/>
              <w:right w:val="single" w:sz="4" w:space="0" w:color="auto"/>
            </w:tcBorders>
          </w:tcPr>
          <w:p w14:paraId="662A6AED" w14:textId="77777777" w:rsidR="00371D15" w:rsidRPr="00977A5E" w:rsidRDefault="00371D15" w:rsidP="00563712">
            <w:pPr>
              <w:autoSpaceDE w:val="0"/>
              <w:autoSpaceDN w:val="0"/>
              <w:adjustRightInd w:val="0"/>
              <w:spacing w:before="0"/>
              <w:jc w:val="left"/>
              <w:rPr>
                <w:rFonts w:ascii="Consolas" w:hAnsi="Consolas"/>
                <w:noProof/>
                <w:sz w:val="22"/>
                <w:szCs w:val="22"/>
              </w:rPr>
            </w:pPr>
            <w:r w:rsidRPr="00AA044A">
              <w:rPr>
                <w:rFonts w:ascii="Consolas" w:hAnsi="Consolas" w:cs="Consolas"/>
                <w:noProof/>
                <w:color w:val="0000FF"/>
                <w:sz w:val="22"/>
                <w:szCs w:val="22"/>
              </w:rPr>
              <w:t>static</w:t>
            </w:r>
            <w:r w:rsidRPr="00AA044A">
              <w:rPr>
                <w:rFonts w:ascii="Consolas" w:hAnsi="Consolas"/>
                <w:noProof/>
                <w:sz w:val="22"/>
                <w:szCs w:val="22"/>
              </w:rPr>
              <w:t xml:space="preserve"> </w:t>
            </w:r>
            <w:r w:rsidRPr="002959F9">
              <w:rPr>
                <w:rFonts w:ascii="Consolas" w:hAnsi="Consolas" w:cs="Consolas"/>
                <w:noProof/>
                <w:color w:val="0000FF"/>
                <w:sz w:val="22"/>
                <w:szCs w:val="22"/>
              </w:rPr>
              <w:t>void</w:t>
            </w:r>
            <w:r w:rsidRPr="00977A5E">
              <w:rPr>
                <w:rFonts w:ascii="Consolas" w:hAnsi="Consolas"/>
                <w:noProof/>
                <w:sz w:val="22"/>
                <w:szCs w:val="22"/>
              </w:rPr>
              <w:t xml:space="preserve"> Main()</w:t>
            </w:r>
          </w:p>
          <w:p w14:paraId="0454E6C2" w14:textId="77777777" w:rsidR="00371D15" w:rsidRPr="00977A5E" w:rsidRDefault="00371D15" w:rsidP="00563712">
            <w:pPr>
              <w:autoSpaceDE w:val="0"/>
              <w:autoSpaceDN w:val="0"/>
              <w:adjustRightInd w:val="0"/>
              <w:spacing w:before="0"/>
              <w:jc w:val="left"/>
              <w:rPr>
                <w:rFonts w:ascii="Consolas" w:hAnsi="Consolas" w:cs="Consolas"/>
                <w:noProof/>
                <w:sz w:val="22"/>
                <w:szCs w:val="22"/>
              </w:rPr>
            </w:pPr>
            <w:r w:rsidRPr="00977A5E">
              <w:rPr>
                <w:rFonts w:ascii="Consolas" w:hAnsi="Consolas" w:cs="Consolas"/>
                <w:noProof/>
                <w:sz w:val="22"/>
                <w:szCs w:val="22"/>
              </w:rPr>
              <w:t>{</w:t>
            </w:r>
          </w:p>
          <w:p w14:paraId="48256017"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28675A">
              <w:rPr>
                <w:rFonts w:ascii="Consolas" w:hAnsi="Consolas"/>
                <w:noProof/>
                <w:sz w:val="22"/>
                <w:szCs w:val="22"/>
              </w:rPr>
              <w:tab/>
              <w:t xml:space="preserve">Dog dog = </w:t>
            </w:r>
            <w:r w:rsidRPr="00D759EF">
              <w:rPr>
                <w:rFonts w:ascii="Consolas" w:hAnsi="Consolas" w:cs="Consolas"/>
                <w:noProof/>
                <w:color w:val="0000FF"/>
                <w:sz w:val="22"/>
                <w:szCs w:val="22"/>
              </w:rPr>
              <w:t>new</w:t>
            </w:r>
            <w:r w:rsidRPr="00D759EF">
              <w:rPr>
                <w:rFonts w:ascii="Consolas" w:hAnsi="Consolas"/>
                <w:noProof/>
                <w:sz w:val="22"/>
                <w:szCs w:val="22"/>
              </w:rPr>
              <w:t xml:space="preserve"> Dog();</w:t>
            </w:r>
          </w:p>
          <w:p w14:paraId="5CE4345C"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tc>
      </w:tr>
    </w:tbl>
    <w:p w14:paraId="20E54037" w14:textId="77777777" w:rsidR="00371D15" w:rsidRPr="00D759EF" w:rsidRDefault="00371D15" w:rsidP="00371D15">
      <w:pPr>
        <w:spacing w:after="120"/>
      </w:pPr>
      <w:r w:rsidRPr="00D759EF">
        <w:t>The following will be printed:</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662034BD" w14:textId="77777777" w:rsidTr="00563712">
        <w:tc>
          <w:tcPr>
            <w:tcW w:w="7970" w:type="dxa"/>
            <w:tcBorders>
              <w:top w:val="single" w:sz="4" w:space="0" w:color="auto"/>
              <w:left w:val="single" w:sz="4" w:space="0" w:color="auto"/>
              <w:bottom w:val="single" w:sz="4" w:space="0" w:color="auto"/>
              <w:right w:val="single" w:sz="4" w:space="0" w:color="auto"/>
            </w:tcBorders>
          </w:tcPr>
          <w:p w14:paraId="15DD4EAE" w14:textId="77777777" w:rsidR="00371D15" w:rsidRPr="00D759EF" w:rsidRDefault="00371D15" w:rsidP="00563712">
            <w:pPr>
              <w:spacing w:before="0"/>
              <w:rPr>
                <w:rFonts w:ascii="Consolas" w:hAnsi="Consolas" w:cs="Consolas"/>
                <w:noProof/>
                <w:sz w:val="22"/>
                <w:szCs w:val="22"/>
              </w:rPr>
            </w:pPr>
            <w:r w:rsidRPr="00D759EF">
              <w:rPr>
                <w:rFonts w:ascii="Consolas" w:hAnsi="Consolas" w:cs="Consolas"/>
                <w:noProof/>
                <w:sz w:val="22"/>
                <w:szCs w:val="22"/>
              </w:rPr>
              <w:t>this.name has value of: "Rex"</w:t>
            </w:r>
          </w:p>
        </w:tc>
      </w:tr>
    </w:tbl>
    <w:p w14:paraId="7C941418" w14:textId="3F716247" w:rsidR="00371D15" w:rsidRPr="00D759EF" w:rsidRDefault="00371D15" w:rsidP="00371D15">
      <w:r w:rsidRPr="00D759EF">
        <w:t xml:space="preserve">Only after these two steps of initializing the fields of the class (default value initialization and </w:t>
      </w:r>
      <w:del w:id="1809" w:author="Hans Zijlstra" w:date="2017-06-13T12:06:00Z">
        <w:r w:rsidRPr="00D759EF" w:rsidDel="00C674E9">
          <w:delText xml:space="preserve">possibly </w:delText>
        </w:r>
      </w:del>
      <w:ins w:id="1810" w:author="Hans Zijlstra" w:date="2017-06-13T12:06:00Z">
        <w:r w:rsidR="00C674E9" w:rsidRPr="00D759EF">
          <w:t xml:space="preserve">eventual initialization of </w:t>
        </w:r>
      </w:ins>
      <w:r w:rsidRPr="00D759EF">
        <w:t xml:space="preserve">the value set by the programmer during the declaration of the field) </w:t>
      </w:r>
      <w:r w:rsidRPr="00D759EF">
        <w:rPr>
          <w:b/>
        </w:rPr>
        <w:t>the constructor of the class is called</w:t>
      </w:r>
      <w:r w:rsidRPr="00D759EF">
        <w:t>. At this time, the fields get the values, which are set in the body of the constructor.</w:t>
      </w:r>
    </w:p>
    <w:p w14:paraId="57D3C9F7" w14:textId="77777777" w:rsidR="00371D15" w:rsidRPr="00D759EF" w:rsidRDefault="00371D15" w:rsidP="00371D15">
      <w:pPr>
        <w:pStyle w:val="Heading3"/>
      </w:pPr>
      <w:bookmarkStart w:id="1811" w:name="_Declaring_a_Constructor"/>
      <w:bookmarkEnd w:id="1811"/>
      <w:r w:rsidRPr="00D759EF">
        <w:t>Declaring a Constructor with Parameters</w:t>
      </w:r>
    </w:p>
    <w:p w14:paraId="72F7DC46" w14:textId="329F7DCC" w:rsidR="00371D15" w:rsidRPr="00D759EF" w:rsidRDefault="00371D15" w:rsidP="00371D15">
      <w:pPr>
        <w:spacing w:after="120"/>
      </w:pPr>
      <w:r w:rsidRPr="00D759EF">
        <w:t>In the previous section, we saw how we can set</w:t>
      </w:r>
      <w:ins w:id="1812" w:author="Hans Zijlstra" w:date="2017-06-13T12:08:00Z">
        <w:r w:rsidR="00C674E9" w:rsidRPr="00D759EF">
          <w:t xml:space="preserve"> non-default</w:t>
        </w:r>
      </w:ins>
      <w:r w:rsidRPr="00D759EF">
        <w:t xml:space="preserve"> values </w:t>
      </w:r>
      <w:del w:id="1813" w:author="Hans Zijlstra" w:date="2017-06-13T12:07:00Z">
        <w:r w:rsidRPr="00D759EF" w:rsidDel="00C674E9">
          <w:delText>to</w:delText>
        </w:r>
      </w:del>
      <w:ins w:id="1814" w:author="Hans Zijlstra" w:date="2017-06-13T12:07:00Z">
        <w:r w:rsidR="00C674E9" w:rsidRPr="00D759EF">
          <w:t>of</w:t>
        </w:r>
      </w:ins>
      <w:r w:rsidRPr="00D759EF">
        <w:t xml:space="preserve"> </w:t>
      </w:r>
      <w:del w:id="1815" w:author="Hans Zijlstra" w:date="2017-06-13T12:08:00Z">
        <w:r w:rsidRPr="00D759EF" w:rsidDel="00C674E9">
          <w:delText>the</w:delText>
        </w:r>
      </w:del>
      <w:del w:id="1816" w:author="Hans Zijlstra" w:date="2017-06-24T14:05:00Z">
        <w:r w:rsidRPr="00D759EF" w:rsidDel="00DA40B4">
          <w:delText xml:space="preserve"> </w:delText>
        </w:r>
      </w:del>
      <w:r w:rsidRPr="00D759EF">
        <w:t>fields</w:t>
      </w:r>
      <w:del w:id="1817" w:author="Hans Zijlstra" w:date="2017-06-13T12:08:00Z">
        <w:r w:rsidRPr="00D759EF" w:rsidDel="00C674E9">
          <w:delText>, other than the default values</w:delText>
        </w:r>
      </w:del>
      <w:r w:rsidRPr="00D759EF">
        <w:t xml:space="preserve">. </w:t>
      </w:r>
      <w:del w:id="1818" w:author="Hans Zijlstra" w:date="2017-06-13T12:09:00Z">
        <w:r w:rsidRPr="00D759EF" w:rsidDel="00C674E9">
          <w:delText>Very often, however</w:delText>
        </w:r>
      </w:del>
      <w:ins w:id="1819" w:author="Hans Zijlstra" w:date="2017-06-13T12:09:00Z">
        <w:r w:rsidR="00C674E9" w:rsidRPr="00D759EF">
          <w:t>However</w:t>
        </w:r>
      </w:ins>
      <w:r w:rsidRPr="00D759EF">
        <w:t xml:space="preserve">, during the declaration of the constructor, we </w:t>
      </w:r>
      <w:ins w:id="1820" w:author="Hans Zijlstra" w:date="2017-06-13T12:09:00Z">
        <w:r w:rsidR="00C674E9" w:rsidRPr="00D759EF">
          <w:t xml:space="preserve">often </w:t>
        </w:r>
      </w:ins>
      <w:r w:rsidRPr="00D759EF">
        <w:t xml:space="preserve">don’t know what values the various fields will </w:t>
      </w:r>
      <w:del w:id="1821" w:author="Hans Zijlstra" w:date="2017-06-13T12:10:00Z">
        <w:r w:rsidRPr="00D759EF" w:rsidDel="00C674E9">
          <w:delText>take</w:delText>
        </w:r>
      </w:del>
      <w:ins w:id="1822" w:author="Hans Zijlstra" w:date="2017-06-13T12:10:00Z">
        <w:r w:rsidR="00C674E9" w:rsidRPr="00D759EF">
          <w:t>have</w:t>
        </w:r>
      </w:ins>
      <w:r w:rsidRPr="00D759EF">
        <w:t xml:space="preserve">. </w:t>
      </w:r>
      <w:del w:id="1823" w:author="Hans Zijlstra" w:date="2017-06-13T12:11:00Z">
        <w:r w:rsidRPr="00D759EF" w:rsidDel="00C674E9">
          <w:delText>To tackle this</w:delText>
        </w:r>
      </w:del>
      <w:del w:id="1824" w:author="Hans Zijlstra" w:date="2017-06-13T12:10:00Z">
        <w:r w:rsidRPr="00D759EF" w:rsidDel="00C674E9">
          <w:delText xml:space="preserve"> problem, the </w:delText>
        </w:r>
        <w:r w:rsidRPr="00D759EF" w:rsidDel="00C674E9">
          <w:lastRenderedPageBreak/>
          <w:delText>required information</w:delText>
        </w:r>
      </w:del>
      <w:ins w:id="1825" w:author="Hans Zijlstra" w:date="2017-06-13T12:11:00Z">
        <w:r w:rsidR="00C674E9" w:rsidRPr="00D759EF">
          <w:t>Therefore</w:t>
        </w:r>
      </w:ins>
      <w:r w:rsidRPr="00D759EF">
        <w:t xml:space="preserve">, </w:t>
      </w:r>
      <w:r w:rsidRPr="00D759EF">
        <w:rPr>
          <w:b/>
        </w:rPr>
        <w:t>similar to</w:t>
      </w:r>
      <w:del w:id="1826" w:author="Hans Zijlstra" w:date="2017-06-13T12:11:00Z">
        <w:r w:rsidRPr="00D759EF" w:rsidDel="00C674E9">
          <w:rPr>
            <w:b/>
          </w:rPr>
          <w:delText xml:space="preserve"> the</w:delText>
        </w:r>
      </w:del>
      <w:r w:rsidRPr="00D759EF">
        <w:rPr>
          <w:b/>
        </w:rPr>
        <w:t xml:space="preserve"> methods with parameters</w:t>
      </w:r>
      <w:r w:rsidRPr="00D759EF">
        <w:t>,</w:t>
      </w:r>
      <w:del w:id="1827" w:author="Hans Zijlstra" w:date="2017-06-13T12:11:00Z">
        <w:r w:rsidRPr="00D759EF" w:rsidDel="00C674E9">
          <w:delText xml:space="preserve"> the</w:delText>
        </w:r>
      </w:del>
      <w:r w:rsidRPr="00D759EF">
        <w:t xml:space="preserve"> fields are assigned</w:t>
      </w:r>
      <w:del w:id="1828" w:author="Hans Zijlstra" w:date="2017-06-13T12:11:00Z">
        <w:r w:rsidRPr="00D759EF" w:rsidDel="00C674E9">
          <w:delText xml:space="preserve"> the</w:delText>
        </w:r>
      </w:del>
      <w:r w:rsidRPr="00D759EF">
        <w:t xml:space="preserve"> values, </w:t>
      </w:r>
      <w:del w:id="1829" w:author="Hans Zijlstra" w:date="2017-06-13T12:11:00Z">
        <w:r w:rsidRPr="00D759EF" w:rsidDel="00C674E9">
          <w:delText>given to them</w:delText>
        </w:r>
      </w:del>
      <w:ins w:id="1830" w:author="Hans Zijlstra" w:date="2017-06-13T12:12:00Z">
        <w:r w:rsidR="00C674E9" w:rsidRPr="00D759EF">
          <w:t>provided</w:t>
        </w:r>
      </w:ins>
      <w:r w:rsidRPr="00D759EF">
        <w:t xml:space="preserve"> in the body of the constructor. For example:</w:t>
      </w:r>
    </w:p>
    <w:tbl>
      <w:tblPr>
        <w:tblW w:w="0" w:type="auto"/>
        <w:tblInd w:w="108" w:type="dxa"/>
        <w:tblCellMar>
          <w:top w:w="113" w:type="dxa"/>
          <w:bottom w:w="113" w:type="dxa"/>
        </w:tblCellMar>
        <w:tblLook w:val="01E0" w:firstRow="1" w:lastRow="1" w:firstColumn="1" w:lastColumn="1" w:noHBand="0" w:noVBand="0"/>
      </w:tblPr>
      <w:tblGrid>
        <w:gridCol w:w="8000"/>
      </w:tblGrid>
      <w:tr w:rsidR="00371D15" w:rsidRPr="00D759EF" w14:paraId="4D8B8B89" w14:textId="77777777" w:rsidTr="00563712">
        <w:trPr>
          <w:trHeight w:val="1649"/>
        </w:trPr>
        <w:tc>
          <w:tcPr>
            <w:tcW w:w="8000" w:type="dxa"/>
            <w:tcBorders>
              <w:top w:val="single" w:sz="4" w:space="0" w:color="auto"/>
              <w:left w:val="single" w:sz="4" w:space="0" w:color="auto"/>
              <w:bottom w:val="single" w:sz="4" w:space="0" w:color="auto"/>
              <w:right w:val="single" w:sz="4" w:space="0" w:color="auto"/>
            </w:tcBorders>
          </w:tcPr>
          <w:p w14:paraId="29CA5793"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rPr>
              <w:t>public</w:t>
            </w:r>
            <w:r w:rsidRPr="00D759EF">
              <w:rPr>
                <w:rFonts w:ascii="Consolas" w:hAnsi="Consolas"/>
                <w:noProof/>
                <w:sz w:val="22"/>
                <w:szCs w:val="22"/>
              </w:rPr>
              <w:t xml:space="preserve"> Dog(</w:t>
            </w:r>
            <w:r w:rsidRPr="00D759EF">
              <w:rPr>
                <w:rFonts w:ascii="Consolas" w:hAnsi="Consolas" w:cs="Consolas"/>
                <w:noProof/>
                <w:color w:val="0000FF"/>
                <w:sz w:val="22"/>
                <w:szCs w:val="22"/>
              </w:rPr>
              <w:t>string</w:t>
            </w:r>
            <w:r w:rsidRPr="00D759EF">
              <w:rPr>
                <w:rFonts w:ascii="Consolas" w:hAnsi="Consolas"/>
                <w:noProof/>
                <w:sz w:val="22"/>
                <w:szCs w:val="22"/>
              </w:rPr>
              <w:t xml:space="preserve"> dogName, </w:t>
            </w:r>
            <w:r w:rsidRPr="00D759EF">
              <w:rPr>
                <w:rFonts w:ascii="Consolas" w:hAnsi="Consolas" w:cs="Consolas"/>
                <w:noProof/>
                <w:color w:val="0000FF"/>
                <w:sz w:val="22"/>
                <w:szCs w:val="22"/>
              </w:rPr>
              <w:t>int</w:t>
            </w:r>
            <w:r w:rsidRPr="00D759EF">
              <w:rPr>
                <w:rFonts w:ascii="Consolas" w:hAnsi="Consolas"/>
                <w:noProof/>
                <w:sz w:val="22"/>
                <w:szCs w:val="22"/>
              </w:rPr>
              <w:t xml:space="preserve"> dogAge, </w:t>
            </w:r>
            <w:r w:rsidRPr="00D759EF">
              <w:rPr>
                <w:rFonts w:ascii="Consolas" w:hAnsi="Consolas" w:cs="Consolas"/>
                <w:noProof/>
                <w:color w:val="0000FF"/>
                <w:sz w:val="22"/>
                <w:szCs w:val="22"/>
              </w:rPr>
              <w:t>double</w:t>
            </w:r>
            <w:r w:rsidRPr="00D759EF">
              <w:rPr>
                <w:rFonts w:ascii="Consolas" w:hAnsi="Consolas"/>
                <w:noProof/>
                <w:sz w:val="22"/>
                <w:szCs w:val="22"/>
              </w:rPr>
              <w:t xml:space="preserve"> dogLength)</w:t>
            </w:r>
          </w:p>
          <w:p w14:paraId="528E7CD7"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p w14:paraId="3F582729"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t>name = dogName;</w:t>
            </w:r>
          </w:p>
          <w:p w14:paraId="33E32EAE"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t>age = dogAge;</w:t>
            </w:r>
          </w:p>
          <w:p w14:paraId="2D829A6F"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t>length = dogLength;</w:t>
            </w:r>
          </w:p>
          <w:p w14:paraId="066B6A45"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t xml:space="preserve">collar = </w:t>
            </w:r>
            <w:r w:rsidRPr="00D759EF">
              <w:rPr>
                <w:rFonts w:ascii="Consolas" w:hAnsi="Consolas" w:cs="Consolas"/>
                <w:noProof/>
                <w:color w:val="0000FF"/>
                <w:sz w:val="22"/>
                <w:szCs w:val="22"/>
              </w:rPr>
              <w:t>new</w:t>
            </w:r>
            <w:r w:rsidRPr="00D759EF">
              <w:rPr>
                <w:rFonts w:ascii="Consolas" w:hAnsi="Consolas"/>
                <w:noProof/>
                <w:sz w:val="22"/>
                <w:szCs w:val="22"/>
              </w:rPr>
              <w:t xml:space="preserve"> Collar();</w:t>
            </w:r>
          </w:p>
          <w:p w14:paraId="61D899A7"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tc>
      </w:tr>
    </w:tbl>
    <w:p w14:paraId="7D74E7E0" w14:textId="1D219635" w:rsidR="00371D15" w:rsidRPr="00D759EF" w:rsidRDefault="00371D15" w:rsidP="00371D15">
      <w:pPr>
        <w:spacing w:after="120"/>
      </w:pPr>
      <w:r w:rsidRPr="00D759EF">
        <w:t xml:space="preserve">Similarly, </w:t>
      </w:r>
      <w:del w:id="1831" w:author="Hans Zijlstra" w:date="2017-06-13T12:13:00Z">
        <w:r w:rsidRPr="00D759EF" w:rsidDel="00C674E9">
          <w:delText>the</w:delText>
        </w:r>
      </w:del>
      <w:ins w:id="1832" w:author="Hans Zijlstra" w:date="2017-06-13T12:13:00Z">
        <w:r w:rsidR="00C674E9" w:rsidRPr="00D759EF">
          <w:t>we</w:t>
        </w:r>
      </w:ins>
      <w:r w:rsidRPr="00D759EF">
        <w:t xml:space="preserve"> </w:t>
      </w:r>
      <w:r w:rsidRPr="00D759EF">
        <w:rPr>
          <w:b/>
        </w:rPr>
        <w:t>call</w:t>
      </w:r>
      <w:del w:id="1833" w:author="Hans Zijlstra" w:date="2017-06-13T12:13:00Z">
        <w:r w:rsidRPr="00D759EF" w:rsidDel="00C674E9">
          <w:rPr>
            <w:b/>
          </w:rPr>
          <w:delText xml:space="preserve"> of</w:delText>
        </w:r>
      </w:del>
      <w:r w:rsidRPr="00D759EF">
        <w:rPr>
          <w:b/>
        </w:rPr>
        <w:t xml:space="preserve"> a constructor with parameters</w:t>
      </w:r>
      <w:del w:id="1834" w:author="Hans Zijlstra" w:date="2017-06-13T12:13:00Z">
        <w:r w:rsidRPr="00D759EF" w:rsidDel="00C674E9">
          <w:delText xml:space="preserve"> </w:delText>
        </w:r>
      </w:del>
      <w:del w:id="1835" w:author="Hans Zijlstra" w:date="2017-06-13T12:12:00Z">
        <w:r w:rsidRPr="00D759EF" w:rsidDel="00C674E9">
          <w:delText>is done</w:delText>
        </w:r>
      </w:del>
      <w:r w:rsidRPr="00D759EF">
        <w:t xml:space="preserve"> in the same way as</w:t>
      </w:r>
      <w:del w:id="1836" w:author="Hans Zijlstra" w:date="2017-06-13T12:13:00Z">
        <w:r w:rsidRPr="00D759EF" w:rsidDel="00C674E9">
          <w:delText xml:space="preserve"> the</w:delText>
        </w:r>
      </w:del>
      <w:r w:rsidRPr="00D759EF">
        <w:t xml:space="preserve"> </w:t>
      </w:r>
      <w:del w:id="1837" w:author="Hans Zijlstra" w:date="2017-06-13T12:13:00Z">
        <w:r w:rsidRPr="00D759EF" w:rsidDel="00C674E9">
          <w:delText>call</w:delText>
        </w:r>
      </w:del>
      <w:ins w:id="1838" w:author="Hans Zijlstra" w:date="2017-06-13T12:13:00Z">
        <w:r w:rsidR="00C674E9" w:rsidRPr="00D759EF">
          <w:t>calling</w:t>
        </w:r>
      </w:ins>
      <w:del w:id="1839" w:author="Hans Zijlstra" w:date="2017-06-13T12:14:00Z">
        <w:r w:rsidRPr="00D759EF" w:rsidDel="00C674E9">
          <w:delText xml:space="preserve"> </w:delText>
        </w:r>
      </w:del>
      <w:del w:id="1840" w:author="Hans Zijlstra" w:date="2017-06-13T12:13:00Z">
        <w:r w:rsidRPr="00D759EF" w:rsidDel="00C674E9">
          <w:delText>of</w:delText>
        </w:r>
      </w:del>
      <w:r w:rsidRPr="00D759EF">
        <w:t xml:space="preserve"> </w:t>
      </w:r>
      <w:ins w:id="1841" w:author="Hans Zijlstra" w:date="2017-06-16T16:30:00Z">
        <w:r w:rsidR="000961D6" w:rsidRPr="00D759EF">
          <w:t xml:space="preserve">a </w:t>
        </w:r>
      </w:ins>
      <w:r w:rsidRPr="00D759EF">
        <w:t>method with parameters – the required values are supplied as a list, the elements of which are separated with commas:</w:t>
      </w:r>
    </w:p>
    <w:tbl>
      <w:tblPr>
        <w:tblW w:w="0" w:type="auto"/>
        <w:tblInd w:w="108" w:type="dxa"/>
        <w:tblCellMar>
          <w:top w:w="113" w:type="dxa"/>
          <w:bottom w:w="113" w:type="dxa"/>
        </w:tblCellMar>
        <w:tblLook w:val="01E0" w:firstRow="1" w:lastRow="1" w:firstColumn="1" w:lastColumn="1" w:noHBand="0" w:noVBand="0"/>
      </w:tblPr>
      <w:tblGrid>
        <w:gridCol w:w="8015"/>
      </w:tblGrid>
      <w:tr w:rsidR="00371D15" w:rsidRPr="00D759EF" w14:paraId="0E98C7E4" w14:textId="77777777" w:rsidTr="00563712">
        <w:trPr>
          <w:trHeight w:val="245"/>
        </w:trPr>
        <w:tc>
          <w:tcPr>
            <w:tcW w:w="8015" w:type="dxa"/>
            <w:tcBorders>
              <w:top w:val="single" w:sz="4" w:space="0" w:color="auto"/>
              <w:left w:val="single" w:sz="4" w:space="0" w:color="auto"/>
              <w:bottom w:val="single" w:sz="4" w:space="0" w:color="auto"/>
              <w:right w:val="single" w:sz="4" w:space="0" w:color="auto"/>
            </w:tcBorders>
          </w:tcPr>
          <w:p w14:paraId="08F065CE" w14:textId="77777777" w:rsidR="00371D15" w:rsidRPr="00D759EF" w:rsidRDefault="00371D15" w:rsidP="00563712">
            <w:pPr>
              <w:autoSpaceDE w:val="0"/>
              <w:autoSpaceDN w:val="0"/>
              <w:adjustRightInd w:val="0"/>
              <w:spacing w:before="0"/>
              <w:jc w:val="left"/>
              <w:rPr>
                <w:rFonts w:ascii="Consolas" w:hAnsi="Consolas"/>
                <w:noProof/>
                <w:sz w:val="22"/>
                <w:szCs w:val="22"/>
              </w:rPr>
            </w:pPr>
            <w:bookmarkStart w:id="1842" w:name="OOP_Dog_Class_Main_Method"/>
            <w:bookmarkEnd w:id="1842"/>
            <w:r w:rsidRPr="00D759EF">
              <w:rPr>
                <w:rFonts w:ascii="Consolas" w:hAnsi="Consolas" w:cs="Consolas"/>
                <w:noProof/>
                <w:color w:val="0000FF"/>
                <w:sz w:val="22"/>
                <w:szCs w:val="22"/>
              </w:rPr>
              <w:t>static</w:t>
            </w:r>
            <w:r w:rsidRPr="00D759EF">
              <w:rPr>
                <w:rFonts w:ascii="Consolas" w:hAnsi="Consolas"/>
                <w:noProof/>
                <w:sz w:val="22"/>
                <w:szCs w:val="22"/>
              </w:rPr>
              <w:t xml:space="preserve"> </w:t>
            </w:r>
            <w:r w:rsidRPr="00D759EF">
              <w:rPr>
                <w:rFonts w:ascii="Consolas" w:hAnsi="Consolas" w:cs="Consolas"/>
                <w:noProof/>
                <w:color w:val="0000FF"/>
                <w:sz w:val="22"/>
                <w:szCs w:val="22"/>
              </w:rPr>
              <w:t>void</w:t>
            </w:r>
            <w:r w:rsidRPr="00D759EF">
              <w:rPr>
                <w:rFonts w:ascii="Consolas" w:hAnsi="Consolas"/>
                <w:noProof/>
                <w:sz w:val="22"/>
                <w:szCs w:val="22"/>
              </w:rPr>
              <w:t xml:space="preserve"> Main()</w:t>
            </w:r>
          </w:p>
          <w:p w14:paraId="097E32D5"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p w14:paraId="4970C230"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t xml:space="preserve">Dog myDog = </w:t>
            </w:r>
            <w:r w:rsidRPr="00D759EF">
              <w:rPr>
                <w:rFonts w:ascii="Consolas" w:hAnsi="Consolas" w:cs="Consolas"/>
                <w:noProof/>
                <w:color w:val="0000FF"/>
                <w:sz w:val="22"/>
                <w:szCs w:val="22"/>
              </w:rPr>
              <w:t>new</w:t>
            </w:r>
            <w:r w:rsidRPr="00D759EF">
              <w:rPr>
                <w:rFonts w:ascii="Consolas" w:hAnsi="Consolas"/>
                <w:noProof/>
                <w:sz w:val="22"/>
                <w:szCs w:val="22"/>
              </w:rPr>
              <w:t xml:space="preserve"> Dog(</w:t>
            </w:r>
            <w:r w:rsidRPr="00D759EF">
              <w:rPr>
                <w:rFonts w:ascii="Consolas" w:hAnsi="Consolas" w:cs="Consolas"/>
                <w:noProof/>
                <w:color w:val="A31515"/>
                <w:sz w:val="22"/>
                <w:szCs w:val="22"/>
              </w:rPr>
              <w:t>"Moby"</w:t>
            </w:r>
            <w:r w:rsidRPr="00D759EF">
              <w:rPr>
                <w:rFonts w:ascii="Consolas" w:hAnsi="Consolas"/>
                <w:noProof/>
                <w:sz w:val="22"/>
                <w:szCs w:val="22"/>
              </w:rPr>
              <w:t xml:space="preserve">, </w:t>
            </w:r>
            <w:r w:rsidRPr="00D759EF">
              <w:rPr>
                <w:rFonts w:ascii="Consolas" w:hAnsi="Consolas" w:cs="Consolas"/>
                <w:noProof/>
                <w:color w:val="A31515"/>
                <w:sz w:val="22"/>
                <w:szCs w:val="22"/>
              </w:rPr>
              <w:t>2</w:t>
            </w:r>
            <w:r w:rsidRPr="00D759EF">
              <w:rPr>
                <w:rFonts w:ascii="Consolas" w:hAnsi="Consolas"/>
                <w:noProof/>
                <w:sz w:val="22"/>
                <w:szCs w:val="22"/>
              </w:rPr>
              <w:t xml:space="preserve">, </w:t>
            </w:r>
            <w:r w:rsidRPr="00D759EF">
              <w:rPr>
                <w:rFonts w:ascii="Consolas" w:hAnsi="Consolas" w:cs="Consolas"/>
                <w:noProof/>
                <w:color w:val="A31515"/>
                <w:sz w:val="22"/>
                <w:szCs w:val="22"/>
              </w:rPr>
              <w:t>0.4</w:t>
            </w:r>
            <w:r w:rsidRPr="00D759EF">
              <w:rPr>
                <w:rFonts w:ascii="Consolas" w:hAnsi="Consolas"/>
                <w:noProof/>
                <w:sz w:val="22"/>
                <w:szCs w:val="22"/>
              </w:rPr>
              <w:t xml:space="preserve">); </w:t>
            </w:r>
            <w:r w:rsidRPr="00D759EF">
              <w:rPr>
                <w:rFonts w:ascii="Consolas" w:hAnsi="Consolas" w:cs="Consolas"/>
                <w:noProof/>
                <w:color w:val="008000"/>
                <w:sz w:val="22"/>
                <w:szCs w:val="22"/>
              </w:rPr>
              <w:t>// Passing parameters</w:t>
            </w:r>
          </w:p>
          <w:p w14:paraId="05D676BF"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p>
          <w:p w14:paraId="0F961F8F"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color w:val="2B91AF"/>
                <w:sz w:val="22"/>
              </w:rPr>
              <w:t>Console</w:t>
            </w:r>
            <w:r w:rsidRPr="00D759EF">
              <w:rPr>
                <w:rFonts w:ascii="Consolas" w:hAnsi="Consolas"/>
                <w:noProof/>
                <w:sz w:val="22"/>
                <w:szCs w:val="22"/>
              </w:rPr>
              <w:t>.WriteLine(</w:t>
            </w:r>
            <w:r w:rsidRPr="00D759EF">
              <w:rPr>
                <w:rFonts w:ascii="Consolas" w:hAnsi="Consolas" w:cs="Consolas"/>
                <w:noProof/>
                <w:color w:val="A31515"/>
                <w:sz w:val="22"/>
                <w:szCs w:val="22"/>
              </w:rPr>
              <w:t>"My dog "</w:t>
            </w:r>
            <w:r w:rsidRPr="00D759EF">
              <w:rPr>
                <w:rFonts w:ascii="Consolas" w:hAnsi="Consolas"/>
                <w:noProof/>
                <w:sz w:val="22"/>
                <w:szCs w:val="22"/>
              </w:rPr>
              <w:t xml:space="preserve"> + myDog.name +</w:t>
            </w:r>
          </w:p>
          <w:p w14:paraId="0D455DD6"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A31515"/>
                <w:sz w:val="22"/>
                <w:szCs w:val="22"/>
              </w:rPr>
              <w:t>" is "</w:t>
            </w:r>
            <w:r w:rsidRPr="00D759EF">
              <w:rPr>
                <w:rFonts w:ascii="Consolas" w:hAnsi="Consolas"/>
                <w:noProof/>
                <w:sz w:val="22"/>
                <w:szCs w:val="22"/>
              </w:rPr>
              <w:t xml:space="preserve"> + myDog.age + </w:t>
            </w:r>
            <w:r w:rsidRPr="00D759EF">
              <w:rPr>
                <w:rFonts w:ascii="Consolas" w:hAnsi="Consolas" w:cs="Consolas"/>
                <w:noProof/>
                <w:color w:val="A31515"/>
                <w:sz w:val="22"/>
                <w:szCs w:val="22"/>
              </w:rPr>
              <w:t>" year(s) old. "</w:t>
            </w:r>
            <w:r w:rsidRPr="00D759EF">
              <w:rPr>
                <w:rFonts w:ascii="Consolas" w:hAnsi="Consolas"/>
                <w:noProof/>
                <w:sz w:val="22"/>
                <w:szCs w:val="22"/>
              </w:rPr>
              <w:t xml:space="preserve"> +</w:t>
            </w:r>
          </w:p>
          <w:p w14:paraId="392D86A7"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A31515"/>
                <w:sz w:val="22"/>
                <w:szCs w:val="22"/>
              </w:rPr>
              <w:t>" and it has length: "</w:t>
            </w:r>
            <w:r w:rsidRPr="00D759EF">
              <w:rPr>
                <w:rFonts w:ascii="Consolas" w:hAnsi="Consolas"/>
                <w:noProof/>
                <w:sz w:val="22"/>
                <w:szCs w:val="22"/>
              </w:rPr>
              <w:t xml:space="preserve"> + myDog.length + </w:t>
            </w:r>
            <w:r w:rsidRPr="00D759EF">
              <w:rPr>
                <w:rFonts w:ascii="Consolas" w:hAnsi="Consolas" w:cs="Consolas"/>
                <w:noProof/>
                <w:color w:val="A31515"/>
                <w:sz w:val="22"/>
                <w:szCs w:val="22"/>
              </w:rPr>
              <w:t>" m."</w:t>
            </w:r>
            <w:r w:rsidRPr="00D759EF">
              <w:rPr>
                <w:rFonts w:ascii="Consolas" w:hAnsi="Consolas"/>
                <w:noProof/>
                <w:sz w:val="22"/>
                <w:szCs w:val="22"/>
              </w:rPr>
              <w:t>);</w:t>
            </w:r>
          </w:p>
          <w:p w14:paraId="22937914"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tc>
      </w:tr>
    </w:tbl>
    <w:p w14:paraId="16391E38" w14:textId="7F6409BA" w:rsidR="00371D15" w:rsidRPr="00D759EF" w:rsidRDefault="00371D15" w:rsidP="00371D15">
      <w:pPr>
        <w:spacing w:after="120"/>
      </w:pPr>
      <w:r w:rsidRPr="00D759EF">
        <w:t xml:space="preserve">The result of the execution of this </w:t>
      </w:r>
      <w:r w:rsidRPr="00D759EF">
        <w:rPr>
          <w:rFonts w:ascii="Consolas" w:hAnsi="Consolas"/>
          <w:b/>
          <w:bCs/>
          <w:noProof/>
          <w:kern w:val="32"/>
          <w:sz w:val="22"/>
        </w:rPr>
        <w:t>Main()</w:t>
      </w:r>
      <w:r w:rsidRPr="00D759EF">
        <w:t xml:space="preserve"> method is</w:t>
      </w:r>
      <w:del w:id="1843" w:author="Hans Zijlstra" w:date="2017-06-13T12:15:00Z">
        <w:r w:rsidRPr="00D759EF" w:rsidDel="00C674E9">
          <w:delText xml:space="preserve"> the following</w:delText>
        </w:r>
      </w:del>
      <w:r w:rsidRPr="00D759EF">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12B1594D" w14:textId="77777777" w:rsidTr="00563712">
        <w:tc>
          <w:tcPr>
            <w:tcW w:w="7970" w:type="dxa"/>
            <w:tcBorders>
              <w:top w:val="single" w:sz="4" w:space="0" w:color="auto"/>
              <w:left w:val="single" w:sz="4" w:space="0" w:color="auto"/>
              <w:bottom w:val="single" w:sz="4" w:space="0" w:color="auto"/>
              <w:right w:val="single" w:sz="4" w:space="0" w:color="auto"/>
            </w:tcBorders>
          </w:tcPr>
          <w:p w14:paraId="2848FA26" w14:textId="77777777" w:rsidR="00371D15" w:rsidRPr="00D759EF" w:rsidRDefault="00371D15" w:rsidP="00563712">
            <w:pPr>
              <w:spacing w:before="0"/>
              <w:rPr>
                <w:rFonts w:ascii="Consolas" w:hAnsi="Consolas" w:cs="Consolas"/>
                <w:sz w:val="22"/>
                <w:szCs w:val="22"/>
              </w:rPr>
            </w:pPr>
            <w:r w:rsidRPr="00D759EF">
              <w:rPr>
                <w:rFonts w:ascii="Consolas" w:hAnsi="Consolas" w:cs="Consolas"/>
                <w:sz w:val="22"/>
                <w:szCs w:val="22"/>
              </w:rPr>
              <w:t>My dog Moby is 2 year(s) old. It has length: 0.4 m.</w:t>
            </w:r>
          </w:p>
        </w:tc>
      </w:tr>
    </w:tbl>
    <w:p w14:paraId="38BB9C1D" w14:textId="77B511F3" w:rsidR="00371D15" w:rsidRPr="00011129" w:rsidRDefault="00371D15" w:rsidP="00371D15">
      <w:r w:rsidRPr="00D759EF">
        <w:t xml:space="preserve">There is no limitation </w:t>
      </w:r>
      <w:del w:id="1844" w:author="Hans Zijlstra" w:date="2017-06-13T12:17:00Z">
        <w:r w:rsidRPr="00D759EF" w:rsidDel="00EA0103">
          <w:delText>for</w:delText>
        </w:r>
      </w:del>
      <w:ins w:id="1845" w:author="Hans Zijlstra" w:date="2017-06-13T12:17:00Z">
        <w:r w:rsidR="00EA0103" w:rsidRPr="00D759EF">
          <w:t>to</w:t>
        </w:r>
      </w:ins>
      <w:r w:rsidRPr="00D759EF">
        <w:t xml:space="preserve"> the number of</w:t>
      </w:r>
      <w:del w:id="1846" w:author="Hans Zijlstra" w:date="2017-06-13T12:17:00Z">
        <w:r w:rsidRPr="00D759EF" w:rsidDel="00EA0103">
          <w:delText xml:space="preserve"> the</w:delText>
        </w:r>
      </w:del>
      <w:r w:rsidRPr="00D759EF">
        <w:t xml:space="preserve"> constructors of a class in C#. The only requirement is that they </w:t>
      </w:r>
      <w:r w:rsidRPr="00D759EF">
        <w:rPr>
          <w:b/>
        </w:rPr>
        <w:t>differ in their signature</w:t>
      </w:r>
      <w:r w:rsidRPr="00D759EF">
        <w:t xml:space="preserve"> (what signature is</w:t>
      </w:r>
      <w:ins w:id="1847" w:author="Hans Zijlstra" w:date="2017-06-13T12:17:00Z">
        <w:r w:rsidR="00EA0103" w:rsidRPr="00D759EF">
          <w:t>,</w:t>
        </w:r>
      </w:ins>
      <w:r w:rsidRPr="00D759EF">
        <w:t xml:space="preserve"> we already explained in chapter </w:t>
      </w:r>
      <w:r w:rsidRPr="00D759EF">
        <w:rPr>
          <w:noProof/>
        </w:rPr>
        <w:t>"</w:t>
      </w:r>
      <w:r w:rsidR="00A6273F" w:rsidRPr="00011129">
        <w:fldChar w:fldCharType="begin"/>
      </w:r>
      <w:r w:rsidR="00A6273F" w:rsidRPr="00D759EF">
        <w:instrText xml:space="preserve"> HYPERLINK \l "Chapter_09_Methods" </w:instrText>
      </w:r>
      <w:r w:rsidR="00A6273F" w:rsidRPr="00011129">
        <w:rPr>
          <w:rPrChange w:id="1848" w:author="Hans Zijlstra" w:date="2017-06-24T11:23:00Z">
            <w:rPr>
              <w:rStyle w:val="Hyperlink"/>
              <w:noProof/>
            </w:rPr>
          </w:rPrChange>
        </w:rPr>
        <w:fldChar w:fldCharType="separate"/>
      </w:r>
      <w:r w:rsidRPr="00011129">
        <w:rPr>
          <w:rStyle w:val="Hyperlink"/>
          <w:noProof/>
        </w:rPr>
        <w:t>Methods</w:t>
      </w:r>
      <w:r w:rsidR="00A6273F" w:rsidRPr="00011129">
        <w:rPr>
          <w:rStyle w:val="Hyperlink"/>
          <w:noProof/>
        </w:rPr>
        <w:fldChar w:fldCharType="end"/>
      </w:r>
      <w:r w:rsidRPr="00D759EF">
        <w:rPr>
          <w:noProof/>
        </w:rPr>
        <w:t>").</w:t>
      </w:r>
    </w:p>
    <w:p w14:paraId="1060E6C5" w14:textId="77777777" w:rsidR="00371D15" w:rsidRPr="00AA044A" w:rsidRDefault="00371D15" w:rsidP="00371D15">
      <w:pPr>
        <w:pStyle w:val="Heading4"/>
      </w:pPr>
      <w:r w:rsidRPr="00AA044A">
        <w:t>Scope of Parameters of the Constructor</w:t>
      </w:r>
    </w:p>
    <w:p w14:paraId="7081CC0F" w14:textId="05D3C244" w:rsidR="00371D15" w:rsidRPr="00CC3F13" w:rsidRDefault="00371D15" w:rsidP="00371D15">
      <w:r w:rsidRPr="00AA044A">
        <w:t xml:space="preserve">By analogy with the scope of the variables in the parameter list of a method, the </w:t>
      </w:r>
      <w:r w:rsidRPr="002959F9">
        <w:rPr>
          <w:b/>
        </w:rPr>
        <w:t xml:space="preserve">variables in the parameter list of </w:t>
      </w:r>
      <w:del w:id="1849" w:author="Hans Zijlstra" w:date="2017-06-13T12:18:00Z">
        <w:r w:rsidRPr="00977A5E" w:rsidDel="004826CF">
          <w:rPr>
            <w:b/>
          </w:rPr>
          <w:delText>one</w:delText>
        </w:r>
      </w:del>
      <w:ins w:id="1850" w:author="Hans Zijlstra" w:date="2017-06-13T12:18:00Z">
        <w:r w:rsidR="004826CF" w:rsidRPr="00977A5E">
          <w:rPr>
            <w:b/>
          </w:rPr>
          <w:t>a</w:t>
        </w:r>
      </w:ins>
      <w:r w:rsidRPr="00CC3F13">
        <w:rPr>
          <w:b/>
        </w:rPr>
        <w:t xml:space="preserve"> constructor have a scope</w:t>
      </w:r>
      <w:r w:rsidRPr="00CC3F13">
        <w:t xml:space="preserve"> from the opening bracket of the constructor to the closing bracket, i.e. throughout the body of the constructor.</w:t>
      </w:r>
    </w:p>
    <w:p w14:paraId="3E7E5A01" w14:textId="27D04BE6" w:rsidR="00371D15" w:rsidRPr="00D759EF" w:rsidRDefault="00371D15" w:rsidP="00371D15">
      <w:pPr>
        <w:spacing w:after="120"/>
      </w:pPr>
      <w:r w:rsidRPr="0028675A">
        <w:t>Very often, when we declare a constructor with parameters</w:t>
      </w:r>
      <w:ins w:id="1851" w:author="Hans Zijlstra" w:date="2017-06-13T12:21:00Z">
        <w:r w:rsidR="004826CF" w:rsidRPr="00D759EF">
          <w:t>,</w:t>
        </w:r>
      </w:ins>
      <w:r w:rsidRPr="00D759EF">
        <w:t xml:space="preserve"> it is possible to name the variables from the parameter list with </w:t>
      </w:r>
      <w:r w:rsidRPr="00D759EF">
        <w:rPr>
          <w:b/>
        </w:rPr>
        <w:t>the same names</w:t>
      </w:r>
      <w:r w:rsidRPr="00D759EF">
        <w:t xml:space="preserve"> as the names of the fields</w:t>
      </w:r>
      <w:del w:id="1852" w:author="Hans Zijlstra" w:date="2017-06-13T12:21:00Z">
        <w:r w:rsidRPr="00D759EF" w:rsidDel="004826CF">
          <w:delText>,</w:delText>
        </w:r>
      </w:del>
      <w:r w:rsidRPr="00D759EF">
        <w:t xml:space="preserve"> which are going to be initialized. Let’s, for example, consider the constructor of the class </w:t>
      </w:r>
      <w:r w:rsidRPr="00D759EF">
        <w:rPr>
          <w:rStyle w:val="Code"/>
        </w:rPr>
        <w:t>Dog</w:t>
      </w:r>
      <w:r w:rsidRPr="00D759EF">
        <w:t>:</w:t>
      </w:r>
    </w:p>
    <w:tbl>
      <w:tblPr>
        <w:tblW w:w="0" w:type="auto"/>
        <w:tblInd w:w="108" w:type="dxa"/>
        <w:tblCellMar>
          <w:top w:w="113" w:type="dxa"/>
          <w:bottom w:w="113" w:type="dxa"/>
        </w:tblCellMar>
        <w:tblLook w:val="01E0" w:firstRow="1" w:lastRow="1" w:firstColumn="1" w:lastColumn="1" w:noHBand="0" w:noVBand="0"/>
      </w:tblPr>
      <w:tblGrid>
        <w:gridCol w:w="8015"/>
      </w:tblGrid>
      <w:tr w:rsidR="00371D15" w:rsidRPr="00D759EF" w14:paraId="21FA3DD3" w14:textId="77777777" w:rsidTr="00563712">
        <w:trPr>
          <w:trHeight w:val="1610"/>
        </w:trPr>
        <w:tc>
          <w:tcPr>
            <w:tcW w:w="8015" w:type="dxa"/>
            <w:tcBorders>
              <w:top w:val="single" w:sz="4" w:space="0" w:color="auto"/>
              <w:left w:val="single" w:sz="4" w:space="0" w:color="auto"/>
              <w:bottom w:val="single" w:sz="4" w:space="0" w:color="auto"/>
              <w:right w:val="single" w:sz="4" w:space="0" w:color="auto"/>
            </w:tcBorders>
          </w:tcPr>
          <w:p w14:paraId="104FAA43"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rPr>
              <w:t>public</w:t>
            </w:r>
            <w:r w:rsidRPr="00D759EF">
              <w:rPr>
                <w:rFonts w:ascii="Consolas" w:hAnsi="Consolas"/>
                <w:noProof/>
                <w:sz w:val="22"/>
                <w:szCs w:val="22"/>
              </w:rPr>
              <w:t xml:space="preserve"> Dog(</w:t>
            </w:r>
            <w:r w:rsidRPr="00D759EF">
              <w:rPr>
                <w:rFonts w:ascii="Consolas" w:hAnsi="Consolas" w:cs="Consolas"/>
                <w:noProof/>
                <w:color w:val="0000FF"/>
                <w:sz w:val="22"/>
                <w:szCs w:val="22"/>
              </w:rPr>
              <w:t>string</w:t>
            </w:r>
            <w:r w:rsidRPr="00D759EF">
              <w:rPr>
                <w:rFonts w:ascii="Consolas" w:hAnsi="Consolas"/>
                <w:noProof/>
                <w:sz w:val="22"/>
                <w:szCs w:val="22"/>
              </w:rPr>
              <w:t xml:space="preserve"> name, </w:t>
            </w:r>
            <w:r w:rsidRPr="00D759EF">
              <w:rPr>
                <w:rFonts w:ascii="Consolas" w:hAnsi="Consolas" w:cs="Consolas"/>
                <w:noProof/>
                <w:color w:val="0000FF"/>
                <w:sz w:val="22"/>
                <w:szCs w:val="22"/>
              </w:rPr>
              <w:t>int</w:t>
            </w:r>
            <w:r w:rsidRPr="00D759EF">
              <w:rPr>
                <w:rFonts w:ascii="Consolas" w:hAnsi="Consolas"/>
                <w:noProof/>
                <w:sz w:val="22"/>
                <w:szCs w:val="22"/>
              </w:rPr>
              <w:t xml:space="preserve"> age, </w:t>
            </w:r>
            <w:r w:rsidRPr="00D759EF">
              <w:rPr>
                <w:rFonts w:ascii="Consolas" w:hAnsi="Consolas" w:cs="Consolas"/>
                <w:noProof/>
                <w:color w:val="0000FF"/>
                <w:sz w:val="22"/>
                <w:szCs w:val="22"/>
              </w:rPr>
              <w:t>double</w:t>
            </w:r>
            <w:r w:rsidRPr="00D759EF">
              <w:rPr>
                <w:rFonts w:ascii="Consolas" w:hAnsi="Consolas"/>
                <w:noProof/>
                <w:sz w:val="22"/>
                <w:szCs w:val="22"/>
              </w:rPr>
              <w:t xml:space="preserve"> length)</w:t>
            </w:r>
          </w:p>
          <w:p w14:paraId="5B439445"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p w14:paraId="4A9C034B"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t>name = name;</w:t>
            </w:r>
          </w:p>
          <w:p w14:paraId="5E37211F"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t>age = age;</w:t>
            </w:r>
          </w:p>
          <w:p w14:paraId="03FE8A0B"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t>length = length;</w:t>
            </w:r>
          </w:p>
          <w:p w14:paraId="57026B10"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t xml:space="preserve">collar = </w:t>
            </w:r>
            <w:r w:rsidRPr="00D759EF">
              <w:rPr>
                <w:rFonts w:ascii="Consolas" w:hAnsi="Consolas" w:cs="Consolas"/>
                <w:noProof/>
                <w:color w:val="0000FF"/>
                <w:sz w:val="22"/>
                <w:szCs w:val="22"/>
              </w:rPr>
              <w:t>new</w:t>
            </w:r>
            <w:r w:rsidRPr="00D759EF">
              <w:rPr>
                <w:rFonts w:ascii="Consolas" w:hAnsi="Consolas"/>
                <w:noProof/>
                <w:sz w:val="22"/>
                <w:szCs w:val="22"/>
              </w:rPr>
              <w:t xml:space="preserve"> Collar();</w:t>
            </w:r>
          </w:p>
          <w:p w14:paraId="12D21EF4"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tc>
      </w:tr>
    </w:tbl>
    <w:p w14:paraId="1822908F" w14:textId="2C8C3457" w:rsidR="00371D15" w:rsidRPr="00D759EF" w:rsidRDefault="00371D15" w:rsidP="00371D15">
      <w:pPr>
        <w:spacing w:after="120"/>
      </w:pPr>
      <w:r w:rsidRPr="00D759EF">
        <w:t xml:space="preserve">Let’s compile and execute the </w:t>
      </w:r>
      <w:commentRangeStart w:id="1853"/>
      <w:r w:rsidR="00563712" w:rsidRPr="00011129">
        <w:fldChar w:fldCharType="begin"/>
      </w:r>
      <w:r w:rsidR="00563712" w:rsidRPr="00D759EF">
        <w:instrText xml:space="preserve"> HYPERLINK \l "OOP_Dog_Class_Main_Method" </w:instrText>
      </w:r>
      <w:r w:rsidR="00563712" w:rsidRPr="00011129">
        <w:rPr>
          <w:rPrChange w:id="1854" w:author="Hans Zijlstra" w:date="2017-06-24T11:23:00Z">
            <w:rPr>
              <w:rStyle w:val="Hyperlink"/>
            </w:rPr>
          </w:rPrChange>
        </w:rPr>
        <w:fldChar w:fldCharType="separate"/>
      </w:r>
      <w:r w:rsidRPr="00011129">
        <w:rPr>
          <w:rStyle w:val="Hyperlink"/>
          <w:rFonts w:ascii="Consolas" w:hAnsi="Consolas"/>
          <w:b/>
          <w:bCs/>
          <w:noProof/>
          <w:kern w:val="32"/>
          <w:sz w:val="22"/>
        </w:rPr>
        <w:t>Main()</w:t>
      </w:r>
      <w:r w:rsidRPr="00AA044A">
        <w:rPr>
          <w:rStyle w:val="Hyperlink"/>
        </w:rPr>
        <w:t xml:space="preserve"> method declared </w:t>
      </w:r>
      <w:del w:id="1855" w:author="Hans Zijlstra" w:date="2017-06-16T16:32:00Z">
        <w:r w:rsidRPr="00AA044A" w:rsidDel="000961D6">
          <w:rPr>
            <w:rStyle w:val="Hyperlink"/>
          </w:rPr>
          <w:delText xml:space="preserve">a little bit </w:delText>
        </w:r>
      </w:del>
      <w:r w:rsidRPr="002959F9">
        <w:rPr>
          <w:rStyle w:val="Hyperlink"/>
        </w:rPr>
        <w:t>above</w:t>
      </w:r>
      <w:r w:rsidR="00563712" w:rsidRPr="00011129">
        <w:rPr>
          <w:rStyle w:val="Hyperlink"/>
        </w:rPr>
        <w:fldChar w:fldCharType="end"/>
      </w:r>
      <w:r w:rsidRPr="00D759EF">
        <w:t>:</w:t>
      </w:r>
      <w:commentRangeEnd w:id="1853"/>
      <w:r w:rsidR="004826CF" w:rsidRPr="00D759EF">
        <w:rPr>
          <w:rStyle w:val="CommentReference"/>
        </w:rPr>
        <w:commentReference w:id="1853"/>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7317E383" w14:textId="77777777" w:rsidTr="00563712">
        <w:tc>
          <w:tcPr>
            <w:tcW w:w="7970" w:type="dxa"/>
            <w:tcBorders>
              <w:top w:val="single" w:sz="4" w:space="0" w:color="auto"/>
              <w:left w:val="single" w:sz="4" w:space="0" w:color="auto"/>
              <w:bottom w:val="single" w:sz="4" w:space="0" w:color="auto"/>
              <w:right w:val="single" w:sz="4" w:space="0" w:color="auto"/>
            </w:tcBorders>
          </w:tcPr>
          <w:p w14:paraId="01108DAD" w14:textId="77777777" w:rsidR="00371D15" w:rsidRPr="00011129" w:rsidRDefault="00371D15" w:rsidP="00563712">
            <w:pPr>
              <w:spacing w:before="0"/>
              <w:rPr>
                <w:rFonts w:ascii="Consolas" w:hAnsi="Consolas" w:cs="Consolas"/>
                <w:noProof/>
                <w:sz w:val="22"/>
                <w:szCs w:val="22"/>
              </w:rPr>
            </w:pPr>
            <w:r w:rsidRPr="00011129">
              <w:rPr>
                <w:rFonts w:ascii="Consolas" w:hAnsi="Consolas" w:cs="Consolas"/>
                <w:noProof/>
                <w:sz w:val="22"/>
                <w:szCs w:val="22"/>
              </w:rPr>
              <w:lastRenderedPageBreak/>
              <w:t>My dog is 0 year(s) old. It has length: 0 m</w:t>
            </w:r>
          </w:p>
        </w:tc>
      </w:tr>
    </w:tbl>
    <w:p w14:paraId="7680053C" w14:textId="578DA0FD" w:rsidR="00371D15" w:rsidRPr="00D759EF" w:rsidRDefault="00371D15" w:rsidP="00371D15">
      <w:pPr>
        <w:spacing w:after="120"/>
      </w:pPr>
      <w:del w:id="1856" w:author="Hans Zijlstra" w:date="2017-06-13T12:28:00Z">
        <w:r w:rsidRPr="00D759EF" w:rsidDel="0039772A">
          <w:delText xml:space="preserve">Strange </w:delText>
        </w:r>
      </w:del>
      <w:ins w:id="1857" w:author="Hans Zijlstra" w:date="2017-06-13T12:28:00Z">
        <w:r w:rsidR="0039772A" w:rsidRPr="00D759EF">
          <w:t xml:space="preserve">Unexpected </w:t>
        </w:r>
      </w:ins>
      <w:r w:rsidRPr="00D759EF">
        <w:t>result, isn’t it? In fact</w:t>
      </w:r>
      <w:ins w:id="1858" w:author="Hans Zijlstra" w:date="2017-06-13T12:26:00Z">
        <w:r w:rsidR="0039772A" w:rsidRPr="00D759EF">
          <w:t>,</w:t>
        </w:r>
      </w:ins>
      <w:r w:rsidRPr="00D759EF">
        <w:t xml:space="preserve"> this result is not so </w:t>
      </w:r>
      <w:del w:id="1859" w:author="Hans Zijlstra" w:date="2017-06-13T12:28:00Z">
        <w:r w:rsidRPr="00D759EF" w:rsidDel="0039772A">
          <w:delText>awkward</w:delText>
        </w:r>
      </w:del>
      <w:ins w:id="1860" w:author="Hans Zijlstra" w:date="2017-06-13T12:28:00Z">
        <w:r w:rsidR="0039772A" w:rsidRPr="00D759EF">
          <w:t>strange</w:t>
        </w:r>
      </w:ins>
      <w:r w:rsidRPr="00D759EF">
        <w:t>. The explanation is the following: the scope</w:t>
      </w:r>
      <w:del w:id="1861" w:author="Hans Zijlstra" w:date="2017-06-13T12:29:00Z">
        <w:r w:rsidRPr="00D759EF" w:rsidDel="0039772A">
          <w:delText>,</w:delText>
        </w:r>
      </w:del>
      <w:del w:id="1862" w:author="Hans Zijlstra" w:date="2017-06-13T12:28:00Z">
        <w:r w:rsidRPr="00D759EF" w:rsidDel="0039772A">
          <w:delText xml:space="preserve"> in which</w:delText>
        </w:r>
      </w:del>
      <w:ins w:id="1863" w:author="Hans Zijlstra" w:date="2017-06-13T12:29:00Z">
        <w:r w:rsidR="0039772A" w:rsidRPr="00D759EF">
          <w:t xml:space="preserve"> of</w:t>
        </w:r>
      </w:ins>
      <w:r w:rsidRPr="00D759EF">
        <w:t xml:space="preserve"> the variables from the </w:t>
      </w:r>
      <w:ins w:id="1864" w:author="Hans Zijlstra" w:date="2017-06-13T12:29:00Z">
        <w:r w:rsidR="0039772A" w:rsidRPr="00D759EF">
          <w:t xml:space="preserve">parameter </w:t>
        </w:r>
      </w:ins>
      <w:r w:rsidRPr="00D759EF">
        <w:t>list of the constructor</w:t>
      </w:r>
      <w:del w:id="1865" w:author="Hans Zijlstra" w:date="2017-06-13T12:29:00Z">
        <w:r w:rsidRPr="00D759EF" w:rsidDel="0039772A">
          <w:delText xml:space="preserve"> parameters are acting</w:delText>
        </w:r>
      </w:del>
      <w:del w:id="1866" w:author="Hans Zijlstra" w:date="2017-06-24T14:07:00Z">
        <w:r w:rsidRPr="00D759EF" w:rsidDel="00DA40B4">
          <w:delText>,</w:delText>
        </w:r>
      </w:del>
      <w:r w:rsidRPr="00D759EF">
        <w:t xml:space="preserve"> overlaps the scope</w:t>
      </w:r>
      <w:del w:id="1867" w:author="Hans Zijlstra" w:date="2017-06-13T12:29:00Z">
        <w:r w:rsidRPr="00D759EF" w:rsidDel="0039772A">
          <w:delText xml:space="preserve"> of acting</w:delText>
        </w:r>
      </w:del>
      <w:r w:rsidRPr="00D759EF">
        <w:t xml:space="preserve"> of the fields </w:t>
      </w:r>
      <w:ins w:id="1868" w:author="Hans Zijlstra" w:date="2017-06-13T12:30:00Z">
        <w:r w:rsidR="0039772A" w:rsidRPr="00D759EF">
          <w:t xml:space="preserve">in the constructor, </w:t>
        </w:r>
      </w:ins>
      <w:r w:rsidRPr="00D759EF">
        <w:t>with the same names</w:t>
      </w:r>
      <w:del w:id="1869" w:author="Hans Zijlstra" w:date="2017-06-13T12:30:00Z">
        <w:r w:rsidRPr="00D759EF" w:rsidDel="0039772A">
          <w:delText xml:space="preserve"> in the constructor</w:delText>
        </w:r>
      </w:del>
      <w:r w:rsidRPr="00D759EF">
        <w:t xml:space="preserve">. Thus, </w:t>
      </w:r>
      <w:r w:rsidRPr="00D759EF">
        <w:rPr>
          <w:b/>
        </w:rPr>
        <w:t xml:space="preserve">we </w:t>
      </w:r>
      <w:del w:id="1870" w:author="Hans Zijlstra" w:date="2017-06-13T12:30:00Z">
        <w:r w:rsidRPr="00D759EF" w:rsidDel="0039772A">
          <w:rPr>
            <w:b/>
          </w:rPr>
          <w:delText>do</w:delText>
        </w:r>
      </w:del>
      <w:ins w:id="1871" w:author="Hans Zijlstra" w:date="2017-06-13T12:30:00Z">
        <w:r w:rsidR="0039772A" w:rsidRPr="00D759EF">
          <w:rPr>
            <w:b/>
          </w:rPr>
          <w:t>did</w:t>
        </w:r>
      </w:ins>
      <w:r w:rsidRPr="00D759EF">
        <w:rPr>
          <w:b/>
        </w:rPr>
        <w:t xml:space="preserve"> not assign any value to the fields </w:t>
      </w:r>
      <w:r w:rsidRPr="00D759EF">
        <w:t>because</w:t>
      </w:r>
      <w:del w:id="1872" w:author="Hans Zijlstra" w:date="2017-06-13T12:31:00Z">
        <w:r w:rsidRPr="00D759EF" w:rsidDel="0039772A">
          <w:delText xml:space="preserve"> in practice</w:delText>
        </w:r>
      </w:del>
      <w:r w:rsidRPr="00D759EF">
        <w:t xml:space="preserve"> we </w:t>
      </w:r>
      <w:del w:id="1873" w:author="Hans Zijlstra" w:date="2017-06-13T12:31:00Z">
        <w:r w:rsidRPr="00D759EF" w:rsidDel="0039772A">
          <w:delText>have</w:delText>
        </w:r>
      </w:del>
      <w:ins w:id="1874" w:author="Hans Zijlstra" w:date="2017-06-13T12:31:00Z">
        <w:r w:rsidR="0039772A" w:rsidRPr="00D759EF">
          <w:t>had</w:t>
        </w:r>
      </w:ins>
      <w:r w:rsidRPr="00D759EF">
        <w:t xml:space="preserve"> no access to them. For example, instead of assigning the variable value to the field </w:t>
      </w:r>
      <w:r w:rsidRPr="00D759EF">
        <w:rPr>
          <w:rFonts w:ascii="Consolas" w:hAnsi="Consolas"/>
          <w:b/>
          <w:bCs/>
          <w:noProof/>
          <w:kern w:val="32"/>
          <w:sz w:val="22"/>
          <w:szCs w:val="22"/>
        </w:rPr>
        <w:t>age</w:t>
      </w:r>
      <w:r w:rsidRPr="00D759EF">
        <w:t>, we assign</w:t>
      </w:r>
      <w:ins w:id="1875" w:author="Hans Zijlstra" w:date="2017-06-13T12:31:00Z">
        <w:r w:rsidR="0039772A" w:rsidRPr="00D759EF">
          <w:t>ed</w:t>
        </w:r>
      </w:ins>
      <w:r w:rsidRPr="00D759EF">
        <w:t xml:space="preserve"> </w:t>
      </w:r>
      <w:del w:id="1876" w:author="Hans Zijlstra" w:date="2017-06-13T12:32:00Z">
        <w:r w:rsidRPr="00D759EF" w:rsidDel="0039772A">
          <w:delText>the value of the variable</w:delText>
        </w:r>
      </w:del>
      <w:ins w:id="1877" w:author="Hans Zijlstra" w:date="2017-06-13T12:33:00Z">
        <w:r w:rsidR="0039772A" w:rsidRPr="00D759EF">
          <w:t>it</w:t>
        </w:r>
      </w:ins>
      <w:r w:rsidRPr="00D759EF">
        <w:t xml:space="preserve"> </w:t>
      </w:r>
      <w:ins w:id="1878" w:author="Hans Zijlstra" w:date="2017-06-13T12:33:00Z">
        <w:r w:rsidR="0039772A" w:rsidRPr="00D759EF">
          <w:t xml:space="preserve">to the </w:t>
        </w:r>
      </w:ins>
      <w:r w:rsidRPr="00D759EF">
        <w:rPr>
          <w:rFonts w:ascii="Consolas" w:hAnsi="Consolas"/>
          <w:b/>
          <w:bCs/>
          <w:noProof/>
          <w:kern w:val="32"/>
          <w:sz w:val="22"/>
        </w:rPr>
        <w:t>age</w:t>
      </w:r>
      <w:del w:id="1879" w:author="Hans Zijlstra" w:date="2017-06-13T12:33:00Z">
        <w:r w:rsidRPr="00D759EF" w:rsidDel="0039772A">
          <w:delText xml:space="preserve"> to the</w:delText>
        </w:r>
      </w:del>
      <w:r w:rsidRPr="00D759EF">
        <w:t xml:space="preserve"> variable itself:</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7D1B99F4" w14:textId="77777777" w:rsidTr="00563712">
        <w:tc>
          <w:tcPr>
            <w:tcW w:w="7970" w:type="dxa"/>
            <w:tcBorders>
              <w:top w:val="single" w:sz="4" w:space="0" w:color="auto"/>
              <w:left w:val="single" w:sz="4" w:space="0" w:color="auto"/>
              <w:bottom w:val="single" w:sz="4" w:space="0" w:color="auto"/>
              <w:right w:val="single" w:sz="4" w:space="0" w:color="auto"/>
            </w:tcBorders>
          </w:tcPr>
          <w:p w14:paraId="2855C2B6" w14:textId="77777777" w:rsidR="00371D15" w:rsidRPr="00D759EF" w:rsidRDefault="00371D15" w:rsidP="00563712">
            <w:pPr>
              <w:spacing w:before="0"/>
              <w:rPr>
                <w:rFonts w:ascii="Consolas" w:hAnsi="Consolas" w:cs="Consolas"/>
                <w:sz w:val="22"/>
                <w:szCs w:val="22"/>
              </w:rPr>
            </w:pPr>
            <w:r w:rsidRPr="00D759EF">
              <w:rPr>
                <w:rFonts w:ascii="Consolas" w:hAnsi="Consolas" w:cs="Consolas"/>
                <w:sz w:val="22"/>
                <w:szCs w:val="22"/>
              </w:rPr>
              <w:t>age = age;</w:t>
            </w:r>
          </w:p>
        </w:tc>
      </w:tr>
    </w:tbl>
    <w:p w14:paraId="26EE1DAD" w14:textId="1BBC01F7" w:rsidR="00371D15" w:rsidRPr="00AA044A" w:rsidRDefault="00371D15" w:rsidP="00371D15">
      <w:pPr>
        <w:spacing w:after="120"/>
      </w:pPr>
      <w:r w:rsidRPr="00D759EF">
        <w:t xml:space="preserve">As we saw </w:t>
      </w:r>
      <w:ins w:id="1880" w:author="Hans Zijlstra" w:date="2017-06-24T14:16:00Z">
        <w:r w:rsidR="0002496E">
          <w:t>in</w:t>
        </w:r>
      </w:ins>
      <w:del w:id="1881" w:author="Hans Zijlstra" w:date="2017-06-24T14:16:00Z">
        <w:r w:rsidRPr="0002496E" w:rsidDel="0002496E">
          <w:delText>from</w:delText>
        </w:r>
      </w:del>
      <w:r w:rsidRPr="0002496E">
        <w:t xml:space="preserve"> the section "</w:t>
      </w:r>
      <w:r w:rsidR="00A6273F" w:rsidRPr="00011129">
        <w:fldChar w:fldCharType="begin"/>
      </w:r>
      <w:r w:rsidR="00A6273F" w:rsidRPr="00D759EF">
        <w:instrText xml:space="preserve"> HYPERLINK \l "_Hiding_Fields_with" </w:instrText>
      </w:r>
      <w:r w:rsidR="00A6273F" w:rsidRPr="00011129">
        <w:rPr>
          <w:rPrChange w:id="1882" w:author="Hans Zijlstra" w:date="2017-06-24T11:23:00Z">
            <w:rPr>
              <w:color w:val="0000FF"/>
              <w:u w:val="single"/>
            </w:rPr>
          </w:rPrChange>
        </w:rPr>
        <w:fldChar w:fldCharType="separate"/>
      </w:r>
      <w:r w:rsidRPr="00011129">
        <w:rPr>
          <w:color w:val="0000FF"/>
          <w:u w:val="single"/>
        </w:rPr>
        <w:t>Hid</w:t>
      </w:r>
      <w:r w:rsidRPr="00AA044A">
        <w:rPr>
          <w:color w:val="0000FF"/>
          <w:u w:val="single"/>
        </w:rPr>
        <w:t>ing Fields with Local Variables</w:t>
      </w:r>
      <w:r w:rsidR="00A6273F" w:rsidRPr="00011129">
        <w:rPr>
          <w:color w:val="0000FF"/>
          <w:u w:val="single"/>
        </w:rPr>
        <w:fldChar w:fldCharType="end"/>
      </w:r>
      <w:r w:rsidRPr="00D759EF">
        <w:t>", to avoid this problem we should access the field, to which we want to assign a value,</w:t>
      </w:r>
      <w:ins w:id="1883" w:author="Hans Zijlstra" w:date="2017-06-24T14:17:00Z">
        <w:r w:rsidR="0002496E">
          <w:t xml:space="preserve"> by</w:t>
        </w:r>
      </w:ins>
      <w:r w:rsidRPr="00D759EF">
        <w:t xml:space="preserve"> </w:t>
      </w:r>
      <w:r w:rsidRPr="00011129">
        <w:rPr>
          <w:b/>
        </w:rPr>
        <w:t xml:space="preserve">using the keyword </w:t>
      </w:r>
      <w:r w:rsidRPr="00AA044A">
        <w:rPr>
          <w:rFonts w:ascii="Consolas" w:hAnsi="Consolas"/>
          <w:b/>
          <w:bCs/>
          <w:noProof/>
          <w:kern w:val="32"/>
          <w:sz w:val="22"/>
        </w:rPr>
        <w:t>this</w:t>
      </w:r>
      <w:r w:rsidRPr="00AA044A">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60685326" w14:textId="77777777" w:rsidTr="00563712">
        <w:tc>
          <w:tcPr>
            <w:tcW w:w="7970" w:type="dxa"/>
            <w:tcBorders>
              <w:top w:val="single" w:sz="4" w:space="0" w:color="auto"/>
              <w:left w:val="single" w:sz="4" w:space="0" w:color="auto"/>
              <w:bottom w:val="single" w:sz="4" w:space="0" w:color="auto"/>
              <w:right w:val="single" w:sz="4" w:space="0" w:color="auto"/>
            </w:tcBorders>
          </w:tcPr>
          <w:p w14:paraId="17F54F64" w14:textId="77777777" w:rsidR="00371D15" w:rsidRPr="00347ACD" w:rsidRDefault="00371D15" w:rsidP="00563712">
            <w:pPr>
              <w:autoSpaceDE w:val="0"/>
              <w:autoSpaceDN w:val="0"/>
              <w:adjustRightInd w:val="0"/>
              <w:spacing w:before="0"/>
              <w:jc w:val="left"/>
              <w:rPr>
                <w:rFonts w:ascii="Consolas" w:hAnsi="Consolas"/>
                <w:noProof/>
                <w:sz w:val="22"/>
                <w:szCs w:val="22"/>
              </w:rPr>
            </w:pPr>
            <w:r w:rsidRPr="002959F9">
              <w:rPr>
                <w:rFonts w:ascii="Consolas" w:hAnsi="Consolas" w:cs="Consolas"/>
                <w:noProof/>
                <w:color w:val="0000FF"/>
                <w:sz w:val="22"/>
                <w:szCs w:val="22"/>
              </w:rPr>
              <w:t>public</w:t>
            </w:r>
            <w:r w:rsidRPr="00977A5E">
              <w:rPr>
                <w:rFonts w:ascii="Consolas" w:hAnsi="Consolas"/>
                <w:noProof/>
                <w:sz w:val="22"/>
                <w:szCs w:val="22"/>
              </w:rPr>
              <w:t xml:space="preserve"> Dog(</w:t>
            </w:r>
            <w:r w:rsidRPr="00977A5E">
              <w:rPr>
                <w:rFonts w:ascii="Consolas" w:hAnsi="Consolas" w:cs="Consolas"/>
                <w:noProof/>
                <w:color w:val="0000FF"/>
                <w:sz w:val="22"/>
                <w:szCs w:val="22"/>
              </w:rPr>
              <w:t>string</w:t>
            </w:r>
            <w:r w:rsidRPr="00347ACD">
              <w:rPr>
                <w:rFonts w:ascii="Consolas" w:hAnsi="Consolas"/>
                <w:noProof/>
                <w:sz w:val="22"/>
                <w:szCs w:val="22"/>
              </w:rPr>
              <w:t xml:space="preserve"> name, </w:t>
            </w:r>
            <w:r w:rsidRPr="00347ACD">
              <w:rPr>
                <w:rFonts w:ascii="Consolas" w:hAnsi="Consolas" w:cs="Consolas"/>
                <w:noProof/>
                <w:color w:val="0000FF"/>
                <w:sz w:val="22"/>
                <w:szCs w:val="22"/>
              </w:rPr>
              <w:t>int</w:t>
            </w:r>
            <w:r w:rsidRPr="00347ACD">
              <w:rPr>
                <w:rFonts w:ascii="Consolas" w:hAnsi="Consolas"/>
                <w:noProof/>
                <w:sz w:val="22"/>
                <w:szCs w:val="22"/>
              </w:rPr>
              <w:t xml:space="preserve"> age, </w:t>
            </w:r>
            <w:r w:rsidRPr="00347ACD">
              <w:rPr>
                <w:rFonts w:ascii="Consolas" w:hAnsi="Consolas" w:cs="Consolas"/>
                <w:noProof/>
                <w:color w:val="0000FF"/>
                <w:sz w:val="22"/>
                <w:szCs w:val="22"/>
              </w:rPr>
              <w:t>double</w:t>
            </w:r>
            <w:r w:rsidRPr="00347ACD">
              <w:rPr>
                <w:rFonts w:ascii="Consolas" w:hAnsi="Consolas"/>
                <w:noProof/>
                <w:sz w:val="22"/>
                <w:szCs w:val="22"/>
              </w:rPr>
              <w:t xml:space="preserve"> length)</w:t>
            </w:r>
          </w:p>
          <w:p w14:paraId="38F36521" w14:textId="77777777" w:rsidR="00371D15" w:rsidRPr="0028675A" w:rsidRDefault="00371D15" w:rsidP="00563712">
            <w:pPr>
              <w:autoSpaceDE w:val="0"/>
              <w:autoSpaceDN w:val="0"/>
              <w:adjustRightInd w:val="0"/>
              <w:spacing w:before="0"/>
              <w:jc w:val="left"/>
              <w:rPr>
                <w:rFonts w:ascii="Consolas" w:hAnsi="Consolas" w:cs="Consolas"/>
                <w:noProof/>
                <w:sz w:val="22"/>
                <w:szCs w:val="22"/>
              </w:rPr>
            </w:pPr>
            <w:r w:rsidRPr="0028675A">
              <w:rPr>
                <w:rFonts w:ascii="Consolas" w:hAnsi="Consolas" w:cs="Consolas"/>
                <w:noProof/>
                <w:sz w:val="22"/>
                <w:szCs w:val="22"/>
              </w:rPr>
              <w:t>{</w:t>
            </w:r>
          </w:p>
          <w:p w14:paraId="6C7B667F"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this</w:t>
            </w:r>
            <w:r w:rsidRPr="00D759EF">
              <w:rPr>
                <w:rFonts w:ascii="Consolas" w:hAnsi="Consolas"/>
                <w:noProof/>
                <w:sz w:val="22"/>
                <w:szCs w:val="22"/>
              </w:rPr>
              <w:t>.name = name;</w:t>
            </w:r>
          </w:p>
          <w:p w14:paraId="5518093A"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this</w:t>
            </w:r>
            <w:r w:rsidRPr="00D759EF">
              <w:rPr>
                <w:rFonts w:ascii="Consolas" w:hAnsi="Consolas"/>
                <w:noProof/>
                <w:sz w:val="22"/>
                <w:szCs w:val="22"/>
              </w:rPr>
              <w:t>.age = age;</w:t>
            </w:r>
          </w:p>
          <w:p w14:paraId="1626CFEA"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this</w:t>
            </w:r>
            <w:r w:rsidRPr="00D759EF">
              <w:rPr>
                <w:rFonts w:ascii="Consolas" w:hAnsi="Consolas"/>
                <w:noProof/>
                <w:sz w:val="22"/>
                <w:szCs w:val="22"/>
              </w:rPr>
              <w:t>.length = length;</w:t>
            </w:r>
          </w:p>
          <w:p w14:paraId="6A02EF50"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this</w:t>
            </w:r>
            <w:r w:rsidRPr="00D759EF">
              <w:rPr>
                <w:rFonts w:ascii="Consolas" w:hAnsi="Consolas"/>
                <w:noProof/>
                <w:sz w:val="22"/>
                <w:szCs w:val="22"/>
              </w:rPr>
              <w:t xml:space="preserve">.collar = </w:t>
            </w:r>
            <w:r w:rsidRPr="00D759EF">
              <w:rPr>
                <w:rFonts w:ascii="Consolas" w:hAnsi="Consolas" w:cs="Consolas"/>
                <w:noProof/>
                <w:color w:val="0000FF"/>
                <w:sz w:val="22"/>
                <w:szCs w:val="22"/>
              </w:rPr>
              <w:t>new</w:t>
            </w:r>
            <w:r w:rsidRPr="00D759EF">
              <w:rPr>
                <w:rFonts w:ascii="Consolas" w:hAnsi="Consolas"/>
                <w:noProof/>
                <w:sz w:val="22"/>
                <w:szCs w:val="22"/>
              </w:rPr>
              <w:t xml:space="preserve"> Collar();</w:t>
            </w:r>
          </w:p>
          <w:p w14:paraId="0DA3CFD2"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tc>
      </w:tr>
    </w:tbl>
    <w:p w14:paraId="1D4ACAEC" w14:textId="77777777" w:rsidR="00371D15" w:rsidRPr="00D759EF" w:rsidRDefault="00371D15" w:rsidP="00371D15">
      <w:pPr>
        <w:spacing w:after="120"/>
      </w:pPr>
      <w:r w:rsidRPr="00D759EF">
        <w:t xml:space="preserve">Now, assuming we execute again the </w:t>
      </w:r>
      <w:r w:rsidRPr="00D759EF">
        <w:rPr>
          <w:rFonts w:ascii="Consolas" w:hAnsi="Consolas"/>
          <w:b/>
          <w:bCs/>
          <w:noProof/>
          <w:kern w:val="32"/>
          <w:sz w:val="22"/>
        </w:rPr>
        <w:t>Main()</w:t>
      </w:r>
      <w:r w:rsidRPr="00D759EF">
        <w:t xml:space="preserve"> method:</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245028A5" w14:textId="77777777" w:rsidTr="00563712">
        <w:tc>
          <w:tcPr>
            <w:tcW w:w="7970" w:type="dxa"/>
            <w:tcBorders>
              <w:top w:val="single" w:sz="4" w:space="0" w:color="auto"/>
              <w:left w:val="single" w:sz="4" w:space="0" w:color="auto"/>
              <w:bottom w:val="single" w:sz="4" w:space="0" w:color="auto"/>
              <w:right w:val="single" w:sz="4" w:space="0" w:color="auto"/>
            </w:tcBorders>
          </w:tcPr>
          <w:p w14:paraId="59578BB6"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rPr>
              <w:t>static</w:t>
            </w:r>
            <w:r w:rsidRPr="00D759EF">
              <w:rPr>
                <w:rFonts w:ascii="Consolas" w:hAnsi="Consolas"/>
                <w:noProof/>
                <w:sz w:val="22"/>
                <w:szCs w:val="22"/>
              </w:rPr>
              <w:t xml:space="preserve"> </w:t>
            </w:r>
            <w:r w:rsidRPr="00D759EF">
              <w:rPr>
                <w:rFonts w:ascii="Consolas" w:hAnsi="Consolas" w:cs="Consolas"/>
                <w:noProof/>
                <w:color w:val="0000FF"/>
                <w:sz w:val="22"/>
                <w:szCs w:val="22"/>
              </w:rPr>
              <w:t>void</w:t>
            </w:r>
            <w:r w:rsidRPr="00D759EF">
              <w:rPr>
                <w:rFonts w:ascii="Consolas" w:hAnsi="Consolas"/>
                <w:noProof/>
                <w:sz w:val="22"/>
                <w:szCs w:val="22"/>
              </w:rPr>
              <w:t xml:space="preserve"> Main()</w:t>
            </w:r>
          </w:p>
          <w:p w14:paraId="0E97A601"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p w14:paraId="6AC82284"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color w:val="2B91AF"/>
                <w:sz w:val="22"/>
              </w:rPr>
              <w:t>Dog</w:t>
            </w:r>
            <w:r w:rsidRPr="00D759EF">
              <w:rPr>
                <w:rFonts w:ascii="Consolas" w:hAnsi="Consolas"/>
                <w:noProof/>
                <w:sz w:val="22"/>
                <w:szCs w:val="22"/>
              </w:rPr>
              <w:t xml:space="preserve"> myDog = </w:t>
            </w:r>
            <w:r w:rsidRPr="00D759EF">
              <w:rPr>
                <w:rFonts w:ascii="Consolas" w:hAnsi="Consolas" w:cs="Consolas"/>
                <w:noProof/>
                <w:color w:val="0000FF"/>
                <w:sz w:val="22"/>
                <w:szCs w:val="22"/>
              </w:rPr>
              <w:t>new</w:t>
            </w:r>
            <w:r w:rsidRPr="00D759EF">
              <w:rPr>
                <w:rFonts w:ascii="Consolas" w:hAnsi="Consolas"/>
                <w:noProof/>
                <w:sz w:val="22"/>
                <w:szCs w:val="22"/>
              </w:rPr>
              <w:t xml:space="preserve"> </w:t>
            </w:r>
            <w:r w:rsidRPr="00D759EF">
              <w:rPr>
                <w:rFonts w:ascii="Consolas" w:hAnsi="Consolas"/>
                <w:noProof/>
                <w:color w:val="2B91AF"/>
                <w:sz w:val="22"/>
              </w:rPr>
              <w:t>Dog</w:t>
            </w:r>
            <w:r w:rsidRPr="00D759EF">
              <w:rPr>
                <w:rFonts w:ascii="Consolas" w:hAnsi="Consolas"/>
                <w:noProof/>
                <w:sz w:val="22"/>
                <w:szCs w:val="22"/>
              </w:rPr>
              <w:t>(</w:t>
            </w:r>
            <w:r w:rsidRPr="00D759EF">
              <w:rPr>
                <w:rFonts w:ascii="Consolas" w:hAnsi="Consolas" w:cs="Consolas"/>
                <w:noProof/>
                <w:color w:val="A31515"/>
                <w:sz w:val="22"/>
                <w:szCs w:val="22"/>
              </w:rPr>
              <w:t>"Moby"</w:t>
            </w:r>
            <w:r w:rsidRPr="00D759EF">
              <w:rPr>
                <w:rFonts w:ascii="Consolas" w:hAnsi="Consolas"/>
                <w:noProof/>
                <w:sz w:val="22"/>
                <w:szCs w:val="22"/>
              </w:rPr>
              <w:t xml:space="preserve">, </w:t>
            </w:r>
            <w:r w:rsidRPr="00D759EF">
              <w:rPr>
                <w:rFonts w:ascii="Consolas" w:hAnsi="Consolas" w:cs="Consolas"/>
                <w:noProof/>
                <w:color w:val="A31515"/>
                <w:sz w:val="22"/>
                <w:szCs w:val="22"/>
              </w:rPr>
              <w:t>2</w:t>
            </w:r>
            <w:r w:rsidRPr="00D759EF">
              <w:rPr>
                <w:rFonts w:ascii="Consolas" w:hAnsi="Consolas"/>
                <w:noProof/>
                <w:sz w:val="22"/>
                <w:szCs w:val="22"/>
              </w:rPr>
              <w:t xml:space="preserve">, </w:t>
            </w:r>
            <w:r w:rsidRPr="00D759EF">
              <w:rPr>
                <w:rFonts w:ascii="Consolas" w:hAnsi="Consolas" w:cs="Consolas"/>
                <w:noProof/>
                <w:color w:val="A31515"/>
                <w:sz w:val="22"/>
                <w:szCs w:val="22"/>
              </w:rPr>
              <w:t>0.4</w:t>
            </w:r>
            <w:r w:rsidRPr="00D759EF">
              <w:rPr>
                <w:rFonts w:ascii="Consolas" w:hAnsi="Consolas"/>
                <w:noProof/>
                <w:sz w:val="22"/>
                <w:szCs w:val="22"/>
              </w:rPr>
              <w:t>);</w:t>
            </w:r>
          </w:p>
          <w:p w14:paraId="1AE11DF6"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p>
          <w:p w14:paraId="49473185"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color w:val="2B91AF"/>
                <w:sz w:val="22"/>
              </w:rPr>
              <w:t>Console</w:t>
            </w:r>
            <w:r w:rsidRPr="00D759EF">
              <w:rPr>
                <w:rFonts w:ascii="Consolas" w:hAnsi="Consolas"/>
                <w:noProof/>
                <w:sz w:val="22"/>
                <w:szCs w:val="22"/>
              </w:rPr>
              <w:t>.WriteLine(</w:t>
            </w:r>
            <w:r w:rsidRPr="00D759EF">
              <w:rPr>
                <w:rFonts w:ascii="Consolas" w:hAnsi="Consolas" w:cs="Consolas"/>
                <w:noProof/>
                <w:color w:val="A31515"/>
                <w:sz w:val="22"/>
                <w:szCs w:val="22"/>
              </w:rPr>
              <w:t>"My dog "</w:t>
            </w:r>
            <w:r w:rsidRPr="00D759EF">
              <w:rPr>
                <w:rFonts w:ascii="Consolas" w:hAnsi="Consolas"/>
                <w:noProof/>
                <w:sz w:val="22"/>
                <w:szCs w:val="22"/>
              </w:rPr>
              <w:t xml:space="preserve"> + myDog.name +</w:t>
            </w:r>
          </w:p>
          <w:p w14:paraId="4B439C46"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A31515"/>
                <w:sz w:val="22"/>
                <w:szCs w:val="22"/>
              </w:rPr>
              <w:t>" is "</w:t>
            </w:r>
            <w:r w:rsidRPr="00D759EF">
              <w:rPr>
                <w:rFonts w:ascii="Consolas" w:hAnsi="Consolas"/>
                <w:noProof/>
                <w:sz w:val="22"/>
                <w:szCs w:val="22"/>
              </w:rPr>
              <w:t xml:space="preserve"> + myDog.age + </w:t>
            </w:r>
            <w:r w:rsidRPr="00D759EF">
              <w:rPr>
                <w:rFonts w:ascii="Consolas" w:hAnsi="Consolas" w:cs="Consolas"/>
                <w:noProof/>
                <w:color w:val="A31515"/>
                <w:sz w:val="22"/>
                <w:szCs w:val="22"/>
              </w:rPr>
              <w:t>" year(s) old. "</w:t>
            </w:r>
            <w:r w:rsidRPr="00D759EF">
              <w:rPr>
                <w:rFonts w:ascii="Consolas" w:hAnsi="Consolas"/>
                <w:noProof/>
                <w:sz w:val="22"/>
                <w:szCs w:val="22"/>
              </w:rPr>
              <w:t xml:space="preserve"> +</w:t>
            </w:r>
          </w:p>
          <w:p w14:paraId="7BCF04EA"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A31515"/>
                <w:sz w:val="22"/>
                <w:szCs w:val="22"/>
              </w:rPr>
              <w:t>" and it has length: "</w:t>
            </w:r>
            <w:r w:rsidRPr="00D759EF">
              <w:rPr>
                <w:rFonts w:ascii="Consolas" w:hAnsi="Consolas"/>
                <w:noProof/>
                <w:sz w:val="22"/>
                <w:szCs w:val="22"/>
              </w:rPr>
              <w:t xml:space="preserve"> + myDog.length + </w:t>
            </w:r>
            <w:r w:rsidRPr="00D759EF">
              <w:rPr>
                <w:rFonts w:ascii="Consolas" w:hAnsi="Consolas" w:cs="Consolas"/>
                <w:noProof/>
                <w:color w:val="A31515"/>
                <w:sz w:val="22"/>
                <w:szCs w:val="22"/>
              </w:rPr>
              <w:t>" m"</w:t>
            </w:r>
            <w:r w:rsidRPr="00D759EF">
              <w:rPr>
                <w:rFonts w:ascii="Consolas" w:hAnsi="Consolas"/>
                <w:noProof/>
                <w:sz w:val="22"/>
                <w:szCs w:val="22"/>
              </w:rPr>
              <w:t>);</w:t>
            </w:r>
          </w:p>
          <w:p w14:paraId="4FFC7CE4"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tc>
      </w:tr>
    </w:tbl>
    <w:p w14:paraId="32341869" w14:textId="77777777" w:rsidR="00371D15" w:rsidRPr="00D759EF" w:rsidRDefault="00371D15" w:rsidP="00371D15">
      <w:pPr>
        <w:spacing w:after="120"/>
      </w:pPr>
      <w:r w:rsidRPr="00D759EF">
        <w:t>The result will be exactly what we expect it to be:</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791867D2" w14:textId="77777777" w:rsidTr="00563712">
        <w:tc>
          <w:tcPr>
            <w:tcW w:w="7970" w:type="dxa"/>
            <w:tcBorders>
              <w:top w:val="single" w:sz="4" w:space="0" w:color="auto"/>
              <w:left w:val="single" w:sz="4" w:space="0" w:color="auto"/>
              <w:bottom w:val="single" w:sz="4" w:space="0" w:color="auto"/>
              <w:right w:val="single" w:sz="4" w:space="0" w:color="auto"/>
            </w:tcBorders>
          </w:tcPr>
          <w:p w14:paraId="13993F27" w14:textId="77777777" w:rsidR="00371D15" w:rsidRPr="00D759EF" w:rsidRDefault="00371D15" w:rsidP="00563712">
            <w:pPr>
              <w:spacing w:before="0"/>
              <w:rPr>
                <w:rFonts w:ascii="Consolas" w:hAnsi="Consolas" w:cs="Consolas"/>
                <w:noProof/>
                <w:sz w:val="22"/>
                <w:szCs w:val="22"/>
              </w:rPr>
            </w:pPr>
            <w:r w:rsidRPr="00D759EF">
              <w:rPr>
                <w:rFonts w:ascii="Consolas" w:hAnsi="Consolas" w:cs="Consolas"/>
                <w:noProof/>
                <w:sz w:val="22"/>
                <w:szCs w:val="22"/>
              </w:rPr>
              <w:t>My dog Moby is 2 year(s) old. It has length: 0.4 m</w:t>
            </w:r>
          </w:p>
        </w:tc>
      </w:tr>
    </w:tbl>
    <w:p w14:paraId="3853ED62" w14:textId="77777777" w:rsidR="00371D15" w:rsidRPr="00D759EF" w:rsidRDefault="00371D15" w:rsidP="00371D15">
      <w:pPr>
        <w:pStyle w:val="Heading3"/>
      </w:pPr>
      <w:r w:rsidRPr="00D759EF">
        <w:t>Constructor with Variable Number of Arguments</w:t>
      </w:r>
    </w:p>
    <w:p w14:paraId="06C69974" w14:textId="6CEDC0CD" w:rsidR="00371D15" w:rsidRPr="00977A5E" w:rsidRDefault="00371D15" w:rsidP="00371D15">
      <w:r w:rsidRPr="00D759EF">
        <w:t xml:space="preserve">Similar to methods with </w:t>
      </w:r>
      <w:r w:rsidRPr="00D759EF">
        <w:rPr>
          <w:b/>
        </w:rPr>
        <w:t>variable number of arguments</w:t>
      </w:r>
      <w:r w:rsidRPr="00D759EF">
        <w:t>, discussed in chapter "</w:t>
      </w:r>
      <w:r w:rsidR="00A6273F" w:rsidRPr="00011129">
        <w:fldChar w:fldCharType="begin"/>
      </w:r>
      <w:r w:rsidR="00A6273F" w:rsidRPr="00D759EF">
        <w:instrText xml:space="preserve"> HYPERLINK \l "Chapter_09_Methods" </w:instrText>
      </w:r>
      <w:r w:rsidR="00A6273F" w:rsidRPr="00011129">
        <w:rPr>
          <w:rPrChange w:id="1884" w:author="Hans Zijlstra" w:date="2017-06-24T11:23:00Z">
            <w:rPr>
              <w:rStyle w:val="Hyperlink"/>
            </w:rPr>
          </w:rPrChange>
        </w:rPr>
        <w:fldChar w:fldCharType="separate"/>
      </w:r>
      <w:r w:rsidRPr="00011129">
        <w:rPr>
          <w:rStyle w:val="Hyperlink"/>
        </w:rPr>
        <w:t>Methods</w:t>
      </w:r>
      <w:r w:rsidR="00A6273F" w:rsidRPr="00011129">
        <w:rPr>
          <w:rStyle w:val="Hyperlink"/>
        </w:rPr>
        <w:fldChar w:fldCharType="end"/>
      </w:r>
      <w:r w:rsidRPr="00D759EF">
        <w:t>", constructors can also be declared with a parameter for a variable number of arguments. The rules for declaring and calling constructors with a variable number of arguments are t</w:t>
      </w:r>
      <w:r w:rsidRPr="00011129">
        <w:t>he same as the ones</w:t>
      </w:r>
      <w:del w:id="1885" w:author="Hans Zijlstra" w:date="2017-06-16T16:40:00Z">
        <w:r w:rsidRPr="00AA044A" w:rsidDel="003B1092">
          <w:delText>,</w:delText>
        </w:r>
      </w:del>
      <w:r w:rsidRPr="00AA044A">
        <w:t xml:space="preserve"> described for decl</w:t>
      </w:r>
      <w:r w:rsidRPr="002959F9">
        <w:t xml:space="preserve">aring and calling </w:t>
      </w:r>
      <w:del w:id="1886" w:author="Hans Zijlstra" w:date="2017-06-16T16:41:00Z">
        <w:r w:rsidRPr="00977A5E" w:rsidDel="003B1092">
          <w:delText xml:space="preserve">with the </w:delText>
        </w:r>
      </w:del>
      <w:r w:rsidRPr="00977A5E">
        <w:t>methods:</w:t>
      </w:r>
    </w:p>
    <w:p w14:paraId="0BF9AA3F" w14:textId="3518D136" w:rsidR="00371D15" w:rsidRPr="00D759EF" w:rsidRDefault="00371D15" w:rsidP="00371D15">
      <w:pPr>
        <w:numPr>
          <w:ilvl w:val="0"/>
          <w:numId w:val="29"/>
        </w:numPr>
        <w:tabs>
          <w:tab w:val="clear" w:pos="795"/>
        </w:tabs>
        <w:ind w:left="568" w:hanging="284"/>
      </w:pPr>
      <w:r w:rsidRPr="0028675A">
        <w:t xml:space="preserve">When we declare a constructor with </w:t>
      </w:r>
      <w:ins w:id="1887" w:author="Hans Zijlstra" w:date="2017-06-16T16:41:00Z">
        <w:r w:rsidR="003B1092" w:rsidRPr="00D759EF">
          <w:t xml:space="preserve">a </w:t>
        </w:r>
      </w:ins>
      <w:r w:rsidRPr="00D759EF">
        <w:t xml:space="preserve">variable number of arguments, we must use </w:t>
      </w:r>
      <w:r w:rsidRPr="00D759EF">
        <w:rPr>
          <w:b/>
        </w:rPr>
        <w:t xml:space="preserve">the reserved word </w:t>
      </w:r>
      <w:r w:rsidRPr="00D759EF">
        <w:rPr>
          <w:rFonts w:ascii="Consolas" w:hAnsi="Consolas"/>
          <w:b/>
          <w:bCs/>
          <w:noProof/>
          <w:kern w:val="32"/>
          <w:sz w:val="22"/>
        </w:rPr>
        <w:t>params</w:t>
      </w:r>
      <w:r w:rsidRPr="00D759EF">
        <w:t xml:space="preserve">, and then insert the type of the parameters, followed by square </w:t>
      </w:r>
      <w:del w:id="1888" w:author="Hans Zijlstra" w:date="2017-06-16T16:42:00Z">
        <w:r w:rsidRPr="00D759EF" w:rsidDel="003B1092">
          <w:delText>parentheses</w:delText>
        </w:r>
      </w:del>
      <w:ins w:id="1889" w:author="Hans Zijlstra" w:date="2017-06-16T16:42:00Z">
        <w:r w:rsidR="003B1092" w:rsidRPr="00D759EF">
          <w:t>brackets</w:t>
        </w:r>
      </w:ins>
      <w:r w:rsidRPr="00D759EF">
        <w:t>. Finally</w:t>
      </w:r>
      <w:ins w:id="1890" w:author="Hans Zijlstra" w:date="2017-06-16T16:42:00Z">
        <w:r w:rsidR="003B1092" w:rsidRPr="00D759EF">
          <w:t>,</w:t>
        </w:r>
      </w:ins>
      <w:r w:rsidRPr="00D759EF">
        <w:t xml:space="preserve"> the name of the array follows, in which </w:t>
      </w:r>
      <w:del w:id="1891" w:author="Hans Zijlstra" w:date="2017-06-16T16:43:00Z">
        <w:r w:rsidRPr="00D759EF" w:rsidDel="003B1092">
          <w:delText xml:space="preserve">array </w:delText>
        </w:r>
      </w:del>
      <w:r w:rsidRPr="00D759EF">
        <w:t>the arguments used for the calling of the method are stored. For example</w:t>
      </w:r>
      <w:ins w:id="1892" w:author="Hans Zijlstra" w:date="2017-06-16T16:43:00Z">
        <w:r w:rsidR="003B1092" w:rsidRPr="00D759EF">
          <w:t>,</w:t>
        </w:r>
      </w:ins>
      <w:r w:rsidRPr="00D759EF">
        <w:t xml:space="preserve"> for whole number arguments we can use </w:t>
      </w:r>
      <w:r w:rsidRPr="00D759EF">
        <w:rPr>
          <w:rFonts w:ascii="Consolas" w:hAnsi="Consolas"/>
          <w:b/>
          <w:bCs/>
          <w:noProof/>
          <w:kern w:val="32"/>
          <w:sz w:val="22"/>
        </w:rPr>
        <w:t>params int[] numbers</w:t>
      </w:r>
      <w:r w:rsidRPr="00D759EF">
        <w:t>.</w:t>
      </w:r>
    </w:p>
    <w:p w14:paraId="0404E1B9" w14:textId="7D85B47A" w:rsidR="00371D15" w:rsidRPr="00D759EF" w:rsidRDefault="00371D15" w:rsidP="00371D15">
      <w:pPr>
        <w:numPr>
          <w:ilvl w:val="0"/>
          <w:numId w:val="29"/>
        </w:numPr>
        <w:ind w:left="567" w:hanging="283"/>
      </w:pPr>
      <w:r w:rsidRPr="00D759EF">
        <w:lastRenderedPageBreak/>
        <w:t>It is allowed for the constructor</w:t>
      </w:r>
      <w:ins w:id="1893" w:author="Hans Zijlstra" w:date="2017-06-16T16:44:00Z">
        <w:r w:rsidR="003B1092" w:rsidRPr="00D759EF">
          <w:t>,</w:t>
        </w:r>
      </w:ins>
      <w:r w:rsidRPr="00D759EF">
        <w:t xml:space="preserve"> with a variable number of arguments</w:t>
      </w:r>
      <w:ins w:id="1894" w:author="Hans Zijlstra" w:date="2017-06-16T16:44:00Z">
        <w:r w:rsidR="003B1092" w:rsidRPr="00D759EF">
          <w:t>,</w:t>
        </w:r>
      </w:ins>
      <w:r w:rsidRPr="00D759EF">
        <w:t xml:space="preserve"> to have other parameters </w:t>
      </w:r>
      <w:del w:id="1895" w:author="Hans Zijlstra" w:date="2017-06-16T16:44:00Z">
        <w:r w:rsidRPr="00D759EF" w:rsidDel="003B1092">
          <w:delText xml:space="preserve">too </w:delText>
        </w:r>
      </w:del>
      <w:r w:rsidRPr="00D759EF">
        <w:t>in the parameter list.</w:t>
      </w:r>
    </w:p>
    <w:p w14:paraId="4A54177A" w14:textId="0D69A6E8" w:rsidR="00371D15" w:rsidRPr="00D759EF" w:rsidRDefault="00371D15" w:rsidP="00371D15">
      <w:pPr>
        <w:numPr>
          <w:ilvl w:val="0"/>
          <w:numId w:val="29"/>
        </w:numPr>
        <w:ind w:left="567" w:hanging="283"/>
      </w:pPr>
      <w:r w:rsidRPr="00D759EF">
        <w:t xml:space="preserve">The parameter for </w:t>
      </w:r>
      <w:del w:id="1896" w:author="Hans Zijlstra" w:date="2017-06-16T16:45:00Z">
        <w:r w:rsidRPr="00D759EF" w:rsidDel="003B1092">
          <w:delText xml:space="preserve">the </w:delText>
        </w:r>
      </w:del>
      <w:r w:rsidRPr="00D759EF">
        <w:t>variable number of arguments must be the last in the parameter list of the constructor.</w:t>
      </w:r>
    </w:p>
    <w:p w14:paraId="17156FAD" w14:textId="5E4A70A9" w:rsidR="00371D15" w:rsidRPr="00D759EF" w:rsidRDefault="00371D15" w:rsidP="00371D15">
      <w:pPr>
        <w:spacing w:after="120"/>
      </w:pPr>
      <w:r w:rsidRPr="00D759EF">
        <w:t>Consider a</w:t>
      </w:r>
      <w:ins w:id="1897" w:author="Hans Zijlstra" w:date="2017-06-16T16:45:00Z">
        <w:r w:rsidR="003B1092" w:rsidRPr="00D759EF">
          <w:t>n</w:t>
        </w:r>
      </w:ins>
      <w:r w:rsidRPr="00D759EF">
        <w:t xml:space="preserve"> </w:t>
      </w:r>
      <w:del w:id="1898" w:author="Hans Zijlstra" w:date="2017-06-16T16:45:00Z">
        <w:r w:rsidRPr="00D759EF" w:rsidDel="003B1092">
          <w:rPr>
            <w:b/>
          </w:rPr>
          <w:delText xml:space="preserve">sample </w:delText>
        </w:r>
      </w:del>
      <w:ins w:id="1899" w:author="Hans Zijlstra" w:date="2017-06-16T16:45:00Z">
        <w:r w:rsidR="003B1092" w:rsidRPr="00D759EF">
          <w:rPr>
            <w:b/>
          </w:rPr>
          <w:t xml:space="preserve">example </w:t>
        </w:r>
      </w:ins>
      <w:r w:rsidRPr="00D759EF">
        <w:rPr>
          <w:b/>
        </w:rPr>
        <w:t>declaration</w:t>
      </w:r>
      <w:r w:rsidRPr="00D759EF">
        <w:t xml:space="preserve"> of a constructor of a class, which describes a lecture:</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1721E4CE" w14:textId="77777777" w:rsidTr="00563712">
        <w:tc>
          <w:tcPr>
            <w:tcW w:w="7970" w:type="dxa"/>
            <w:tcBorders>
              <w:top w:val="single" w:sz="4" w:space="0" w:color="auto"/>
              <w:left w:val="single" w:sz="4" w:space="0" w:color="auto"/>
              <w:bottom w:val="single" w:sz="4" w:space="0" w:color="auto"/>
              <w:right w:val="single" w:sz="4" w:space="0" w:color="auto"/>
            </w:tcBorders>
          </w:tcPr>
          <w:p w14:paraId="2C69F6D9"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rPr>
              <w:t>public</w:t>
            </w:r>
            <w:r w:rsidRPr="00D759EF">
              <w:rPr>
                <w:rFonts w:ascii="Consolas" w:hAnsi="Consolas"/>
                <w:noProof/>
                <w:sz w:val="22"/>
                <w:szCs w:val="22"/>
              </w:rPr>
              <w:t xml:space="preserve"> Lecture(</w:t>
            </w:r>
            <w:r w:rsidRPr="00D759EF">
              <w:rPr>
                <w:rFonts w:ascii="Consolas" w:hAnsi="Consolas" w:cs="Consolas"/>
                <w:noProof/>
                <w:color w:val="0000FF"/>
                <w:sz w:val="22"/>
                <w:szCs w:val="22"/>
              </w:rPr>
              <w:t>string</w:t>
            </w:r>
            <w:r w:rsidRPr="00D759EF">
              <w:rPr>
                <w:rFonts w:ascii="Consolas" w:hAnsi="Consolas"/>
                <w:noProof/>
                <w:sz w:val="22"/>
                <w:szCs w:val="22"/>
              </w:rPr>
              <w:t xml:space="preserve"> subject, </w:t>
            </w:r>
            <w:r w:rsidRPr="00D759EF">
              <w:rPr>
                <w:rFonts w:ascii="Consolas" w:hAnsi="Consolas" w:cs="Consolas"/>
                <w:noProof/>
                <w:color w:val="0000FF"/>
                <w:sz w:val="22"/>
                <w:szCs w:val="22"/>
              </w:rPr>
              <w:t>params string</w:t>
            </w:r>
            <w:r w:rsidRPr="00D759EF">
              <w:rPr>
                <w:rFonts w:ascii="Consolas" w:hAnsi="Consolas"/>
                <w:noProof/>
                <w:sz w:val="22"/>
                <w:szCs w:val="22"/>
              </w:rPr>
              <w:t>[] studentsNames)</w:t>
            </w:r>
          </w:p>
          <w:p w14:paraId="782FA2BE"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p w14:paraId="568350E7"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8000"/>
                <w:sz w:val="22"/>
                <w:szCs w:val="22"/>
              </w:rPr>
              <w:t>// … Initialization of the instance variables …</w:t>
            </w:r>
          </w:p>
          <w:p w14:paraId="06C38DC1"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tc>
      </w:tr>
    </w:tbl>
    <w:p w14:paraId="0A537573" w14:textId="309E8EA4" w:rsidR="00371D15" w:rsidRPr="00D759EF" w:rsidRDefault="00371D15" w:rsidP="00371D15">
      <w:pPr>
        <w:spacing w:after="120"/>
      </w:pPr>
      <w:r w:rsidRPr="00D759EF">
        <w:t xml:space="preserve">The first parameter in the declaration is the name of the subject of the lecture and the next parameter represents a </w:t>
      </w:r>
      <w:r w:rsidRPr="00D759EF">
        <w:rPr>
          <w:b/>
        </w:rPr>
        <w:t>variable number of arguments</w:t>
      </w:r>
      <w:r w:rsidRPr="00D759EF">
        <w:t xml:space="preserve"> – the names of the students. Here is how a</w:t>
      </w:r>
      <w:ins w:id="1900" w:author="Hans Zijlstra" w:date="2017-06-16T16:46:00Z">
        <w:r w:rsidR="003B1092" w:rsidRPr="00D759EF">
          <w:t>n</w:t>
        </w:r>
      </w:ins>
      <w:r w:rsidRPr="00D759EF">
        <w:t xml:space="preserve"> </w:t>
      </w:r>
      <w:del w:id="1901" w:author="Hans Zijlstra" w:date="2017-06-16T16:46:00Z">
        <w:r w:rsidRPr="00D759EF" w:rsidDel="003B1092">
          <w:delText xml:space="preserve">sample </w:delText>
        </w:r>
      </w:del>
      <w:r w:rsidRPr="00D759EF">
        <w:t>object of this class would be constructed:</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5FE4041F" w14:textId="77777777" w:rsidTr="00563712">
        <w:tc>
          <w:tcPr>
            <w:tcW w:w="7970" w:type="dxa"/>
            <w:tcBorders>
              <w:top w:val="single" w:sz="4" w:space="0" w:color="auto"/>
              <w:left w:val="single" w:sz="4" w:space="0" w:color="auto"/>
              <w:bottom w:val="single" w:sz="4" w:space="0" w:color="auto"/>
              <w:right w:val="single" w:sz="4" w:space="0" w:color="auto"/>
            </w:tcBorders>
          </w:tcPr>
          <w:p w14:paraId="3ECD829C"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olor w:val="2B91AF"/>
                <w:sz w:val="22"/>
              </w:rPr>
              <w:t>Lecture</w:t>
            </w:r>
            <w:r w:rsidRPr="00D759EF">
              <w:rPr>
                <w:rFonts w:ascii="Consolas" w:hAnsi="Consolas"/>
                <w:noProof/>
                <w:sz w:val="22"/>
                <w:szCs w:val="22"/>
              </w:rPr>
              <w:t xml:space="preserve"> lecture =</w:t>
            </w:r>
          </w:p>
          <w:p w14:paraId="6D187F99"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noProof/>
              </w:rPr>
              <w:tab/>
            </w:r>
            <w:r w:rsidRPr="00D759EF">
              <w:rPr>
                <w:rFonts w:ascii="Consolas" w:hAnsi="Consolas" w:cs="Consolas"/>
                <w:noProof/>
                <w:color w:val="0000FF"/>
                <w:sz w:val="22"/>
                <w:szCs w:val="22"/>
              </w:rPr>
              <w:t>new</w:t>
            </w:r>
            <w:r w:rsidRPr="00D759EF">
              <w:rPr>
                <w:rFonts w:ascii="Consolas" w:hAnsi="Consolas"/>
                <w:noProof/>
                <w:sz w:val="22"/>
                <w:szCs w:val="22"/>
              </w:rPr>
              <w:t xml:space="preserve"> </w:t>
            </w:r>
            <w:proofErr w:type="gramStart"/>
            <w:r w:rsidRPr="00D759EF">
              <w:rPr>
                <w:rFonts w:ascii="Consolas" w:hAnsi="Consolas"/>
                <w:color w:val="2B91AF"/>
                <w:sz w:val="22"/>
              </w:rPr>
              <w:t>Lecture</w:t>
            </w:r>
            <w:r w:rsidRPr="00D759EF">
              <w:rPr>
                <w:rFonts w:ascii="Consolas" w:hAnsi="Consolas"/>
                <w:noProof/>
                <w:sz w:val="22"/>
                <w:szCs w:val="22"/>
              </w:rPr>
              <w:t>(</w:t>
            </w:r>
            <w:proofErr w:type="gramEnd"/>
            <w:r w:rsidRPr="00D759EF">
              <w:rPr>
                <w:rFonts w:ascii="Consolas" w:hAnsi="Consolas" w:cs="Consolas"/>
                <w:noProof/>
                <w:color w:val="A31515"/>
                <w:sz w:val="22"/>
                <w:szCs w:val="22"/>
              </w:rPr>
              <w:t>"Biology"</w:t>
            </w:r>
            <w:r w:rsidRPr="00D759EF">
              <w:rPr>
                <w:rFonts w:ascii="Consolas" w:hAnsi="Consolas"/>
                <w:noProof/>
                <w:sz w:val="22"/>
                <w:szCs w:val="22"/>
              </w:rPr>
              <w:t xml:space="preserve">, </w:t>
            </w:r>
            <w:r w:rsidRPr="00D759EF">
              <w:rPr>
                <w:rFonts w:ascii="Consolas" w:hAnsi="Consolas" w:cs="Consolas"/>
                <w:noProof/>
                <w:color w:val="A31515"/>
                <w:sz w:val="22"/>
                <w:szCs w:val="22"/>
              </w:rPr>
              <w:t>"Peter"</w:t>
            </w:r>
            <w:r w:rsidRPr="00D759EF">
              <w:rPr>
                <w:rFonts w:ascii="Consolas" w:hAnsi="Consolas"/>
                <w:noProof/>
                <w:sz w:val="22"/>
                <w:szCs w:val="22"/>
              </w:rPr>
              <w:t xml:space="preserve">, </w:t>
            </w:r>
            <w:r w:rsidRPr="00D759EF">
              <w:rPr>
                <w:rFonts w:ascii="Consolas" w:hAnsi="Consolas" w:cs="Consolas"/>
                <w:noProof/>
                <w:color w:val="A31515"/>
                <w:sz w:val="22"/>
                <w:szCs w:val="22"/>
              </w:rPr>
              <w:t>"Mike"</w:t>
            </w:r>
            <w:r w:rsidRPr="00D759EF">
              <w:rPr>
                <w:rFonts w:ascii="Consolas" w:hAnsi="Consolas"/>
                <w:noProof/>
                <w:sz w:val="22"/>
                <w:szCs w:val="22"/>
              </w:rPr>
              <w:t xml:space="preserve">, </w:t>
            </w:r>
            <w:r w:rsidRPr="00D759EF">
              <w:rPr>
                <w:rFonts w:ascii="Consolas" w:hAnsi="Consolas" w:cs="Consolas"/>
                <w:noProof/>
                <w:color w:val="A31515"/>
                <w:sz w:val="22"/>
                <w:szCs w:val="22"/>
              </w:rPr>
              <w:t>"Steven"</w:t>
            </w:r>
            <w:r w:rsidRPr="00D759EF">
              <w:rPr>
                <w:rFonts w:ascii="Consolas" w:hAnsi="Consolas"/>
                <w:noProof/>
                <w:sz w:val="22"/>
                <w:szCs w:val="22"/>
              </w:rPr>
              <w:t>);</w:t>
            </w:r>
          </w:p>
        </w:tc>
      </w:tr>
    </w:tbl>
    <w:p w14:paraId="497EF6B2" w14:textId="2DEE5077" w:rsidR="00371D15" w:rsidRPr="00D759EF" w:rsidRDefault="00371D15" w:rsidP="00371D15">
      <w:del w:id="1902" w:author="Hans Zijlstra" w:date="2017-06-16T16:47:00Z">
        <w:r w:rsidRPr="00D759EF" w:rsidDel="003B1092">
          <w:delText>Accordingly, as the</w:delText>
        </w:r>
      </w:del>
      <w:ins w:id="1903" w:author="Hans Zijlstra" w:date="2017-06-16T16:47:00Z">
        <w:r w:rsidR="003B1092" w:rsidRPr="00D759EF">
          <w:t>The</w:t>
        </w:r>
      </w:ins>
      <w:r w:rsidRPr="00D759EF">
        <w:t xml:space="preserve"> first parameter is the name of the subject – </w:t>
      </w:r>
      <w:r w:rsidRPr="00D759EF">
        <w:rPr>
          <w:rFonts w:ascii="Consolas" w:hAnsi="Consolas"/>
          <w:b/>
          <w:bCs/>
          <w:noProof/>
          <w:kern w:val="32"/>
          <w:sz w:val="22"/>
        </w:rPr>
        <w:t>"</w:t>
      </w:r>
      <w:r w:rsidRPr="00D759EF">
        <w:rPr>
          <w:b/>
        </w:rPr>
        <w:t>Biology</w:t>
      </w:r>
      <w:r w:rsidRPr="00D759EF">
        <w:rPr>
          <w:rFonts w:ascii="Consolas" w:hAnsi="Consolas"/>
          <w:b/>
          <w:bCs/>
          <w:noProof/>
          <w:kern w:val="32"/>
          <w:sz w:val="22"/>
        </w:rPr>
        <w:t>"</w:t>
      </w:r>
      <w:r w:rsidRPr="00D759EF">
        <w:t xml:space="preserve">, and all the </w:t>
      </w:r>
      <w:del w:id="1904" w:author="Hans Zijlstra" w:date="2017-06-16T16:47:00Z">
        <w:r w:rsidRPr="00D759EF" w:rsidDel="003B1092">
          <w:delText xml:space="preserve">rest </w:delText>
        </w:r>
      </w:del>
      <w:ins w:id="1905" w:author="Hans Zijlstra" w:date="2017-06-16T16:47:00Z">
        <w:r w:rsidR="003B1092" w:rsidRPr="00D759EF">
          <w:t xml:space="preserve">other </w:t>
        </w:r>
      </w:ins>
      <w:r w:rsidRPr="00D759EF">
        <w:t xml:space="preserve">arguments </w:t>
      </w:r>
      <w:del w:id="1906" w:author="Hans Zijlstra" w:date="2017-06-16T16:47:00Z">
        <w:r w:rsidRPr="00D759EF" w:rsidDel="003B1092">
          <w:delText xml:space="preserve">– </w:delText>
        </w:r>
      </w:del>
      <w:ins w:id="1907" w:author="Hans Zijlstra" w:date="2017-06-16T16:47:00Z">
        <w:r w:rsidR="003B1092" w:rsidRPr="00D759EF">
          <w:t xml:space="preserve">are </w:t>
        </w:r>
      </w:ins>
      <w:r w:rsidRPr="00D759EF">
        <w:t>the names of the attending students.</w:t>
      </w:r>
    </w:p>
    <w:p w14:paraId="26CAF7E9" w14:textId="77777777" w:rsidR="00371D15" w:rsidRPr="00D759EF" w:rsidRDefault="00371D15" w:rsidP="00371D15">
      <w:pPr>
        <w:pStyle w:val="Heading3"/>
      </w:pPr>
      <w:bookmarkStart w:id="1908" w:name="_Constructor_Overloading"/>
      <w:bookmarkEnd w:id="1908"/>
      <w:r w:rsidRPr="00D759EF">
        <w:t>Constructor Overloading</w:t>
      </w:r>
    </w:p>
    <w:p w14:paraId="5395790A" w14:textId="4C8483E7" w:rsidR="00371D15" w:rsidRPr="0002496E" w:rsidRDefault="00371D15" w:rsidP="00371D15">
      <w:del w:id="1909" w:author="Hans Zijlstra" w:date="2017-06-16T16:48:00Z">
        <w:r w:rsidRPr="00D759EF" w:rsidDel="008B0B89">
          <w:delText>As we saw, we can declare</w:delText>
        </w:r>
      </w:del>
      <w:ins w:id="1910" w:author="Hans Zijlstra" w:date="2017-06-16T16:48:00Z">
        <w:r w:rsidR="008B0B89" w:rsidRPr="00D759EF">
          <w:t>Declaring</w:t>
        </w:r>
      </w:ins>
      <w:r w:rsidRPr="00D759EF">
        <w:t xml:space="preserve"> constructors with parameters</w:t>
      </w:r>
      <w:del w:id="1911" w:author="Hans Zijlstra" w:date="2017-06-16T16:48:00Z">
        <w:r w:rsidRPr="00D759EF" w:rsidDel="008B0B89">
          <w:delText>. This</w:delText>
        </w:r>
      </w:del>
      <w:r w:rsidRPr="00D759EF">
        <w:t xml:space="preserve"> gives us a possibility to declare constructors with different signatures (number and order of the parameters)</w:t>
      </w:r>
      <w:ins w:id="1912" w:author="Hans Zijlstra" w:date="2017-06-16T16:49:00Z">
        <w:r w:rsidR="008B0B89" w:rsidRPr="00D759EF">
          <w:t>,</w:t>
        </w:r>
      </w:ins>
      <w:del w:id="1913" w:author="Hans Zijlstra" w:date="2017-06-24T14:19:00Z">
        <w:r w:rsidRPr="00D759EF" w:rsidDel="0002496E">
          <w:delText xml:space="preserve"> </w:delText>
        </w:r>
      </w:del>
      <w:del w:id="1914" w:author="Hans Zijlstra" w:date="2017-06-16T16:49:00Z">
        <w:r w:rsidRPr="00D759EF" w:rsidDel="008B0B89">
          <w:delText xml:space="preserve">with the purpose of </w:delText>
        </w:r>
      </w:del>
      <w:del w:id="1915" w:author="Hans Zijlstra" w:date="2017-06-24T14:20:00Z">
        <w:r w:rsidRPr="00D759EF" w:rsidDel="0002496E">
          <w:delText xml:space="preserve">providing convenience to </w:delText>
        </w:r>
      </w:del>
      <w:del w:id="1916" w:author="Hans Zijlstra" w:date="2017-06-16T16:50:00Z">
        <w:r w:rsidRPr="00D759EF" w:rsidDel="008B0B89">
          <w:delText>those who will create</w:delText>
        </w:r>
      </w:del>
      <w:ins w:id="1917" w:author="Hans Zijlstra" w:date="2017-06-24T14:20:00Z">
        <w:r w:rsidR="0002496E">
          <w:t>for mo</w:t>
        </w:r>
      </w:ins>
      <w:ins w:id="1918" w:author="Hans Zijlstra" w:date="2017-06-24T14:21:00Z">
        <w:r w:rsidR="0002496E">
          <w:t>re convenient</w:t>
        </w:r>
      </w:ins>
      <w:r w:rsidRPr="0002496E">
        <w:t xml:space="preserve"> </w:t>
      </w:r>
      <w:ins w:id="1919" w:author="Hans Zijlstra" w:date="2017-06-16T16:53:00Z">
        <w:r w:rsidR="008B0B89" w:rsidRPr="0002496E">
          <w:t xml:space="preserve">creation of </w:t>
        </w:r>
      </w:ins>
      <w:r w:rsidRPr="0002496E">
        <w:t xml:space="preserve">objects from our class. </w:t>
      </w:r>
      <w:del w:id="1920" w:author="Hans Zijlstra" w:date="2017-06-16T16:54:00Z">
        <w:r w:rsidRPr="0002496E" w:rsidDel="008B0B89">
          <w:delText xml:space="preserve">Creating </w:delText>
        </w:r>
      </w:del>
      <w:ins w:id="1921" w:author="Hans Zijlstra" w:date="2017-06-16T16:54:00Z">
        <w:r w:rsidR="008B0B89" w:rsidRPr="0002496E">
          <w:t xml:space="preserve">Defining </w:t>
        </w:r>
      </w:ins>
      <w:r w:rsidRPr="0002496E">
        <w:rPr>
          <w:b/>
        </w:rPr>
        <w:t xml:space="preserve">constructors with different signatures </w:t>
      </w:r>
      <w:r w:rsidRPr="0002496E">
        <w:t xml:space="preserve">is called </w:t>
      </w:r>
      <w:r w:rsidRPr="0002496E">
        <w:rPr>
          <w:b/>
          <w:bCs/>
        </w:rPr>
        <w:t>constructor overloading</w:t>
      </w:r>
      <w:r w:rsidRPr="0002496E">
        <w:t>.</w:t>
      </w:r>
    </w:p>
    <w:p w14:paraId="285154D8" w14:textId="77777777" w:rsidR="00371D15" w:rsidRPr="00D759EF" w:rsidRDefault="00371D15" w:rsidP="00371D15">
      <w:pPr>
        <w:spacing w:after="120"/>
      </w:pPr>
      <w:r w:rsidRPr="0028675A">
        <w:t>Consider</w:t>
      </w:r>
      <w:del w:id="1922" w:author="Hans Zijlstra" w:date="2017-06-16T16:54:00Z">
        <w:r w:rsidRPr="00D759EF" w:rsidDel="008B0B89">
          <w:delText>,</w:delText>
        </w:r>
      </w:del>
      <w:r w:rsidRPr="00D759EF">
        <w:t xml:space="preserve"> for example</w:t>
      </w:r>
      <w:del w:id="1923" w:author="Hans Zijlstra" w:date="2017-06-16T16:54:00Z">
        <w:r w:rsidRPr="00D759EF" w:rsidDel="008B0B89">
          <w:delText>,</w:delText>
        </w:r>
      </w:del>
      <w:r w:rsidRPr="00D759EF">
        <w:t xml:space="preserve"> the class </w:t>
      </w:r>
      <w:r w:rsidRPr="00D759EF">
        <w:rPr>
          <w:rFonts w:ascii="Consolas" w:hAnsi="Consolas"/>
          <w:b/>
          <w:bCs/>
          <w:noProof/>
          <w:kern w:val="32"/>
          <w:sz w:val="22"/>
        </w:rPr>
        <w:t>Dog</w:t>
      </w:r>
      <w:r w:rsidRPr="00D759EF">
        <w:t>. We can declare different constructors:</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51B2A9C5" w14:textId="77777777" w:rsidTr="00563712">
        <w:tc>
          <w:tcPr>
            <w:tcW w:w="7970" w:type="dxa"/>
            <w:tcBorders>
              <w:top w:val="single" w:sz="4" w:space="0" w:color="auto"/>
              <w:left w:val="single" w:sz="4" w:space="0" w:color="auto"/>
              <w:bottom w:val="single" w:sz="4" w:space="0" w:color="auto"/>
              <w:right w:val="single" w:sz="4" w:space="0" w:color="auto"/>
            </w:tcBorders>
          </w:tcPr>
          <w:p w14:paraId="53309EA3"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8000"/>
                <w:sz w:val="22"/>
                <w:szCs w:val="22"/>
              </w:rPr>
              <w:t>// No parameters</w:t>
            </w:r>
          </w:p>
          <w:p w14:paraId="0B42A796"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rPr>
              <w:t>public</w:t>
            </w:r>
            <w:r w:rsidRPr="00D759EF">
              <w:rPr>
                <w:rFonts w:ascii="Consolas" w:hAnsi="Consolas"/>
                <w:noProof/>
                <w:sz w:val="22"/>
                <w:szCs w:val="22"/>
              </w:rPr>
              <w:t xml:space="preserve"> Dog()</w:t>
            </w:r>
          </w:p>
          <w:p w14:paraId="1723ED34"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p w14:paraId="584F90D9"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this</w:t>
            </w:r>
            <w:r w:rsidRPr="00D759EF">
              <w:rPr>
                <w:rFonts w:ascii="Consolas" w:hAnsi="Consolas"/>
                <w:noProof/>
                <w:sz w:val="22"/>
                <w:szCs w:val="22"/>
              </w:rPr>
              <w:t xml:space="preserve">.name = </w:t>
            </w:r>
            <w:r w:rsidRPr="00D759EF">
              <w:rPr>
                <w:rFonts w:ascii="Consolas" w:hAnsi="Consolas" w:cs="Consolas"/>
                <w:noProof/>
                <w:color w:val="A31515"/>
                <w:sz w:val="22"/>
                <w:szCs w:val="22"/>
              </w:rPr>
              <w:t>"Axl"</w:t>
            </w:r>
            <w:r w:rsidRPr="00D759EF">
              <w:rPr>
                <w:rFonts w:ascii="Consolas" w:hAnsi="Consolas"/>
                <w:noProof/>
                <w:sz w:val="22"/>
                <w:szCs w:val="22"/>
              </w:rPr>
              <w:t>;</w:t>
            </w:r>
          </w:p>
          <w:p w14:paraId="7F74AE11"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this</w:t>
            </w:r>
            <w:r w:rsidRPr="00D759EF">
              <w:rPr>
                <w:rFonts w:ascii="Consolas" w:hAnsi="Consolas"/>
                <w:noProof/>
                <w:sz w:val="22"/>
                <w:szCs w:val="22"/>
              </w:rPr>
              <w:t xml:space="preserve">.age = </w:t>
            </w:r>
            <w:r w:rsidRPr="00D759EF">
              <w:rPr>
                <w:rFonts w:ascii="Consolas" w:hAnsi="Consolas" w:cs="Consolas"/>
                <w:noProof/>
                <w:color w:val="A31515"/>
                <w:sz w:val="22"/>
                <w:szCs w:val="22"/>
              </w:rPr>
              <w:t>1</w:t>
            </w:r>
            <w:r w:rsidRPr="00D759EF">
              <w:rPr>
                <w:rFonts w:ascii="Consolas" w:hAnsi="Consolas"/>
                <w:noProof/>
                <w:sz w:val="22"/>
                <w:szCs w:val="22"/>
              </w:rPr>
              <w:t>;</w:t>
            </w:r>
          </w:p>
          <w:p w14:paraId="3A46CF31"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this</w:t>
            </w:r>
            <w:r w:rsidRPr="00D759EF">
              <w:rPr>
                <w:rFonts w:ascii="Consolas" w:hAnsi="Consolas"/>
                <w:noProof/>
                <w:sz w:val="22"/>
                <w:szCs w:val="22"/>
              </w:rPr>
              <w:t xml:space="preserve">.length = </w:t>
            </w:r>
            <w:r w:rsidRPr="00D759EF">
              <w:rPr>
                <w:rFonts w:ascii="Consolas" w:hAnsi="Consolas" w:cs="Consolas"/>
                <w:noProof/>
                <w:color w:val="A31515"/>
                <w:sz w:val="22"/>
                <w:szCs w:val="22"/>
              </w:rPr>
              <w:t>0.3</w:t>
            </w:r>
            <w:r w:rsidRPr="00D759EF">
              <w:rPr>
                <w:rFonts w:ascii="Consolas" w:hAnsi="Consolas"/>
                <w:noProof/>
                <w:sz w:val="22"/>
                <w:szCs w:val="22"/>
              </w:rPr>
              <w:t>;</w:t>
            </w:r>
          </w:p>
          <w:p w14:paraId="49875EF2"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this</w:t>
            </w:r>
            <w:r w:rsidRPr="00D759EF">
              <w:rPr>
                <w:rFonts w:ascii="Consolas" w:hAnsi="Consolas"/>
                <w:noProof/>
                <w:sz w:val="22"/>
                <w:szCs w:val="22"/>
              </w:rPr>
              <w:t xml:space="preserve">.collar = </w:t>
            </w:r>
            <w:r w:rsidRPr="00D759EF">
              <w:rPr>
                <w:rFonts w:ascii="Consolas" w:hAnsi="Consolas" w:cs="Consolas"/>
                <w:noProof/>
                <w:color w:val="0000FF"/>
                <w:sz w:val="22"/>
                <w:szCs w:val="22"/>
              </w:rPr>
              <w:t>new</w:t>
            </w:r>
            <w:r w:rsidRPr="00D759EF">
              <w:rPr>
                <w:rFonts w:ascii="Consolas" w:hAnsi="Consolas"/>
                <w:noProof/>
                <w:sz w:val="22"/>
                <w:szCs w:val="22"/>
              </w:rPr>
              <w:t xml:space="preserve"> Collar();</w:t>
            </w:r>
          </w:p>
          <w:p w14:paraId="69524314"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p w14:paraId="13E435F4"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p>
          <w:p w14:paraId="34F68365"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8000"/>
                <w:sz w:val="22"/>
                <w:szCs w:val="22"/>
              </w:rPr>
              <w:t>// One parameter</w:t>
            </w:r>
          </w:p>
          <w:p w14:paraId="701B848B"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rPr>
              <w:t>public</w:t>
            </w:r>
            <w:r w:rsidRPr="00D759EF">
              <w:rPr>
                <w:rFonts w:ascii="Consolas" w:hAnsi="Consolas"/>
                <w:noProof/>
                <w:sz w:val="22"/>
                <w:szCs w:val="22"/>
              </w:rPr>
              <w:t xml:space="preserve"> Dog(</w:t>
            </w:r>
            <w:r w:rsidRPr="00D759EF">
              <w:rPr>
                <w:rFonts w:ascii="Consolas" w:hAnsi="Consolas" w:cs="Consolas"/>
                <w:noProof/>
                <w:color w:val="0000FF"/>
                <w:sz w:val="22"/>
                <w:szCs w:val="22"/>
              </w:rPr>
              <w:t>string</w:t>
            </w:r>
            <w:r w:rsidRPr="00D759EF">
              <w:rPr>
                <w:rFonts w:ascii="Consolas" w:hAnsi="Consolas"/>
                <w:noProof/>
                <w:sz w:val="22"/>
                <w:szCs w:val="22"/>
              </w:rPr>
              <w:t xml:space="preserve"> name)</w:t>
            </w:r>
          </w:p>
          <w:p w14:paraId="6AB8B3F1"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p w14:paraId="4ADC10AC"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this</w:t>
            </w:r>
            <w:r w:rsidRPr="00D759EF">
              <w:rPr>
                <w:rFonts w:ascii="Consolas" w:hAnsi="Consolas"/>
                <w:noProof/>
                <w:sz w:val="22"/>
                <w:szCs w:val="22"/>
              </w:rPr>
              <w:t>.name = name;</w:t>
            </w:r>
          </w:p>
          <w:p w14:paraId="77787471"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this</w:t>
            </w:r>
            <w:r w:rsidRPr="00D759EF">
              <w:rPr>
                <w:rFonts w:ascii="Consolas" w:hAnsi="Consolas"/>
                <w:noProof/>
                <w:sz w:val="22"/>
                <w:szCs w:val="22"/>
              </w:rPr>
              <w:t xml:space="preserve">.age = </w:t>
            </w:r>
            <w:r w:rsidRPr="00D759EF">
              <w:rPr>
                <w:rFonts w:ascii="Consolas" w:hAnsi="Consolas" w:cs="Consolas"/>
                <w:noProof/>
                <w:color w:val="A31515"/>
                <w:sz w:val="22"/>
                <w:szCs w:val="22"/>
              </w:rPr>
              <w:t>1</w:t>
            </w:r>
            <w:r w:rsidRPr="00D759EF">
              <w:rPr>
                <w:rFonts w:ascii="Consolas" w:hAnsi="Consolas"/>
                <w:noProof/>
                <w:sz w:val="22"/>
                <w:szCs w:val="22"/>
              </w:rPr>
              <w:t>;</w:t>
            </w:r>
          </w:p>
          <w:p w14:paraId="63180AB6"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this</w:t>
            </w:r>
            <w:r w:rsidRPr="00D759EF">
              <w:rPr>
                <w:rFonts w:ascii="Consolas" w:hAnsi="Consolas"/>
                <w:noProof/>
                <w:sz w:val="22"/>
                <w:szCs w:val="22"/>
              </w:rPr>
              <w:t xml:space="preserve">.length = </w:t>
            </w:r>
            <w:r w:rsidRPr="00D759EF">
              <w:rPr>
                <w:rFonts w:ascii="Consolas" w:hAnsi="Consolas" w:cs="Consolas"/>
                <w:noProof/>
                <w:color w:val="A31515"/>
                <w:sz w:val="22"/>
                <w:szCs w:val="22"/>
              </w:rPr>
              <w:t>0.3</w:t>
            </w:r>
            <w:r w:rsidRPr="00D759EF">
              <w:rPr>
                <w:rFonts w:ascii="Consolas" w:hAnsi="Consolas"/>
                <w:noProof/>
                <w:sz w:val="22"/>
                <w:szCs w:val="22"/>
              </w:rPr>
              <w:t>;</w:t>
            </w:r>
          </w:p>
          <w:p w14:paraId="2C5FC51B"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this</w:t>
            </w:r>
            <w:r w:rsidRPr="00D759EF">
              <w:rPr>
                <w:rFonts w:ascii="Consolas" w:hAnsi="Consolas"/>
                <w:noProof/>
                <w:sz w:val="22"/>
                <w:szCs w:val="22"/>
              </w:rPr>
              <w:t xml:space="preserve">.collar = </w:t>
            </w:r>
            <w:r w:rsidRPr="00D759EF">
              <w:rPr>
                <w:rFonts w:ascii="Consolas" w:hAnsi="Consolas" w:cs="Consolas"/>
                <w:noProof/>
                <w:color w:val="0000FF"/>
                <w:sz w:val="22"/>
                <w:szCs w:val="22"/>
              </w:rPr>
              <w:t>new</w:t>
            </w:r>
            <w:r w:rsidRPr="00D759EF">
              <w:rPr>
                <w:rFonts w:ascii="Consolas" w:hAnsi="Consolas"/>
                <w:noProof/>
                <w:sz w:val="22"/>
                <w:szCs w:val="22"/>
              </w:rPr>
              <w:t xml:space="preserve"> Collar();</w:t>
            </w:r>
          </w:p>
          <w:p w14:paraId="7119603E"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p w14:paraId="758E16A4"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p>
          <w:p w14:paraId="670795F9"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8000"/>
                <w:sz w:val="22"/>
                <w:szCs w:val="22"/>
              </w:rPr>
              <w:lastRenderedPageBreak/>
              <w:t>// Two parameters</w:t>
            </w:r>
          </w:p>
          <w:p w14:paraId="2911702A"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rPr>
              <w:t>public</w:t>
            </w:r>
            <w:r w:rsidRPr="00D759EF">
              <w:rPr>
                <w:rFonts w:ascii="Consolas" w:hAnsi="Consolas"/>
                <w:noProof/>
                <w:sz w:val="22"/>
                <w:szCs w:val="22"/>
              </w:rPr>
              <w:t xml:space="preserve"> Dog(</w:t>
            </w:r>
            <w:r w:rsidRPr="00D759EF">
              <w:rPr>
                <w:rFonts w:ascii="Consolas" w:hAnsi="Consolas" w:cs="Consolas"/>
                <w:noProof/>
                <w:color w:val="0000FF"/>
                <w:sz w:val="22"/>
                <w:szCs w:val="22"/>
              </w:rPr>
              <w:t>string</w:t>
            </w:r>
            <w:r w:rsidRPr="00D759EF">
              <w:rPr>
                <w:rFonts w:ascii="Consolas" w:hAnsi="Consolas"/>
                <w:noProof/>
                <w:sz w:val="22"/>
                <w:szCs w:val="22"/>
              </w:rPr>
              <w:t xml:space="preserve"> name, </w:t>
            </w:r>
            <w:r w:rsidRPr="00D759EF">
              <w:rPr>
                <w:rFonts w:ascii="Consolas" w:hAnsi="Consolas" w:cs="Consolas"/>
                <w:noProof/>
                <w:color w:val="0000FF"/>
                <w:sz w:val="22"/>
                <w:szCs w:val="22"/>
              </w:rPr>
              <w:t>int</w:t>
            </w:r>
            <w:r w:rsidRPr="00D759EF">
              <w:rPr>
                <w:rFonts w:ascii="Consolas" w:hAnsi="Consolas"/>
                <w:noProof/>
                <w:sz w:val="22"/>
                <w:szCs w:val="22"/>
              </w:rPr>
              <w:t xml:space="preserve"> age)</w:t>
            </w:r>
          </w:p>
          <w:p w14:paraId="1D08B4A8"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p w14:paraId="720749C0"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this</w:t>
            </w:r>
            <w:r w:rsidRPr="00D759EF">
              <w:rPr>
                <w:rFonts w:ascii="Consolas" w:hAnsi="Consolas"/>
                <w:noProof/>
                <w:sz w:val="22"/>
                <w:szCs w:val="22"/>
              </w:rPr>
              <w:t>.name = name;</w:t>
            </w:r>
          </w:p>
          <w:p w14:paraId="1CA537D9"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this</w:t>
            </w:r>
            <w:r w:rsidRPr="00D759EF">
              <w:rPr>
                <w:rFonts w:ascii="Consolas" w:hAnsi="Consolas"/>
                <w:noProof/>
                <w:sz w:val="22"/>
                <w:szCs w:val="22"/>
              </w:rPr>
              <w:t>.age = age;</w:t>
            </w:r>
          </w:p>
          <w:p w14:paraId="095C454B"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this</w:t>
            </w:r>
            <w:r w:rsidRPr="00D759EF">
              <w:rPr>
                <w:rFonts w:ascii="Consolas" w:hAnsi="Consolas"/>
                <w:noProof/>
                <w:sz w:val="22"/>
                <w:szCs w:val="22"/>
              </w:rPr>
              <w:t xml:space="preserve">.length = </w:t>
            </w:r>
            <w:r w:rsidRPr="00D759EF">
              <w:rPr>
                <w:rFonts w:ascii="Consolas" w:hAnsi="Consolas" w:cs="Consolas"/>
                <w:noProof/>
                <w:color w:val="A31515"/>
                <w:sz w:val="22"/>
                <w:szCs w:val="22"/>
              </w:rPr>
              <w:t>0.3</w:t>
            </w:r>
            <w:r w:rsidRPr="00D759EF">
              <w:rPr>
                <w:rFonts w:ascii="Consolas" w:hAnsi="Consolas"/>
                <w:noProof/>
                <w:sz w:val="22"/>
                <w:szCs w:val="22"/>
              </w:rPr>
              <w:t>;</w:t>
            </w:r>
          </w:p>
          <w:p w14:paraId="33DB1055"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this</w:t>
            </w:r>
            <w:r w:rsidRPr="00D759EF">
              <w:rPr>
                <w:rFonts w:ascii="Consolas" w:hAnsi="Consolas"/>
                <w:noProof/>
                <w:sz w:val="22"/>
                <w:szCs w:val="22"/>
              </w:rPr>
              <w:t xml:space="preserve">.collar = </w:t>
            </w:r>
            <w:r w:rsidRPr="00D759EF">
              <w:rPr>
                <w:rFonts w:ascii="Consolas" w:hAnsi="Consolas" w:cs="Consolas"/>
                <w:noProof/>
                <w:color w:val="0000FF"/>
                <w:sz w:val="22"/>
                <w:szCs w:val="22"/>
              </w:rPr>
              <w:t>new</w:t>
            </w:r>
            <w:r w:rsidRPr="00D759EF">
              <w:rPr>
                <w:rFonts w:ascii="Consolas" w:hAnsi="Consolas"/>
                <w:noProof/>
                <w:sz w:val="22"/>
                <w:szCs w:val="22"/>
              </w:rPr>
              <w:t xml:space="preserve"> Collar();</w:t>
            </w:r>
          </w:p>
          <w:p w14:paraId="760E6EA8"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p w14:paraId="22B824CF"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p>
          <w:p w14:paraId="0D68E3C2"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8000"/>
                <w:sz w:val="22"/>
                <w:szCs w:val="22"/>
              </w:rPr>
              <w:t>// Three parameters</w:t>
            </w:r>
          </w:p>
          <w:p w14:paraId="0BF632B1"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rPr>
              <w:t>public</w:t>
            </w:r>
            <w:r w:rsidRPr="00D759EF">
              <w:rPr>
                <w:rFonts w:ascii="Consolas" w:hAnsi="Consolas"/>
                <w:noProof/>
                <w:sz w:val="22"/>
                <w:szCs w:val="22"/>
              </w:rPr>
              <w:t xml:space="preserve"> Dog(</w:t>
            </w:r>
            <w:r w:rsidRPr="00D759EF">
              <w:rPr>
                <w:rFonts w:ascii="Consolas" w:hAnsi="Consolas" w:cs="Consolas"/>
                <w:noProof/>
                <w:color w:val="0000FF"/>
                <w:sz w:val="22"/>
                <w:szCs w:val="22"/>
              </w:rPr>
              <w:t>string</w:t>
            </w:r>
            <w:r w:rsidRPr="00D759EF">
              <w:rPr>
                <w:rFonts w:ascii="Consolas" w:hAnsi="Consolas"/>
                <w:noProof/>
                <w:sz w:val="22"/>
                <w:szCs w:val="22"/>
              </w:rPr>
              <w:t xml:space="preserve"> name, </w:t>
            </w:r>
            <w:r w:rsidRPr="00D759EF">
              <w:rPr>
                <w:rFonts w:ascii="Consolas" w:hAnsi="Consolas" w:cs="Consolas"/>
                <w:noProof/>
                <w:color w:val="0000FF"/>
                <w:sz w:val="22"/>
                <w:szCs w:val="22"/>
              </w:rPr>
              <w:t>int</w:t>
            </w:r>
            <w:r w:rsidRPr="00D759EF">
              <w:rPr>
                <w:rFonts w:ascii="Consolas" w:hAnsi="Consolas"/>
                <w:noProof/>
                <w:sz w:val="22"/>
                <w:szCs w:val="22"/>
              </w:rPr>
              <w:t xml:space="preserve"> age, </w:t>
            </w:r>
            <w:r w:rsidRPr="00D759EF">
              <w:rPr>
                <w:rFonts w:ascii="Consolas" w:hAnsi="Consolas" w:cs="Consolas"/>
                <w:noProof/>
                <w:color w:val="0000FF"/>
                <w:sz w:val="22"/>
                <w:szCs w:val="22"/>
              </w:rPr>
              <w:t>double</w:t>
            </w:r>
            <w:r w:rsidRPr="00D759EF">
              <w:rPr>
                <w:rFonts w:ascii="Consolas" w:hAnsi="Consolas"/>
                <w:noProof/>
                <w:sz w:val="22"/>
                <w:szCs w:val="22"/>
              </w:rPr>
              <w:t xml:space="preserve"> length)</w:t>
            </w:r>
          </w:p>
          <w:p w14:paraId="7F036007"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p w14:paraId="3F87E16E"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this</w:t>
            </w:r>
            <w:r w:rsidRPr="00D759EF">
              <w:rPr>
                <w:rFonts w:ascii="Consolas" w:hAnsi="Consolas"/>
                <w:noProof/>
                <w:sz w:val="22"/>
                <w:szCs w:val="22"/>
              </w:rPr>
              <w:t>.name = name;</w:t>
            </w:r>
          </w:p>
          <w:p w14:paraId="5AE02096"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this</w:t>
            </w:r>
            <w:r w:rsidRPr="00D759EF">
              <w:rPr>
                <w:rFonts w:ascii="Consolas" w:hAnsi="Consolas"/>
                <w:noProof/>
                <w:sz w:val="22"/>
                <w:szCs w:val="22"/>
              </w:rPr>
              <w:t>.age = age;</w:t>
            </w:r>
          </w:p>
          <w:p w14:paraId="634EFC59"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this</w:t>
            </w:r>
            <w:r w:rsidRPr="00D759EF">
              <w:rPr>
                <w:rFonts w:ascii="Consolas" w:hAnsi="Consolas"/>
                <w:noProof/>
                <w:sz w:val="22"/>
                <w:szCs w:val="22"/>
              </w:rPr>
              <w:t>.length = length;</w:t>
            </w:r>
          </w:p>
          <w:p w14:paraId="6833C4B6"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this</w:t>
            </w:r>
            <w:r w:rsidRPr="00D759EF">
              <w:rPr>
                <w:rFonts w:ascii="Consolas" w:hAnsi="Consolas"/>
                <w:noProof/>
                <w:sz w:val="22"/>
                <w:szCs w:val="22"/>
              </w:rPr>
              <w:t xml:space="preserve">.collar = </w:t>
            </w:r>
            <w:r w:rsidRPr="00D759EF">
              <w:rPr>
                <w:rFonts w:ascii="Consolas" w:hAnsi="Consolas" w:cs="Consolas"/>
                <w:noProof/>
                <w:color w:val="0000FF"/>
                <w:sz w:val="22"/>
                <w:szCs w:val="22"/>
              </w:rPr>
              <w:t>new</w:t>
            </w:r>
            <w:r w:rsidRPr="00D759EF">
              <w:rPr>
                <w:rFonts w:ascii="Consolas" w:hAnsi="Consolas"/>
                <w:noProof/>
                <w:sz w:val="22"/>
                <w:szCs w:val="22"/>
              </w:rPr>
              <w:t xml:space="preserve"> Collar();</w:t>
            </w:r>
          </w:p>
          <w:p w14:paraId="250E66EA"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p w14:paraId="348EEEF5"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p>
          <w:p w14:paraId="6A71FF93"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8000"/>
                <w:sz w:val="22"/>
                <w:szCs w:val="22"/>
              </w:rPr>
              <w:t>// Four parameters</w:t>
            </w:r>
          </w:p>
          <w:p w14:paraId="32668AB0"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rPr>
              <w:t>public</w:t>
            </w:r>
            <w:r w:rsidRPr="00D759EF">
              <w:rPr>
                <w:rFonts w:ascii="Consolas" w:hAnsi="Consolas"/>
                <w:noProof/>
                <w:sz w:val="22"/>
                <w:szCs w:val="22"/>
              </w:rPr>
              <w:t xml:space="preserve"> Dog(</w:t>
            </w:r>
            <w:r w:rsidRPr="00D759EF">
              <w:rPr>
                <w:rFonts w:ascii="Consolas" w:hAnsi="Consolas" w:cs="Consolas"/>
                <w:noProof/>
                <w:color w:val="0000FF"/>
                <w:sz w:val="22"/>
                <w:szCs w:val="22"/>
              </w:rPr>
              <w:t>string</w:t>
            </w:r>
            <w:r w:rsidRPr="00D759EF">
              <w:rPr>
                <w:rFonts w:ascii="Consolas" w:hAnsi="Consolas"/>
                <w:noProof/>
                <w:sz w:val="22"/>
                <w:szCs w:val="22"/>
              </w:rPr>
              <w:t xml:space="preserve"> name, </w:t>
            </w:r>
            <w:r w:rsidRPr="00D759EF">
              <w:rPr>
                <w:rFonts w:ascii="Consolas" w:hAnsi="Consolas" w:cs="Consolas"/>
                <w:noProof/>
                <w:color w:val="0000FF"/>
                <w:sz w:val="22"/>
                <w:szCs w:val="22"/>
              </w:rPr>
              <w:t>int</w:t>
            </w:r>
            <w:r w:rsidRPr="00D759EF">
              <w:rPr>
                <w:rFonts w:ascii="Consolas" w:hAnsi="Consolas"/>
                <w:noProof/>
                <w:sz w:val="22"/>
                <w:szCs w:val="22"/>
              </w:rPr>
              <w:t xml:space="preserve"> age, </w:t>
            </w:r>
            <w:r w:rsidRPr="00D759EF">
              <w:rPr>
                <w:rFonts w:ascii="Consolas" w:hAnsi="Consolas" w:cs="Consolas"/>
                <w:noProof/>
                <w:color w:val="0000FF"/>
                <w:sz w:val="22"/>
                <w:szCs w:val="22"/>
              </w:rPr>
              <w:t>double</w:t>
            </w:r>
            <w:r w:rsidRPr="00D759EF">
              <w:rPr>
                <w:rFonts w:ascii="Consolas" w:hAnsi="Consolas"/>
                <w:noProof/>
                <w:sz w:val="22"/>
                <w:szCs w:val="22"/>
              </w:rPr>
              <w:t xml:space="preserve"> length, Collar collar)</w:t>
            </w:r>
          </w:p>
          <w:p w14:paraId="22E34513"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p w14:paraId="03DDBA28"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this</w:t>
            </w:r>
            <w:r w:rsidRPr="00D759EF">
              <w:rPr>
                <w:rFonts w:ascii="Consolas" w:hAnsi="Consolas"/>
                <w:noProof/>
                <w:sz w:val="22"/>
                <w:szCs w:val="22"/>
              </w:rPr>
              <w:t>.name = name;</w:t>
            </w:r>
          </w:p>
          <w:p w14:paraId="6C3B323F"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this</w:t>
            </w:r>
            <w:r w:rsidRPr="00D759EF">
              <w:rPr>
                <w:rFonts w:ascii="Consolas" w:hAnsi="Consolas"/>
                <w:noProof/>
                <w:sz w:val="22"/>
                <w:szCs w:val="22"/>
              </w:rPr>
              <w:t>.age = age;</w:t>
            </w:r>
          </w:p>
          <w:p w14:paraId="3603910D"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this</w:t>
            </w:r>
            <w:r w:rsidRPr="00D759EF">
              <w:rPr>
                <w:rFonts w:ascii="Consolas" w:hAnsi="Consolas"/>
                <w:noProof/>
                <w:sz w:val="22"/>
                <w:szCs w:val="22"/>
              </w:rPr>
              <w:t>.length = length;</w:t>
            </w:r>
          </w:p>
          <w:p w14:paraId="41E0646F"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this</w:t>
            </w:r>
            <w:r w:rsidRPr="00D759EF">
              <w:rPr>
                <w:rFonts w:ascii="Consolas" w:hAnsi="Consolas"/>
                <w:noProof/>
                <w:sz w:val="22"/>
                <w:szCs w:val="22"/>
              </w:rPr>
              <w:t>.collar = collar;</w:t>
            </w:r>
          </w:p>
          <w:p w14:paraId="5879BF74"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tc>
      </w:tr>
    </w:tbl>
    <w:p w14:paraId="4E27C23B" w14:textId="77777777" w:rsidR="00371D15" w:rsidRPr="00D759EF" w:rsidRDefault="00371D15" w:rsidP="00371D15">
      <w:pPr>
        <w:pStyle w:val="Heading4"/>
      </w:pPr>
      <w:r w:rsidRPr="00D759EF">
        <w:lastRenderedPageBreak/>
        <w:t>Reusing Constructors</w:t>
      </w:r>
    </w:p>
    <w:p w14:paraId="66533F34" w14:textId="3FC93A3F" w:rsidR="00371D15" w:rsidRPr="00AA044A" w:rsidRDefault="00371D15" w:rsidP="00371D15">
      <w:r w:rsidRPr="00D759EF">
        <w:t xml:space="preserve">In </w:t>
      </w:r>
      <w:del w:id="1924" w:author="Hans Zijlstra" w:date="2017-06-16T17:29:00Z">
        <w:r w:rsidRPr="00D759EF" w:rsidDel="00495374">
          <w:delText>our last</w:delText>
        </w:r>
      </w:del>
      <w:ins w:id="1925" w:author="Hans Zijlstra" w:date="2017-06-16T17:29:00Z">
        <w:r w:rsidR="00495374" w:rsidRPr="00D759EF">
          <w:t>above</w:t>
        </w:r>
      </w:ins>
      <w:r w:rsidRPr="00D759EF">
        <w:t xml:space="preserve"> example we </w:t>
      </w:r>
      <w:del w:id="1926" w:author="Hans Zijlstra" w:date="2017-06-16T17:29:00Z">
        <w:r w:rsidRPr="00D759EF" w:rsidDel="00495374">
          <w:delText xml:space="preserve">saw </w:delText>
        </w:r>
      </w:del>
      <w:ins w:id="1927" w:author="Hans Zijlstra" w:date="2017-06-16T17:29:00Z">
        <w:r w:rsidR="00495374" w:rsidRPr="00D759EF">
          <w:t xml:space="preserve">see </w:t>
        </w:r>
      </w:ins>
      <w:r w:rsidRPr="00D759EF">
        <w:t>that, depending on the need</w:t>
      </w:r>
      <w:del w:id="1928" w:author="Hans Zijlstra" w:date="2017-06-16T16:57:00Z">
        <w:r w:rsidRPr="00D759EF" w:rsidDel="006958F5">
          <w:delText>s</w:delText>
        </w:r>
      </w:del>
      <w:r w:rsidRPr="00D759EF">
        <w:t xml:space="preserve"> for creating objects of our class, we can declare different variants of the constructors. </w:t>
      </w:r>
      <w:del w:id="1929" w:author="Hans Zijlstra" w:date="2017-06-16T16:58:00Z">
        <w:r w:rsidRPr="00D759EF" w:rsidDel="006958F5">
          <w:delText>It is easy to</w:delText>
        </w:r>
      </w:del>
      <w:ins w:id="1930" w:author="Hans Zijlstra" w:date="2017-06-16T16:58:00Z">
        <w:r w:rsidR="006958F5" w:rsidRPr="00D759EF">
          <w:t>One</w:t>
        </w:r>
      </w:ins>
      <w:r w:rsidRPr="00D759EF">
        <w:t xml:space="preserve"> notice</w:t>
      </w:r>
      <w:ins w:id="1931" w:author="Hans Zijlstra" w:date="2017-06-16T16:58:00Z">
        <w:r w:rsidR="006958F5" w:rsidRPr="00D759EF">
          <w:t>s</w:t>
        </w:r>
      </w:ins>
      <w:r w:rsidRPr="00D759EF">
        <w:t xml:space="preserve"> that a large part of the </w:t>
      </w:r>
      <w:r w:rsidRPr="00D759EF">
        <w:rPr>
          <w:b/>
        </w:rPr>
        <w:t>constructor code is repeated</w:t>
      </w:r>
      <w:r w:rsidRPr="00D759EF">
        <w:t xml:space="preserve">. This </w:t>
      </w:r>
      <w:del w:id="1932" w:author="Hans Zijlstra" w:date="2017-06-16T16:59:00Z">
        <w:r w:rsidRPr="00D759EF" w:rsidDel="006958F5">
          <w:delText>leads us to the</w:delText>
        </w:r>
      </w:del>
      <w:ins w:id="1933" w:author="Hans Zijlstra" w:date="2017-06-16T16:59:00Z">
        <w:r w:rsidR="006958F5" w:rsidRPr="00D759EF">
          <w:t>raises the</w:t>
        </w:r>
      </w:ins>
      <w:r w:rsidRPr="00D759EF">
        <w:t xml:space="preserve"> question whether there is an alternative way for a</w:t>
      </w:r>
      <w:ins w:id="1934" w:author="Hans Zijlstra" w:date="2017-06-16T16:59:00Z">
        <w:r w:rsidR="006958F5" w:rsidRPr="00D759EF">
          <w:t>n initializing</w:t>
        </w:r>
      </w:ins>
      <w:r w:rsidRPr="00D759EF">
        <w:t xml:space="preserve"> constructor, </w:t>
      </w:r>
      <w:del w:id="1935" w:author="Hans Zijlstra" w:date="2017-06-16T16:59:00Z">
        <w:r w:rsidRPr="00D759EF" w:rsidDel="006958F5">
          <w:delText xml:space="preserve">which is already doing an initializing, </w:delText>
        </w:r>
      </w:del>
      <w:r w:rsidRPr="00D759EF">
        <w:t xml:space="preserve">to be reused </w:t>
      </w:r>
      <w:del w:id="1936" w:author="Hans Zijlstra" w:date="2017-06-16T17:00:00Z">
        <w:r w:rsidRPr="00D759EF" w:rsidDel="006958F5">
          <w:delText xml:space="preserve">by the others </w:delText>
        </w:r>
      </w:del>
      <w:r w:rsidRPr="00D759EF">
        <w:t>to perform the same initialization</w:t>
      </w:r>
      <w:ins w:id="1937" w:author="Hans Zijlstra" w:date="2017-06-16T17:00:00Z">
        <w:r w:rsidR="006958F5" w:rsidRPr="00D759EF">
          <w:t xml:space="preserve"> again</w:t>
        </w:r>
      </w:ins>
      <w:r w:rsidRPr="00D759EF">
        <w:t>.</w:t>
      </w:r>
      <w:del w:id="1938" w:author="Hans Zijlstra" w:date="2017-06-16T17:32:00Z">
        <w:r w:rsidRPr="00D759EF" w:rsidDel="00495374">
          <w:delText xml:space="preserve"> </w:delText>
        </w:r>
        <w:commentRangeStart w:id="1939"/>
        <w:r w:rsidRPr="00D759EF" w:rsidDel="00495374">
          <w:delText xml:space="preserve">On the other hand, at the beginning of the chapter it was mentioned that a constructor cannot be called in the manner in which the methods are called but by the keyword </w:delText>
        </w:r>
        <w:r w:rsidRPr="00D759EF" w:rsidDel="00495374">
          <w:rPr>
            <w:rFonts w:ascii="Consolas" w:hAnsi="Consolas"/>
            <w:b/>
            <w:bCs/>
            <w:noProof/>
            <w:kern w:val="32"/>
            <w:sz w:val="22"/>
          </w:rPr>
          <w:delText>new</w:delText>
        </w:r>
      </w:del>
      <w:del w:id="1940" w:author="Hans Zijlstra" w:date="2017-06-24T14:23:00Z">
        <w:r w:rsidRPr="00D759EF" w:rsidDel="0002496E">
          <w:delText>.</w:delText>
        </w:r>
      </w:del>
      <w:commentRangeEnd w:id="1939"/>
      <w:r w:rsidR="00495374" w:rsidRPr="00D759EF">
        <w:rPr>
          <w:rStyle w:val="CommentReference"/>
        </w:rPr>
        <w:commentReference w:id="1939"/>
      </w:r>
      <w:r w:rsidRPr="00D759EF">
        <w:t xml:space="preserve"> </w:t>
      </w:r>
      <w:del w:id="1941" w:author="Hans Zijlstra" w:date="2017-06-16T17:32:00Z">
        <w:r w:rsidRPr="00D759EF" w:rsidDel="00495374">
          <w:delText>There should be a way – otherwise a lot of code will be r</w:delText>
        </w:r>
        <w:r w:rsidRPr="00011129" w:rsidDel="00495374">
          <w:delText>epeated unnecessarily.</w:delText>
        </w:r>
      </w:del>
    </w:p>
    <w:p w14:paraId="22AC8BB4" w14:textId="7C7080EA" w:rsidR="00371D15" w:rsidRPr="00D759EF" w:rsidRDefault="00371D15" w:rsidP="00371D15">
      <w:pPr>
        <w:spacing w:after="120"/>
      </w:pPr>
      <w:r w:rsidRPr="00AA044A">
        <w:t xml:space="preserve">In C# a mechanism exists through which </w:t>
      </w:r>
      <w:r w:rsidRPr="002959F9">
        <w:rPr>
          <w:b/>
        </w:rPr>
        <w:t>one constructor can call another</w:t>
      </w:r>
      <w:r w:rsidRPr="00977A5E">
        <w:t xml:space="preserve"> </w:t>
      </w:r>
      <w:del w:id="1942" w:author="Hans Zijlstra" w:date="2017-06-16T17:01:00Z">
        <w:r w:rsidRPr="00977A5E" w:rsidDel="006958F5">
          <w:delText xml:space="preserve">one </w:delText>
        </w:r>
      </w:del>
      <w:r w:rsidRPr="00347ACD">
        <w:t xml:space="preserve">declared in the same class. This is </w:t>
      </w:r>
      <w:ins w:id="1943" w:author="Hans Zijlstra" w:date="2017-06-16T17:30:00Z">
        <w:r w:rsidR="00495374" w:rsidRPr="0002496E">
          <w:t xml:space="preserve">again </w:t>
        </w:r>
      </w:ins>
      <w:r w:rsidRPr="0002496E">
        <w:t xml:space="preserve">done </w:t>
      </w:r>
      <w:del w:id="1944" w:author="Hans Zijlstra" w:date="2017-06-16T17:30:00Z">
        <w:r w:rsidRPr="0002496E" w:rsidDel="00495374">
          <w:delText>again</w:delText>
        </w:r>
      </w:del>
      <w:del w:id="1945" w:author="Hans Zijlstra" w:date="2017-06-24T14:24:00Z">
        <w:r w:rsidRPr="0002496E" w:rsidDel="0002496E">
          <w:delText xml:space="preserve"> </w:delText>
        </w:r>
      </w:del>
      <w:r w:rsidRPr="0002496E">
        <w:t xml:space="preserve">with the keyword </w:t>
      </w:r>
      <w:r w:rsidRPr="0002496E">
        <w:rPr>
          <w:rFonts w:ascii="Consolas" w:hAnsi="Consolas"/>
          <w:b/>
          <w:bCs/>
          <w:noProof/>
          <w:kern w:val="32"/>
          <w:sz w:val="22"/>
        </w:rPr>
        <w:t>this</w:t>
      </w:r>
      <w:r w:rsidRPr="0002496E">
        <w:t xml:space="preserve">, </w:t>
      </w:r>
      <w:del w:id="1946" w:author="Hans Zijlstra" w:date="2017-06-16T17:31:00Z">
        <w:r w:rsidRPr="0002496E" w:rsidDel="00495374">
          <w:delText xml:space="preserve">but </w:delText>
        </w:r>
      </w:del>
      <w:r w:rsidRPr="0002496E">
        <w:t xml:space="preserve">used in another syntax </w:t>
      </w:r>
      <w:del w:id="1947" w:author="Hans Zijlstra" w:date="2017-06-16T17:31:00Z">
        <w:r w:rsidRPr="0028675A" w:rsidDel="00495374">
          <w:delText xml:space="preserve">structure </w:delText>
        </w:r>
      </w:del>
      <w:r w:rsidRPr="00D759EF">
        <w:t xml:space="preserve">in declaring </w:t>
      </w:r>
      <w:del w:id="1948" w:author="Hans Zijlstra" w:date="2017-06-16T17:31:00Z">
        <w:r w:rsidRPr="00D759EF" w:rsidDel="00495374">
          <w:delText xml:space="preserve">the </w:delText>
        </w:r>
      </w:del>
      <w:ins w:id="1949" w:author="Hans Zijlstra" w:date="2017-06-16T17:31:00Z">
        <w:r w:rsidR="00495374" w:rsidRPr="00D759EF">
          <w:t xml:space="preserve">of </w:t>
        </w:r>
      </w:ins>
      <w:r w:rsidRPr="00D759EF">
        <w:t>constructors:</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1F839500" w14:textId="77777777" w:rsidTr="00563712">
        <w:tc>
          <w:tcPr>
            <w:tcW w:w="7970" w:type="dxa"/>
            <w:tcBorders>
              <w:top w:val="single" w:sz="4" w:space="0" w:color="auto"/>
              <w:left w:val="single" w:sz="4" w:space="0" w:color="auto"/>
              <w:bottom w:val="single" w:sz="4" w:space="0" w:color="auto"/>
              <w:right w:val="single" w:sz="4" w:space="0" w:color="auto"/>
            </w:tcBorders>
          </w:tcPr>
          <w:p w14:paraId="50783BC0" w14:textId="77777777" w:rsidR="00371D15" w:rsidRPr="00D759EF" w:rsidRDefault="00371D15" w:rsidP="00563712">
            <w:pPr>
              <w:spacing w:before="0"/>
              <w:rPr>
                <w:rFonts w:ascii="Consolas" w:hAnsi="Consolas" w:cs="Consolas"/>
                <w:noProof/>
                <w:sz w:val="22"/>
                <w:szCs w:val="22"/>
              </w:rPr>
            </w:pPr>
            <w:r w:rsidRPr="00D759EF">
              <w:rPr>
                <w:rFonts w:ascii="Consolas" w:hAnsi="Consolas" w:cs="Consolas"/>
                <w:noProof/>
                <w:sz w:val="22"/>
                <w:szCs w:val="22"/>
              </w:rPr>
              <w:t>[&lt;modifiers&gt;] &lt;class_name&gt;([&lt;parameters_list_1&gt;])</w:t>
            </w:r>
          </w:p>
          <w:p w14:paraId="2F9919E8" w14:textId="77777777" w:rsidR="00371D15" w:rsidRPr="00D759EF" w:rsidRDefault="00371D15" w:rsidP="00563712">
            <w:pPr>
              <w:spacing w:before="0"/>
              <w:rPr>
                <w:rFonts w:ascii="Consolas" w:hAnsi="Consolas" w:cs="Consolas"/>
                <w:noProof/>
                <w:sz w:val="22"/>
                <w:szCs w:val="22"/>
              </w:rPr>
            </w:pPr>
            <w:r w:rsidRPr="00D759EF">
              <w:rPr>
                <w:rFonts w:ascii="Consolas" w:hAnsi="Consolas"/>
                <w:noProof/>
                <w:sz w:val="22"/>
                <w:szCs w:val="22"/>
              </w:rPr>
              <w:tab/>
            </w:r>
            <w:r w:rsidRPr="00D759EF">
              <w:rPr>
                <w:rFonts w:ascii="Consolas" w:hAnsi="Consolas" w:cs="Consolas"/>
                <w:b/>
                <w:bCs/>
                <w:noProof/>
                <w:sz w:val="22"/>
                <w:szCs w:val="22"/>
              </w:rPr>
              <w:t>: this([&lt;parameters_list_2&gt;])</w:t>
            </w:r>
          </w:p>
        </w:tc>
      </w:tr>
    </w:tbl>
    <w:p w14:paraId="15F7F1ED" w14:textId="010FBDB2" w:rsidR="00371D15" w:rsidRPr="0002496E" w:rsidRDefault="00371D15" w:rsidP="00371D15">
      <w:r w:rsidRPr="00D759EF">
        <w:t xml:space="preserve">To the </w:t>
      </w:r>
      <w:del w:id="1950" w:author="Hans Zijlstra" w:date="2017-06-16T17:34:00Z">
        <w:r w:rsidRPr="00D759EF" w:rsidDel="00924A07">
          <w:delText>well-</w:delText>
        </w:r>
      </w:del>
      <w:del w:id="1951" w:author="Hans Zijlstra" w:date="2017-06-16T17:35:00Z">
        <w:r w:rsidRPr="00D759EF" w:rsidDel="00924A07">
          <w:delText>known</w:delText>
        </w:r>
      </w:del>
      <w:ins w:id="1952" w:author="Hans Zijlstra" w:date="2017-06-16T17:35:00Z">
        <w:r w:rsidR="00924A07" w:rsidRPr="00D759EF">
          <w:t>familiar</w:t>
        </w:r>
      </w:ins>
      <w:r w:rsidRPr="00D759EF">
        <w:t xml:space="preserve"> </w:t>
      </w:r>
      <w:del w:id="1953" w:author="Hans Zijlstra" w:date="2017-06-16T17:34:00Z">
        <w:r w:rsidRPr="00D759EF" w:rsidDel="00924A07">
          <w:delText>form of declaring</w:delText>
        </w:r>
      </w:del>
      <w:ins w:id="1954" w:author="Hans Zijlstra" w:date="2017-06-16T17:34:00Z">
        <w:r w:rsidR="00924A07" w:rsidRPr="00D759EF">
          <w:t>declaration</w:t>
        </w:r>
      </w:ins>
      <w:r w:rsidRPr="00D759EF">
        <w:t xml:space="preserve"> </w:t>
      </w:r>
      <w:ins w:id="1955" w:author="Hans Zijlstra" w:date="2017-06-16T17:34:00Z">
        <w:r w:rsidR="00924A07" w:rsidRPr="00D759EF">
          <w:t xml:space="preserve">of </w:t>
        </w:r>
      </w:ins>
      <w:r w:rsidRPr="00D759EF">
        <w:t xml:space="preserve">a constructor (the first line of the declaration above), we </w:t>
      </w:r>
      <w:del w:id="1956" w:author="Hans Zijlstra" w:date="2017-06-16T17:35:00Z">
        <w:r w:rsidRPr="00D759EF" w:rsidDel="00924A07">
          <w:delText xml:space="preserve">can </w:delText>
        </w:r>
      </w:del>
      <w:r w:rsidRPr="00D759EF">
        <w:t>add a colon</w:t>
      </w:r>
      <w:del w:id="1957" w:author="Hans Zijlstra" w:date="2017-06-16T17:35:00Z">
        <w:r w:rsidRPr="00D759EF" w:rsidDel="00924A07">
          <w:delText>,</w:delText>
        </w:r>
      </w:del>
      <w:r w:rsidRPr="00D759EF">
        <w:t xml:space="preserve"> followed by the keyword </w:t>
      </w:r>
      <w:del w:id="1958" w:author="Hans Zijlstra" w:date="2017-06-16T17:36:00Z">
        <w:r w:rsidRPr="00D759EF" w:rsidDel="00924A07">
          <w:rPr>
            <w:rFonts w:ascii="Consolas" w:hAnsi="Consolas"/>
            <w:b/>
            <w:bCs/>
            <w:noProof/>
            <w:kern w:val="32"/>
            <w:sz w:val="22"/>
          </w:rPr>
          <w:delText>this</w:delText>
        </w:r>
      </w:del>
      <w:del w:id="1959" w:author="Hans Zijlstra" w:date="2017-06-16T17:35:00Z">
        <w:r w:rsidRPr="00D759EF" w:rsidDel="00924A07">
          <w:delText xml:space="preserve">, followed by </w:delText>
        </w:r>
      </w:del>
      <w:ins w:id="1960" w:author="Hans Zijlstra" w:date="2017-06-16T17:36:00Z">
        <w:r w:rsidR="00924A07" w:rsidRPr="00D759EF">
          <w:rPr>
            <w:rFonts w:ascii="Consolas" w:hAnsi="Consolas"/>
            <w:b/>
            <w:bCs/>
            <w:noProof/>
            <w:kern w:val="32"/>
            <w:sz w:val="22"/>
          </w:rPr>
          <w:t>this with</w:t>
        </w:r>
        <w:r w:rsidR="00924A07" w:rsidRPr="00D759EF">
          <w:t xml:space="preserve"> </w:t>
        </w:r>
      </w:ins>
      <w:r w:rsidRPr="00D759EF">
        <w:t xml:space="preserve">parentheses. </w:t>
      </w:r>
      <w:del w:id="1961" w:author="Hans Zijlstra" w:date="2017-06-16T17:36:00Z">
        <w:r w:rsidRPr="00D759EF" w:rsidDel="00924A07">
          <w:delText>If the</w:delText>
        </w:r>
      </w:del>
      <w:ins w:id="1962" w:author="Hans Zijlstra" w:date="2017-06-16T17:36:00Z">
        <w:r w:rsidR="00924A07" w:rsidRPr="00D759EF">
          <w:t>Fo</w:t>
        </w:r>
      </w:ins>
      <w:ins w:id="1963" w:author="Hans Zijlstra" w:date="2017-06-16T17:38:00Z">
        <w:r w:rsidR="00924A07" w:rsidRPr="00D759EF">
          <w:t xml:space="preserve">r </w:t>
        </w:r>
      </w:ins>
      <w:ins w:id="1964" w:author="Hans Zijlstra" w:date="2017-06-16T17:39:00Z">
        <w:r w:rsidR="00924A07" w:rsidRPr="00D759EF">
          <w:t>the</w:t>
        </w:r>
      </w:ins>
      <w:r w:rsidRPr="00D759EF">
        <w:t xml:space="preserve"> constructor </w:t>
      </w:r>
      <w:del w:id="1965" w:author="Hans Zijlstra" w:date="2017-06-16T17:38:00Z">
        <w:r w:rsidRPr="00D759EF" w:rsidDel="00924A07">
          <w:delText>we want to call has</w:delText>
        </w:r>
      </w:del>
      <w:ins w:id="1966" w:author="Hans Zijlstra" w:date="2017-06-16T17:38:00Z">
        <w:r w:rsidR="00924A07" w:rsidRPr="00D759EF">
          <w:t>with</w:t>
        </w:r>
      </w:ins>
      <w:r w:rsidRPr="00D759EF">
        <w:t xml:space="preserve"> parameters, </w:t>
      </w:r>
      <w:del w:id="1967" w:author="Hans Zijlstra" w:date="2017-06-16T17:40:00Z">
        <w:r w:rsidRPr="00D759EF" w:rsidDel="00924A07">
          <w:delText xml:space="preserve">in the brackets we need to add </w:delText>
        </w:r>
      </w:del>
      <w:r w:rsidRPr="00D759EF">
        <w:t xml:space="preserve">a list of parameters </w:t>
      </w:r>
      <w:ins w:id="1968" w:author="Hans Zijlstra" w:date="2017-06-16T17:40:00Z">
        <w:r w:rsidR="00924A07" w:rsidRPr="00D759EF">
          <w:t>(</w:t>
        </w:r>
      </w:ins>
      <w:r w:rsidRPr="00D759EF">
        <w:rPr>
          <w:rFonts w:ascii="Consolas" w:hAnsi="Consolas"/>
          <w:b/>
          <w:bCs/>
          <w:noProof/>
          <w:kern w:val="32"/>
          <w:sz w:val="22"/>
        </w:rPr>
        <w:t>parameters_list_2</w:t>
      </w:r>
      <w:ins w:id="1969" w:author="Hans Zijlstra" w:date="2017-06-16T17:40:00Z">
        <w:r w:rsidR="00924A07" w:rsidRPr="00D759EF">
          <w:t>) is</w:t>
        </w:r>
      </w:ins>
      <w:del w:id="1970" w:author="Hans Zijlstra" w:date="2017-06-16T17:40:00Z">
        <w:r w:rsidRPr="00D759EF" w:rsidDel="00924A07">
          <w:delText xml:space="preserve"> </w:delText>
        </w:r>
      </w:del>
      <w:ins w:id="1971" w:author="Hans Zijlstra" w:date="2017-06-24T14:27:00Z">
        <w:r w:rsidR="0002496E">
          <w:t xml:space="preserve"> </w:t>
        </w:r>
      </w:ins>
      <w:r w:rsidRPr="0002496E">
        <w:t>to be supplied</w:t>
      </w:r>
      <w:ins w:id="1972" w:author="Hans Zijlstra" w:date="2017-06-16T17:40:00Z">
        <w:r w:rsidR="00924A07" w:rsidRPr="0002496E">
          <w:t xml:space="preserve"> between brackets</w:t>
        </w:r>
      </w:ins>
      <w:r w:rsidRPr="0002496E">
        <w:t>.</w:t>
      </w:r>
    </w:p>
    <w:p w14:paraId="6408CB2A" w14:textId="73F28B21" w:rsidR="00371D15" w:rsidRPr="00DA40B4" w:rsidRDefault="00371D15" w:rsidP="00371D15">
      <w:pPr>
        <w:spacing w:after="120"/>
      </w:pPr>
      <w:r w:rsidRPr="0002496E">
        <w:lastRenderedPageBreak/>
        <w:t xml:space="preserve">Here is how the code from the </w:t>
      </w:r>
      <w:r w:rsidR="00A6273F" w:rsidRPr="00011129">
        <w:fldChar w:fldCharType="begin"/>
      </w:r>
      <w:r w:rsidR="00A6273F" w:rsidRPr="00D759EF">
        <w:instrText xml:space="preserve"> HYPERLINK \l "_Constructor_Overloading" </w:instrText>
      </w:r>
      <w:r w:rsidR="00A6273F" w:rsidRPr="00011129">
        <w:rPr>
          <w:rPrChange w:id="1973" w:author="Hans Zijlstra" w:date="2017-06-24T11:23:00Z">
            <w:rPr>
              <w:rStyle w:val="Hyperlink"/>
            </w:rPr>
          </w:rPrChange>
        </w:rPr>
        <w:fldChar w:fldCharType="separate"/>
      </w:r>
      <w:r w:rsidRPr="00011129">
        <w:rPr>
          <w:rStyle w:val="Hyperlink"/>
        </w:rPr>
        <w:t>section about constructor overloading</w:t>
      </w:r>
      <w:r w:rsidR="00A6273F" w:rsidRPr="00011129">
        <w:rPr>
          <w:rStyle w:val="Hyperlink"/>
        </w:rPr>
        <w:fldChar w:fldCharType="end"/>
      </w:r>
      <w:r w:rsidRPr="00D759EF">
        <w:t xml:space="preserve"> would look like, </w:t>
      </w:r>
      <w:del w:id="1974" w:author="Hans Zijlstra" w:date="2017-06-16T17:42:00Z">
        <w:r w:rsidRPr="00011129" w:rsidDel="00084654">
          <w:delText>in which instead of repeating the initiali</w:delText>
        </w:r>
        <w:r w:rsidRPr="00AA044A" w:rsidDel="00084654">
          <w:delText>zation of each of the fields,</w:delText>
        </w:r>
      </w:del>
      <w:ins w:id="1975" w:author="Hans Zijlstra" w:date="2017-06-16T17:42:00Z">
        <w:r w:rsidR="00084654" w:rsidRPr="00AA044A">
          <w:t>when</w:t>
        </w:r>
      </w:ins>
      <w:r w:rsidRPr="002959F9">
        <w:t xml:space="preserve"> we</w:t>
      </w:r>
      <w:del w:id="1976" w:author="Hans Zijlstra" w:date="2017-06-24T14:28:00Z">
        <w:r w:rsidRPr="002959F9" w:rsidDel="0002496E">
          <w:delText xml:space="preserve"> will</w:delText>
        </w:r>
      </w:del>
      <w:r w:rsidRPr="002959F9">
        <w:t xml:space="preserve"> call the constructors declared in the same class</w:t>
      </w:r>
      <w:ins w:id="1977" w:author="Hans Zijlstra" w:date="2017-06-16T17:42:00Z">
        <w:r w:rsidR="00084654" w:rsidRPr="00977A5E">
          <w:t xml:space="preserve"> without</w:t>
        </w:r>
      </w:ins>
      <w:ins w:id="1978" w:author="Hans Zijlstra" w:date="2017-06-16T17:43:00Z">
        <w:r w:rsidR="00084654" w:rsidRPr="00977A5E">
          <w:t xml:space="preserve"> </w:t>
        </w:r>
        <w:r w:rsidR="00940DFD" w:rsidRPr="00347ACD">
          <w:t>re-initializing</w:t>
        </w:r>
        <w:r w:rsidR="00084654" w:rsidRPr="00347ACD">
          <w:t xml:space="preserve"> each field</w:t>
        </w:r>
      </w:ins>
      <w:r w:rsidRPr="00DA40B4">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24270D8E" w14:textId="77777777" w:rsidTr="00563712">
        <w:tc>
          <w:tcPr>
            <w:tcW w:w="7970" w:type="dxa"/>
            <w:tcBorders>
              <w:top w:val="single" w:sz="4" w:space="0" w:color="auto"/>
              <w:left w:val="single" w:sz="4" w:space="0" w:color="auto"/>
              <w:bottom w:val="single" w:sz="4" w:space="0" w:color="auto"/>
              <w:right w:val="single" w:sz="4" w:space="0" w:color="auto"/>
            </w:tcBorders>
          </w:tcPr>
          <w:p w14:paraId="406701B2"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28675A">
              <w:rPr>
                <w:rFonts w:ascii="Consolas" w:hAnsi="Consolas" w:cs="Consolas"/>
                <w:noProof/>
                <w:color w:val="008000"/>
                <w:sz w:val="22"/>
                <w:szCs w:val="22"/>
                <w:lang w:eastAsia="es-ES"/>
              </w:rPr>
              <w:t>// No paramete</w:t>
            </w:r>
            <w:r w:rsidRPr="00D759EF">
              <w:rPr>
                <w:rFonts w:ascii="Consolas" w:hAnsi="Consolas" w:cs="Consolas"/>
                <w:noProof/>
                <w:color w:val="008000"/>
                <w:sz w:val="22"/>
                <w:szCs w:val="22"/>
                <w:lang w:eastAsia="es-ES"/>
              </w:rPr>
              <w:t>rs</w:t>
            </w:r>
          </w:p>
          <w:p w14:paraId="4AB8D1AB"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Dog()</w:t>
            </w:r>
          </w:p>
          <w:p w14:paraId="2F507C51"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t xml:space="preserve">: </w:t>
            </w:r>
            <w:r w:rsidRPr="00D759EF">
              <w:rPr>
                <w:rFonts w:ascii="Consolas" w:hAnsi="Consolas" w:cs="Consolas"/>
                <w:noProof/>
                <w:color w:val="0000FF"/>
                <w:sz w:val="22"/>
                <w:szCs w:val="22"/>
                <w:lang w:eastAsia="es-ES"/>
              </w:rPr>
              <w:t>this</w:t>
            </w:r>
            <w:r w:rsidRPr="00D759EF">
              <w:rPr>
                <w:rFonts w:ascii="Consolas" w:hAnsi="Consolas"/>
                <w:noProof/>
                <w:sz w:val="22"/>
                <w:szCs w:val="22"/>
              </w:rPr>
              <w:t>(</w:t>
            </w:r>
            <w:r w:rsidRPr="00D759EF">
              <w:rPr>
                <w:rFonts w:ascii="Consolas" w:hAnsi="Consolas" w:cs="Consolas"/>
                <w:noProof/>
                <w:color w:val="A31515"/>
                <w:sz w:val="22"/>
                <w:szCs w:val="22"/>
                <w:lang w:eastAsia="es-ES"/>
              </w:rPr>
              <w:t>"Axl"</w:t>
            </w:r>
            <w:r w:rsidRPr="00D759EF">
              <w:rPr>
                <w:rFonts w:ascii="Consolas" w:hAnsi="Consolas"/>
                <w:noProof/>
                <w:sz w:val="22"/>
                <w:szCs w:val="22"/>
              </w:rPr>
              <w:t xml:space="preserve">) </w:t>
            </w:r>
            <w:r w:rsidRPr="00D759EF">
              <w:rPr>
                <w:rFonts w:ascii="Consolas" w:hAnsi="Consolas" w:cs="Consolas"/>
                <w:noProof/>
                <w:color w:val="008000"/>
                <w:sz w:val="22"/>
                <w:szCs w:val="22"/>
              </w:rPr>
              <w:t>// Constructor call</w:t>
            </w:r>
          </w:p>
          <w:p w14:paraId="3DBDF82E"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w:t>
            </w:r>
          </w:p>
          <w:p w14:paraId="3BE6E4DD" w14:textId="77777777" w:rsidR="00371D15" w:rsidRPr="00D759EF" w:rsidRDefault="00371D15" w:rsidP="00563712">
            <w:pPr>
              <w:autoSpaceDE w:val="0"/>
              <w:autoSpaceDN w:val="0"/>
              <w:adjustRightInd w:val="0"/>
              <w:spacing w:before="0"/>
              <w:jc w:val="left"/>
              <w:rPr>
                <w:rFonts w:ascii="Consolas" w:hAnsi="Consolas" w:cs="Consolas"/>
                <w:noProof/>
                <w:color w:val="008000"/>
                <w:sz w:val="22"/>
                <w:szCs w:val="22"/>
              </w:rPr>
            </w:pPr>
            <w:r w:rsidRPr="00D759EF">
              <w:rPr>
                <w:rFonts w:ascii="Consolas" w:hAnsi="Consolas"/>
                <w:noProof/>
                <w:sz w:val="22"/>
                <w:szCs w:val="22"/>
              </w:rPr>
              <w:tab/>
            </w:r>
            <w:r w:rsidRPr="00D759EF">
              <w:rPr>
                <w:rFonts w:ascii="Consolas" w:hAnsi="Consolas" w:cs="Consolas"/>
                <w:noProof/>
                <w:color w:val="008000"/>
                <w:sz w:val="22"/>
                <w:szCs w:val="22"/>
              </w:rPr>
              <w:t>// More code could be added here</w:t>
            </w:r>
          </w:p>
          <w:p w14:paraId="23E6B832"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w:t>
            </w:r>
          </w:p>
          <w:p w14:paraId="65351BB2"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p>
          <w:p w14:paraId="41746B15"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8000"/>
                <w:sz w:val="22"/>
                <w:szCs w:val="22"/>
                <w:lang w:eastAsia="es-ES"/>
              </w:rPr>
              <w:t>// One parameter</w:t>
            </w:r>
          </w:p>
          <w:p w14:paraId="2A3CE24A"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Dog(</w:t>
            </w:r>
            <w:r w:rsidRPr="00D759EF">
              <w:rPr>
                <w:rFonts w:ascii="Consolas" w:hAnsi="Consolas" w:cs="Consolas"/>
                <w:noProof/>
                <w:color w:val="0000FF"/>
                <w:sz w:val="22"/>
                <w:szCs w:val="22"/>
                <w:lang w:eastAsia="es-ES"/>
              </w:rPr>
              <w:t>string</w:t>
            </w:r>
            <w:r w:rsidRPr="00D759EF">
              <w:rPr>
                <w:rFonts w:ascii="Consolas" w:hAnsi="Consolas"/>
                <w:noProof/>
                <w:sz w:val="22"/>
                <w:szCs w:val="22"/>
              </w:rPr>
              <w:t xml:space="preserve"> name)</w:t>
            </w:r>
          </w:p>
          <w:p w14:paraId="7CC20CAB"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t xml:space="preserve">: </w:t>
            </w:r>
            <w:r w:rsidRPr="00D759EF">
              <w:rPr>
                <w:rFonts w:ascii="Consolas" w:hAnsi="Consolas" w:cs="Consolas"/>
                <w:noProof/>
                <w:color w:val="0000FF"/>
                <w:sz w:val="22"/>
                <w:szCs w:val="22"/>
                <w:lang w:eastAsia="es-ES"/>
              </w:rPr>
              <w:t>this</w:t>
            </w:r>
            <w:r w:rsidRPr="00D759EF">
              <w:rPr>
                <w:rFonts w:ascii="Consolas" w:hAnsi="Consolas"/>
                <w:noProof/>
                <w:sz w:val="22"/>
                <w:szCs w:val="22"/>
              </w:rPr>
              <w:t xml:space="preserve">(name, 1) </w:t>
            </w:r>
            <w:r w:rsidRPr="00D759EF">
              <w:rPr>
                <w:rFonts w:ascii="Consolas" w:hAnsi="Consolas" w:cs="Consolas"/>
                <w:noProof/>
                <w:color w:val="008000"/>
                <w:sz w:val="22"/>
                <w:szCs w:val="22"/>
              </w:rPr>
              <w:t>// Constructor call</w:t>
            </w:r>
          </w:p>
          <w:p w14:paraId="3B6CE984"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w:t>
            </w:r>
          </w:p>
          <w:p w14:paraId="5C474E49"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w:t>
            </w:r>
          </w:p>
          <w:p w14:paraId="36931E7C"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p>
          <w:p w14:paraId="45055E54"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8000"/>
                <w:sz w:val="22"/>
                <w:szCs w:val="22"/>
                <w:lang w:eastAsia="es-ES"/>
              </w:rPr>
              <w:t>// Two parameters</w:t>
            </w:r>
          </w:p>
          <w:p w14:paraId="7A0089D7"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Dog(</w:t>
            </w:r>
            <w:r w:rsidRPr="00D759EF">
              <w:rPr>
                <w:rFonts w:ascii="Consolas" w:hAnsi="Consolas" w:cs="Consolas"/>
                <w:noProof/>
                <w:color w:val="0000FF"/>
                <w:sz w:val="22"/>
                <w:szCs w:val="22"/>
                <w:lang w:eastAsia="es-ES"/>
              </w:rPr>
              <w:t>string</w:t>
            </w:r>
            <w:r w:rsidRPr="00D759EF">
              <w:rPr>
                <w:rFonts w:ascii="Consolas" w:hAnsi="Consolas"/>
                <w:noProof/>
                <w:sz w:val="22"/>
                <w:szCs w:val="22"/>
              </w:rPr>
              <w:t xml:space="preserve"> name, </w:t>
            </w:r>
            <w:r w:rsidRPr="00D759EF">
              <w:rPr>
                <w:rFonts w:ascii="Consolas" w:hAnsi="Consolas" w:cs="Consolas"/>
                <w:noProof/>
                <w:color w:val="0000FF"/>
                <w:sz w:val="22"/>
                <w:szCs w:val="22"/>
                <w:lang w:eastAsia="es-ES"/>
              </w:rPr>
              <w:t>int</w:t>
            </w:r>
            <w:r w:rsidRPr="00D759EF">
              <w:rPr>
                <w:rFonts w:ascii="Consolas" w:hAnsi="Consolas"/>
                <w:noProof/>
                <w:sz w:val="22"/>
                <w:szCs w:val="22"/>
              </w:rPr>
              <w:t xml:space="preserve"> age)</w:t>
            </w:r>
          </w:p>
          <w:p w14:paraId="01B4E855"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t xml:space="preserve">: </w:t>
            </w:r>
            <w:r w:rsidRPr="00D759EF">
              <w:rPr>
                <w:rFonts w:ascii="Consolas" w:hAnsi="Consolas" w:cs="Consolas"/>
                <w:noProof/>
                <w:color w:val="0000FF"/>
                <w:sz w:val="22"/>
                <w:szCs w:val="22"/>
                <w:lang w:eastAsia="es-ES"/>
              </w:rPr>
              <w:t>this</w:t>
            </w:r>
            <w:r w:rsidRPr="00D759EF">
              <w:rPr>
                <w:rFonts w:ascii="Consolas" w:hAnsi="Consolas"/>
                <w:noProof/>
                <w:sz w:val="22"/>
                <w:szCs w:val="22"/>
              </w:rPr>
              <w:t xml:space="preserve">(name, age, 0.3) </w:t>
            </w:r>
            <w:r w:rsidRPr="00D759EF">
              <w:rPr>
                <w:rFonts w:ascii="Consolas" w:hAnsi="Consolas" w:cs="Consolas"/>
                <w:noProof/>
                <w:color w:val="008000"/>
                <w:sz w:val="22"/>
                <w:szCs w:val="22"/>
              </w:rPr>
              <w:t>// Constructor call</w:t>
            </w:r>
          </w:p>
          <w:p w14:paraId="1441B5A9"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w:t>
            </w:r>
          </w:p>
          <w:p w14:paraId="37E2D164"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w:t>
            </w:r>
          </w:p>
          <w:p w14:paraId="1387AE44"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p>
          <w:p w14:paraId="57351E60"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8000"/>
                <w:sz w:val="22"/>
                <w:szCs w:val="22"/>
                <w:lang w:eastAsia="es-ES"/>
              </w:rPr>
              <w:t>// Three parameters</w:t>
            </w:r>
          </w:p>
          <w:p w14:paraId="2BDB2124"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Dog(</w:t>
            </w:r>
            <w:r w:rsidRPr="00D759EF">
              <w:rPr>
                <w:rFonts w:ascii="Consolas" w:hAnsi="Consolas" w:cs="Consolas"/>
                <w:noProof/>
                <w:color w:val="0000FF"/>
                <w:sz w:val="22"/>
                <w:szCs w:val="22"/>
                <w:lang w:eastAsia="es-ES"/>
              </w:rPr>
              <w:t>string</w:t>
            </w:r>
            <w:r w:rsidRPr="00D759EF">
              <w:rPr>
                <w:rFonts w:ascii="Consolas" w:hAnsi="Consolas"/>
                <w:noProof/>
                <w:sz w:val="22"/>
                <w:szCs w:val="22"/>
              </w:rPr>
              <w:t xml:space="preserve"> name, </w:t>
            </w:r>
            <w:r w:rsidRPr="00D759EF">
              <w:rPr>
                <w:rFonts w:ascii="Consolas" w:hAnsi="Consolas" w:cs="Consolas"/>
                <w:noProof/>
                <w:color w:val="0000FF"/>
                <w:sz w:val="22"/>
                <w:szCs w:val="22"/>
                <w:lang w:eastAsia="es-ES"/>
              </w:rPr>
              <w:t>int</w:t>
            </w:r>
            <w:r w:rsidRPr="00D759EF">
              <w:rPr>
                <w:rFonts w:ascii="Consolas" w:hAnsi="Consolas"/>
                <w:noProof/>
                <w:sz w:val="22"/>
                <w:szCs w:val="22"/>
              </w:rPr>
              <w:t xml:space="preserve"> age, </w:t>
            </w:r>
            <w:r w:rsidRPr="00D759EF">
              <w:rPr>
                <w:rFonts w:ascii="Consolas" w:hAnsi="Consolas" w:cs="Consolas"/>
                <w:noProof/>
                <w:color w:val="0000FF"/>
                <w:sz w:val="22"/>
                <w:szCs w:val="22"/>
                <w:lang w:eastAsia="es-ES"/>
              </w:rPr>
              <w:t>double</w:t>
            </w:r>
            <w:r w:rsidRPr="00D759EF">
              <w:rPr>
                <w:rFonts w:ascii="Consolas" w:hAnsi="Consolas"/>
                <w:noProof/>
                <w:sz w:val="22"/>
                <w:szCs w:val="22"/>
              </w:rPr>
              <w:t xml:space="preserve"> length)</w:t>
            </w:r>
          </w:p>
          <w:p w14:paraId="10933ADF"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t xml:space="preserve">: </w:t>
            </w:r>
            <w:r w:rsidRPr="00D759EF">
              <w:rPr>
                <w:rFonts w:ascii="Consolas" w:hAnsi="Consolas" w:cs="Consolas"/>
                <w:noProof/>
                <w:color w:val="0000FF"/>
                <w:sz w:val="22"/>
                <w:szCs w:val="22"/>
                <w:lang w:eastAsia="es-ES"/>
              </w:rPr>
              <w:t>this</w:t>
            </w:r>
            <w:r w:rsidRPr="00D759EF">
              <w:rPr>
                <w:rFonts w:ascii="Consolas" w:hAnsi="Consolas"/>
                <w:noProof/>
                <w:sz w:val="22"/>
                <w:szCs w:val="22"/>
              </w:rPr>
              <w:t xml:space="preserve">(name, age, length, </w:t>
            </w:r>
            <w:r w:rsidRPr="00D759EF">
              <w:rPr>
                <w:rFonts w:ascii="Consolas" w:hAnsi="Consolas" w:cs="Consolas"/>
                <w:noProof/>
                <w:color w:val="0000FF"/>
                <w:sz w:val="22"/>
                <w:szCs w:val="22"/>
                <w:lang w:eastAsia="es-ES"/>
              </w:rPr>
              <w:t>new</w:t>
            </w:r>
            <w:r w:rsidRPr="00D759EF">
              <w:rPr>
                <w:rFonts w:ascii="Consolas" w:hAnsi="Consolas"/>
                <w:noProof/>
                <w:sz w:val="22"/>
                <w:szCs w:val="22"/>
              </w:rPr>
              <w:t xml:space="preserve"> </w:t>
            </w:r>
            <w:proofErr w:type="gramStart"/>
            <w:r w:rsidRPr="00D759EF">
              <w:rPr>
                <w:rFonts w:ascii="Consolas" w:hAnsi="Consolas"/>
                <w:color w:val="2B91AF"/>
                <w:sz w:val="22"/>
              </w:rPr>
              <w:t>Collar</w:t>
            </w:r>
            <w:r w:rsidRPr="00D759EF">
              <w:rPr>
                <w:rFonts w:ascii="Consolas" w:hAnsi="Consolas"/>
                <w:noProof/>
                <w:sz w:val="22"/>
                <w:szCs w:val="22"/>
              </w:rPr>
              <w:t>(</w:t>
            </w:r>
            <w:proofErr w:type="gramEnd"/>
            <w:r w:rsidRPr="00D759EF">
              <w:rPr>
                <w:rFonts w:ascii="Consolas" w:hAnsi="Consolas"/>
                <w:noProof/>
                <w:sz w:val="22"/>
                <w:szCs w:val="22"/>
              </w:rPr>
              <w:t xml:space="preserve">)) </w:t>
            </w:r>
            <w:r w:rsidRPr="00D759EF">
              <w:rPr>
                <w:rFonts w:ascii="Consolas" w:hAnsi="Consolas" w:cs="Consolas"/>
                <w:noProof/>
                <w:color w:val="008000"/>
                <w:sz w:val="22"/>
                <w:szCs w:val="22"/>
              </w:rPr>
              <w:t>// Constructor call</w:t>
            </w:r>
          </w:p>
          <w:p w14:paraId="7B4639DA"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w:t>
            </w:r>
          </w:p>
          <w:p w14:paraId="50264CEA"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w:t>
            </w:r>
          </w:p>
          <w:p w14:paraId="68619C6D"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p>
          <w:p w14:paraId="03BADF43"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8000"/>
                <w:sz w:val="22"/>
                <w:szCs w:val="22"/>
                <w:lang w:eastAsia="es-ES"/>
              </w:rPr>
              <w:t>// Four parameters</w:t>
            </w:r>
          </w:p>
          <w:p w14:paraId="3313C2C4"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Dog(</w:t>
            </w:r>
            <w:r w:rsidRPr="00D759EF">
              <w:rPr>
                <w:rFonts w:ascii="Consolas" w:hAnsi="Consolas" w:cs="Consolas"/>
                <w:noProof/>
                <w:color w:val="0000FF"/>
                <w:sz w:val="22"/>
                <w:szCs w:val="22"/>
                <w:lang w:eastAsia="es-ES"/>
              </w:rPr>
              <w:t>string</w:t>
            </w:r>
            <w:r w:rsidRPr="00D759EF">
              <w:rPr>
                <w:rFonts w:ascii="Consolas" w:hAnsi="Consolas"/>
                <w:noProof/>
                <w:sz w:val="22"/>
                <w:szCs w:val="22"/>
              </w:rPr>
              <w:t xml:space="preserve"> name, </w:t>
            </w:r>
            <w:r w:rsidRPr="00D759EF">
              <w:rPr>
                <w:rFonts w:ascii="Consolas" w:hAnsi="Consolas" w:cs="Consolas"/>
                <w:noProof/>
                <w:color w:val="0000FF"/>
                <w:sz w:val="22"/>
                <w:szCs w:val="22"/>
                <w:lang w:eastAsia="es-ES"/>
              </w:rPr>
              <w:t>int</w:t>
            </w:r>
            <w:r w:rsidRPr="00D759EF">
              <w:rPr>
                <w:rFonts w:ascii="Consolas" w:hAnsi="Consolas"/>
                <w:noProof/>
                <w:sz w:val="22"/>
                <w:szCs w:val="22"/>
              </w:rPr>
              <w:t xml:space="preserve"> age, </w:t>
            </w:r>
            <w:r w:rsidRPr="00D759EF">
              <w:rPr>
                <w:rFonts w:ascii="Consolas" w:hAnsi="Consolas" w:cs="Consolas"/>
                <w:noProof/>
                <w:color w:val="0000FF"/>
                <w:sz w:val="22"/>
                <w:szCs w:val="22"/>
                <w:lang w:eastAsia="es-ES"/>
              </w:rPr>
              <w:t>double</w:t>
            </w:r>
            <w:r w:rsidRPr="00D759EF">
              <w:rPr>
                <w:rFonts w:ascii="Consolas" w:hAnsi="Consolas"/>
                <w:noProof/>
                <w:sz w:val="22"/>
                <w:szCs w:val="22"/>
              </w:rPr>
              <w:t xml:space="preserve"> length, </w:t>
            </w:r>
            <w:r w:rsidRPr="00D759EF">
              <w:rPr>
                <w:rFonts w:ascii="Consolas" w:hAnsi="Consolas"/>
                <w:color w:val="2B91AF"/>
                <w:sz w:val="22"/>
              </w:rPr>
              <w:t>Collar</w:t>
            </w:r>
            <w:r w:rsidRPr="00D759EF">
              <w:rPr>
                <w:rFonts w:ascii="Consolas" w:hAnsi="Consolas"/>
                <w:noProof/>
                <w:sz w:val="22"/>
                <w:szCs w:val="22"/>
              </w:rPr>
              <w:t xml:space="preserve"> collar)</w:t>
            </w:r>
          </w:p>
          <w:p w14:paraId="1823A03D"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lang w:eastAsia="es-ES"/>
              </w:rPr>
              <w:t>{</w:t>
            </w:r>
          </w:p>
          <w:p w14:paraId="29C6FF21"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this</w:t>
            </w:r>
            <w:r w:rsidRPr="00D759EF">
              <w:rPr>
                <w:rFonts w:ascii="Consolas" w:hAnsi="Consolas"/>
                <w:noProof/>
                <w:sz w:val="22"/>
                <w:szCs w:val="22"/>
              </w:rPr>
              <w:t>.name = name;</w:t>
            </w:r>
          </w:p>
          <w:p w14:paraId="52366CF4"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this</w:t>
            </w:r>
            <w:r w:rsidRPr="00D759EF">
              <w:rPr>
                <w:rFonts w:ascii="Consolas" w:hAnsi="Consolas"/>
                <w:noProof/>
                <w:sz w:val="22"/>
                <w:szCs w:val="22"/>
              </w:rPr>
              <w:t>.age = age;</w:t>
            </w:r>
          </w:p>
          <w:p w14:paraId="0CFEAFED"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this</w:t>
            </w:r>
            <w:r w:rsidRPr="00D759EF">
              <w:rPr>
                <w:rFonts w:ascii="Consolas" w:hAnsi="Consolas"/>
                <w:noProof/>
                <w:sz w:val="22"/>
                <w:szCs w:val="22"/>
              </w:rPr>
              <w:t>.length = length;</w:t>
            </w:r>
          </w:p>
          <w:p w14:paraId="21AFBE10"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this</w:t>
            </w:r>
            <w:r w:rsidRPr="00D759EF">
              <w:rPr>
                <w:rFonts w:ascii="Consolas" w:hAnsi="Consolas"/>
                <w:noProof/>
                <w:sz w:val="22"/>
                <w:szCs w:val="22"/>
              </w:rPr>
              <w:t>.collar = collar;</w:t>
            </w:r>
          </w:p>
          <w:p w14:paraId="6E1B30AB"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w:t>
            </w:r>
          </w:p>
        </w:tc>
      </w:tr>
    </w:tbl>
    <w:p w14:paraId="093FB6C3" w14:textId="65CD8095" w:rsidR="00371D15" w:rsidRPr="00D759EF" w:rsidRDefault="00371D15" w:rsidP="00371D15">
      <w:pPr>
        <w:spacing w:after="120"/>
      </w:pPr>
      <w:del w:id="1979" w:author="Hans Zijlstra" w:date="2017-06-16T17:46:00Z">
        <w:r w:rsidRPr="00D759EF" w:rsidDel="00940DFD">
          <w:delText>As indicated by comments in the first constructor in the example above, if necessary, in</w:delText>
        </w:r>
      </w:del>
      <w:ins w:id="1980" w:author="Hans Zijlstra" w:date="2017-06-16T17:47:00Z">
        <w:r w:rsidR="00940DFD" w:rsidRPr="00D759EF">
          <w:t>As commented in the first c</w:t>
        </w:r>
      </w:ins>
      <w:ins w:id="1981" w:author="Hans Zijlstra" w:date="2017-06-16T17:48:00Z">
        <w:r w:rsidR="00940DFD" w:rsidRPr="00D759EF">
          <w:t>onstructor, i</w:t>
        </w:r>
      </w:ins>
      <w:ins w:id="1982" w:author="Hans Zijlstra" w:date="2017-06-16T17:46:00Z">
        <w:r w:rsidR="00940DFD" w:rsidRPr="00D759EF">
          <w:t>n</w:t>
        </w:r>
      </w:ins>
      <w:r w:rsidRPr="00D759EF">
        <w:t xml:space="preserve"> addition to calling any of the other constructors with certain parameters, every constructor can add into its body </w:t>
      </w:r>
      <w:del w:id="1983" w:author="Hans Zijlstra" w:date="2017-06-16T17:46:00Z">
        <w:r w:rsidRPr="00D759EF" w:rsidDel="00940DFD">
          <w:delText xml:space="preserve">a </w:delText>
        </w:r>
      </w:del>
      <w:r w:rsidRPr="00D759EF">
        <w:t>code, which performs additional initializations or other actions.</w:t>
      </w:r>
    </w:p>
    <w:p w14:paraId="6C5316D4" w14:textId="77777777" w:rsidR="00371D15" w:rsidRPr="00D759EF" w:rsidRDefault="00371D15" w:rsidP="00371D15">
      <w:pPr>
        <w:pStyle w:val="Heading3"/>
      </w:pPr>
      <w:r w:rsidRPr="00D759EF">
        <w:t>Default Constructor</w:t>
      </w:r>
    </w:p>
    <w:p w14:paraId="4A9FA180" w14:textId="05AEFF66" w:rsidR="00371D15" w:rsidRPr="00D759EF" w:rsidRDefault="00371D15" w:rsidP="00371D15">
      <w:del w:id="1984" w:author="Hans Zijlstra" w:date="2017-06-16T17:48:00Z">
        <w:r w:rsidRPr="00D759EF" w:rsidDel="00940DFD">
          <w:delText>Consider the following question – what</w:delText>
        </w:r>
      </w:del>
      <w:ins w:id="1985" w:author="Hans Zijlstra" w:date="2017-06-16T17:48:00Z">
        <w:r w:rsidR="00940DFD" w:rsidRPr="00D759EF">
          <w:t>What</w:t>
        </w:r>
      </w:ins>
      <w:r w:rsidRPr="00D759EF">
        <w:t xml:space="preserve"> happens if we don’t declare a constructor in our class? How can we create objects </w:t>
      </w:r>
      <w:del w:id="1986" w:author="Hans Zijlstra" w:date="2017-06-16T17:49:00Z">
        <w:r w:rsidRPr="00D759EF" w:rsidDel="00940DFD">
          <w:delText>from</w:delText>
        </w:r>
      </w:del>
      <w:ins w:id="1987" w:author="Hans Zijlstra" w:date="2017-06-16T17:49:00Z">
        <w:r w:rsidR="00940DFD" w:rsidRPr="00D759EF">
          <w:t>of</w:t>
        </w:r>
      </w:ins>
      <w:r w:rsidRPr="00D759EF">
        <w:t xml:space="preserve"> </w:t>
      </w:r>
      <w:del w:id="1988" w:author="Hans Zijlstra" w:date="2017-06-16T17:49:00Z">
        <w:r w:rsidRPr="00D759EF" w:rsidDel="00940DFD">
          <w:delText>this</w:delText>
        </w:r>
      </w:del>
      <w:ins w:id="1989" w:author="Hans Zijlstra" w:date="2017-06-16T17:49:00Z">
        <w:r w:rsidR="00940DFD" w:rsidRPr="00D759EF">
          <w:t>that</w:t>
        </w:r>
      </w:ins>
      <w:r w:rsidRPr="00D759EF">
        <w:t xml:space="preserve"> type?</w:t>
      </w:r>
    </w:p>
    <w:p w14:paraId="69038749" w14:textId="5EFB66E1" w:rsidR="00371D15" w:rsidRPr="00D759EF" w:rsidRDefault="00371D15" w:rsidP="00371D15">
      <w:pPr>
        <w:spacing w:after="120"/>
      </w:pPr>
      <w:del w:id="1990" w:author="Hans Zijlstra" w:date="2017-06-16T17:49:00Z">
        <w:r w:rsidRPr="00D759EF" w:rsidDel="00940DFD">
          <w:delText>As it often happens, when</w:delText>
        </w:r>
      </w:del>
      <w:ins w:id="1991" w:author="Hans Zijlstra" w:date="2017-06-16T17:50:00Z">
        <w:r w:rsidR="00940DFD" w:rsidRPr="00D759EF">
          <w:t>If</w:t>
        </w:r>
      </w:ins>
      <w:r w:rsidRPr="00D759EF">
        <w:t xml:space="preserve"> a class is without a single constructor, </w:t>
      </w:r>
      <w:ins w:id="1992" w:author="Hans Zijlstra" w:date="2017-06-16T17:50:00Z">
        <w:r w:rsidR="00940DFD" w:rsidRPr="00D759EF">
          <w:t xml:space="preserve">C# resolves </w:t>
        </w:r>
      </w:ins>
      <w:del w:id="1993" w:author="Hans Zijlstra" w:date="2017-06-16T17:50:00Z">
        <w:r w:rsidRPr="00D759EF" w:rsidDel="00940DFD">
          <w:delText>this</w:delText>
        </w:r>
      </w:del>
      <w:ins w:id="1994" w:author="Hans Zijlstra" w:date="2017-06-16T17:50:00Z">
        <w:r w:rsidR="00940DFD" w:rsidRPr="00D759EF">
          <w:t>the</w:t>
        </w:r>
      </w:ins>
      <w:r w:rsidRPr="00D759EF">
        <w:t xml:space="preserve"> issue</w:t>
      </w:r>
      <w:ins w:id="1995" w:author="Hans Zijlstra" w:date="2017-06-16T17:50:00Z">
        <w:r w:rsidR="00940DFD" w:rsidRPr="00D759EF">
          <w:t xml:space="preserve"> automatically.</w:t>
        </w:r>
      </w:ins>
      <w:del w:id="1996" w:author="Hans Zijlstra" w:date="2017-06-16T17:50:00Z">
        <w:r w:rsidRPr="00D759EF" w:rsidDel="00940DFD">
          <w:delText xml:space="preserve"> is resolved by C#</w:delText>
        </w:r>
      </w:del>
      <w:del w:id="1997" w:author="Hans Zijlstra" w:date="2017-06-24T14:40:00Z">
        <w:r w:rsidRPr="00D759EF" w:rsidDel="00394886">
          <w:delText>.</w:delText>
        </w:r>
      </w:del>
      <w:r w:rsidRPr="00D759EF">
        <w:t xml:space="preserve"> When we do not declare any constructors, the compiler will create one for us and this one will be used to create objects </w:t>
      </w:r>
      <w:del w:id="1998" w:author="Hans Zijlstra" w:date="2017-06-16T17:51:00Z">
        <w:r w:rsidRPr="00D759EF" w:rsidDel="00940DFD">
          <w:delText xml:space="preserve">such as </w:delText>
        </w:r>
      </w:del>
      <w:ins w:id="1999" w:author="Hans Zijlstra" w:date="2017-06-16T17:51:00Z">
        <w:r w:rsidR="00940DFD" w:rsidRPr="00D759EF">
          <w:t xml:space="preserve">from </w:t>
        </w:r>
      </w:ins>
      <w:r w:rsidRPr="00D759EF">
        <w:t xml:space="preserve">our class. This </w:t>
      </w:r>
      <w:r w:rsidRPr="00D759EF">
        <w:lastRenderedPageBreak/>
        <w:t>constructor is called</w:t>
      </w:r>
      <w:ins w:id="2000" w:author="Hans Zijlstra" w:date="2017-06-16T17:51:00Z">
        <w:r w:rsidR="00940DFD" w:rsidRPr="00D759EF">
          <w:t xml:space="preserve"> the</w:t>
        </w:r>
      </w:ins>
      <w:r w:rsidRPr="00D759EF">
        <w:rPr>
          <w:b/>
          <w:bCs/>
        </w:rPr>
        <w:t xml:space="preserve"> default implicit constructor</w:t>
      </w:r>
      <w:del w:id="2001" w:author="Hans Zijlstra" w:date="2017-06-16T17:51:00Z">
        <w:r w:rsidRPr="00D759EF" w:rsidDel="00940DFD">
          <w:delText xml:space="preserve"> </w:delText>
        </w:r>
      </w:del>
      <w:ins w:id="2002" w:author="Hans Zijlstra" w:date="2017-06-16T17:52:00Z">
        <w:r w:rsidR="00940DFD" w:rsidRPr="00D759EF">
          <w:t xml:space="preserve">. </w:t>
        </w:r>
      </w:ins>
      <w:del w:id="2003" w:author="Hans Zijlstra" w:date="2017-06-16T17:51:00Z">
        <w:r w:rsidRPr="00D759EF" w:rsidDel="00940DFD">
          <w:delText>and</w:delText>
        </w:r>
      </w:del>
      <w:r w:rsidRPr="00D759EF">
        <w:t xml:space="preserve"> </w:t>
      </w:r>
      <w:del w:id="2004" w:author="Hans Zijlstra" w:date="2017-06-16T17:51:00Z">
        <w:r w:rsidRPr="00D759EF" w:rsidDel="00940DFD">
          <w:delText>it</w:delText>
        </w:r>
      </w:del>
      <w:ins w:id="2005" w:author="Hans Zijlstra" w:date="2017-06-16T17:52:00Z">
        <w:r w:rsidR="00940DFD" w:rsidRPr="00D759EF">
          <w:t>It</w:t>
        </w:r>
      </w:ins>
      <w:r w:rsidRPr="00D759EF">
        <w:t xml:space="preserve"> </w:t>
      </w:r>
      <w:del w:id="2006" w:author="Hans Zijlstra" w:date="2017-06-16T17:52:00Z">
        <w:r w:rsidRPr="00D759EF" w:rsidDel="00940DFD">
          <w:delText>will not have any</w:delText>
        </w:r>
      </w:del>
      <w:ins w:id="2007" w:author="Hans Zijlstra" w:date="2017-06-16T17:52:00Z">
        <w:r w:rsidR="00940DFD" w:rsidRPr="00D759EF">
          <w:t>is</w:t>
        </w:r>
      </w:ins>
      <w:del w:id="2008" w:author="Hans Zijlstra" w:date="2017-06-16T17:52:00Z">
        <w:r w:rsidRPr="00D759EF" w:rsidDel="00940DFD">
          <w:delText xml:space="preserve"> </w:delText>
        </w:r>
      </w:del>
      <w:ins w:id="2009" w:author="Hans Zijlstra" w:date="2017-06-23T11:47:00Z">
        <w:r w:rsidR="00245BC7" w:rsidRPr="00D759EF">
          <w:t xml:space="preserve"> </w:t>
        </w:r>
      </w:ins>
      <w:del w:id="2010" w:author="Hans Zijlstra" w:date="2017-06-16T17:52:00Z">
        <w:r w:rsidRPr="00D759EF" w:rsidDel="00940DFD">
          <w:delText>parameters</w:delText>
        </w:r>
      </w:del>
      <w:ins w:id="2011" w:author="Hans Zijlstra" w:date="2017-06-16T17:52:00Z">
        <w:r w:rsidR="00940DFD" w:rsidRPr="00D759EF">
          <w:t>without parameters</w:t>
        </w:r>
      </w:ins>
      <w:r w:rsidRPr="00D759EF">
        <w:t xml:space="preserve"> and will be empty (i.e. it will not do anything </w:t>
      </w:r>
      <w:del w:id="2012" w:author="Hans Zijlstra" w:date="2017-06-16T17:53:00Z">
        <w:r w:rsidRPr="00D759EF" w:rsidDel="00940DFD">
          <w:delText>in addition to the</w:delText>
        </w:r>
      </w:del>
      <w:ins w:id="2013" w:author="Hans Zijlstra" w:date="2017-06-16T17:53:00Z">
        <w:r w:rsidR="00940DFD" w:rsidRPr="00D759EF">
          <w:t>but</w:t>
        </w:r>
      </w:ins>
      <w:r w:rsidRPr="00D759EF">
        <w:t xml:space="preserve"> default zeroing of </w:t>
      </w:r>
      <w:del w:id="2014" w:author="Hans Zijlstra" w:date="2017-06-16T17:53:00Z">
        <w:r w:rsidRPr="00D759EF" w:rsidDel="00940DFD">
          <w:delText xml:space="preserve">the </w:delText>
        </w:r>
      </w:del>
      <w:r w:rsidRPr="00D759EF">
        <w:t>object fields).</w:t>
      </w:r>
    </w:p>
    <w:tbl>
      <w:tblPr>
        <w:tblW w:w="0" w:type="auto"/>
        <w:tblInd w:w="108" w:type="dxa"/>
        <w:tblCellMar>
          <w:top w:w="113" w:type="dxa"/>
          <w:bottom w:w="113" w:type="dxa"/>
        </w:tblCellMar>
        <w:tblLook w:val="01E0" w:firstRow="1" w:lastRow="1" w:firstColumn="1" w:lastColumn="1" w:noHBand="0" w:noVBand="0"/>
      </w:tblPr>
      <w:tblGrid>
        <w:gridCol w:w="812"/>
        <w:gridCol w:w="7158"/>
      </w:tblGrid>
      <w:tr w:rsidR="00371D15" w:rsidRPr="00D759EF" w14:paraId="73DFF392" w14:textId="77777777" w:rsidTr="00563712">
        <w:tc>
          <w:tcPr>
            <w:tcW w:w="812" w:type="dxa"/>
            <w:tcBorders>
              <w:top w:val="single" w:sz="4" w:space="0" w:color="auto"/>
              <w:left w:val="single" w:sz="4" w:space="0" w:color="auto"/>
              <w:bottom w:val="single" w:sz="4" w:space="0" w:color="auto"/>
              <w:right w:val="single" w:sz="4" w:space="0" w:color="auto"/>
            </w:tcBorders>
            <w:vAlign w:val="center"/>
          </w:tcPr>
          <w:p w14:paraId="4769E8EA" w14:textId="77777777" w:rsidR="00371D15" w:rsidRPr="00D759EF" w:rsidRDefault="00371D15" w:rsidP="00563712">
            <w:pPr>
              <w:spacing w:before="0"/>
              <w:jc w:val="center"/>
            </w:pPr>
            <w:r w:rsidRPr="00D759EF">
              <w:rPr>
                <w:noProof/>
              </w:rPr>
              <w:drawing>
                <wp:inline distT="0" distB="0" distL="0" distR="0" wp14:anchorId="60005C9B" wp14:editId="08ED8B51">
                  <wp:extent cx="327660" cy="327660"/>
                  <wp:effectExtent l="0" t="0" r="0" b="0"/>
                  <wp:docPr id="5398" name="Picture 5398" descr="idi_e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di_exc"/>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327660" cy="327660"/>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45193A57" w14:textId="77777777" w:rsidR="00371D15" w:rsidRPr="00AA044A" w:rsidRDefault="00371D15" w:rsidP="00563712">
            <w:pPr>
              <w:pStyle w:val="WarningMessage"/>
            </w:pPr>
            <w:r w:rsidRPr="00011129">
              <w:t>When we do not declare any constructor in a given class, the compiler will create one, kn</w:t>
            </w:r>
            <w:r w:rsidRPr="00AA044A">
              <w:t>own as a default implicit constructor.</w:t>
            </w:r>
          </w:p>
        </w:tc>
      </w:tr>
    </w:tbl>
    <w:p w14:paraId="71900B51" w14:textId="301A4F7B" w:rsidR="00371D15" w:rsidRPr="00D759EF" w:rsidRDefault="00371D15" w:rsidP="00371D15">
      <w:pPr>
        <w:spacing w:after="120"/>
      </w:pPr>
      <w:r w:rsidRPr="00D759EF">
        <w:t xml:space="preserve">For example, let’s declare the class </w:t>
      </w:r>
      <w:r w:rsidRPr="00D759EF">
        <w:rPr>
          <w:rFonts w:ascii="Consolas" w:hAnsi="Consolas"/>
          <w:b/>
          <w:bCs/>
          <w:noProof/>
          <w:kern w:val="32"/>
          <w:sz w:val="22"/>
        </w:rPr>
        <w:t>Collar</w:t>
      </w:r>
      <w:r w:rsidRPr="00D759EF">
        <w:t>, without declaring any constructor</w:t>
      </w:r>
      <w:del w:id="2015" w:author="Hans Zijlstra" w:date="2017-06-16T17:53:00Z">
        <w:r w:rsidRPr="00D759EF" w:rsidDel="00F23EE2">
          <w:delText xml:space="preserve"> in it</w:delText>
        </w:r>
      </w:del>
      <w:r w:rsidRPr="00D759EF">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1E93242C" w14:textId="77777777" w:rsidTr="00563712">
        <w:tc>
          <w:tcPr>
            <w:tcW w:w="7970" w:type="dxa"/>
            <w:tcBorders>
              <w:top w:val="single" w:sz="4" w:space="0" w:color="auto"/>
              <w:left w:val="single" w:sz="4" w:space="0" w:color="auto"/>
              <w:bottom w:val="single" w:sz="4" w:space="0" w:color="auto"/>
              <w:right w:val="single" w:sz="4" w:space="0" w:color="auto"/>
            </w:tcBorders>
          </w:tcPr>
          <w:p w14:paraId="3E0F1631"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rPr>
              <w:t>public</w:t>
            </w:r>
            <w:r w:rsidRPr="00D759EF">
              <w:rPr>
                <w:rFonts w:ascii="Consolas" w:hAnsi="Consolas"/>
                <w:noProof/>
                <w:sz w:val="22"/>
                <w:szCs w:val="22"/>
              </w:rPr>
              <w:t xml:space="preserve"> </w:t>
            </w:r>
            <w:r w:rsidRPr="00D759EF">
              <w:rPr>
                <w:rFonts w:ascii="Consolas" w:hAnsi="Consolas" w:cs="Consolas"/>
                <w:noProof/>
                <w:color w:val="0000FF"/>
                <w:sz w:val="22"/>
                <w:szCs w:val="22"/>
              </w:rPr>
              <w:t>class</w:t>
            </w:r>
            <w:r w:rsidRPr="00D759EF">
              <w:rPr>
                <w:rFonts w:ascii="Consolas" w:hAnsi="Consolas"/>
                <w:noProof/>
                <w:sz w:val="22"/>
                <w:szCs w:val="22"/>
              </w:rPr>
              <w:t xml:space="preserve"> </w:t>
            </w:r>
            <w:r w:rsidRPr="00D759EF">
              <w:rPr>
                <w:rFonts w:ascii="Consolas" w:hAnsi="Consolas"/>
                <w:color w:val="2B91AF"/>
                <w:sz w:val="22"/>
              </w:rPr>
              <w:t>Collar</w:t>
            </w:r>
          </w:p>
          <w:p w14:paraId="63D321B4"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p w14:paraId="35C0D04E"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private</w:t>
            </w:r>
            <w:r w:rsidRPr="00D759EF">
              <w:rPr>
                <w:rFonts w:ascii="Consolas" w:hAnsi="Consolas"/>
                <w:noProof/>
                <w:sz w:val="22"/>
                <w:szCs w:val="22"/>
              </w:rPr>
              <w:t xml:space="preserve"> </w:t>
            </w:r>
            <w:r w:rsidRPr="00D759EF">
              <w:rPr>
                <w:rFonts w:ascii="Consolas" w:hAnsi="Consolas" w:cs="Consolas"/>
                <w:noProof/>
                <w:color w:val="0000FF"/>
                <w:sz w:val="22"/>
                <w:szCs w:val="22"/>
              </w:rPr>
              <w:t>int</w:t>
            </w:r>
            <w:r w:rsidRPr="00D759EF">
              <w:rPr>
                <w:rFonts w:ascii="Consolas" w:hAnsi="Consolas"/>
                <w:noProof/>
                <w:sz w:val="22"/>
                <w:szCs w:val="22"/>
              </w:rPr>
              <w:t xml:space="preserve"> size;</w:t>
            </w:r>
          </w:p>
          <w:p w14:paraId="410418FA"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p>
          <w:p w14:paraId="553F0416"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public</w:t>
            </w:r>
            <w:r w:rsidRPr="00D759EF">
              <w:rPr>
                <w:rFonts w:ascii="Consolas" w:hAnsi="Consolas"/>
                <w:noProof/>
                <w:sz w:val="22"/>
                <w:szCs w:val="22"/>
              </w:rPr>
              <w:t xml:space="preserve"> </w:t>
            </w:r>
            <w:r w:rsidRPr="00D759EF">
              <w:rPr>
                <w:rFonts w:ascii="Consolas" w:hAnsi="Consolas" w:cs="Consolas"/>
                <w:noProof/>
                <w:color w:val="0000FF"/>
                <w:sz w:val="22"/>
                <w:szCs w:val="22"/>
              </w:rPr>
              <w:t>int</w:t>
            </w:r>
            <w:r w:rsidRPr="00D759EF">
              <w:rPr>
                <w:rFonts w:ascii="Consolas" w:hAnsi="Consolas"/>
                <w:noProof/>
                <w:sz w:val="22"/>
                <w:szCs w:val="22"/>
              </w:rPr>
              <w:t xml:space="preserve"> Size</w:t>
            </w:r>
          </w:p>
          <w:p w14:paraId="6D8CB4F4"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t>{</w:t>
            </w:r>
          </w:p>
          <w:p w14:paraId="4A06E33C"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rPr>
              <w:t>get</w:t>
            </w:r>
            <w:r w:rsidRPr="00D759EF">
              <w:rPr>
                <w:rFonts w:ascii="Consolas" w:hAnsi="Consolas"/>
                <w:noProof/>
                <w:sz w:val="22"/>
                <w:szCs w:val="22"/>
              </w:rPr>
              <w:t xml:space="preserve"> { </w:t>
            </w:r>
            <w:r w:rsidRPr="00D759EF">
              <w:rPr>
                <w:rFonts w:ascii="Consolas" w:hAnsi="Consolas" w:cs="Consolas"/>
                <w:noProof/>
                <w:color w:val="0000FF"/>
                <w:sz w:val="22"/>
                <w:szCs w:val="22"/>
              </w:rPr>
              <w:t>return</w:t>
            </w:r>
            <w:r w:rsidRPr="00D759EF">
              <w:rPr>
                <w:rFonts w:ascii="Consolas" w:hAnsi="Consolas"/>
                <w:noProof/>
                <w:sz w:val="22"/>
                <w:szCs w:val="22"/>
              </w:rPr>
              <w:t xml:space="preserve"> size; }</w:t>
            </w:r>
          </w:p>
          <w:p w14:paraId="05485289"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t>}</w:t>
            </w:r>
          </w:p>
          <w:p w14:paraId="42930E29"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tc>
      </w:tr>
    </w:tbl>
    <w:p w14:paraId="0DDF6755" w14:textId="10FC9FD8" w:rsidR="00371D15" w:rsidRPr="00D759EF" w:rsidRDefault="00371D15" w:rsidP="00371D15">
      <w:pPr>
        <w:spacing w:after="120"/>
      </w:pPr>
      <w:r w:rsidRPr="00D759EF">
        <w:t>Although we do not have an explicitly declared constructor</w:t>
      </w:r>
      <w:del w:id="2016" w:author="Hans Zijlstra" w:date="2017-06-16T17:57:00Z">
        <w:r w:rsidRPr="00D759EF" w:rsidDel="00F23EE2">
          <w:delText xml:space="preserve"> without parameters</w:delText>
        </w:r>
      </w:del>
      <w:r w:rsidRPr="00D759EF">
        <w:t>, we can create objects of this class in the following way:</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659C0D0A" w14:textId="77777777" w:rsidTr="00563712">
        <w:tc>
          <w:tcPr>
            <w:tcW w:w="7970" w:type="dxa"/>
            <w:tcBorders>
              <w:top w:val="single" w:sz="4" w:space="0" w:color="auto"/>
              <w:left w:val="single" w:sz="4" w:space="0" w:color="auto"/>
              <w:bottom w:val="single" w:sz="4" w:space="0" w:color="auto"/>
              <w:right w:val="single" w:sz="4" w:space="0" w:color="auto"/>
            </w:tcBorders>
          </w:tcPr>
          <w:p w14:paraId="4E8BD5F6"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olor w:val="2B91AF"/>
                <w:sz w:val="22"/>
              </w:rPr>
              <w:t>Collar</w:t>
            </w:r>
            <w:r w:rsidRPr="00D759EF">
              <w:rPr>
                <w:rFonts w:ascii="Consolas" w:hAnsi="Consolas"/>
                <w:noProof/>
                <w:sz w:val="22"/>
                <w:szCs w:val="22"/>
              </w:rPr>
              <w:t xml:space="preserve"> collar = </w:t>
            </w:r>
            <w:r w:rsidRPr="00D759EF">
              <w:rPr>
                <w:rFonts w:ascii="Consolas" w:hAnsi="Consolas" w:cs="Consolas"/>
                <w:noProof/>
                <w:color w:val="0000FF"/>
                <w:sz w:val="22"/>
                <w:szCs w:val="22"/>
              </w:rPr>
              <w:t>new</w:t>
            </w:r>
            <w:r w:rsidRPr="00D759EF">
              <w:rPr>
                <w:rFonts w:ascii="Consolas" w:hAnsi="Consolas"/>
                <w:noProof/>
                <w:sz w:val="22"/>
                <w:szCs w:val="22"/>
              </w:rPr>
              <w:t xml:space="preserve"> </w:t>
            </w:r>
            <w:proofErr w:type="gramStart"/>
            <w:r w:rsidRPr="00D759EF">
              <w:rPr>
                <w:rFonts w:ascii="Consolas" w:hAnsi="Consolas"/>
                <w:color w:val="2B91AF"/>
                <w:sz w:val="22"/>
              </w:rPr>
              <w:t>Collar</w:t>
            </w:r>
            <w:r w:rsidRPr="00D759EF">
              <w:rPr>
                <w:rFonts w:ascii="Consolas" w:hAnsi="Consolas"/>
                <w:noProof/>
                <w:sz w:val="22"/>
                <w:szCs w:val="22"/>
              </w:rPr>
              <w:t>(</w:t>
            </w:r>
            <w:proofErr w:type="gramEnd"/>
            <w:r w:rsidRPr="00D759EF">
              <w:rPr>
                <w:rFonts w:ascii="Consolas" w:hAnsi="Consolas"/>
                <w:noProof/>
                <w:sz w:val="22"/>
                <w:szCs w:val="22"/>
              </w:rPr>
              <w:t>);</w:t>
            </w:r>
          </w:p>
        </w:tc>
      </w:tr>
    </w:tbl>
    <w:p w14:paraId="2EAD2E32" w14:textId="1F7854EC" w:rsidR="00371D15" w:rsidRPr="00D759EF" w:rsidRDefault="00371D15" w:rsidP="00371D15">
      <w:pPr>
        <w:spacing w:after="120"/>
      </w:pPr>
      <w:r w:rsidRPr="00D759EF">
        <w:t xml:space="preserve">The </w:t>
      </w:r>
      <w:r w:rsidRPr="00D759EF">
        <w:rPr>
          <w:b/>
        </w:rPr>
        <w:t xml:space="preserve">default </w:t>
      </w:r>
      <w:proofErr w:type="spellStart"/>
      <w:r w:rsidRPr="00D759EF">
        <w:rPr>
          <w:b/>
        </w:rPr>
        <w:t>parameterless</w:t>
      </w:r>
      <w:proofErr w:type="spellEnd"/>
      <w:r w:rsidRPr="00D759EF">
        <w:rPr>
          <w:b/>
        </w:rPr>
        <w:t xml:space="preserve"> constructor</w:t>
      </w:r>
      <w:r w:rsidRPr="00D759EF">
        <w:t xml:space="preserve"> looks </w:t>
      </w:r>
      <w:del w:id="2017" w:author="Hans Zijlstra" w:date="2017-06-16T17:54:00Z">
        <w:r w:rsidRPr="00D759EF" w:rsidDel="00F23EE2">
          <w:delText>the following way</w:delText>
        </w:r>
      </w:del>
      <w:ins w:id="2018" w:author="Hans Zijlstra" w:date="2017-06-16T17:54:00Z">
        <w:r w:rsidR="00F23EE2" w:rsidRPr="00D759EF">
          <w:t>like</w:t>
        </w:r>
      </w:ins>
      <w:r w:rsidRPr="00D759EF">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49676E6C" w14:textId="77777777" w:rsidTr="00563712">
        <w:trPr>
          <w:trHeight w:val="254"/>
        </w:trPr>
        <w:tc>
          <w:tcPr>
            <w:tcW w:w="7970" w:type="dxa"/>
            <w:tcBorders>
              <w:top w:val="single" w:sz="4" w:space="0" w:color="auto"/>
              <w:left w:val="single" w:sz="4" w:space="0" w:color="auto"/>
              <w:bottom w:val="single" w:sz="4" w:space="0" w:color="auto"/>
              <w:right w:val="single" w:sz="4" w:space="0" w:color="auto"/>
            </w:tcBorders>
          </w:tcPr>
          <w:p w14:paraId="44D20DC7" w14:textId="77777777" w:rsidR="00371D15" w:rsidRPr="00D759EF" w:rsidRDefault="00371D15" w:rsidP="00563712">
            <w:pPr>
              <w:spacing w:before="0"/>
              <w:rPr>
                <w:rFonts w:ascii="Consolas" w:hAnsi="Consolas" w:cs="Consolas"/>
                <w:noProof/>
                <w:sz w:val="22"/>
                <w:szCs w:val="22"/>
              </w:rPr>
            </w:pPr>
            <w:r w:rsidRPr="00D759EF">
              <w:rPr>
                <w:rFonts w:ascii="Consolas" w:hAnsi="Consolas" w:cs="Consolas"/>
                <w:bCs/>
                <w:noProof/>
                <w:sz w:val="22"/>
                <w:szCs w:val="22"/>
              </w:rPr>
              <w:t>&lt;access_level&gt; &lt;class_name&gt;() { }</w:t>
            </w:r>
          </w:p>
        </w:tc>
      </w:tr>
    </w:tbl>
    <w:p w14:paraId="20040AFD" w14:textId="468CDC83" w:rsidR="00371D15" w:rsidRPr="00D759EF" w:rsidRDefault="00371D15" w:rsidP="00371D15">
      <w:pPr>
        <w:spacing w:after="120"/>
      </w:pPr>
      <w:r w:rsidRPr="00D759EF">
        <w:t xml:space="preserve">We should know that the default constructor is always named like the class </w:t>
      </w:r>
      <w:r w:rsidRPr="00D759EF">
        <w:rPr>
          <w:rFonts w:ascii="Consolas" w:hAnsi="Consolas"/>
          <w:b/>
          <w:bCs/>
          <w:noProof/>
          <w:kern w:val="32"/>
          <w:sz w:val="22"/>
        </w:rPr>
        <w:t>&lt;class_name&gt;</w:t>
      </w:r>
      <w:r w:rsidRPr="00D759EF">
        <w:t xml:space="preserve">, and its parameter list </w:t>
      </w:r>
      <w:ins w:id="2019" w:author="Hans Zijlstra" w:date="2017-06-16T17:55:00Z">
        <w:r w:rsidR="00F23EE2" w:rsidRPr="00D759EF">
          <w:t xml:space="preserve">and body </w:t>
        </w:r>
      </w:ins>
      <w:del w:id="2020" w:author="Hans Zijlstra" w:date="2017-06-16T17:55:00Z">
        <w:r w:rsidRPr="00D759EF" w:rsidDel="00F23EE2">
          <w:delText>is</w:delText>
        </w:r>
      </w:del>
      <w:ins w:id="2021" w:author="Hans Zijlstra" w:date="2017-06-16T17:55:00Z">
        <w:r w:rsidR="00F23EE2" w:rsidRPr="00D759EF">
          <w:t>are</w:t>
        </w:r>
      </w:ins>
      <w:r w:rsidRPr="00D759EF">
        <w:t xml:space="preserve"> always empty</w:t>
      </w:r>
      <w:del w:id="2022" w:author="Hans Zijlstra" w:date="2017-06-16T17:55:00Z">
        <w:r w:rsidRPr="00D759EF" w:rsidDel="00F23EE2">
          <w:delText xml:space="preserve"> as well as its body</w:delText>
        </w:r>
      </w:del>
      <w:r w:rsidRPr="00D759EF">
        <w:t xml:space="preserve">. </w:t>
      </w:r>
      <w:del w:id="2023" w:author="Hans Zijlstra" w:date="2017-06-16T17:58:00Z">
        <w:r w:rsidRPr="00D759EF" w:rsidDel="00F23EE2">
          <w:delText xml:space="preserve">The compiler simply adds one if there is no constructor in the class. </w:delText>
        </w:r>
      </w:del>
      <w:r w:rsidRPr="00D759EF">
        <w:t xml:space="preserve">The default constructor is usually </w:t>
      </w:r>
      <w:r w:rsidRPr="00D759EF">
        <w:rPr>
          <w:rFonts w:ascii="Consolas" w:hAnsi="Consolas"/>
          <w:b/>
          <w:bCs/>
          <w:noProof/>
          <w:kern w:val="32"/>
          <w:sz w:val="22"/>
        </w:rPr>
        <w:t>public</w:t>
      </w:r>
      <w:r w:rsidRPr="00D759EF">
        <w:t xml:space="preserve"> (except for some very specific situations, where it is </w:t>
      </w:r>
      <w:r w:rsidRPr="00D759EF">
        <w:rPr>
          <w:rFonts w:ascii="Consolas" w:hAnsi="Consolas"/>
          <w:b/>
          <w:bCs/>
          <w:noProof/>
          <w:kern w:val="32"/>
          <w:sz w:val="22"/>
        </w:rPr>
        <w:t>protected</w:t>
      </w:r>
      <w:r w:rsidRPr="00D759EF">
        <w:t>).</w:t>
      </w:r>
    </w:p>
    <w:tbl>
      <w:tblPr>
        <w:tblW w:w="0" w:type="auto"/>
        <w:tblInd w:w="108" w:type="dxa"/>
        <w:tblCellMar>
          <w:top w:w="113" w:type="dxa"/>
          <w:bottom w:w="113" w:type="dxa"/>
        </w:tblCellMar>
        <w:tblLook w:val="01E0" w:firstRow="1" w:lastRow="1" w:firstColumn="1" w:lastColumn="1" w:noHBand="0" w:noVBand="0"/>
      </w:tblPr>
      <w:tblGrid>
        <w:gridCol w:w="812"/>
        <w:gridCol w:w="7158"/>
      </w:tblGrid>
      <w:tr w:rsidR="00371D15" w:rsidRPr="00D759EF" w14:paraId="4296DF36" w14:textId="77777777" w:rsidTr="00563712">
        <w:tc>
          <w:tcPr>
            <w:tcW w:w="812" w:type="dxa"/>
            <w:tcBorders>
              <w:top w:val="single" w:sz="4" w:space="0" w:color="auto"/>
              <w:left w:val="single" w:sz="4" w:space="0" w:color="auto"/>
              <w:bottom w:val="single" w:sz="4" w:space="0" w:color="auto"/>
              <w:right w:val="single" w:sz="4" w:space="0" w:color="auto"/>
            </w:tcBorders>
            <w:vAlign w:val="center"/>
          </w:tcPr>
          <w:p w14:paraId="56265903" w14:textId="77777777" w:rsidR="00371D15" w:rsidRPr="00D759EF" w:rsidRDefault="00371D15" w:rsidP="00563712">
            <w:pPr>
              <w:spacing w:before="0"/>
              <w:jc w:val="center"/>
            </w:pPr>
            <w:r w:rsidRPr="00D759EF">
              <w:rPr>
                <w:noProof/>
              </w:rPr>
              <w:drawing>
                <wp:inline distT="0" distB="0" distL="0" distR="0" wp14:anchorId="1C065036" wp14:editId="393FDA6B">
                  <wp:extent cx="327660" cy="327660"/>
                  <wp:effectExtent l="0" t="0" r="0" b="0"/>
                  <wp:docPr id="5399" name="Picture 5399" descr="idi_e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di_exc"/>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327660" cy="327660"/>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18319E69" w14:textId="77777777" w:rsidR="00371D15" w:rsidRPr="00011129" w:rsidRDefault="00371D15" w:rsidP="00563712">
            <w:pPr>
              <w:pStyle w:val="WarningMessage"/>
            </w:pPr>
            <w:r w:rsidRPr="00011129">
              <w:t>The default constructor is always without parameters.</w:t>
            </w:r>
          </w:p>
        </w:tc>
      </w:tr>
    </w:tbl>
    <w:p w14:paraId="30FDF5E2" w14:textId="73A7E859" w:rsidR="00371D15" w:rsidRPr="00D759EF" w:rsidRDefault="00371D15" w:rsidP="00371D15">
      <w:pPr>
        <w:spacing w:after="120"/>
      </w:pPr>
      <w:r w:rsidRPr="00D759EF">
        <w:t xml:space="preserve">To </w:t>
      </w:r>
      <w:del w:id="2024" w:author="Hans Zijlstra" w:date="2017-06-16T17:58:00Z">
        <w:r w:rsidRPr="00D759EF" w:rsidDel="00F23EE2">
          <w:delText>make sure</w:delText>
        </w:r>
      </w:del>
      <w:ins w:id="2025" w:author="Hans Zijlstra" w:date="2017-06-16T17:58:00Z">
        <w:r w:rsidR="00F23EE2" w:rsidRPr="00D759EF">
          <w:t>demonstrate</w:t>
        </w:r>
      </w:ins>
      <w:r w:rsidRPr="00D759EF">
        <w:t xml:space="preserve"> that the default constructor is always without parameters</w:t>
      </w:r>
      <w:ins w:id="2026" w:author="Hans Zijlstra" w:date="2017-06-16T17:58:00Z">
        <w:r w:rsidR="00F23EE2" w:rsidRPr="00D759EF">
          <w:t>,</w:t>
        </w:r>
      </w:ins>
      <w:r w:rsidRPr="00D759EF">
        <w:t xml:space="preserve"> let’s try to call the default constructor </w:t>
      </w:r>
      <w:del w:id="2027" w:author="Hans Zijlstra" w:date="2017-06-16T17:59:00Z">
        <w:r w:rsidRPr="00D759EF" w:rsidDel="00F23EE2">
          <w:delText xml:space="preserve">by setting it </w:delText>
        </w:r>
      </w:del>
      <w:r w:rsidRPr="00D759EF">
        <w:t xml:space="preserve">with </w:t>
      </w:r>
      <w:ins w:id="2028" w:author="Hans Zijlstra" w:date="2017-06-16T17:59:00Z">
        <w:r w:rsidR="00F23EE2" w:rsidRPr="00D759EF">
          <w:t xml:space="preserve">a </w:t>
        </w:r>
      </w:ins>
      <w:r w:rsidRPr="00D759EF">
        <w:t>parameter</w:t>
      </w:r>
      <w:del w:id="2029" w:author="Hans Zijlstra" w:date="2017-06-16T17:59:00Z">
        <w:r w:rsidRPr="00D759EF" w:rsidDel="00F23EE2">
          <w:delText>s</w:delText>
        </w:r>
      </w:del>
      <w:r w:rsidRPr="00D759EF">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2638B9A9" w14:textId="77777777" w:rsidTr="00563712">
        <w:tc>
          <w:tcPr>
            <w:tcW w:w="7970" w:type="dxa"/>
            <w:tcBorders>
              <w:top w:val="single" w:sz="4" w:space="0" w:color="auto"/>
              <w:left w:val="single" w:sz="4" w:space="0" w:color="auto"/>
              <w:bottom w:val="single" w:sz="4" w:space="0" w:color="auto"/>
              <w:right w:val="single" w:sz="4" w:space="0" w:color="auto"/>
            </w:tcBorders>
          </w:tcPr>
          <w:p w14:paraId="19CE9BB9"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olor w:val="2B91AF"/>
                <w:sz w:val="22"/>
              </w:rPr>
              <w:t>Collar</w:t>
            </w:r>
            <w:r w:rsidRPr="00D759EF">
              <w:rPr>
                <w:rFonts w:ascii="Consolas" w:hAnsi="Consolas"/>
                <w:noProof/>
                <w:sz w:val="22"/>
                <w:szCs w:val="22"/>
              </w:rPr>
              <w:t xml:space="preserve"> collar = </w:t>
            </w:r>
            <w:r w:rsidRPr="00D759EF">
              <w:rPr>
                <w:rFonts w:ascii="Consolas" w:hAnsi="Consolas" w:cs="Consolas"/>
                <w:noProof/>
                <w:color w:val="0000FF"/>
                <w:sz w:val="22"/>
                <w:szCs w:val="22"/>
              </w:rPr>
              <w:t>new</w:t>
            </w:r>
            <w:r w:rsidRPr="00D759EF">
              <w:rPr>
                <w:rFonts w:ascii="Consolas" w:hAnsi="Consolas"/>
                <w:noProof/>
                <w:sz w:val="22"/>
                <w:szCs w:val="22"/>
              </w:rPr>
              <w:t xml:space="preserve"> </w:t>
            </w:r>
            <w:proofErr w:type="gramStart"/>
            <w:r w:rsidRPr="00D759EF">
              <w:rPr>
                <w:rFonts w:ascii="Consolas" w:hAnsi="Consolas"/>
                <w:color w:val="2B91AF"/>
                <w:sz w:val="22"/>
              </w:rPr>
              <w:t>Collar</w:t>
            </w:r>
            <w:r w:rsidRPr="00D759EF">
              <w:rPr>
                <w:rFonts w:ascii="Consolas" w:hAnsi="Consolas"/>
                <w:noProof/>
                <w:sz w:val="22"/>
                <w:szCs w:val="22"/>
              </w:rPr>
              <w:t>(</w:t>
            </w:r>
            <w:proofErr w:type="gramEnd"/>
            <w:r w:rsidRPr="00D759EF">
              <w:rPr>
                <w:rFonts w:ascii="Consolas" w:hAnsi="Consolas" w:cs="Consolas"/>
                <w:noProof/>
                <w:color w:val="A31515"/>
                <w:sz w:val="22"/>
                <w:szCs w:val="22"/>
              </w:rPr>
              <w:t>5</w:t>
            </w:r>
            <w:r w:rsidRPr="00D759EF">
              <w:rPr>
                <w:rFonts w:ascii="Consolas" w:hAnsi="Consolas"/>
                <w:noProof/>
                <w:sz w:val="22"/>
                <w:szCs w:val="22"/>
              </w:rPr>
              <w:t>);</w:t>
            </w:r>
          </w:p>
        </w:tc>
      </w:tr>
    </w:tbl>
    <w:p w14:paraId="69375DBC" w14:textId="77777777" w:rsidR="00371D15" w:rsidRPr="00D759EF" w:rsidRDefault="00371D15" w:rsidP="00371D15">
      <w:pPr>
        <w:spacing w:after="120"/>
      </w:pPr>
      <w:r w:rsidRPr="00D759EF">
        <w:t>The compiler will display the following error message:</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741A288A" w14:textId="77777777" w:rsidTr="00563712">
        <w:tc>
          <w:tcPr>
            <w:tcW w:w="7970" w:type="dxa"/>
            <w:tcBorders>
              <w:top w:val="single" w:sz="4" w:space="0" w:color="auto"/>
              <w:left w:val="single" w:sz="4" w:space="0" w:color="auto"/>
              <w:bottom w:val="single" w:sz="4" w:space="0" w:color="auto"/>
              <w:right w:val="single" w:sz="4" w:space="0" w:color="auto"/>
            </w:tcBorders>
          </w:tcPr>
          <w:p w14:paraId="0C13F13B" w14:textId="77777777" w:rsidR="00371D15" w:rsidRPr="00D759EF" w:rsidRDefault="00371D15" w:rsidP="00563712">
            <w:pPr>
              <w:spacing w:before="0"/>
              <w:rPr>
                <w:rFonts w:ascii="Consolas" w:hAnsi="Consolas" w:cs="Consolas"/>
                <w:noProof/>
                <w:sz w:val="22"/>
                <w:szCs w:val="22"/>
              </w:rPr>
            </w:pPr>
            <w:r w:rsidRPr="00D759EF">
              <w:rPr>
                <w:rFonts w:ascii="Consolas" w:hAnsi="Consolas" w:cs="Consolas"/>
                <w:noProof/>
                <w:sz w:val="22"/>
                <w:szCs w:val="22"/>
              </w:rPr>
              <w:t>'Collar' does not contain a constructor that takes 1 arguments</w:t>
            </w:r>
          </w:p>
        </w:tc>
      </w:tr>
    </w:tbl>
    <w:p w14:paraId="2A923A9C" w14:textId="77777777" w:rsidR="00371D15" w:rsidRPr="00D759EF" w:rsidRDefault="00371D15" w:rsidP="00371D15">
      <w:pPr>
        <w:pStyle w:val="Heading4"/>
      </w:pPr>
      <w:r w:rsidRPr="00D759EF">
        <w:t>How the Default Constructor Works?</w:t>
      </w:r>
    </w:p>
    <w:p w14:paraId="46DF2B8B" w14:textId="5A16A05D" w:rsidR="00371D15" w:rsidRPr="00D759EF" w:rsidRDefault="00371D15" w:rsidP="00371D15">
      <w:pPr>
        <w:spacing w:after="120"/>
      </w:pPr>
      <w:del w:id="2030" w:author="Hans Zijlstra" w:date="2017-06-16T17:59:00Z">
        <w:r w:rsidRPr="00D759EF" w:rsidDel="00CB37BE">
          <w:delText>As we can guess, the</w:delText>
        </w:r>
      </w:del>
      <w:ins w:id="2031" w:author="Hans Zijlstra" w:date="2017-06-16T17:59:00Z">
        <w:r w:rsidR="00CB37BE" w:rsidRPr="00D759EF">
          <w:t>The</w:t>
        </w:r>
      </w:ins>
      <w:r w:rsidRPr="00D759EF">
        <w:t xml:space="preserve"> only thing the default constructor will do when creating objects </w:t>
      </w:r>
      <w:del w:id="2032" w:author="Hans Zijlstra" w:date="2017-06-16T17:59:00Z">
        <w:r w:rsidRPr="00D759EF" w:rsidDel="00CB37BE">
          <w:delText xml:space="preserve">of </w:delText>
        </w:r>
      </w:del>
      <w:ins w:id="2033" w:author="Hans Zijlstra" w:date="2017-06-16T17:59:00Z">
        <w:r w:rsidR="00CB37BE" w:rsidRPr="00D759EF">
          <w:t xml:space="preserve">from </w:t>
        </w:r>
      </w:ins>
      <w:r w:rsidRPr="00D759EF">
        <w:t xml:space="preserve">our class, is to zero the fields of the class. For example, if in the class </w:t>
      </w:r>
      <w:r w:rsidRPr="00D759EF">
        <w:rPr>
          <w:rFonts w:ascii="Consolas" w:hAnsi="Consolas"/>
          <w:b/>
          <w:bCs/>
          <w:noProof/>
          <w:kern w:val="32"/>
          <w:sz w:val="22"/>
        </w:rPr>
        <w:t>Collar</w:t>
      </w:r>
      <w:r w:rsidRPr="00D759EF">
        <w:t xml:space="preserve"> we have not declared any constructor and we create an object from it, </w:t>
      </w:r>
      <w:del w:id="2034" w:author="Hans Zijlstra" w:date="2017-06-16T18:00:00Z">
        <w:r w:rsidRPr="00D759EF" w:rsidDel="00CB37BE">
          <w:delText>and later we try</w:delText>
        </w:r>
      </w:del>
      <w:ins w:id="2035" w:author="Hans Zijlstra" w:date="2017-06-16T18:00:00Z">
        <w:r w:rsidR="00CB37BE" w:rsidRPr="00D759EF">
          <w:t>trying</w:t>
        </w:r>
      </w:ins>
      <w:r w:rsidRPr="00D759EF">
        <w:t xml:space="preserve"> to print the value </w:t>
      </w:r>
      <w:del w:id="2036" w:author="Hans Zijlstra" w:date="2017-06-16T18:01:00Z">
        <w:r w:rsidRPr="00D759EF" w:rsidDel="00CB37BE">
          <w:delText>in</w:delText>
        </w:r>
      </w:del>
      <w:ins w:id="2037" w:author="Hans Zijlstra" w:date="2017-06-16T18:01:00Z">
        <w:r w:rsidR="00CB37BE" w:rsidRPr="00D759EF">
          <w:t>of</w:t>
        </w:r>
      </w:ins>
      <w:r w:rsidRPr="00D759EF">
        <w:t xml:space="preserve"> the field </w:t>
      </w:r>
      <w:r w:rsidRPr="00D759EF">
        <w:rPr>
          <w:rFonts w:ascii="Consolas" w:hAnsi="Consolas"/>
          <w:b/>
          <w:bCs/>
          <w:noProof/>
          <w:kern w:val="32"/>
          <w:sz w:val="22"/>
        </w:rPr>
        <w:t>size</w:t>
      </w:r>
      <w:r w:rsidRPr="00D759EF">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0FC3672D" w14:textId="77777777" w:rsidTr="00563712">
        <w:tc>
          <w:tcPr>
            <w:tcW w:w="7970" w:type="dxa"/>
            <w:tcBorders>
              <w:top w:val="single" w:sz="4" w:space="0" w:color="auto"/>
              <w:left w:val="single" w:sz="4" w:space="0" w:color="auto"/>
              <w:bottom w:val="single" w:sz="4" w:space="0" w:color="auto"/>
              <w:right w:val="single" w:sz="4" w:space="0" w:color="auto"/>
            </w:tcBorders>
          </w:tcPr>
          <w:p w14:paraId="7A964829"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rPr>
              <w:lastRenderedPageBreak/>
              <w:t>static</w:t>
            </w:r>
            <w:r w:rsidRPr="00D759EF">
              <w:rPr>
                <w:rFonts w:ascii="Consolas" w:hAnsi="Consolas"/>
                <w:noProof/>
                <w:sz w:val="22"/>
                <w:szCs w:val="22"/>
              </w:rPr>
              <w:t xml:space="preserve"> </w:t>
            </w:r>
            <w:r w:rsidRPr="00D759EF">
              <w:rPr>
                <w:rFonts w:ascii="Consolas" w:hAnsi="Consolas" w:cs="Consolas"/>
                <w:noProof/>
                <w:color w:val="0000FF"/>
                <w:sz w:val="22"/>
                <w:szCs w:val="22"/>
              </w:rPr>
              <w:t>void</w:t>
            </w:r>
            <w:r w:rsidRPr="00D759EF">
              <w:rPr>
                <w:rFonts w:ascii="Consolas" w:hAnsi="Consolas"/>
                <w:noProof/>
                <w:sz w:val="22"/>
                <w:szCs w:val="22"/>
              </w:rPr>
              <w:t xml:space="preserve"> Main()</w:t>
            </w:r>
          </w:p>
          <w:p w14:paraId="725B56D6"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p w14:paraId="351F3904"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color w:val="2B91AF"/>
                <w:sz w:val="22"/>
              </w:rPr>
              <w:t>Collar</w:t>
            </w:r>
            <w:r w:rsidRPr="00D759EF">
              <w:rPr>
                <w:rFonts w:ascii="Consolas" w:hAnsi="Consolas"/>
                <w:noProof/>
                <w:sz w:val="22"/>
                <w:szCs w:val="22"/>
              </w:rPr>
              <w:t xml:space="preserve"> collar = </w:t>
            </w:r>
            <w:r w:rsidRPr="00D759EF">
              <w:rPr>
                <w:rFonts w:ascii="Consolas" w:hAnsi="Consolas" w:cs="Consolas"/>
                <w:noProof/>
                <w:color w:val="0000FF"/>
                <w:sz w:val="22"/>
                <w:szCs w:val="22"/>
              </w:rPr>
              <w:t>new</w:t>
            </w:r>
            <w:r w:rsidRPr="00D759EF">
              <w:rPr>
                <w:rFonts w:ascii="Consolas" w:hAnsi="Consolas"/>
                <w:noProof/>
                <w:sz w:val="22"/>
                <w:szCs w:val="22"/>
              </w:rPr>
              <w:t xml:space="preserve"> </w:t>
            </w:r>
            <w:r w:rsidRPr="00D759EF">
              <w:rPr>
                <w:rFonts w:ascii="Consolas" w:hAnsi="Consolas"/>
                <w:noProof/>
                <w:color w:val="2B91AF"/>
                <w:sz w:val="22"/>
              </w:rPr>
              <w:t>Collar</w:t>
            </w:r>
            <w:r w:rsidRPr="00D759EF">
              <w:rPr>
                <w:rFonts w:ascii="Consolas" w:hAnsi="Consolas"/>
                <w:noProof/>
                <w:sz w:val="22"/>
                <w:szCs w:val="22"/>
              </w:rPr>
              <w:t>();</w:t>
            </w:r>
          </w:p>
          <w:p w14:paraId="09DB303D"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color w:val="2B91AF"/>
                <w:sz w:val="22"/>
              </w:rPr>
              <w:t>Console</w:t>
            </w:r>
            <w:r w:rsidRPr="00D759EF">
              <w:rPr>
                <w:rFonts w:ascii="Consolas" w:hAnsi="Consolas"/>
                <w:noProof/>
                <w:sz w:val="22"/>
                <w:szCs w:val="22"/>
              </w:rPr>
              <w:t>.WriteLine(</w:t>
            </w:r>
            <w:r w:rsidRPr="00D759EF">
              <w:rPr>
                <w:rFonts w:ascii="Consolas" w:hAnsi="Consolas" w:cs="Consolas"/>
                <w:noProof/>
                <w:color w:val="A31515"/>
                <w:sz w:val="22"/>
                <w:szCs w:val="22"/>
              </w:rPr>
              <w:t>"Collar's size is: "</w:t>
            </w:r>
            <w:r w:rsidRPr="00D759EF">
              <w:rPr>
                <w:rFonts w:ascii="Consolas" w:hAnsi="Consolas"/>
                <w:noProof/>
                <w:sz w:val="22"/>
                <w:szCs w:val="22"/>
              </w:rPr>
              <w:t xml:space="preserve"> + collar.Size);</w:t>
            </w:r>
          </w:p>
          <w:p w14:paraId="38D64936" w14:textId="77777777" w:rsidR="00371D15" w:rsidRPr="00D759EF" w:rsidRDefault="00371D15" w:rsidP="00563712">
            <w:pPr>
              <w:tabs>
                <w:tab w:val="left" w:pos="5950"/>
              </w:tabs>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r w:rsidRPr="00D759EF">
              <w:rPr>
                <w:rFonts w:ascii="Consolas" w:hAnsi="Consolas" w:cs="Consolas"/>
                <w:noProof/>
                <w:sz w:val="22"/>
                <w:szCs w:val="22"/>
              </w:rPr>
              <w:tab/>
            </w:r>
          </w:p>
        </w:tc>
      </w:tr>
    </w:tbl>
    <w:p w14:paraId="5659D28F" w14:textId="71A8A9B4" w:rsidR="00371D15" w:rsidRPr="00D759EF" w:rsidRDefault="00CB37BE" w:rsidP="00371D15">
      <w:pPr>
        <w:spacing w:after="120"/>
      </w:pPr>
      <w:ins w:id="2038" w:author="Hans Zijlstra" w:date="2017-06-16T18:01:00Z">
        <w:r w:rsidRPr="00D759EF">
          <w:t xml:space="preserve">Then </w:t>
        </w:r>
      </w:ins>
      <w:ins w:id="2039" w:author="Hans Zijlstra" w:date="2017-06-16T18:02:00Z">
        <w:r w:rsidRPr="00D759EF">
          <w:t>t</w:t>
        </w:r>
      </w:ins>
      <w:del w:id="2040" w:author="Hans Zijlstra" w:date="2017-06-16T18:01:00Z">
        <w:r w:rsidR="00371D15" w:rsidRPr="00D759EF" w:rsidDel="00CB37BE">
          <w:delText>T</w:delText>
        </w:r>
      </w:del>
      <w:r w:rsidR="00371D15" w:rsidRPr="00D759EF">
        <w:t xml:space="preserve">he </w:t>
      </w:r>
      <w:proofErr w:type="gramStart"/>
      <w:r w:rsidR="00371D15" w:rsidRPr="00D759EF">
        <w:t>result</w:t>
      </w:r>
      <w:proofErr w:type="gramEnd"/>
      <w:r w:rsidR="00371D15" w:rsidRPr="00D759EF">
        <w:t xml:space="preserve"> will be:</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57290A85" w14:textId="77777777" w:rsidTr="00563712">
        <w:tc>
          <w:tcPr>
            <w:tcW w:w="7970" w:type="dxa"/>
            <w:tcBorders>
              <w:top w:val="single" w:sz="4" w:space="0" w:color="auto"/>
              <w:left w:val="single" w:sz="4" w:space="0" w:color="auto"/>
              <w:bottom w:val="single" w:sz="4" w:space="0" w:color="auto"/>
              <w:right w:val="single" w:sz="4" w:space="0" w:color="auto"/>
            </w:tcBorders>
          </w:tcPr>
          <w:p w14:paraId="4EEF8E0B" w14:textId="77777777" w:rsidR="00371D15" w:rsidRPr="00D759EF" w:rsidRDefault="00371D15" w:rsidP="00563712">
            <w:pPr>
              <w:spacing w:before="0"/>
              <w:rPr>
                <w:rFonts w:ascii="Consolas" w:hAnsi="Consolas" w:cs="Consolas"/>
                <w:sz w:val="22"/>
                <w:szCs w:val="22"/>
              </w:rPr>
            </w:pPr>
            <w:r w:rsidRPr="00D759EF">
              <w:rPr>
                <w:rFonts w:ascii="Consolas" w:hAnsi="Consolas" w:cs="Consolas"/>
                <w:sz w:val="22"/>
                <w:szCs w:val="22"/>
              </w:rPr>
              <w:t>Collar's size is: 0</w:t>
            </w:r>
          </w:p>
        </w:tc>
      </w:tr>
    </w:tbl>
    <w:p w14:paraId="5C8577F1" w14:textId="77777777" w:rsidR="00371D15" w:rsidRPr="00D759EF" w:rsidRDefault="00371D15" w:rsidP="00371D15">
      <w:r w:rsidRPr="00D759EF">
        <w:t xml:space="preserve">We see that the value saved in the field </w:t>
      </w:r>
      <w:r w:rsidRPr="00D759EF">
        <w:rPr>
          <w:rFonts w:ascii="Consolas" w:hAnsi="Consolas"/>
          <w:b/>
          <w:bCs/>
          <w:noProof/>
          <w:kern w:val="32"/>
          <w:sz w:val="22"/>
        </w:rPr>
        <w:t>size</w:t>
      </w:r>
      <w:r w:rsidRPr="00D759EF">
        <w:t xml:space="preserve"> of the object </w:t>
      </w:r>
      <w:r w:rsidRPr="00D759EF">
        <w:rPr>
          <w:rFonts w:ascii="Consolas" w:hAnsi="Consolas"/>
          <w:b/>
          <w:bCs/>
          <w:noProof/>
          <w:kern w:val="32"/>
          <w:sz w:val="22"/>
        </w:rPr>
        <w:t>collar</w:t>
      </w:r>
      <w:r w:rsidRPr="00D759EF">
        <w:t xml:space="preserve"> is just the default value of the whole number type – </w:t>
      </w:r>
      <w:r w:rsidRPr="00D759EF">
        <w:rPr>
          <w:rFonts w:ascii="Consolas" w:hAnsi="Consolas"/>
          <w:b/>
          <w:bCs/>
          <w:noProof/>
          <w:kern w:val="32"/>
          <w:sz w:val="22"/>
        </w:rPr>
        <w:t>int</w:t>
      </w:r>
      <w:r w:rsidRPr="00D759EF">
        <w:t>.</w:t>
      </w:r>
    </w:p>
    <w:p w14:paraId="07573A69" w14:textId="3E022EB0" w:rsidR="00371D15" w:rsidRPr="00394886" w:rsidRDefault="00371D15" w:rsidP="00371D15">
      <w:pPr>
        <w:pStyle w:val="Heading4"/>
      </w:pPr>
      <w:r w:rsidRPr="00D759EF">
        <w:t xml:space="preserve">When </w:t>
      </w:r>
      <w:ins w:id="2041" w:author="Hans Zijlstra" w:date="2017-06-24T14:42:00Z">
        <w:r w:rsidR="00394886">
          <w:t xml:space="preserve">Will </w:t>
        </w:r>
      </w:ins>
      <w:r w:rsidRPr="00394886">
        <w:t>a Default Constructor</w:t>
      </w:r>
      <w:del w:id="2042" w:author="Hans Zijlstra" w:date="2017-06-24T14:42:00Z">
        <w:r w:rsidRPr="00394886" w:rsidDel="00394886">
          <w:delText xml:space="preserve"> Will</w:delText>
        </w:r>
      </w:del>
      <w:r w:rsidRPr="00394886">
        <w:t xml:space="preserve"> Not Be Created?</w:t>
      </w:r>
    </w:p>
    <w:p w14:paraId="38688A2A" w14:textId="742F6993" w:rsidR="00371D15" w:rsidRPr="0028675A" w:rsidRDefault="00371D15" w:rsidP="00371D15">
      <w:del w:id="2043" w:author="Hans Zijlstra" w:date="2017-06-16T18:02:00Z">
        <w:r w:rsidRPr="0028675A" w:rsidDel="00CB37BE">
          <w:delText>We have to know that if</w:delText>
        </w:r>
      </w:del>
      <w:ins w:id="2044" w:author="Hans Zijlstra" w:date="2017-06-16T18:02:00Z">
        <w:r w:rsidR="00CB37BE" w:rsidRPr="0028675A">
          <w:t>If</w:t>
        </w:r>
      </w:ins>
      <w:r w:rsidRPr="0028675A">
        <w:t xml:space="preserve"> we declare at least one constructor in a given class</w:t>
      </w:r>
      <w:ins w:id="2045" w:author="Hans Zijlstra" w:date="2017-06-16T18:02:00Z">
        <w:r w:rsidR="00CB37BE" w:rsidRPr="0028675A">
          <w:t>,</w:t>
        </w:r>
      </w:ins>
      <w:r w:rsidRPr="0028675A">
        <w:t xml:space="preserve"> then the compiler will not create a default constructor.</w:t>
      </w:r>
    </w:p>
    <w:p w14:paraId="1D8933B1" w14:textId="47966B42" w:rsidR="00371D15" w:rsidRPr="00D759EF" w:rsidRDefault="00371D15" w:rsidP="00371D15">
      <w:pPr>
        <w:spacing w:after="120"/>
      </w:pPr>
      <w:r w:rsidRPr="00D759EF">
        <w:t xml:space="preserve">To </w:t>
      </w:r>
      <w:del w:id="2046" w:author="Hans Zijlstra" w:date="2017-06-16T18:03:00Z">
        <w:r w:rsidRPr="00D759EF" w:rsidDel="00CB37BE">
          <w:delText xml:space="preserve">investigate </w:delText>
        </w:r>
      </w:del>
      <w:ins w:id="2047" w:author="Hans Zijlstra" w:date="2017-06-16T18:03:00Z">
        <w:r w:rsidR="00CB37BE" w:rsidRPr="00D759EF">
          <w:t xml:space="preserve">demonstrate </w:t>
        </w:r>
      </w:ins>
      <w:r w:rsidRPr="00D759EF">
        <w:t>this, consider the following example:</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6DFDE1AE" w14:textId="77777777" w:rsidTr="00563712">
        <w:tc>
          <w:tcPr>
            <w:tcW w:w="7970" w:type="dxa"/>
            <w:tcBorders>
              <w:top w:val="single" w:sz="4" w:space="0" w:color="auto"/>
              <w:left w:val="single" w:sz="4" w:space="0" w:color="auto"/>
              <w:bottom w:val="single" w:sz="4" w:space="0" w:color="auto"/>
              <w:right w:val="single" w:sz="4" w:space="0" w:color="auto"/>
            </w:tcBorders>
          </w:tcPr>
          <w:p w14:paraId="3390DD40"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Collar(</w:t>
            </w:r>
            <w:r w:rsidRPr="00D759EF">
              <w:rPr>
                <w:rFonts w:ascii="Consolas" w:hAnsi="Consolas" w:cs="Consolas"/>
                <w:noProof/>
                <w:color w:val="0000FF"/>
                <w:sz w:val="22"/>
                <w:szCs w:val="22"/>
                <w:lang w:eastAsia="es-ES"/>
              </w:rPr>
              <w:t>int</w:t>
            </w:r>
            <w:r w:rsidRPr="00D759EF">
              <w:rPr>
                <w:rFonts w:ascii="Consolas" w:hAnsi="Consolas"/>
                <w:noProof/>
                <w:sz w:val="22"/>
                <w:szCs w:val="22"/>
              </w:rPr>
              <w:t xml:space="preserve"> size)</w:t>
            </w:r>
          </w:p>
          <w:p w14:paraId="5784B2D2"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t xml:space="preserve">: </w:t>
            </w:r>
            <w:r w:rsidRPr="00D759EF">
              <w:rPr>
                <w:rFonts w:ascii="Consolas" w:hAnsi="Consolas" w:cs="Consolas"/>
                <w:noProof/>
                <w:color w:val="0000FF"/>
                <w:sz w:val="22"/>
                <w:szCs w:val="22"/>
                <w:lang w:eastAsia="es-ES"/>
              </w:rPr>
              <w:t>this</w:t>
            </w:r>
            <w:r w:rsidRPr="00D759EF">
              <w:rPr>
                <w:rFonts w:ascii="Consolas" w:hAnsi="Consolas"/>
                <w:noProof/>
                <w:sz w:val="22"/>
                <w:szCs w:val="22"/>
              </w:rPr>
              <w:t>()</w:t>
            </w:r>
          </w:p>
          <w:p w14:paraId="18CD0293"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lang w:eastAsia="es-ES"/>
              </w:rPr>
              <w:t>{</w:t>
            </w:r>
          </w:p>
          <w:p w14:paraId="0BE8848B"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this</w:t>
            </w:r>
            <w:r w:rsidRPr="00D759EF">
              <w:rPr>
                <w:rFonts w:ascii="Consolas" w:hAnsi="Consolas"/>
                <w:noProof/>
                <w:sz w:val="22"/>
                <w:szCs w:val="22"/>
              </w:rPr>
              <w:t>.size = size;</w:t>
            </w:r>
          </w:p>
          <w:p w14:paraId="72317261"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lang w:eastAsia="es-ES"/>
              </w:rPr>
              <w:t>}</w:t>
            </w:r>
          </w:p>
        </w:tc>
      </w:tr>
    </w:tbl>
    <w:p w14:paraId="3FC7C686" w14:textId="47FCFE0C" w:rsidR="00371D15" w:rsidRPr="00977A5E" w:rsidRDefault="00371D15" w:rsidP="00371D15">
      <w:pPr>
        <w:spacing w:after="120"/>
      </w:pPr>
      <w:r w:rsidRPr="00D759EF">
        <w:t xml:space="preserve">Let this be </w:t>
      </w:r>
      <w:r w:rsidRPr="00D759EF">
        <w:rPr>
          <w:b/>
        </w:rPr>
        <w:t xml:space="preserve">the only constructor in the class </w:t>
      </w:r>
      <w:r w:rsidRPr="00D759EF">
        <w:rPr>
          <w:rFonts w:ascii="Consolas" w:hAnsi="Consolas"/>
          <w:b/>
          <w:bCs/>
          <w:noProof/>
          <w:kern w:val="32"/>
          <w:sz w:val="22"/>
        </w:rPr>
        <w:t>Collar</w:t>
      </w:r>
      <w:r w:rsidRPr="00D759EF">
        <w:t xml:space="preserve">. We try to call </w:t>
      </w:r>
      <w:del w:id="2048" w:author="Hans Zijlstra" w:date="2017-06-16T18:04:00Z">
        <w:r w:rsidRPr="00D759EF" w:rsidDel="00CB37BE">
          <w:delText>a</w:delText>
        </w:r>
      </w:del>
      <w:commentRangeStart w:id="2049"/>
      <w:ins w:id="2050" w:author="Hans Zijlstra" w:date="2017-06-16T18:04:00Z">
        <w:r w:rsidR="00CB37BE" w:rsidRPr="00D759EF">
          <w:t>another</w:t>
        </w:r>
        <w:commentRangeEnd w:id="2049"/>
        <w:r w:rsidR="00CB37BE" w:rsidRPr="00D759EF">
          <w:rPr>
            <w:rStyle w:val="CommentReference"/>
          </w:rPr>
          <w:commentReference w:id="2049"/>
        </w:r>
      </w:ins>
      <w:r w:rsidRPr="00D759EF">
        <w:t xml:space="preserve"> constructor without parameters</w:t>
      </w:r>
      <w:del w:id="2051" w:author="Hans Zijlstra" w:date="2017-06-24T14:45:00Z">
        <w:r w:rsidRPr="00D759EF" w:rsidDel="00394886">
          <w:delText xml:space="preserve"> in it</w:delText>
        </w:r>
      </w:del>
      <w:r w:rsidRPr="00D759EF">
        <w:t xml:space="preserve">, hoping that the compiler will have created a default </w:t>
      </w:r>
      <w:proofErr w:type="spellStart"/>
      <w:r w:rsidRPr="00011129">
        <w:t>p</w:t>
      </w:r>
      <w:r w:rsidRPr="00AA044A">
        <w:t>arameterless</w:t>
      </w:r>
      <w:proofErr w:type="spellEnd"/>
      <w:r w:rsidRPr="00AA044A">
        <w:t xml:space="preserve"> constructor for us. </w:t>
      </w:r>
      <w:ins w:id="2052" w:author="Hans Zijlstra" w:date="2017-06-16T18:05:00Z">
        <w:r w:rsidR="00CB37BE" w:rsidRPr="00AA044A">
          <w:t>However, a</w:t>
        </w:r>
      </w:ins>
      <w:del w:id="2053" w:author="Hans Zijlstra" w:date="2017-06-16T18:05:00Z">
        <w:r w:rsidRPr="002959F9" w:rsidDel="00CB37BE">
          <w:delText>A</w:delText>
        </w:r>
      </w:del>
      <w:r w:rsidRPr="00977A5E">
        <w:t>fter we try to compile, we will find out that what we are trying to do is not possible. The compiler will show the following error:</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235FB868" w14:textId="77777777" w:rsidTr="00563712">
        <w:tc>
          <w:tcPr>
            <w:tcW w:w="7970" w:type="dxa"/>
            <w:tcBorders>
              <w:top w:val="single" w:sz="4" w:space="0" w:color="auto"/>
              <w:left w:val="single" w:sz="4" w:space="0" w:color="auto"/>
              <w:bottom w:val="single" w:sz="4" w:space="0" w:color="auto"/>
              <w:right w:val="single" w:sz="4" w:space="0" w:color="auto"/>
            </w:tcBorders>
          </w:tcPr>
          <w:p w14:paraId="6E17D553" w14:textId="77777777" w:rsidR="00371D15" w:rsidRPr="00347ACD" w:rsidRDefault="00371D15" w:rsidP="00563712">
            <w:pPr>
              <w:spacing w:before="0"/>
              <w:rPr>
                <w:rFonts w:ascii="Consolas" w:hAnsi="Consolas" w:cs="Consolas"/>
                <w:sz w:val="22"/>
                <w:szCs w:val="22"/>
              </w:rPr>
            </w:pPr>
            <w:r w:rsidRPr="00977A5E">
              <w:rPr>
                <w:rFonts w:ascii="Consolas" w:hAnsi="Consolas" w:cs="Consolas"/>
                <w:sz w:val="22"/>
                <w:szCs w:val="22"/>
              </w:rPr>
              <w:t>'Collar' does not contain a constructor that takes 0</w:t>
            </w:r>
            <w:r w:rsidRPr="00347ACD">
              <w:rPr>
                <w:rFonts w:ascii="Consolas" w:hAnsi="Consolas" w:cs="Consolas"/>
                <w:sz w:val="22"/>
                <w:szCs w:val="22"/>
              </w:rPr>
              <w:t xml:space="preserve"> arguments</w:t>
            </w:r>
          </w:p>
        </w:tc>
      </w:tr>
    </w:tbl>
    <w:p w14:paraId="2A322CF3" w14:textId="77777777" w:rsidR="00371D15" w:rsidRPr="00D759EF" w:rsidRDefault="00371D15" w:rsidP="00371D15">
      <w:pPr>
        <w:spacing w:after="120"/>
      </w:pPr>
      <w:r w:rsidRPr="00D759EF">
        <w:t xml:space="preserve">The rule about the default implicit </w:t>
      </w:r>
      <w:proofErr w:type="spellStart"/>
      <w:r w:rsidRPr="00D759EF">
        <w:t>parameterless</w:t>
      </w:r>
      <w:proofErr w:type="spellEnd"/>
      <w:r w:rsidRPr="00D759EF">
        <w:t xml:space="preserve"> constructor is:</w:t>
      </w:r>
    </w:p>
    <w:tbl>
      <w:tblPr>
        <w:tblW w:w="0" w:type="auto"/>
        <w:tblInd w:w="108" w:type="dxa"/>
        <w:tblCellMar>
          <w:top w:w="113" w:type="dxa"/>
          <w:bottom w:w="113" w:type="dxa"/>
        </w:tblCellMar>
        <w:tblLook w:val="01E0" w:firstRow="1" w:lastRow="1" w:firstColumn="1" w:lastColumn="1" w:noHBand="0" w:noVBand="0"/>
      </w:tblPr>
      <w:tblGrid>
        <w:gridCol w:w="812"/>
        <w:gridCol w:w="7158"/>
      </w:tblGrid>
      <w:tr w:rsidR="00371D15" w:rsidRPr="00D759EF" w14:paraId="570A5185" w14:textId="77777777" w:rsidTr="00563712">
        <w:tc>
          <w:tcPr>
            <w:tcW w:w="812" w:type="dxa"/>
            <w:tcBorders>
              <w:top w:val="single" w:sz="4" w:space="0" w:color="auto"/>
              <w:left w:val="single" w:sz="4" w:space="0" w:color="auto"/>
              <w:bottom w:val="single" w:sz="4" w:space="0" w:color="auto"/>
              <w:right w:val="single" w:sz="4" w:space="0" w:color="auto"/>
            </w:tcBorders>
            <w:vAlign w:val="center"/>
          </w:tcPr>
          <w:p w14:paraId="61F31E79" w14:textId="77777777" w:rsidR="00371D15" w:rsidRPr="00D759EF" w:rsidRDefault="00371D15" w:rsidP="00563712">
            <w:pPr>
              <w:spacing w:before="0"/>
              <w:jc w:val="center"/>
            </w:pPr>
            <w:r w:rsidRPr="00D759EF">
              <w:rPr>
                <w:noProof/>
              </w:rPr>
              <w:drawing>
                <wp:inline distT="0" distB="0" distL="0" distR="0" wp14:anchorId="61AB1A8E" wp14:editId="7C2691B3">
                  <wp:extent cx="327660" cy="327660"/>
                  <wp:effectExtent l="0" t="0" r="0" b="0"/>
                  <wp:docPr id="5400" name="Picture 5400" descr="idi_e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di_exc"/>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327660" cy="327660"/>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46E4EAA3" w14:textId="77777777" w:rsidR="00371D15" w:rsidRPr="00011129" w:rsidRDefault="00371D15" w:rsidP="00563712">
            <w:pPr>
              <w:pStyle w:val="WarningMessage"/>
            </w:pPr>
            <w:r w:rsidRPr="00011129">
              <w:t>If we declare at least one constructor in a given class, the compiler will not create a default constructor for us.</w:t>
            </w:r>
          </w:p>
        </w:tc>
      </w:tr>
    </w:tbl>
    <w:p w14:paraId="41E64125" w14:textId="77777777" w:rsidR="00371D15" w:rsidRPr="00D759EF" w:rsidRDefault="00371D15" w:rsidP="00371D15">
      <w:pPr>
        <w:pStyle w:val="Heading4"/>
      </w:pPr>
      <w:r w:rsidRPr="00D759EF">
        <w:t>Difference between a Default Constructor and a Constructor without Parameters</w:t>
      </w:r>
    </w:p>
    <w:p w14:paraId="395DFC83" w14:textId="59B6FBC8" w:rsidR="00371D15" w:rsidRPr="00D759EF" w:rsidRDefault="00371D15" w:rsidP="00371D15">
      <w:pPr>
        <w:spacing w:after="120"/>
      </w:pPr>
      <w:r w:rsidRPr="00D759EF">
        <w:t xml:space="preserve">Before we finish this section </w:t>
      </w:r>
      <w:del w:id="2054" w:author="Hans Zijlstra" w:date="2017-06-16T18:06:00Z">
        <w:r w:rsidRPr="00D759EF" w:rsidDel="00CB37BE">
          <w:delText xml:space="preserve">for </w:delText>
        </w:r>
      </w:del>
      <w:ins w:id="2055" w:author="Hans Zijlstra" w:date="2017-06-16T18:06:00Z">
        <w:r w:rsidR="00CB37BE" w:rsidRPr="00D759EF">
          <w:t xml:space="preserve">on </w:t>
        </w:r>
      </w:ins>
      <w:r w:rsidRPr="00D759EF">
        <w:t xml:space="preserve">the constructors, we </w:t>
      </w:r>
      <w:del w:id="2056" w:author="Hans Zijlstra" w:date="2017-06-16T18:06:00Z">
        <w:r w:rsidRPr="00D759EF" w:rsidDel="00CB37BE">
          <w:delText xml:space="preserve">will </w:delText>
        </w:r>
      </w:del>
      <w:ins w:id="2057" w:author="Hans Zijlstra" w:date="2017-06-16T18:06:00Z">
        <w:r w:rsidR="00CB37BE" w:rsidRPr="00D759EF">
          <w:t xml:space="preserve">have to </w:t>
        </w:r>
      </w:ins>
      <w:r w:rsidRPr="00D759EF">
        <w:t>clarify something very important:</w:t>
      </w:r>
    </w:p>
    <w:tbl>
      <w:tblPr>
        <w:tblW w:w="0" w:type="auto"/>
        <w:tblInd w:w="108" w:type="dxa"/>
        <w:tblCellMar>
          <w:top w:w="113" w:type="dxa"/>
          <w:bottom w:w="113" w:type="dxa"/>
        </w:tblCellMar>
        <w:tblLook w:val="01E0" w:firstRow="1" w:lastRow="1" w:firstColumn="1" w:lastColumn="1" w:noHBand="0" w:noVBand="0"/>
      </w:tblPr>
      <w:tblGrid>
        <w:gridCol w:w="812"/>
        <w:gridCol w:w="7158"/>
      </w:tblGrid>
      <w:tr w:rsidR="00371D15" w:rsidRPr="00D759EF" w14:paraId="2A2F6765" w14:textId="77777777" w:rsidTr="00563712">
        <w:tc>
          <w:tcPr>
            <w:tcW w:w="812" w:type="dxa"/>
            <w:tcBorders>
              <w:top w:val="single" w:sz="4" w:space="0" w:color="auto"/>
              <w:left w:val="single" w:sz="4" w:space="0" w:color="auto"/>
              <w:bottom w:val="single" w:sz="4" w:space="0" w:color="auto"/>
              <w:right w:val="single" w:sz="4" w:space="0" w:color="auto"/>
            </w:tcBorders>
            <w:vAlign w:val="center"/>
          </w:tcPr>
          <w:p w14:paraId="65ACFFC9" w14:textId="77777777" w:rsidR="00371D15" w:rsidRPr="00D759EF" w:rsidRDefault="00371D15" w:rsidP="00563712">
            <w:pPr>
              <w:spacing w:before="0"/>
              <w:jc w:val="center"/>
            </w:pPr>
            <w:r w:rsidRPr="00D759EF">
              <w:rPr>
                <w:noProof/>
              </w:rPr>
              <w:drawing>
                <wp:inline distT="0" distB="0" distL="0" distR="0" wp14:anchorId="6EB0713E" wp14:editId="01F5430D">
                  <wp:extent cx="327660" cy="327660"/>
                  <wp:effectExtent l="0" t="0" r="0" b="0"/>
                  <wp:docPr id="5401" name="Picture 5401" descr="idi_e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di_exc"/>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327660" cy="327660"/>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38DDA5D3" w14:textId="77777777" w:rsidR="00371D15" w:rsidRPr="00011129" w:rsidRDefault="00371D15" w:rsidP="00563712">
            <w:pPr>
              <w:pStyle w:val="WarningMessage"/>
            </w:pPr>
            <w:r w:rsidRPr="00011129">
              <w:t>Although the default constructor and the one without parameters are similar in signature, they are completely different.</w:t>
            </w:r>
          </w:p>
        </w:tc>
      </w:tr>
    </w:tbl>
    <w:p w14:paraId="779E5C10" w14:textId="012253A4" w:rsidR="00371D15" w:rsidRPr="00D759EF" w:rsidRDefault="00371D15" w:rsidP="00371D15">
      <w:del w:id="2058" w:author="Hans Zijlstra" w:date="2017-06-24T14:45:00Z">
        <w:r w:rsidRPr="00D759EF" w:rsidDel="00394886">
          <w:delText>Th</w:delText>
        </w:r>
      </w:del>
      <w:del w:id="2059" w:author="Hans Zijlstra" w:date="2017-06-16T18:07:00Z">
        <w:r w:rsidRPr="00D759EF" w:rsidDel="00CB37BE">
          <w:delText xml:space="preserve">e difference is that the </w:delText>
        </w:r>
      </w:del>
      <w:ins w:id="2060" w:author="Hans Zijlstra" w:date="2017-06-16T18:07:00Z">
        <w:r w:rsidR="00CB37BE" w:rsidRPr="00D759EF">
          <w:t xml:space="preserve">The </w:t>
        </w:r>
      </w:ins>
      <w:r w:rsidRPr="00D759EF">
        <w:t xml:space="preserve">default implicit constructor is created by the compiler, if we do not declare any constructor in our class, and the </w:t>
      </w:r>
      <w:r w:rsidRPr="00D759EF">
        <w:rPr>
          <w:b/>
          <w:bCs/>
        </w:rPr>
        <w:t xml:space="preserve">constructor without parameters </w:t>
      </w:r>
      <w:r w:rsidRPr="00D759EF">
        <w:t>is declared by us.</w:t>
      </w:r>
    </w:p>
    <w:p w14:paraId="113ED1DE" w14:textId="6C650962" w:rsidR="00371D15" w:rsidRPr="00D759EF" w:rsidRDefault="00371D15" w:rsidP="00371D15">
      <w:r w:rsidRPr="00D759EF">
        <w:lastRenderedPageBreak/>
        <w:t xml:space="preserve">Moreover, </w:t>
      </w:r>
      <w:del w:id="2061" w:author="Hans Zijlstra" w:date="2017-06-16T18:08:00Z">
        <w:r w:rsidRPr="00D759EF" w:rsidDel="00CB37BE">
          <w:delText xml:space="preserve">as explained earlier, </w:delText>
        </w:r>
      </w:del>
      <w:r w:rsidRPr="00D759EF">
        <w:t xml:space="preserve">the default constructor </w:t>
      </w:r>
      <w:del w:id="2062" w:author="Hans Zijlstra" w:date="2017-06-16T18:08:00Z">
        <w:r w:rsidRPr="00D759EF" w:rsidDel="00CB37BE">
          <w:delText xml:space="preserve">will </w:delText>
        </w:r>
      </w:del>
      <w:r w:rsidRPr="00D759EF">
        <w:t xml:space="preserve">always </w:t>
      </w:r>
      <w:del w:id="2063" w:author="Hans Zijlstra" w:date="2017-06-16T18:08:00Z">
        <w:r w:rsidRPr="00D759EF" w:rsidDel="00CB37BE">
          <w:delText xml:space="preserve">have </w:delText>
        </w:r>
      </w:del>
      <w:ins w:id="2064" w:author="Hans Zijlstra" w:date="2017-06-16T18:08:00Z">
        <w:r w:rsidR="00CB37BE" w:rsidRPr="00D759EF">
          <w:t xml:space="preserve">has </w:t>
        </w:r>
      </w:ins>
      <w:ins w:id="2065" w:author="Hans Zijlstra" w:date="2017-06-16T18:09:00Z">
        <w:r w:rsidR="00CB37BE" w:rsidRPr="00D759EF">
          <w:t xml:space="preserve">either </w:t>
        </w:r>
      </w:ins>
      <w:r w:rsidRPr="00D759EF">
        <w:t xml:space="preserve">access level </w:t>
      </w:r>
      <w:r w:rsidRPr="00D759EF">
        <w:rPr>
          <w:rFonts w:ascii="Consolas" w:hAnsi="Consolas"/>
          <w:b/>
          <w:bCs/>
          <w:noProof/>
          <w:kern w:val="32"/>
          <w:sz w:val="22"/>
        </w:rPr>
        <w:t>protected</w:t>
      </w:r>
      <w:r w:rsidRPr="00D759EF">
        <w:t xml:space="preserve"> or </w:t>
      </w:r>
      <w:r w:rsidRPr="00D759EF">
        <w:rPr>
          <w:rFonts w:ascii="Consolas" w:hAnsi="Consolas"/>
          <w:b/>
          <w:bCs/>
          <w:noProof/>
          <w:kern w:val="32"/>
          <w:sz w:val="22"/>
        </w:rPr>
        <w:t>public</w:t>
      </w:r>
      <w:r w:rsidRPr="00D759EF">
        <w:t>, depending on the access modifier of the class</w:t>
      </w:r>
      <w:ins w:id="2066" w:author="Hans Zijlstra" w:date="2017-06-16T18:09:00Z">
        <w:r w:rsidR="00CB37BE" w:rsidRPr="00D759EF">
          <w:t>;</w:t>
        </w:r>
      </w:ins>
      <w:del w:id="2067" w:author="Hans Zijlstra" w:date="2017-06-16T18:09:00Z">
        <w:r w:rsidRPr="00D759EF" w:rsidDel="00CB37BE">
          <w:delText>,</w:delText>
        </w:r>
      </w:del>
      <w:r w:rsidRPr="00D759EF">
        <w:t xml:space="preserve"> while the level of access of the </w:t>
      </w:r>
      <w:ins w:id="2068" w:author="Hans Zijlstra" w:date="2017-06-16T18:09:00Z">
        <w:r w:rsidR="00490C9E" w:rsidRPr="00D759EF">
          <w:t xml:space="preserve">non-default </w:t>
        </w:r>
      </w:ins>
      <w:r w:rsidRPr="00D759EF">
        <w:t xml:space="preserve">constructor without parameters </w:t>
      </w:r>
      <w:del w:id="2069" w:author="Hans Zijlstra" w:date="2017-06-16T18:10:00Z">
        <w:r w:rsidRPr="00D759EF" w:rsidDel="00490C9E">
          <w:delText>all depends on us – we define it</w:delText>
        </w:r>
      </w:del>
      <w:ins w:id="2070" w:author="Hans Zijlstra" w:date="2017-06-16T18:10:00Z">
        <w:r w:rsidR="00490C9E" w:rsidRPr="00D759EF">
          <w:t>is</w:t>
        </w:r>
      </w:ins>
      <w:ins w:id="2071" w:author="Hans Zijlstra" w:date="2017-06-16T18:11:00Z">
        <w:r w:rsidR="00490C9E" w:rsidRPr="00D759EF">
          <w:t xml:space="preserve"> defined by us</w:t>
        </w:r>
      </w:ins>
      <w:r w:rsidRPr="00D759EF">
        <w:t>.</w:t>
      </w:r>
    </w:p>
    <w:p w14:paraId="3205F576" w14:textId="77777777" w:rsidR="00371D15" w:rsidRPr="00D759EF" w:rsidRDefault="00371D15" w:rsidP="00371D15">
      <w:pPr>
        <w:pStyle w:val="Heading2"/>
      </w:pPr>
      <w:bookmarkStart w:id="2072" w:name="_Toc370673171"/>
      <w:r w:rsidRPr="00D759EF">
        <w:t>Properties</w:t>
      </w:r>
      <w:bookmarkEnd w:id="2072"/>
    </w:p>
    <w:p w14:paraId="29A6721B" w14:textId="7DDB5E0D" w:rsidR="00371D15" w:rsidRPr="00AA044A" w:rsidRDefault="00371D15" w:rsidP="00371D15">
      <w:r w:rsidRPr="00D759EF">
        <w:t>In the world of object-oriented programming</w:t>
      </w:r>
      <w:ins w:id="2073" w:author="Hans Zijlstra" w:date="2017-06-16T18:11:00Z">
        <w:r w:rsidR="00490C9E" w:rsidRPr="00D759EF">
          <w:t>,</w:t>
        </w:r>
      </w:ins>
      <w:r w:rsidRPr="00D759EF">
        <w:t xml:space="preserve"> there is an element of the classes called </w:t>
      </w:r>
      <w:r w:rsidRPr="00D759EF">
        <w:rPr>
          <w:b/>
          <w:bCs/>
        </w:rPr>
        <w:t>property</w:t>
      </w:r>
      <w:r w:rsidRPr="00D759EF">
        <w:rPr>
          <w:bCs/>
        </w:rPr>
        <w:t>,</w:t>
      </w:r>
      <w:r w:rsidRPr="00D759EF">
        <w:t xml:space="preserve"> which is </w:t>
      </w:r>
      <w:r w:rsidRPr="00D759EF">
        <w:rPr>
          <w:b/>
        </w:rPr>
        <w:t>somewhere between a field and a method</w:t>
      </w:r>
      <w:r w:rsidRPr="00D759EF">
        <w:t xml:space="preserve"> and serves to better protect the state </w:t>
      </w:r>
      <w:del w:id="2074" w:author="Hans Zijlstra" w:date="2017-06-16T18:12:00Z">
        <w:r w:rsidRPr="00D759EF" w:rsidDel="00490C9E">
          <w:delText xml:space="preserve">in </w:delText>
        </w:r>
      </w:del>
      <w:ins w:id="2075" w:author="Hans Zijlstra" w:date="2017-06-16T18:12:00Z">
        <w:r w:rsidR="00490C9E" w:rsidRPr="00D759EF">
          <w:t xml:space="preserve">of </w:t>
        </w:r>
      </w:ins>
      <w:r w:rsidRPr="00D759EF">
        <w:t xml:space="preserve">the class. In </w:t>
      </w:r>
      <w:del w:id="2076" w:author="Hans Zijlstra" w:date="2017-06-16T18:13:00Z">
        <w:r w:rsidRPr="00D759EF" w:rsidDel="00490C9E">
          <w:delText xml:space="preserve">some </w:delText>
        </w:r>
      </w:del>
      <w:ins w:id="2077" w:author="Hans Zijlstra" w:date="2017-06-16T18:13:00Z">
        <w:r w:rsidR="00490C9E" w:rsidRPr="00D759EF">
          <w:t xml:space="preserve">many </w:t>
        </w:r>
      </w:ins>
      <w:r w:rsidRPr="00D759EF">
        <w:t xml:space="preserve">languages for object-oriented programming, like C#, Delphi / Pascal, Visual Basic, Python, JavaScript, and others, the properties are a part of the language, i.e. there is a special mechanism to declare and use them. Other languages like Java do not support the property concept and </w:t>
      </w:r>
      <w:del w:id="2078" w:author="Hans Zijlstra" w:date="2017-06-16T18:13:00Z">
        <w:r w:rsidRPr="00D759EF" w:rsidDel="00490C9E">
          <w:delText>for this purpose</w:delText>
        </w:r>
      </w:del>
      <w:ins w:id="2079" w:author="Hans Zijlstra" w:date="2017-06-16T18:13:00Z">
        <w:r w:rsidR="00490C9E" w:rsidRPr="00D759EF">
          <w:t>therefore,</w:t>
        </w:r>
      </w:ins>
      <w:r w:rsidRPr="00D759EF">
        <w:t xml:space="preserve"> </w:t>
      </w:r>
      <w:del w:id="2080" w:author="Hans Zijlstra" w:date="2017-06-16T18:13:00Z">
        <w:r w:rsidRPr="00D759EF" w:rsidDel="00490C9E">
          <w:delText>the</w:delText>
        </w:r>
      </w:del>
      <w:del w:id="2081" w:author="Hans Zijlstra" w:date="2017-06-24T14:47:00Z">
        <w:r w:rsidRPr="00D759EF" w:rsidDel="00584B07">
          <w:delText xml:space="preserve"> </w:delText>
        </w:r>
      </w:del>
      <w:r w:rsidRPr="00D759EF">
        <w:t xml:space="preserve">programmers </w:t>
      </w:r>
      <w:del w:id="2082" w:author="Hans Zijlstra" w:date="2017-06-16T18:13:00Z">
        <w:r w:rsidRPr="00D759EF" w:rsidDel="00490C9E">
          <w:delText>should</w:delText>
        </w:r>
      </w:del>
      <w:ins w:id="2083" w:author="Hans Zijlstra" w:date="2017-06-16T18:13:00Z">
        <w:r w:rsidR="00490C9E" w:rsidRPr="00D759EF">
          <w:t>have to</w:t>
        </w:r>
      </w:ins>
      <w:r w:rsidRPr="00D759EF">
        <w:t xml:space="preserve"> </w:t>
      </w:r>
      <w:ins w:id="2084" w:author="Hans Zijlstra" w:date="2017-06-16T18:14:00Z">
        <w:r w:rsidR="00490C9E" w:rsidRPr="00D759EF">
          <w:t xml:space="preserve">provide this functionality by </w:t>
        </w:r>
      </w:ins>
      <w:r w:rsidRPr="00D759EF">
        <w:t>declar</w:t>
      </w:r>
      <w:ins w:id="2085" w:author="Hans Zijlstra" w:date="2017-06-16T18:14:00Z">
        <w:r w:rsidR="00490C9E" w:rsidRPr="00D759EF">
          <w:t>ing</w:t>
        </w:r>
      </w:ins>
      <w:del w:id="2086" w:author="Hans Zijlstra" w:date="2017-06-16T18:14:00Z">
        <w:r w:rsidRPr="00D759EF" w:rsidDel="00490C9E">
          <w:delText>e</w:delText>
        </w:r>
      </w:del>
      <w:r w:rsidRPr="00D759EF">
        <w:t xml:space="preserve"> a pair of methods </w:t>
      </w:r>
      <w:del w:id="2087" w:author="Hans Zijlstra" w:date="2017-06-16T18:14:00Z">
        <w:r w:rsidRPr="00D759EF" w:rsidDel="00490C9E">
          <w:delText>(</w:delText>
        </w:r>
      </w:del>
      <w:r w:rsidRPr="00D759EF">
        <w:t>for reading and modifying</w:t>
      </w:r>
      <w:del w:id="2088" w:author="Hans Zijlstra" w:date="2017-06-16T18:15:00Z">
        <w:r w:rsidRPr="00D759EF" w:rsidDel="00490C9E">
          <w:delText xml:space="preserve"> the </w:delText>
        </w:r>
        <w:commentRangeStart w:id="2089"/>
        <w:r w:rsidRPr="00D759EF" w:rsidDel="00490C9E">
          <w:delText>property</w:delText>
        </w:r>
      </w:del>
      <w:commentRangeEnd w:id="2089"/>
      <w:r w:rsidR="00490C9E" w:rsidRPr="00D759EF">
        <w:rPr>
          <w:rStyle w:val="CommentReference"/>
        </w:rPr>
        <w:commentReference w:id="2089"/>
      </w:r>
      <w:ins w:id="2090" w:author="Hans Zijlstra" w:date="2017-06-16T18:15:00Z">
        <w:r w:rsidR="00490C9E" w:rsidRPr="00D759EF">
          <w:t xml:space="preserve"> state</w:t>
        </w:r>
      </w:ins>
      <w:del w:id="2091" w:author="Hans Zijlstra" w:date="2017-06-16T18:14:00Z">
        <w:r w:rsidRPr="00011129" w:rsidDel="00490C9E">
          <w:delText>)</w:delText>
        </w:r>
      </w:del>
      <w:del w:id="2092" w:author="Hans Zijlstra" w:date="2017-06-16T18:15:00Z">
        <w:r w:rsidRPr="00AA044A" w:rsidDel="00490C9E">
          <w:delText xml:space="preserve"> to provide this functionality</w:delText>
        </w:r>
      </w:del>
      <w:r w:rsidRPr="00AA044A">
        <w:t>.</w:t>
      </w:r>
    </w:p>
    <w:p w14:paraId="71743F29" w14:textId="77777777" w:rsidR="00371D15" w:rsidRPr="002959F9" w:rsidRDefault="00371D15" w:rsidP="00371D15">
      <w:pPr>
        <w:pStyle w:val="Heading3"/>
      </w:pPr>
      <w:r w:rsidRPr="002959F9">
        <w:t>Properties in C# – Introduction by Example</w:t>
      </w:r>
    </w:p>
    <w:p w14:paraId="13A8016E" w14:textId="61D5537D" w:rsidR="00371D15" w:rsidRPr="00AA044A" w:rsidRDefault="00371D15" w:rsidP="00371D15">
      <w:r w:rsidRPr="00977A5E">
        <w:t>Using</w:t>
      </w:r>
      <w:del w:id="2093" w:author="Hans Zijlstra" w:date="2017-06-16T18:16:00Z">
        <w:r w:rsidRPr="00977A5E" w:rsidDel="00490C9E">
          <w:delText xml:space="preserve"> the</w:delText>
        </w:r>
      </w:del>
      <w:r w:rsidRPr="00347ACD">
        <w:t xml:space="preserve"> properties is a </w:t>
      </w:r>
      <w:del w:id="2094" w:author="Hans Zijlstra" w:date="2017-06-16T18:16:00Z">
        <w:r w:rsidRPr="00DA40B4" w:rsidDel="00490C9E">
          <w:delText xml:space="preserve">good and </w:delText>
        </w:r>
      </w:del>
      <w:r w:rsidRPr="00DA40B4">
        <w:t xml:space="preserve">proven </w:t>
      </w:r>
      <w:ins w:id="2095" w:author="Hans Zijlstra" w:date="2017-06-16T18:16:00Z">
        <w:r w:rsidR="00490C9E" w:rsidRPr="00DA40B4">
          <w:t xml:space="preserve">best </w:t>
        </w:r>
      </w:ins>
      <w:r w:rsidRPr="00DA40B4">
        <w:t>practice and</w:t>
      </w:r>
      <w:del w:id="2096" w:author="Hans Zijlstra" w:date="2017-06-16T18:16:00Z">
        <w:r w:rsidRPr="00DA40B4" w:rsidDel="00490C9E">
          <w:delText xml:space="preserve"> an</w:delText>
        </w:r>
      </w:del>
      <w:r w:rsidRPr="00DA40B4">
        <w:t xml:space="preserve"> important part of the concept</w:t>
      </w:r>
      <w:del w:id="2097" w:author="Hans Zijlstra" w:date="2017-06-16T18:17:00Z">
        <w:r w:rsidRPr="00DA40B4" w:rsidDel="00490C9E">
          <w:delText>s</w:delText>
        </w:r>
      </w:del>
      <w:r w:rsidRPr="00DA40B4">
        <w:t xml:space="preserve"> </w:t>
      </w:r>
      <w:del w:id="2098" w:author="Hans Zijlstra" w:date="2017-06-16T18:17:00Z">
        <w:r w:rsidRPr="0028675A" w:rsidDel="00490C9E">
          <w:delText xml:space="preserve">for </w:delText>
        </w:r>
      </w:del>
      <w:ins w:id="2099" w:author="Hans Zijlstra" w:date="2017-06-16T18:17:00Z">
        <w:r w:rsidR="00490C9E" w:rsidRPr="0028675A">
          <w:t xml:space="preserve">of </w:t>
        </w:r>
      </w:ins>
      <w:r w:rsidRPr="0028675A">
        <w:t xml:space="preserve">object-oriented programming. </w:t>
      </w:r>
      <w:del w:id="2100" w:author="Hans Zijlstra" w:date="2017-06-16T18:17:00Z">
        <w:r w:rsidRPr="0028675A" w:rsidDel="00490C9E">
          <w:delText>The creation of a</w:delText>
        </w:r>
      </w:del>
      <w:ins w:id="2101" w:author="Hans Zijlstra" w:date="2017-06-16T18:17:00Z">
        <w:r w:rsidR="00490C9E" w:rsidRPr="0028675A">
          <w:t>A</w:t>
        </w:r>
      </w:ins>
      <w:r w:rsidRPr="0028675A">
        <w:t xml:space="preserve"> property </w:t>
      </w:r>
      <w:del w:id="2102" w:author="Hans Zijlstra" w:date="2017-06-16T18:18:00Z">
        <w:r w:rsidRPr="0028675A" w:rsidDel="00490C9E">
          <w:delText>in programming is done</w:delText>
        </w:r>
      </w:del>
      <w:ins w:id="2103" w:author="Hans Zijlstra" w:date="2017-06-16T18:18:00Z">
        <w:r w:rsidR="00490C9E" w:rsidRPr="0028675A">
          <w:t>is created</w:t>
        </w:r>
      </w:ins>
      <w:r w:rsidRPr="00D759EF">
        <w:t xml:space="preserve"> by </w:t>
      </w:r>
      <w:r w:rsidRPr="00D759EF">
        <w:rPr>
          <w:b/>
        </w:rPr>
        <w:t>declaring two methods</w:t>
      </w:r>
      <w:r w:rsidRPr="00D759EF">
        <w:t xml:space="preserve"> – one for </w:t>
      </w:r>
      <w:del w:id="2104" w:author="Hans Zijlstra" w:date="2017-06-16T18:18:00Z">
        <w:r w:rsidRPr="00D759EF" w:rsidDel="00490C9E">
          <w:delText xml:space="preserve">access </w:delText>
        </w:r>
      </w:del>
      <w:ins w:id="2105" w:author="Hans Zijlstra" w:date="2017-06-16T18:18:00Z">
        <w:r w:rsidR="00490C9E" w:rsidRPr="00D759EF">
          <w:t xml:space="preserve">reading </w:t>
        </w:r>
      </w:ins>
      <w:r w:rsidRPr="00D759EF">
        <w:t>(</w:t>
      </w:r>
      <w:commentRangeStart w:id="2106"/>
      <w:del w:id="2107" w:author="Hans Zijlstra" w:date="2017-06-16T18:18:00Z">
        <w:r w:rsidRPr="00D759EF" w:rsidDel="00490C9E">
          <w:rPr>
            <w:b/>
          </w:rPr>
          <w:delText>reading</w:delText>
        </w:r>
      </w:del>
      <w:commentRangeEnd w:id="2106"/>
      <w:r w:rsidR="00490C9E" w:rsidRPr="00D759EF">
        <w:rPr>
          <w:rStyle w:val="CommentReference"/>
        </w:rPr>
        <w:commentReference w:id="2106"/>
      </w:r>
      <w:ins w:id="2108" w:author="Hans Zijlstra" w:date="2017-06-16T18:18:00Z">
        <w:r w:rsidR="00490C9E" w:rsidRPr="00D759EF">
          <w:rPr>
            <w:b/>
          </w:rPr>
          <w:t>getting</w:t>
        </w:r>
      </w:ins>
      <w:r w:rsidRPr="00011129">
        <w:t>) and one for modifying (</w:t>
      </w:r>
      <w:r w:rsidRPr="00AA044A">
        <w:rPr>
          <w:b/>
        </w:rPr>
        <w:t>setting</w:t>
      </w:r>
      <w:r w:rsidRPr="00AA044A">
        <w:t>) the value of the respective property.</w:t>
      </w:r>
    </w:p>
    <w:p w14:paraId="2F4BA46A" w14:textId="02C8F9C9" w:rsidR="00371D15" w:rsidRPr="0028675A" w:rsidRDefault="00371D15" w:rsidP="00371D15">
      <w:pPr>
        <w:spacing w:after="120"/>
      </w:pPr>
      <w:r w:rsidRPr="002959F9">
        <w:t>Conside</w:t>
      </w:r>
      <w:r w:rsidRPr="00977A5E">
        <w:t xml:space="preserve">r </w:t>
      </w:r>
      <w:del w:id="2109" w:author="Hans Zijlstra" w:date="2017-06-16T18:20:00Z">
        <w:r w:rsidRPr="00977A5E" w:rsidDel="00644FFF">
          <w:delText xml:space="preserve">an example. Assume we have </w:delText>
        </w:r>
      </w:del>
      <w:r w:rsidRPr="00347ACD">
        <w:t xml:space="preserve">again class </w:t>
      </w:r>
      <w:r w:rsidRPr="00DA40B4">
        <w:rPr>
          <w:rFonts w:ascii="Consolas" w:hAnsi="Consolas"/>
          <w:b/>
          <w:bCs/>
          <w:noProof/>
          <w:kern w:val="32"/>
          <w:sz w:val="22"/>
        </w:rPr>
        <w:t>Dog</w:t>
      </w:r>
      <w:r w:rsidRPr="00DA40B4">
        <w:t xml:space="preserve">, which describes a dog. A characteristic of a dog is, for example, its color. </w:t>
      </w:r>
      <w:del w:id="2110" w:author="Hans Zijlstra" w:date="2017-06-16T18:20:00Z">
        <w:r w:rsidRPr="00B70801" w:rsidDel="00644FFF">
          <w:delText>The access</w:delText>
        </w:r>
      </w:del>
      <w:del w:id="2111" w:author="Hans Zijlstra" w:date="2017-06-16T18:21:00Z">
        <w:r w:rsidRPr="00B70801" w:rsidDel="00644FFF">
          <w:delText xml:space="preserve"> to</w:delText>
        </w:r>
      </w:del>
      <w:del w:id="2112" w:author="Hans Zijlstra" w:date="2017-06-24T14:58:00Z">
        <w:r w:rsidRPr="00B70801" w:rsidDel="00B70801">
          <w:delText xml:space="preserve"> </w:delText>
        </w:r>
      </w:del>
      <w:ins w:id="2113" w:author="Hans Zijlstra" w:date="2017-06-16T18:21:00Z">
        <w:r w:rsidR="00644FFF" w:rsidRPr="00B70801">
          <w:t xml:space="preserve">Reading of </w:t>
        </w:r>
      </w:ins>
      <w:r w:rsidRPr="00B70801">
        <w:t xml:space="preserve">the property "color" of a dog and </w:t>
      </w:r>
      <w:del w:id="2114" w:author="Hans Zijlstra" w:date="2017-06-16T18:20:00Z">
        <w:r w:rsidRPr="0028675A" w:rsidDel="00644FFF">
          <w:delText>its corresponding</w:delText>
        </w:r>
      </w:del>
      <w:del w:id="2115" w:author="Hans Zijlstra" w:date="2017-06-24T14:58:00Z">
        <w:r w:rsidRPr="0028675A" w:rsidDel="00B70801">
          <w:delText xml:space="preserve"> </w:delText>
        </w:r>
      </w:del>
      <w:ins w:id="2116" w:author="Hans Zijlstra" w:date="2017-06-16T18:22:00Z">
        <w:r w:rsidR="00644FFF" w:rsidRPr="0028675A">
          <w:t xml:space="preserve">its </w:t>
        </w:r>
      </w:ins>
      <w:r w:rsidRPr="0028675A">
        <w:t>modification can be accomplished in the following way:</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3C6EF09C" w14:textId="77777777" w:rsidTr="00563712">
        <w:tc>
          <w:tcPr>
            <w:tcW w:w="7970" w:type="dxa"/>
            <w:tcBorders>
              <w:top w:val="single" w:sz="4" w:space="0" w:color="auto"/>
              <w:left w:val="single" w:sz="4" w:space="0" w:color="auto"/>
              <w:bottom w:val="single" w:sz="4" w:space="0" w:color="auto"/>
              <w:right w:val="single" w:sz="4" w:space="0" w:color="auto"/>
            </w:tcBorders>
          </w:tcPr>
          <w:p w14:paraId="03EF4CFB" w14:textId="77777777" w:rsidR="00371D15" w:rsidRPr="00D759EF" w:rsidRDefault="00371D15" w:rsidP="00563712">
            <w:pPr>
              <w:autoSpaceDE w:val="0"/>
              <w:autoSpaceDN w:val="0"/>
              <w:adjustRightInd w:val="0"/>
              <w:spacing w:before="0"/>
              <w:jc w:val="left"/>
              <w:rPr>
                <w:rFonts w:ascii="Consolas" w:hAnsi="Consolas"/>
                <w:color w:val="2B91AF"/>
                <w:sz w:val="22"/>
              </w:rPr>
            </w:pPr>
            <w:r w:rsidRPr="00D759EF">
              <w:rPr>
                <w:rFonts w:ascii="Consolas" w:hAnsi="Consolas" w:cs="Consolas"/>
                <w:noProof/>
                <w:color w:val="008000"/>
                <w:sz w:val="22"/>
                <w:szCs w:val="22"/>
              </w:rPr>
              <w:t>// Getting (reading) a property</w:t>
            </w:r>
          </w:p>
          <w:p w14:paraId="0E68DDD4"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lang w:eastAsia="es-ES"/>
              </w:rPr>
              <w:t>string</w:t>
            </w:r>
            <w:r w:rsidRPr="00D759EF">
              <w:rPr>
                <w:rFonts w:ascii="Consolas" w:hAnsi="Consolas"/>
                <w:noProof/>
                <w:sz w:val="22"/>
                <w:szCs w:val="22"/>
              </w:rPr>
              <w:t xml:space="preserve"> colorName = dogInstance.Color;</w:t>
            </w:r>
          </w:p>
          <w:p w14:paraId="6812BAAC"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p>
          <w:p w14:paraId="31903C37"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8000"/>
                <w:sz w:val="22"/>
                <w:szCs w:val="22"/>
              </w:rPr>
              <w:t>// Setting (modifying) a property</w:t>
            </w:r>
          </w:p>
          <w:p w14:paraId="0562DAC2"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noProof/>
                <w:sz w:val="22"/>
                <w:szCs w:val="22"/>
              </w:rPr>
              <w:t xml:space="preserve">dogInstance.Color = </w:t>
            </w:r>
            <w:r w:rsidRPr="00D759EF">
              <w:rPr>
                <w:rFonts w:ascii="Consolas" w:hAnsi="Consolas" w:cs="Consolas"/>
                <w:noProof/>
                <w:color w:val="A31515"/>
                <w:sz w:val="22"/>
                <w:szCs w:val="22"/>
              </w:rPr>
              <w:t>"black"</w:t>
            </w:r>
            <w:r w:rsidRPr="00D759EF">
              <w:rPr>
                <w:rFonts w:ascii="Consolas" w:hAnsi="Consolas"/>
                <w:noProof/>
                <w:sz w:val="22"/>
                <w:szCs w:val="22"/>
              </w:rPr>
              <w:t>;</w:t>
            </w:r>
          </w:p>
        </w:tc>
      </w:tr>
    </w:tbl>
    <w:p w14:paraId="071169FD" w14:textId="77777777" w:rsidR="00371D15" w:rsidRPr="00D759EF" w:rsidRDefault="00371D15" w:rsidP="00371D15">
      <w:pPr>
        <w:pStyle w:val="Heading3"/>
      </w:pPr>
      <w:bookmarkStart w:id="2117" w:name="Properties_Encapsulation_of_Fields"/>
      <w:bookmarkEnd w:id="2117"/>
      <w:r w:rsidRPr="00D759EF">
        <w:t>Properties – Encapsulation of Fields</w:t>
      </w:r>
    </w:p>
    <w:p w14:paraId="421BD62B" w14:textId="38F110DF" w:rsidR="00371D15" w:rsidRPr="00D759EF" w:rsidRDefault="00371D15" w:rsidP="00371D15">
      <w:r w:rsidRPr="00D759EF">
        <w:t xml:space="preserve">The main objective of the properties is to ensure the </w:t>
      </w:r>
      <w:r w:rsidRPr="00D759EF">
        <w:rPr>
          <w:b/>
        </w:rPr>
        <w:t>encapsulation of the state of the class</w:t>
      </w:r>
      <w:del w:id="2118" w:author="Hans Zijlstra" w:date="2017-06-16T18:23:00Z">
        <w:r w:rsidRPr="00D759EF" w:rsidDel="00644FFF">
          <w:delText xml:space="preserve"> in which they are declared</w:delText>
        </w:r>
      </w:del>
      <w:r w:rsidRPr="00D759EF">
        <w:t xml:space="preserve">, i.e. to protect the class from falling into </w:t>
      </w:r>
      <w:r w:rsidRPr="00D759EF">
        <w:rPr>
          <w:b/>
        </w:rPr>
        <w:t>invalid state</w:t>
      </w:r>
      <w:r w:rsidRPr="00D759EF">
        <w:t>.</w:t>
      </w:r>
    </w:p>
    <w:p w14:paraId="40F3FF7F" w14:textId="2D395454" w:rsidR="00371D15" w:rsidRPr="00D759EF" w:rsidRDefault="00371D15" w:rsidP="00371D15">
      <w:r w:rsidRPr="00D759EF">
        <w:rPr>
          <w:b/>
          <w:bCs/>
        </w:rPr>
        <w:t>Encapsulation</w:t>
      </w:r>
      <w:r w:rsidRPr="00D759EF">
        <w:t xml:space="preserve"> is </w:t>
      </w:r>
      <w:r w:rsidRPr="00D759EF">
        <w:rPr>
          <w:b/>
        </w:rPr>
        <w:t>hiding of the physical representation</w:t>
      </w:r>
      <w:r w:rsidRPr="00D759EF">
        <w:t xml:space="preserve"> of data in </w:t>
      </w:r>
      <w:del w:id="2119" w:author="Hans Zijlstra" w:date="2017-06-16T18:23:00Z">
        <w:r w:rsidRPr="00D759EF" w:rsidDel="00644FFF">
          <w:delText xml:space="preserve">one </w:delText>
        </w:r>
      </w:del>
      <w:ins w:id="2120" w:author="Hans Zijlstra" w:date="2017-06-16T18:23:00Z">
        <w:r w:rsidR="00644FFF" w:rsidRPr="00D759EF">
          <w:t xml:space="preserve">a </w:t>
        </w:r>
      </w:ins>
      <w:r w:rsidRPr="00D759EF">
        <w:t>class</w:t>
      </w:r>
      <w:ins w:id="2121" w:author="Hans Zijlstra" w:date="2017-06-16T18:24:00Z">
        <w:r w:rsidR="00644FFF" w:rsidRPr="00D759EF">
          <w:t>,</w:t>
        </w:r>
      </w:ins>
      <w:r w:rsidRPr="00D759EF">
        <w:t xml:space="preserve"> so that if we subsequently change this </w:t>
      </w:r>
      <w:ins w:id="2122" w:author="Hans Zijlstra" w:date="2017-06-16T18:24:00Z">
        <w:r w:rsidR="00644FFF" w:rsidRPr="00D759EF">
          <w:t>re</w:t>
        </w:r>
      </w:ins>
      <w:r w:rsidRPr="00D759EF">
        <w:t xml:space="preserve">presentation, it will not reflect on other classes, which use </w:t>
      </w:r>
      <w:del w:id="2123" w:author="Hans Zijlstra" w:date="2017-06-16T18:24:00Z">
        <w:r w:rsidRPr="00D759EF" w:rsidDel="00644FFF">
          <w:delText xml:space="preserve">this </w:delText>
        </w:r>
      </w:del>
      <w:ins w:id="2124" w:author="Hans Zijlstra" w:date="2017-06-16T18:24:00Z">
        <w:r w:rsidR="00644FFF" w:rsidRPr="00D759EF">
          <w:t xml:space="preserve">the </w:t>
        </w:r>
      </w:ins>
      <w:r w:rsidRPr="00D759EF">
        <w:t>class.</w:t>
      </w:r>
    </w:p>
    <w:p w14:paraId="6B9D76BD" w14:textId="6A358445" w:rsidR="00371D15" w:rsidRPr="00D759EF" w:rsidRDefault="00371D15" w:rsidP="00371D15">
      <w:r w:rsidRPr="00D759EF">
        <w:t>Th</w:t>
      </w:r>
      <w:ins w:id="2125" w:author="Hans Zijlstra" w:date="2017-06-16T18:25:00Z">
        <w:r w:rsidR="00644FFF" w:rsidRPr="00D759EF">
          <w:t>r</w:t>
        </w:r>
      </w:ins>
      <w:r w:rsidRPr="00D759EF">
        <w:t>ough the C# syntax</w:t>
      </w:r>
      <w:ins w:id="2126" w:author="Hans Zijlstra" w:date="2017-06-16T18:25:00Z">
        <w:r w:rsidR="00644FFF" w:rsidRPr="00D759EF">
          <w:t>,</w:t>
        </w:r>
      </w:ins>
      <w:r w:rsidRPr="00D759EF">
        <w:t xml:space="preserve"> this is done by declaring the fields (physical presentation of data) with </w:t>
      </w:r>
      <w:del w:id="2127" w:author="Hans Zijlstra" w:date="2017-06-16T18:26:00Z">
        <w:r w:rsidRPr="00D759EF" w:rsidDel="00644FFF">
          <w:delText xml:space="preserve">possibly </w:delText>
        </w:r>
      </w:del>
      <w:r w:rsidRPr="00D759EF">
        <w:t xml:space="preserve">the most limited level of visibility </w:t>
      </w:r>
      <w:ins w:id="2128" w:author="Hans Zijlstra" w:date="2017-06-16T18:26:00Z">
        <w:r w:rsidR="00644FFF" w:rsidRPr="00D759EF">
          <w:t xml:space="preserve">possible </w:t>
        </w:r>
      </w:ins>
      <w:r w:rsidRPr="00D759EF">
        <w:t>(</w:t>
      </w:r>
      <w:del w:id="2129" w:author="Hans Zijlstra" w:date="2017-06-16T18:26:00Z">
        <w:r w:rsidRPr="00D759EF" w:rsidDel="00644FFF">
          <w:delText>mostly</w:delText>
        </w:r>
      </w:del>
      <w:ins w:id="2130" w:author="Hans Zijlstra" w:date="2017-06-16T18:26:00Z">
        <w:r w:rsidR="00644FFF" w:rsidRPr="00D759EF">
          <w:t>generally</w:t>
        </w:r>
      </w:ins>
      <w:r w:rsidRPr="00D759EF">
        <w:t xml:space="preserve"> with the modifier </w:t>
      </w:r>
      <w:r w:rsidRPr="00D759EF">
        <w:rPr>
          <w:rFonts w:ascii="Consolas" w:hAnsi="Consolas"/>
          <w:b/>
          <w:bCs/>
          <w:noProof/>
          <w:kern w:val="32"/>
          <w:sz w:val="22"/>
        </w:rPr>
        <w:t>private</w:t>
      </w:r>
      <w:r w:rsidRPr="00D759EF">
        <w:t xml:space="preserve">) and </w:t>
      </w:r>
      <w:del w:id="2131" w:author="Hans Zijlstra" w:date="2017-06-16T18:27:00Z">
        <w:r w:rsidRPr="00D759EF" w:rsidDel="00644FFF">
          <w:delText xml:space="preserve">declaring </w:delText>
        </w:r>
      </w:del>
      <w:ins w:id="2132" w:author="Hans Zijlstra" w:date="2017-06-16T18:27:00Z">
        <w:r w:rsidR="00644FFF" w:rsidRPr="00D759EF">
          <w:t xml:space="preserve">making sure </w:t>
        </w:r>
      </w:ins>
      <w:r w:rsidRPr="00D759EF">
        <w:t xml:space="preserve">that access to these fields (reading and modifying) is </w:t>
      </w:r>
      <w:del w:id="2133" w:author="Hans Zijlstra" w:date="2017-06-16T18:27:00Z">
        <w:r w:rsidRPr="00D759EF" w:rsidDel="00644FFF">
          <w:delText>to take place</w:delText>
        </w:r>
      </w:del>
      <w:ins w:id="2134" w:author="Hans Zijlstra" w:date="2017-06-16T18:27:00Z">
        <w:r w:rsidR="00644FFF" w:rsidRPr="00D759EF">
          <w:t>possible</w:t>
        </w:r>
      </w:ins>
      <w:r w:rsidRPr="00D759EF">
        <w:t xml:space="preserve"> only through special </w:t>
      </w:r>
      <w:r w:rsidRPr="00D759EF">
        <w:rPr>
          <w:b/>
        </w:rPr>
        <w:t>accessor methods</w:t>
      </w:r>
      <w:r w:rsidRPr="00D759EF">
        <w:t>.</w:t>
      </w:r>
    </w:p>
    <w:p w14:paraId="12E11511" w14:textId="77777777" w:rsidR="00371D15" w:rsidRPr="00D759EF" w:rsidRDefault="00371D15" w:rsidP="00371D15">
      <w:pPr>
        <w:pStyle w:val="Heading4"/>
      </w:pPr>
      <w:bookmarkStart w:id="2135" w:name="Example_of_Encapsulation"/>
      <w:bookmarkEnd w:id="2135"/>
      <w:r w:rsidRPr="00D759EF">
        <w:t>Example of Encapsulation</w:t>
      </w:r>
    </w:p>
    <w:p w14:paraId="5FF1EFEF" w14:textId="3941B0D1" w:rsidR="00371D15" w:rsidRPr="00D759EF" w:rsidRDefault="00371D15" w:rsidP="00371D15">
      <w:r w:rsidRPr="00D759EF">
        <w:t xml:space="preserve">To illustrate what </w:t>
      </w:r>
      <w:del w:id="2136" w:author="Hans Zijlstra" w:date="2017-06-16T18:27:00Z">
        <w:r w:rsidRPr="00D759EF" w:rsidDel="00644FFF">
          <w:delText xml:space="preserve">the </w:delText>
        </w:r>
      </w:del>
      <w:del w:id="2137" w:author="Hans Zijlstra" w:date="2017-06-16T18:46:00Z">
        <w:r w:rsidRPr="00D759EF" w:rsidDel="00AD2D0A">
          <w:delText xml:space="preserve">encapsulation, </w:delText>
        </w:r>
      </w:del>
      <w:del w:id="2138" w:author="Hans Zijlstra" w:date="2017-06-16T18:27:00Z">
        <w:r w:rsidRPr="00D759EF" w:rsidDel="00644FFF">
          <w:delText>which provides</w:delText>
        </w:r>
      </w:del>
      <w:del w:id="2139" w:author="Hans Zijlstra" w:date="2017-06-16T18:46:00Z">
        <w:r w:rsidRPr="00D759EF" w:rsidDel="00AD2D0A">
          <w:delText xml:space="preserve"> properties to a class, is</w:delText>
        </w:r>
      </w:del>
      <w:ins w:id="2140" w:author="Hans Zijlstra" w:date="2017-06-16T18:46:00Z">
        <w:r w:rsidR="00AD2D0A" w:rsidRPr="00D759EF">
          <w:t>encapsulation is</w:t>
        </w:r>
      </w:ins>
      <w:r w:rsidRPr="00D759EF">
        <w:t xml:space="preserve"> and what the </w:t>
      </w:r>
      <w:ins w:id="2141" w:author="Hans Zijlstra" w:date="2017-06-16T18:46:00Z">
        <w:r w:rsidR="00AD2D0A" w:rsidRPr="00D759EF">
          <w:t xml:space="preserve">provided </w:t>
        </w:r>
      </w:ins>
      <w:r w:rsidRPr="00D759EF">
        <w:t xml:space="preserve">properties themselves represent, we </w:t>
      </w:r>
      <w:del w:id="2142" w:author="Hans Zijlstra" w:date="2017-06-16T18:28:00Z">
        <w:r w:rsidRPr="00D759EF" w:rsidDel="00644FFF">
          <w:delText xml:space="preserve">shall </w:delText>
        </w:r>
      </w:del>
      <w:r w:rsidRPr="00D759EF">
        <w:t>consider an example.</w:t>
      </w:r>
    </w:p>
    <w:p w14:paraId="5F8E9DF5" w14:textId="2464AF1E" w:rsidR="00371D15" w:rsidRPr="00D759EF" w:rsidRDefault="00371D15" w:rsidP="00371D15">
      <w:pPr>
        <w:spacing w:after="120"/>
      </w:pPr>
      <w:r w:rsidRPr="00D759EF">
        <w:t>Let’s have a class</w:t>
      </w:r>
      <w:del w:id="2143" w:author="Hans Zijlstra" w:date="2017-06-16T18:47:00Z">
        <w:r w:rsidRPr="00D759EF" w:rsidDel="00AD2D0A">
          <w:delText>,</w:delText>
        </w:r>
      </w:del>
      <w:r w:rsidRPr="00D759EF">
        <w:t xml:space="preserve"> which </w:t>
      </w:r>
      <w:del w:id="2144" w:author="Hans Zijlstra" w:date="2017-06-16T18:47:00Z">
        <w:r w:rsidRPr="00D759EF" w:rsidDel="00AD2D0A">
          <w:delText xml:space="preserve">represents </w:delText>
        </w:r>
      </w:del>
      <w:ins w:id="2145" w:author="Hans Zijlstra" w:date="2017-06-16T18:47:00Z">
        <w:r w:rsidR="00AD2D0A" w:rsidRPr="00D759EF">
          <w:t xml:space="preserve">defines </w:t>
        </w:r>
      </w:ins>
      <w:r w:rsidRPr="00D759EF">
        <w:t xml:space="preserve">a </w:t>
      </w:r>
      <w:r w:rsidRPr="00D759EF">
        <w:rPr>
          <w:b/>
        </w:rPr>
        <w:t xml:space="preserve">point </w:t>
      </w:r>
      <w:del w:id="2146" w:author="Hans Zijlstra" w:date="2017-06-16T18:48:00Z">
        <w:r w:rsidRPr="00D759EF" w:rsidDel="00AD2D0A">
          <w:rPr>
            <w:b/>
          </w:rPr>
          <w:delText>from the</w:delText>
        </w:r>
      </w:del>
      <w:ins w:id="2147" w:author="Hans Zijlstra" w:date="2017-06-16T18:48:00Z">
        <w:r w:rsidR="00AD2D0A" w:rsidRPr="00D759EF">
          <w:rPr>
            <w:b/>
          </w:rPr>
          <w:t>in</w:t>
        </w:r>
      </w:ins>
      <w:r w:rsidRPr="00D759EF">
        <w:rPr>
          <w:b/>
        </w:rPr>
        <w:t xml:space="preserve"> 2D space</w:t>
      </w:r>
      <w:r w:rsidRPr="00D759EF">
        <w:t xml:space="preserve"> with properties representing the coordinates {x, y}. Here is how it would look </w:t>
      </w:r>
      <w:del w:id="2148" w:author="Hans Zijlstra" w:date="2017-06-16T18:48:00Z">
        <w:r w:rsidRPr="00D759EF" w:rsidDel="00AD2D0A">
          <w:delText xml:space="preserve">like </w:delText>
        </w:r>
      </w:del>
      <w:r w:rsidRPr="00D759EF">
        <w:t>if we declare each of the coordinates as a field: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371D15" w:rsidRPr="00D759EF" w14:paraId="4BDE003A" w14:textId="77777777" w:rsidTr="00563712">
        <w:tc>
          <w:tcPr>
            <w:tcW w:w="7970" w:type="dxa"/>
            <w:shd w:val="clear" w:color="auto" w:fill="F3F3F3"/>
          </w:tcPr>
          <w:p w14:paraId="7D4E9CB0" w14:textId="77777777" w:rsidR="00371D15" w:rsidRPr="00D759EF" w:rsidRDefault="00371D15" w:rsidP="00563712">
            <w:pPr>
              <w:spacing w:before="0"/>
              <w:jc w:val="center"/>
              <w:rPr>
                <w:rFonts w:ascii="Consolas" w:hAnsi="Consolas"/>
                <w:b/>
                <w:bCs/>
                <w:noProof/>
                <w:kern w:val="32"/>
                <w:sz w:val="22"/>
              </w:rPr>
            </w:pPr>
            <w:r w:rsidRPr="00D759EF">
              <w:rPr>
                <w:rFonts w:ascii="Consolas" w:hAnsi="Consolas"/>
                <w:b/>
                <w:bCs/>
                <w:noProof/>
                <w:kern w:val="32"/>
                <w:sz w:val="22"/>
              </w:rPr>
              <w:lastRenderedPageBreak/>
              <w:t>Point.cs</w:t>
            </w:r>
          </w:p>
        </w:tc>
      </w:tr>
      <w:tr w:rsidR="00371D15" w:rsidRPr="00D759EF" w14:paraId="2BF1EC46" w14:textId="77777777" w:rsidTr="00563712">
        <w:tc>
          <w:tcPr>
            <w:tcW w:w="7970" w:type="dxa"/>
          </w:tcPr>
          <w:p w14:paraId="1EBB8751"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lang w:eastAsia="es-ES"/>
              </w:rPr>
              <w:t>class</w:t>
            </w:r>
            <w:r w:rsidRPr="00D759EF">
              <w:rPr>
                <w:rFonts w:ascii="Consolas" w:hAnsi="Consolas"/>
                <w:noProof/>
                <w:sz w:val="22"/>
                <w:szCs w:val="22"/>
              </w:rPr>
              <w:t xml:space="preserve"> </w:t>
            </w:r>
            <w:r w:rsidRPr="00D759EF">
              <w:rPr>
                <w:rFonts w:ascii="Consolas" w:hAnsi="Consolas"/>
                <w:color w:val="2B91AF"/>
                <w:sz w:val="22"/>
              </w:rPr>
              <w:t>Point</w:t>
            </w:r>
          </w:p>
          <w:p w14:paraId="1B42E487"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w:t>
            </w:r>
          </w:p>
          <w:p w14:paraId="7045C810"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private</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double</w:t>
            </w:r>
            <w:r w:rsidRPr="00D759EF">
              <w:rPr>
                <w:rFonts w:ascii="Consolas" w:hAnsi="Consolas"/>
                <w:noProof/>
                <w:sz w:val="22"/>
                <w:szCs w:val="22"/>
              </w:rPr>
              <w:t xml:space="preserve"> x;</w:t>
            </w:r>
          </w:p>
          <w:p w14:paraId="4018F06B" w14:textId="77777777" w:rsidR="00371D15" w:rsidRPr="004B4C51"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4B4C51">
              <w:rPr>
                <w:rFonts w:ascii="Consolas" w:hAnsi="Consolas" w:cs="Consolas"/>
                <w:noProof/>
                <w:color w:val="0000FF"/>
                <w:sz w:val="22"/>
                <w:szCs w:val="22"/>
                <w:lang w:eastAsia="es-ES"/>
              </w:rPr>
              <w:t>private</w:t>
            </w:r>
            <w:r w:rsidRPr="004B4C51">
              <w:rPr>
                <w:rFonts w:ascii="Consolas" w:hAnsi="Consolas"/>
                <w:noProof/>
                <w:sz w:val="22"/>
                <w:szCs w:val="22"/>
              </w:rPr>
              <w:t xml:space="preserve"> </w:t>
            </w:r>
            <w:r w:rsidRPr="004B4C51">
              <w:rPr>
                <w:rFonts w:ascii="Consolas" w:hAnsi="Consolas" w:cs="Consolas"/>
                <w:noProof/>
                <w:color w:val="0000FF"/>
                <w:sz w:val="22"/>
                <w:szCs w:val="22"/>
                <w:lang w:eastAsia="es-ES"/>
              </w:rPr>
              <w:t>double</w:t>
            </w:r>
            <w:r w:rsidRPr="004B4C51">
              <w:rPr>
                <w:rFonts w:ascii="Consolas" w:hAnsi="Consolas"/>
                <w:noProof/>
                <w:sz w:val="22"/>
                <w:szCs w:val="22"/>
              </w:rPr>
              <w:t xml:space="preserve"> y;</w:t>
            </w:r>
          </w:p>
          <w:p w14:paraId="17CC1436" w14:textId="77777777" w:rsidR="00371D15" w:rsidRPr="004B4C51" w:rsidRDefault="00371D15" w:rsidP="00563712">
            <w:pPr>
              <w:autoSpaceDE w:val="0"/>
              <w:autoSpaceDN w:val="0"/>
              <w:adjustRightInd w:val="0"/>
              <w:spacing w:before="0"/>
              <w:jc w:val="left"/>
              <w:rPr>
                <w:rFonts w:ascii="Consolas" w:hAnsi="Consolas" w:cs="Consolas"/>
                <w:noProof/>
                <w:sz w:val="22"/>
                <w:szCs w:val="22"/>
                <w:lang w:eastAsia="es-ES"/>
              </w:rPr>
            </w:pPr>
          </w:p>
          <w:p w14:paraId="0B301F35" w14:textId="77777777" w:rsidR="00371D15" w:rsidRPr="004B4C51" w:rsidRDefault="00371D15" w:rsidP="00563712">
            <w:pPr>
              <w:autoSpaceDE w:val="0"/>
              <w:autoSpaceDN w:val="0"/>
              <w:adjustRightInd w:val="0"/>
              <w:spacing w:before="0"/>
              <w:jc w:val="left"/>
              <w:rPr>
                <w:rFonts w:ascii="Consolas" w:hAnsi="Consolas"/>
                <w:noProof/>
                <w:sz w:val="22"/>
                <w:szCs w:val="22"/>
              </w:rPr>
            </w:pPr>
            <w:r w:rsidRPr="004B4C51">
              <w:rPr>
                <w:rFonts w:ascii="Consolas" w:hAnsi="Consolas"/>
                <w:noProof/>
                <w:sz w:val="22"/>
                <w:szCs w:val="22"/>
              </w:rPr>
              <w:tab/>
            </w:r>
            <w:r w:rsidRPr="004B4C51">
              <w:rPr>
                <w:rFonts w:ascii="Consolas" w:hAnsi="Consolas" w:cs="Consolas"/>
                <w:noProof/>
                <w:color w:val="0000FF"/>
                <w:sz w:val="22"/>
                <w:szCs w:val="22"/>
                <w:lang w:eastAsia="es-ES"/>
              </w:rPr>
              <w:t>public</w:t>
            </w:r>
            <w:r w:rsidRPr="004B4C51">
              <w:rPr>
                <w:rFonts w:ascii="Consolas" w:hAnsi="Consolas"/>
                <w:noProof/>
                <w:sz w:val="22"/>
                <w:szCs w:val="22"/>
              </w:rPr>
              <w:t xml:space="preserve"> Point(</w:t>
            </w:r>
            <w:r w:rsidRPr="004B4C51">
              <w:rPr>
                <w:rFonts w:ascii="Consolas" w:hAnsi="Consolas" w:cs="Consolas"/>
                <w:noProof/>
                <w:color w:val="0000FF"/>
                <w:sz w:val="22"/>
                <w:szCs w:val="22"/>
                <w:lang w:eastAsia="es-ES"/>
              </w:rPr>
              <w:t>int</w:t>
            </w:r>
            <w:r w:rsidRPr="004B4C51">
              <w:rPr>
                <w:rFonts w:ascii="Consolas" w:hAnsi="Consolas"/>
                <w:noProof/>
                <w:sz w:val="22"/>
                <w:szCs w:val="22"/>
              </w:rPr>
              <w:t xml:space="preserve"> x, </w:t>
            </w:r>
            <w:r w:rsidRPr="004B4C51">
              <w:rPr>
                <w:rFonts w:ascii="Consolas" w:hAnsi="Consolas" w:cs="Consolas"/>
                <w:noProof/>
                <w:color w:val="0000FF"/>
                <w:sz w:val="22"/>
                <w:szCs w:val="22"/>
                <w:lang w:eastAsia="es-ES"/>
              </w:rPr>
              <w:t>int</w:t>
            </w:r>
            <w:r w:rsidRPr="004B4C51">
              <w:rPr>
                <w:rFonts w:ascii="Consolas" w:hAnsi="Consolas"/>
                <w:noProof/>
                <w:sz w:val="22"/>
                <w:szCs w:val="22"/>
              </w:rPr>
              <w:t xml:space="preserve"> y)</w:t>
            </w:r>
          </w:p>
          <w:p w14:paraId="5029E196" w14:textId="77777777" w:rsidR="00371D15" w:rsidRPr="00011129" w:rsidRDefault="00371D15" w:rsidP="00563712">
            <w:pPr>
              <w:autoSpaceDE w:val="0"/>
              <w:autoSpaceDN w:val="0"/>
              <w:adjustRightInd w:val="0"/>
              <w:spacing w:before="0"/>
              <w:jc w:val="left"/>
              <w:rPr>
                <w:rFonts w:ascii="Consolas" w:hAnsi="Consolas" w:cs="Consolas"/>
                <w:noProof/>
                <w:sz w:val="22"/>
                <w:szCs w:val="22"/>
                <w:lang w:eastAsia="es-ES"/>
              </w:rPr>
            </w:pPr>
            <w:r w:rsidRPr="004B4C51">
              <w:rPr>
                <w:rFonts w:ascii="Consolas" w:hAnsi="Consolas" w:cs="Consolas"/>
                <w:noProof/>
                <w:sz w:val="22"/>
                <w:szCs w:val="22"/>
              </w:rPr>
              <w:tab/>
            </w:r>
            <w:r w:rsidRPr="00D759EF">
              <w:rPr>
                <w:rFonts w:ascii="Consolas" w:hAnsi="Consolas" w:cs="Consolas"/>
                <w:noProof/>
                <w:sz w:val="22"/>
                <w:szCs w:val="22"/>
                <w:lang w:eastAsia="es-ES"/>
              </w:rPr>
              <w:t>{</w:t>
            </w:r>
          </w:p>
          <w:p w14:paraId="71C00D35"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this</w:t>
            </w:r>
            <w:r w:rsidRPr="00D759EF">
              <w:rPr>
                <w:rFonts w:ascii="Consolas" w:hAnsi="Consolas"/>
                <w:noProof/>
                <w:sz w:val="22"/>
                <w:szCs w:val="22"/>
              </w:rPr>
              <w:t>.x = x;</w:t>
            </w:r>
          </w:p>
          <w:p w14:paraId="6FC7A2A9"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this</w:t>
            </w:r>
            <w:r w:rsidRPr="00D759EF">
              <w:rPr>
                <w:rFonts w:ascii="Consolas" w:hAnsi="Consolas"/>
                <w:noProof/>
                <w:sz w:val="22"/>
                <w:szCs w:val="22"/>
              </w:rPr>
              <w:t>.y = y;</w:t>
            </w:r>
          </w:p>
          <w:p w14:paraId="58B829B3"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w:t>
            </w:r>
          </w:p>
          <w:p w14:paraId="2C249F0E"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p>
          <w:p w14:paraId="13F6AC90"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double</w:t>
            </w:r>
            <w:r w:rsidRPr="00D759EF">
              <w:rPr>
                <w:rFonts w:ascii="Consolas" w:hAnsi="Consolas"/>
                <w:noProof/>
                <w:sz w:val="22"/>
                <w:szCs w:val="22"/>
              </w:rPr>
              <w:t xml:space="preserve"> X</w:t>
            </w:r>
          </w:p>
          <w:p w14:paraId="7946C6EF"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w:t>
            </w:r>
          </w:p>
          <w:p w14:paraId="2B4AA8A0"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get</w:t>
            </w:r>
            <w:r w:rsidRPr="00D759EF">
              <w:rPr>
                <w:rFonts w:ascii="Consolas" w:hAnsi="Consolas"/>
                <w:noProof/>
                <w:sz w:val="22"/>
                <w:szCs w:val="22"/>
              </w:rPr>
              <w:t xml:space="preserve"> { </w:t>
            </w:r>
            <w:r w:rsidRPr="00D759EF">
              <w:rPr>
                <w:rFonts w:ascii="Consolas" w:hAnsi="Consolas" w:cs="Consolas"/>
                <w:noProof/>
                <w:color w:val="0000FF"/>
                <w:sz w:val="22"/>
                <w:szCs w:val="22"/>
                <w:lang w:eastAsia="es-ES"/>
              </w:rPr>
              <w:t>return</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this</w:t>
            </w:r>
            <w:r w:rsidRPr="00D759EF">
              <w:rPr>
                <w:rFonts w:ascii="Consolas" w:hAnsi="Consolas"/>
                <w:noProof/>
                <w:sz w:val="22"/>
                <w:szCs w:val="22"/>
              </w:rPr>
              <w:t>.x; }</w:t>
            </w:r>
          </w:p>
          <w:p w14:paraId="6A33C7E2"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set</w:t>
            </w:r>
            <w:r w:rsidRPr="00D759EF">
              <w:rPr>
                <w:rFonts w:ascii="Consolas" w:hAnsi="Consolas"/>
                <w:noProof/>
                <w:sz w:val="22"/>
                <w:szCs w:val="22"/>
              </w:rPr>
              <w:t xml:space="preserve"> { </w:t>
            </w:r>
            <w:r w:rsidRPr="00D759EF">
              <w:rPr>
                <w:rFonts w:ascii="Consolas" w:hAnsi="Consolas" w:cs="Consolas"/>
                <w:noProof/>
                <w:color w:val="0000FF"/>
                <w:sz w:val="22"/>
                <w:szCs w:val="22"/>
                <w:lang w:eastAsia="es-ES"/>
              </w:rPr>
              <w:t>this</w:t>
            </w:r>
            <w:r w:rsidRPr="00D759EF">
              <w:rPr>
                <w:rFonts w:ascii="Consolas" w:hAnsi="Consolas"/>
                <w:noProof/>
                <w:sz w:val="22"/>
                <w:szCs w:val="22"/>
              </w:rPr>
              <w:t xml:space="preserve">.x = </w:t>
            </w:r>
            <w:r w:rsidRPr="00D759EF">
              <w:rPr>
                <w:rFonts w:ascii="Consolas" w:hAnsi="Consolas" w:cs="Consolas"/>
                <w:noProof/>
                <w:color w:val="0000FF"/>
                <w:sz w:val="22"/>
                <w:szCs w:val="22"/>
                <w:lang w:eastAsia="es-ES"/>
              </w:rPr>
              <w:t>value</w:t>
            </w:r>
            <w:r w:rsidRPr="00D759EF">
              <w:rPr>
                <w:rFonts w:ascii="Consolas" w:hAnsi="Consolas"/>
                <w:noProof/>
                <w:sz w:val="22"/>
                <w:szCs w:val="22"/>
              </w:rPr>
              <w:t>; }</w:t>
            </w:r>
          </w:p>
          <w:p w14:paraId="5F88070F"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w:t>
            </w:r>
          </w:p>
          <w:p w14:paraId="0083C21D"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p>
          <w:p w14:paraId="59BA8915"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double</w:t>
            </w:r>
            <w:r w:rsidRPr="00D759EF">
              <w:rPr>
                <w:rFonts w:ascii="Consolas" w:hAnsi="Consolas"/>
                <w:noProof/>
                <w:sz w:val="22"/>
                <w:szCs w:val="22"/>
              </w:rPr>
              <w:t xml:space="preserve"> Y</w:t>
            </w:r>
          </w:p>
          <w:p w14:paraId="6429CD75"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w:t>
            </w:r>
          </w:p>
          <w:p w14:paraId="32BBFD36"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get</w:t>
            </w:r>
            <w:r w:rsidRPr="00D759EF">
              <w:rPr>
                <w:rFonts w:ascii="Consolas" w:hAnsi="Consolas"/>
                <w:noProof/>
                <w:sz w:val="22"/>
                <w:szCs w:val="22"/>
              </w:rPr>
              <w:t xml:space="preserve"> { </w:t>
            </w:r>
            <w:r w:rsidRPr="00D759EF">
              <w:rPr>
                <w:rFonts w:ascii="Consolas" w:hAnsi="Consolas" w:cs="Consolas"/>
                <w:noProof/>
                <w:color w:val="0000FF"/>
                <w:sz w:val="22"/>
                <w:szCs w:val="22"/>
                <w:lang w:eastAsia="es-ES"/>
              </w:rPr>
              <w:t>return</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this</w:t>
            </w:r>
            <w:r w:rsidRPr="00D759EF">
              <w:rPr>
                <w:rFonts w:ascii="Consolas" w:hAnsi="Consolas"/>
                <w:noProof/>
                <w:sz w:val="22"/>
                <w:szCs w:val="22"/>
              </w:rPr>
              <w:t>.y; }</w:t>
            </w:r>
          </w:p>
          <w:p w14:paraId="70EDD62F"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set</w:t>
            </w:r>
            <w:r w:rsidRPr="00D759EF">
              <w:rPr>
                <w:rFonts w:ascii="Consolas" w:hAnsi="Consolas"/>
                <w:noProof/>
                <w:sz w:val="22"/>
                <w:szCs w:val="22"/>
              </w:rPr>
              <w:t xml:space="preserve"> { </w:t>
            </w:r>
            <w:r w:rsidRPr="00D759EF">
              <w:rPr>
                <w:rFonts w:ascii="Consolas" w:hAnsi="Consolas" w:cs="Consolas"/>
                <w:noProof/>
                <w:color w:val="0000FF"/>
                <w:sz w:val="22"/>
                <w:szCs w:val="22"/>
                <w:lang w:eastAsia="es-ES"/>
              </w:rPr>
              <w:t>this</w:t>
            </w:r>
            <w:r w:rsidRPr="00D759EF">
              <w:rPr>
                <w:rFonts w:ascii="Consolas" w:hAnsi="Consolas"/>
                <w:noProof/>
                <w:sz w:val="22"/>
                <w:szCs w:val="22"/>
              </w:rPr>
              <w:t xml:space="preserve">.y = </w:t>
            </w:r>
            <w:r w:rsidRPr="00D759EF">
              <w:rPr>
                <w:rFonts w:ascii="Consolas" w:hAnsi="Consolas" w:cs="Consolas"/>
                <w:noProof/>
                <w:color w:val="0000FF"/>
                <w:sz w:val="22"/>
                <w:szCs w:val="22"/>
                <w:lang w:eastAsia="es-ES"/>
              </w:rPr>
              <w:t>value</w:t>
            </w:r>
            <w:r w:rsidRPr="00D759EF">
              <w:rPr>
                <w:rFonts w:ascii="Consolas" w:hAnsi="Consolas"/>
                <w:noProof/>
                <w:sz w:val="22"/>
                <w:szCs w:val="22"/>
              </w:rPr>
              <w:t>; }</w:t>
            </w:r>
          </w:p>
          <w:p w14:paraId="6F3EB38B"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w:t>
            </w:r>
          </w:p>
          <w:p w14:paraId="537AE00B"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w:t>
            </w:r>
          </w:p>
        </w:tc>
      </w:tr>
    </w:tbl>
    <w:p w14:paraId="7B0210F1" w14:textId="6EBE01D3" w:rsidR="00371D15" w:rsidRPr="0028675A" w:rsidRDefault="00371D15" w:rsidP="00371D15">
      <w:pPr>
        <w:spacing w:after="120"/>
      </w:pPr>
      <w:r w:rsidRPr="00D759EF">
        <w:t xml:space="preserve">The fields of </w:t>
      </w:r>
      <w:commentRangeStart w:id="2149"/>
      <w:del w:id="2150" w:author="Hans Zijlstra" w:date="2017-06-16T18:50:00Z">
        <w:r w:rsidRPr="00D759EF" w:rsidDel="00AD2D0A">
          <w:delText xml:space="preserve">the objects of </w:delText>
        </w:r>
      </w:del>
      <w:commentRangeEnd w:id="2149"/>
      <w:r w:rsidR="00AD2D0A" w:rsidRPr="00D759EF">
        <w:rPr>
          <w:rStyle w:val="CommentReference"/>
        </w:rPr>
        <w:commentReference w:id="2149"/>
      </w:r>
      <w:r w:rsidRPr="00D759EF">
        <w:t xml:space="preserve">our class (i.e. the point’s coordinates) are declared as </w:t>
      </w:r>
      <w:r w:rsidRPr="00011129">
        <w:rPr>
          <w:rFonts w:ascii="Consolas" w:hAnsi="Consolas"/>
          <w:b/>
          <w:bCs/>
          <w:noProof/>
          <w:kern w:val="32"/>
          <w:sz w:val="22"/>
        </w:rPr>
        <w:t>private</w:t>
      </w:r>
      <w:r w:rsidRPr="00AA044A">
        <w:t xml:space="preserve"> and cannot be accessed by a "dot" notation. If we create an object from class </w:t>
      </w:r>
      <w:r w:rsidRPr="00AA044A">
        <w:rPr>
          <w:rFonts w:ascii="Consolas" w:hAnsi="Consolas"/>
          <w:b/>
          <w:bCs/>
          <w:noProof/>
          <w:kern w:val="32"/>
          <w:sz w:val="22"/>
        </w:rPr>
        <w:t>Point</w:t>
      </w:r>
      <w:r w:rsidRPr="002959F9">
        <w:t xml:space="preserve">, we can modify and </w:t>
      </w:r>
      <w:del w:id="2151" w:author="Hans Zijlstra" w:date="2017-06-16T18:52:00Z">
        <w:r w:rsidRPr="00977A5E" w:rsidDel="00AD2D0A">
          <w:delText xml:space="preserve">read </w:delText>
        </w:r>
      </w:del>
      <w:ins w:id="2152" w:author="Hans Zijlstra" w:date="2017-06-16T18:52:00Z">
        <w:r w:rsidR="00AD2D0A" w:rsidRPr="00977A5E">
          <w:t xml:space="preserve">access </w:t>
        </w:r>
      </w:ins>
      <w:r w:rsidRPr="00DA40B4">
        <w:t xml:space="preserve">the </w:t>
      </w:r>
      <w:del w:id="2153" w:author="Hans Zijlstra" w:date="2017-06-16T18:52:00Z">
        <w:r w:rsidRPr="00DA40B4" w:rsidDel="00AD2D0A">
          <w:delText xml:space="preserve">properties (the </w:delText>
        </w:r>
      </w:del>
      <w:r w:rsidRPr="00DA40B4">
        <w:t>coordinates</w:t>
      </w:r>
      <w:del w:id="2154" w:author="Hans Zijlstra" w:date="2017-06-16T18:52:00Z">
        <w:r w:rsidRPr="00DA40B4" w:rsidDel="00AD2D0A">
          <w:delText>)</w:delText>
        </w:r>
      </w:del>
      <w:r w:rsidRPr="00DA40B4">
        <w:t xml:space="preserve"> of the point only through the properties</w:t>
      </w:r>
      <w:del w:id="2155" w:author="Hans Zijlstra" w:date="2017-06-16T18:55:00Z">
        <w:r w:rsidRPr="0028675A" w:rsidDel="00AD2D0A">
          <w:delText xml:space="preserve"> for access to them</w:delText>
        </w:r>
      </w:del>
      <w:r w:rsidRPr="0028675A">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371D15" w:rsidRPr="00D759EF" w14:paraId="51A3CC83" w14:textId="77777777" w:rsidTr="00563712">
        <w:tc>
          <w:tcPr>
            <w:tcW w:w="7970" w:type="dxa"/>
            <w:shd w:val="clear" w:color="auto" w:fill="F3F3F3"/>
          </w:tcPr>
          <w:p w14:paraId="1950F3C0" w14:textId="77777777" w:rsidR="00371D15" w:rsidRPr="00D759EF" w:rsidRDefault="00371D15" w:rsidP="00563712">
            <w:pPr>
              <w:spacing w:before="0"/>
              <w:jc w:val="center"/>
              <w:rPr>
                <w:rFonts w:ascii="Consolas" w:hAnsi="Consolas"/>
                <w:b/>
                <w:bCs/>
                <w:noProof/>
                <w:kern w:val="32"/>
                <w:sz w:val="22"/>
              </w:rPr>
            </w:pPr>
            <w:r w:rsidRPr="00D759EF">
              <w:rPr>
                <w:rFonts w:ascii="Consolas" w:hAnsi="Consolas"/>
                <w:b/>
                <w:bCs/>
                <w:noProof/>
                <w:kern w:val="32"/>
                <w:sz w:val="22"/>
              </w:rPr>
              <w:t>PointTest.cs</w:t>
            </w:r>
          </w:p>
        </w:tc>
      </w:tr>
      <w:tr w:rsidR="00371D15" w:rsidRPr="00D759EF" w14:paraId="5D008D27" w14:textId="77777777" w:rsidTr="00563712">
        <w:tc>
          <w:tcPr>
            <w:tcW w:w="7970" w:type="dxa"/>
          </w:tcPr>
          <w:p w14:paraId="13E9AD89"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lang w:eastAsia="es-ES"/>
              </w:rPr>
              <w:t>using</w:t>
            </w:r>
            <w:r w:rsidRPr="00D759EF">
              <w:rPr>
                <w:rFonts w:ascii="Consolas" w:hAnsi="Consolas"/>
                <w:noProof/>
                <w:sz w:val="22"/>
                <w:szCs w:val="22"/>
              </w:rPr>
              <w:t xml:space="preserve"> System;</w:t>
            </w:r>
          </w:p>
          <w:p w14:paraId="06B3227C"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p>
          <w:p w14:paraId="213EADFD"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lang w:eastAsia="es-ES"/>
              </w:rPr>
              <w:t>class</w:t>
            </w:r>
            <w:r w:rsidRPr="00D759EF">
              <w:rPr>
                <w:rFonts w:ascii="Consolas" w:hAnsi="Consolas"/>
                <w:noProof/>
                <w:sz w:val="22"/>
                <w:szCs w:val="22"/>
              </w:rPr>
              <w:t xml:space="preserve"> </w:t>
            </w:r>
            <w:r w:rsidRPr="00D759EF">
              <w:rPr>
                <w:rFonts w:ascii="Consolas" w:hAnsi="Consolas"/>
                <w:noProof/>
                <w:color w:val="2B91AF"/>
                <w:sz w:val="22"/>
              </w:rPr>
              <w:t>PointTest</w:t>
            </w:r>
          </w:p>
          <w:p w14:paraId="7CA58C90"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w:t>
            </w:r>
          </w:p>
          <w:p w14:paraId="760E5F5A"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static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void</w:t>
            </w:r>
            <w:r w:rsidRPr="00D759EF">
              <w:rPr>
                <w:rFonts w:ascii="Consolas" w:hAnsi="Consolas"/>
                <w:noProof/>
                <w:sz w:val="22"/>
                <w:szCs w:val="22"/>
              </w:rPr>
              <w:t xml:space="preserve"> Main()</w:t>
            </w:r>
          </w:p>
          <w:p w14:paraId="206D0765"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w:t>
            </w:r>
          </w:p>
          <w:p w14:paraId="11C15F5F"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color w:val="2B91AF"/>
                <w:sz w:val="22"/>
              </w:rPr>
              <w:t>Point</w:t>
            </w:r>
            <w:r w:rsidRPr="00D759EF">
              <w:rPr>
                <w:rFonts w:ascii="Consolas" w:hAnsi="Consolas"/>
                <w:noProof/>
                <w:sz w:val="22"/>
                <w:szCs w:val="22"/>
              </w:rPr>
              <w:t xml:space="preserve"> myPoint = </w:t>
            </w:r>
            <w:r w:rsidRPr="00D759EF">
              <w:rPr>
                <w:rFonts w:ascii="Consolas" w:hAnsi="Consolas" w:cs="Consolas"/>
                <w:noProof/>
                <w:color w:val="0000FF"/>
                <w:sz w:val="22"/>
                <w:szCs w:val="22"/>
                <w:lang w:eastAsia="es-ES"/>
              </w:rPr>
              <w:t>new</w:t>
            </w:r>
            <w:r w:rsidRPr="00D759EF">
              <w:rPr>
                <w:rFonts w:ascii="Consolas" w:hAnsi="Consolas"/>
                <w:noProof/>
                <w:sz w:val="22"/>
                <w:szCs w:val="22"/>
              </w:rPr>
              <w:t xml:space="preserve"> </w:t>
            </w:r>
            <w:r w:rsidRPr="00D759EF">
              <w:rPr>
                <w:rFonts w:ascii="Consolas" w:hAnsi="Consolas"/>
                <w:noProof/>
                <w:color w:val="2B91AF"/>
                <w:sz w:val="22"/>
              </w:rPr>
              <w:t>Point</w:t>
            </w:r>
            <w:r w:rsidRPr="00D759EF">
              <w:rPr>
                <w:rFonts w:ascii="Consolas" w:hAnsi="Consolas"/>
                <w:noProof/>
                <w:sz w:val="22"/>
                <w:szCs w:val="22"/>
              </w:rPr>
              <w:t>(2, 3);</w:t>
            </w:r>
          </w:p>
          <w:p w14:paraId="42748366"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p>
          <w:p w14:paraId="0AE1A943"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double</w:t>
            </w:r>
            <w:r w:rsidRPr="00D759EF">
              <w:rPr>
                <w:rFonts w:ascii="Consolas" w:hAnsi="Consolas"/>
                <w:noProof/>
                <w:sz w:val="22"/>
                <w:szCs w:val="22"/>
              </w:rPr>
              <w:t xml:space="preserve"> myPointXCoord = myPoint.X; </w:t>
            </w:r>
            <w:r w:rsidRPr="00D759EF">
              <w:rPr>
                <w:rFonts w:ascii="Consolas" w:hAnsi="Consolas" w:cs="Consolas"/>
                <w:noProof/>
                <w:color w:val="008000"/>
                <w:sz w:val="22"/>
                <w:szCs w:val="22"/>
                <w:lang w:eastAsia="es-ES"/>
              </w:rPr>
              <w:t>// Access a property</w:t>
            </w:r>
          </w:p>
          <w:p w14:paraId="0E273494"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double</w:t>
            </w:r>
            <w:r w:rsidRPr="00D759EF">
              <w:rPr>
                <w:rFonts w:ascii="Consolas" w:hAnsi="Consolas"/>
                <w:noProof/>
                <w:sz w:val="22"/>
                <w:szCs w:val="22"/>
              </w:rPr>
              <w:t xml:space="preserve"> myPointYCoord = myPoint.Y; </w:t>
            </w:r>
            <w:r w:rsidRPr="00D759EF">
              <w:rPr>
                <w:rFonts w:ascii="Consolas" w:hAnsi="Consolas" w:cs="Consolas"/>
                <w:noProof/>
                <w:color w:val="008000"/>
                <w:sz w:val="22"/>
                <w:szCs w:val="22"/>
                <w:lang w:eastAsia="es-ES"/>
              </w:rPr>
              <w:t>// Access a property</w:t>
            </w:r>
          </w:p>
          <w:p w14:paraId="1118BEF3"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p>
          <w:p w14:paraId="7D62380E"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color w:val="2B91AF"/>
                <w:sz w:val="22"/>
              </w:rPr>
              <w:t>Console</w:t>
            </w:r>
            <w:r w:rsidRPr="00D759EF">
              <w:rPr>
                <w:rFonts w:ascii="Consolas" w:hAnsi="Consolas"/>
                <w:noProof/>
                <w:sz w:val="22"/>
                <w:szCs w:val="22"/>
              </w:rPr>
              <w:t>.WriteLine(</w:t>
            </w:r>
            <w:r w:rsidRPr="00D759EF">
              <w:rPr>
                <w:rFonts w:ascii="Consolas" w:hAnsi="Consolas" w:cs="Consolas"/>
                <w:noProof/>
                <w:color w:val="A31515"/>
                <w:sz w:val="22"/>
                <w:szCs w:val="22"/>
                <w:lang w:eastAsia="es-ES"/>
              </w:rPr>
              <w:t>"The X coordinate is: "</w:t>
            </w:r>
            <w:r w:rsidRPr="00D759EF">
              <w:rPr>
                <w:rFonts w:ascii="Consolas" w:hAnsi="Consolas"/>
                <w:noProof/>
                <w:sz w:val="22"/>
                <w:szCs w:val="22"/>
              </w:rPr>
              <w:t xml:space="preserve"> + </w:t>
            </w:r>
            <w:r w:rsidRPr="00D759EF">
              <w:rPr>
                <w:rFonts w:ascii="Consolas" w:hAnsi="Consolas" w:cs="Consolas"/>
                <w:noProof/>
                <w:sz w:val="22"/>
                <w:szCs w:val="22"/>
                <w:lang w:eastAsia="es-ES"/>
              </w:rPr>
              <w:t>myPointXCoord);</w:t>
            </w:r>
          </w:p>
          <w:p w14:paraId="3C0D71BD"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noProof/>
                <w:sz w:val="22"/>
                <w:szCs w:val="22"/>
              </w:rPr>
              <w:lastRenderedPageBreak/>
              <w:tab/>
            </w:r>
            <w:r w:rsidRPr="00D759EF">
              <w:rPr>
                <w:rFonts w:ascii="Consolas" w:hAnsi="Consolas"/>
                <w:noProof/>
                <w:sz w:val="22"/>
                <w:szCs w:val="22"/>
              </w:rPr>
              <w:tab/>
            </w:r>
            <w:r w:rsidRPr="00D759EF">
              <w:rPr>
                <w:rFonts w:ascii="Consolas" w:hAnsi="Consolas"/>
                <w:noProof/>
                <w:color w:val="2B91AF"/>
                <w:sz w:val="22"/>
              </w:rPr>
              <w:t>Console</w:t>
            </w:r>
            <w:r w:rsidRPr="00D759EF">
              <w:rPr>
                <w:rFonts w:ascii="Consolas" w:hAnsi="Consolas"/>
                <w:noProof/>
                <w:sz w:val="22"/>
                <w:szCs w:val="22"/>
              </w:rPr>
              <w:t>.WriteLine(</w:t>
            </w:r>
            <w:r w:rsidRPr="00D759EF">
              <w:rPr>
                <w:rFonts w:ascii="Consolas" w:hAnsi="Consolas" w:cs="Consolas"/>
                <w:noProof/>
                <w:color w:val="A31515"/>
                <w:sz w:val="22"/>
                <w:szCs w:val="22"/>
                <w:lang w:eastAsia="es-ES"/>
              </w:rPr>
              <w:t>"The Y coordinate is: "</w:t>
            </w:r>
            <w:r w:rsidRPr="00D759EF">
              <w:rPr>
                <w:rFonts w:ascii="Consolas" w:hAnsi="Consolas"/>
                <w:noProof/>
                <w:sz w:val="22"/>
                <w:szCs w:val="22"/>
              </w:rPr>
              <w:t xml:space="preserve"> + </w:t>
            </w:r>
            <w:r w:rsidRPr="00D759EF">
              <w:rPr>
                <w:rFonts w:ascii="Consolas" w:hAnsi="Consolas" w:cs="Consolas"/>
                <w:noProof/>
                <w:sz w:val="22"/>
                <w:szCs w:val="22"/>
                <w:lang w:eastAsia="es-ES"/>
              </w:rPr>
              <w:t>myPointYCoord);</w:t>
            </w:r>
          </w:p>
          <w:p w14:paraId="6AD134DA"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w:t>
            </w:r>
          </w:p>
          <w:p w14:paraId="76E57D30"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w:t>
            </w:r>
          </w:p>
        </w:tc>
      </w:tr>
    </w:tbl>
    <w:p w14:paraId="7933EE9A" w14:textId="77777777" w:rsidR="00371D15" w:rsidRPr="00D759EF" w:rsidRDefault="00371D15" w:rsidP="00371D15">
      <w:pPr>
        <w:spacing w:after="120"/>
      </w:pPr>
      <w:r w:rsidRPr="00D759EF">
        <w:lastRenderedPageBreak/>
        <w:t xml:space="preserve">The result of the execution of the </w:t>
      </w:r>
      <w:r w:rsidRPr="00D759EF">
        <w:rPr>
          <w:rFonts w:ascii="Consolas" w:hAnsi="Consolas"/>
          <w:b/>
          <w:bCs/>
          <w:noProof/>
          <w:kern w:val="32"/>
          <w:sz w:val="22"/>
        </w:rPr>
        <w:t>Main()</w:t>
      </w:r>
      <w:r w:rsidRPr="00D759EF">
        <w:t xml:space="preserve"> method will be:</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2CC52C1D" w14:textId="77777777" w:rsidTr="00563712">
        <w:tc>
          <w:tcPr>
            <w:tcW w:w="7970" w:type="dxa"/>
            <w:tcBorders>
              <w:top w:val="single" w:sz="4" w:space="0" w:color="auto"/>
              <w:left w:val="single" w:sz="4" w:space="0" w:color="auto"/>
              <w:bottom w:val="single" w:sz="4" w:space="0" w:color="auto"/>
              <w:right w:val="single" w:sz="4" w:space="0" w:color="auto"/>
            </w:tcBorders>
          </w:tcPr>
          <w:p w14:paraId="58557731" w14:textId="77777777" w:rsidR="00371D15" w:rsidRPr="00D759EF" w:rsidRDefault="00371D15" w:rsidP="00563712">
            <w:pPr>
              <w:spacing w:before="0"/>
              <w:rPr>
                <w:rFonts w:ascii="Consolas" w:hAnsi="Consolas" w:cs="Consolas"/>
                <w:sz w:val="22"/>
                <w:szCs w:val="22"/>
              </w:rPr>
            </w:pPr>
            <w:r w:rsidRPr="00D759EF">
              <w:rPr>
                <w:rFonts w:ascii="Consolas" w:hAnsi="Consolas" w:cs="Consolas"/>
                <w:sz w:val="22"/>
                <w:szCs w:val="22"/>
              </w:rPr>
              <w:t>The X coordinate is: 2</w:t>
            </w:r>
          </w:p>
          <w:p w14:paraId="61CA6658" w14:textId="77777777" w:rsidR="00371D15" w:rsidRPr="00D759EF" w:rsidRDefault="00371D15" w:rsidP="00563712">
            <w:pPr>
              <w:spacing w:before="0"/>
              <w:rPr>
                <w:rFonts w:ascii="Consolas" w:hAnsi="Consolas" w:cs="Consolas"/>
                <w:sz w:val="22"/>
                <w:szCs w:val="22"/>
              </w:rPr>
            </w:pPr>
            <w:r w:rsidRPr="00D759EF">
              <w:rPr>
                <w:rFonts w:ascii="Consolas" w:hAnsi="Consolas" w:cs="Consolas"/>
                <w:sz w:val="22"/>
                <w:szCs w:val="22"/>
              </w:rPr>
              <w:t>The Y coordinate is: 3</w:t>
            </w:r>
          </w:p>
        </w:tc>
      </w:tr>
    </w:tbl>
    <w:p w14:paraId="233A2ED3" w14:textId="667EA42B" w:rsidR="00371D15" w:rsidRPr="00AA044A" w:rsidRDefault="00371D15" w:rsidP="00371D15">
      <w:pPr>
        <w:spacing w:after="120"/>
      </w:pPr>
      <w:r w:rsidRPr="00D759EF">
        <w:t>If</w:t>
      </w:r>
      <w:del w:id="2156" w:author="Hans Zijlstra" w:date="2017-06-16T18:58:00Z">
        <w:r w:rsidRPr="00D759EF" w:rsidDel="00E545B8">
          <w:delText xml:space="preserve">, however, </w:delText>
        </w:r>
      </w:del>
      <w:ins w:id="2157" w:author="Hans Zijlstra" w:date="2017-06-24T15:00:00Z">
        <w:r w:rsidR="00B70801">
          <w:t xml:space="preserve"> </w:t>
        </w:r>
      </w:ins>
      <w:r w:rsidRPr="00B70801">
        <w:t xml:space="preserve">we decide to change the internal representation of the point’s properties, e.g. instead of two fields, we declare them as a one-dimensional array with two elements; we can do </w:t>
      </w:r>
      <w:del w:id="2158" w:author="Hans Zijlstra" w:date="2017-06-16T18:59:00Z">
        <w:r w:rsidRPr="00B70801" w:rsidDel="00E545B8">
          <w:delText xml:space="preserve">it </w:delText>
        </w:r>
      </w:del>
      <w:ins w:id="2159" w:author="Hans Zijlstra" w:date="2017-06-24T15:00:00Z">
        <w:r w:rsidR="00B70801">
          <w:t xml:space="preserve"> </w:t>
        </w:r>
      </w:ins>
      <w:ins w:id="2160" w:author="Hans Zijlstra" w:date="2017-06-16T18:59:00Z">
        <w:r w:rsidR="00E545B8" w:rsidRPr="00B70801">
          <w:t xml:space="preserve">this </w:t>
        </w:r>
      </w:ins>
      <w:r w:rsidRPr="00B70801">
        <w:t xml:space="preserve">without affecting </w:t>
      </w:r>
      <w:del w:id="2161" w:author="Hans Zijlstra" w:date="2017-06-16T18:59:00Z">
        <w:r w:rsidRPr="00B70801" w:rsidDel="00E545B8">
          <w:delText>in any way of</w:delText>
        </w:r>
      </w:del>
      <w:r w:rsidRPr="00B70801">
        <w:t xml:space="preserve"> the </w:t>
      </w:r>
      <w:commentRangeStart w:id="2162"/>
      <w:ins w:id="2163" w:author="Hans Zijlstra" w:date="2017-06-16T18:59:00Z">
        <w:r w:rsidR="00E545B8" w:rsidRPr="00B70801">
          <w:t xml:space="preserve">functioning </w:t>
        </w:r>
      </w:ins>
      <w:ins w:id="2164" w:author="Hans Zijlstra" w:date="2017-06-16T19:00:00Z">
        <w:r w:rsidR="00E545B8" w:rsidRPr="00B70801">
          <w:t xml:space="preserve">of </w:t>
        </w:r>
        <w:commentRangeEnd w:id="2162"/>
        <w:r w:rsidR="00E545B8" w:rsidRPr="00D759EF">
          <w:rPr>
            <w:rStyle w:val="CommentReference"/>
          </w:rPr>
          <w:commentReference w:id="2162"/>
        </w:r>
      </w:ins>
      <w:r w:rsidRPr="00D759EF">
        <w:t xml:space="preserve">other classes </w:t>
      </w:r>
      <w:del w:id="2165" w:author="Hans Zijlstra" w:date="2017-06-16T19:00:00Z">
        <w:r w:rsidRPr="00011129" w:rsidDel="00E545B8">
          <w:delText>of</w:delText>
        </w:r>
      </w:del>
      <w:ins w:id="2166" w:author="Hans Zijlstra" w:date="2017-06-16T19:00:00Z">
        <w:r w:rsidR="00E545B8" w:rsidRPr="00AA044A">
          <w:t>in</w:t>
        </w:r>
      </w:ins>
      <w:r w:rsidRPr="00AA044A">
        <w:t xml:space="preserve"> our project: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371D15" w:rsidRPr="00D759EF" w14:paraId="02065199" w14:textId="77777777" w:rsidTr="00563712">
        <w:tc>
          <w:tcPr>
            <w:tcW w:w="7970" w:type="dxa"/>
            <w:shd w:val="clear" w:color="auto" w:fill="F3F3F3"/>
          </w:tcPr>
          <w:p w14:paraId="0A2329C6" w14:textId="77777777" w:rsidR="00371D15" w:rsidRPr="002959F9" w:rsidRDefault="00371D15" w:rsidP="00563712">
            <w:pPr>
              <w:spacing w:before="0"/>
              <w:jc w:val="center"/>
              <w:rPr>
                <w:rFonts w:ascii="Consolas" w:hAnsi="Consolas"/>
                <w:b/>
                <w:bCs/>
                <w:noProof/>
                <w:kern w:val="32"/>
                <w:sz w:val="22"/>
              </w:rPr>
            </w:pPr>
            <w:r w:rsidRPr="002959F9">
              <w:rPr>
                <w:rFonts w:ascii="Consolas" w:hAnsi="Consolas"/>
                <w:b/>
                <w:bCs/>
                <w:noProof/>
                <w:kern w:val="32"/>
                <w:sz w:val="22"/>
              </w:rPr>
              <w:t>Point.cs</w:t>
            </w:r>
          </w:p>
        </w:tc>
      </w:tr>
      <w:tr w:rsidR="00371D15" w:rsidRPr="00D759EF" w14:paraId="17AF00D4" w14:textId="77777777" w:rsidTr="00563712">
        <w:tc>
          <w:tcPr>
            <w:tcW w:w="7970" w:type="dxa"/>
          </w:tcPr>
          <w:p w14:paraId="477504B1"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lang w:eastAsia="es-ES"/>
              </w:rPr>
              <w:t>using</w:t>
            </w:r>
            <w:r w:rsidRPr="00D759EF">
              <w:rPr>
                <w:rFonts w:ascii="Consolas" w:hAnsi="Consolas"/>
                <w:noProof/>
                <w:sz w:val="22"/>
                <w:szCs w:val="22"/>
              </w:rPr>
              <w:t xml:space="preserve"> System;</w:t>
            </w:r>
          </w:p>
          <w:p w14:paraId="6F41D749"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p>
          <w:p w14:paraId="4BED0C52"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lang w:eastAsia="es-ES"/>
              </w:rPr>
              <w:t>class</w:t>
            </w:r>
            <w:r w:rsidRPr="00D759EF">
              <w:rPr>
                <w:rFonts w:ascii="Consolas" w:hAnsi="Consolas"/>
                <w:noProof/>
                <w:sz w:val="22"/>
                <w:szCs w:val="22"/>
              </w:rPr>
              <w:t xml:space="preserve"> </w:t>
            </w:r>
            <w:r w:rsidRPr="00D759EF">
              <w:rPr>
                <w:rFonts w:ascii="Consolas" w:hAnsi="Consolas"/>
                <w:color w:val="2B91AF"/>
                <w:sz w:val="22"/>
              </w:rPr>
              <w:t>Point</w:t>
            </w:r>
          </w:p>
          <w:p w14:paraId="5FFE88EB"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w:t>
            </w:r>
          </w:p>
          <w:p w14:paraId="42D78520"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private</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double</w:t>
            </w:r>
            <w:r w:rsidRPr="00D759EF">
              <w:rPr>
                <w:rFonts w:ascii="Consolas" w:hAnsi="Consolas"/>
                <w:noProof/>
                <w:sz w:val="22"/>
                <w:szCs w:val="22"/>
              </w:rPr>
              <w:t>[] coordinates;</w:t>
            </w:r>
          </w:p>
          <w:p w14:paraId="611AE9B9"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p>
          <w:p w14:paraId="60855AE3"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Point(</w:t>
            </w:r>
            <w:r w:rsidRPr="00D759EF">
              <w:rPr>
                <w:rFonts w:ascii="Consolas" w:hAnsi="Consolas" w:cs="Consolas"/>
                <w:noProof/>
                <w:color w:val="0000FF"/>
                <w:sz w:val="22"/>
                <w:szCs w:val="22"/>
                <w:lang w:eastAsia="es-ES"/>
              </w:rPr>
              <w:t>int</w:t>
            </w:r>
            <w:r w:rsidRPr="00D759EF">
              <w:rPr>
                <w:rFonts w:ascii="Consolas" w:hAnsi="Consolas"/>
                <w:noProof/>
                <w:sz w:val="22"/>
                <w:szCs w:val="22"/>
              </w:rPr>
              <w:t xml:space="preserve"> xCoord, </w:t>
            </w:r>
            <w:r w:rsidRPr="00D759EF">
              <w:rPr>
                <w:rFonts w:ascii="Consolas" w:hAnsi="Consolas" w:cs="Consolas"/>
                <w:noProof/>
                <w:color w:val="0000FF"/>
                <w:sz w:val="22"/>
                <w:szCs w:val="22"/>
                <w:lang w:eastAsia="es-ES"/>
              </w:rPr>
              <w:t>int</w:t>
            </w:r>
            <w:r w:rsidRPr="00D759EF">
              <w:rPr>
                <w:rFonts w:ascii="Consolas" w:hAnsi="Consolas"/>
                <w:noProof/>
                <w:sz w:val="22"/>
                <w:szCs w:val="22"/>
              </w:rPr>
              <w:t xml:space="preserve"> yCoord)</w:t>
            </w:r>
          </w:p>
          <w:p w14:paraId="76FC99E4"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w:t>
            </w:r>
          </w:p>
          <w:p w14:paraId="53A8C174"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this</w:t>
            </w:r>
            <w:r w:rsidRPr="00D759EF">
              <w:rPr>
                <w:rFonts w:ascii="Consolas" w:hAnsi="Consolas"/>
                <w:noProof/>
                <w:sz w:val="22"/>
                <w:szCs w:val="22"/>
              </w:rPr>
              <w:t xml:space="preserve">.coordinates = </w:t>
            </w:r>
            <w:r w:rsidRPr="00D759EF">
              <w:rPr>
                <w:rFonts w:ascii="Consolas" w:hAnsi="Consolas" w:cs="Consolas"/>
                <w:noProof/>
                <w:color w:val="0000FF"/>
                <w:sz w:val="22"/>
                <w:szCs w:val="22"/>
                <w:lang w:eastAsia="es-ES"/>
              </w:rPr>
              <w:t>new</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double</w:t>
            </w:r>
            <w:r w:rsidRPr="00D759EF">
              <w:rPr>
                <w:rFonts w:ascii="Consolas" w:hAnsi="Consolas"/>
                <w:noProof/>
                <w:sz w:val="22"/>
                <w:szCs w:val="22"/>
              </w:rPr>
              <w:t>[2];</w:t>
            </w:r>
          </w:p>
          <w:p w14:paraId="0C126246"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p>
          <w:p w14:paraId="3850D6D2"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8000"/>
                <w:sz w:val="22"/>
                <w:szCs w:val="22"/>
                <w:lang w:eastAsia="es-ES"/>
              </w:rPr>
              <w:t>// Initializing the x coordinate</w:t>
            </w:r>
          </w:p>
          <w:p w14:paraId="104E0365"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rPr>
              <w:tab/>
            </w:r>
            <w:r w:rsidRPr="00D759EF">
              <w:rPr>
                <w:rFonts w:ascii="Consolas" w:hAnsi="Consolas" w:cs="Consolas"/>
                <w:noProof/>
                <w:sz w:val="22"/>
                <w:szCs w:val="22"/>
                <w:lang w:eastAsia="es-ES"/>
              </w:rPr>
              <w:t>coordinates[0] = xCoord;</w:t>
            </w:r>
          </w:p>
          <w:p w14:paraId="1BE4E9A6"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p>
          <w:p w14:paraId="37E4425F"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8000"/>
                <w:sz w:val="22"/>
                <w:szCs w:val="22"/>
                <w:lang w:eastAsia="es-ES"/>
              </w:rPr>
              <w:t>// Initializing the y coordinate</w:t>
            </w:r>
          </w:p>
          <w:p w14:paraId="4AD311C6"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rPr>
              <w:tab/>
            </w:r>
            <w:r w:rsidRPr="00D759EF">
              <w:rPr>
                <w:rFonts w:ascii="Consolas" w:hAnsi="Consolas" w:cs="Consolas"/>
                <w:noProof/>
                <w:sz w:val="22"/>
                <w:szCs w:val="22"/>
                <w:lang w:eastAsia="es-ES"/>
              </w:rPr>
              <w:t>coordinates[1] = yCoord;</w:t>
            </w:r>
          </w:p>
          <w:p w14:paraId="1E5DBBEA"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w:t>
            </w:r>
          </w:p>
          <w:p w14:paraId="0CFEB177"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p>
          <w:p w14:paraId="21EAD136"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double</w:t>
            </w:r>
            <w:r w:rsidRPr="00D759EF">
              <w:rPr>
                <w:rFonts w:ascii="Consolas" w:hAnsi="Consolas"/>
                <w:noProof/>
                <w:sz w:val="22"/>
                <w:szCs w:val="22"/>
              </w:rPr>
              <w:t xml:space="preserve"> X</w:t>
            </w:r>
          </w:p>
          <w:p w14:paraId="4868DA2F"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w:t>
            </w:r>
          </w:p>
          <w:p w14:paraId="7987278B"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get</w:t>
            </w:r>
            <w:r w:rsidRPr="00D759EF">
              <w:rPr>
                <w:rFonts w:ascii="Consolas" w:hAnsi="Consolas"/>
                <w:noProof/>
                <w:sz w:val="22"/>
                <w:szCs w:val="22"/>
              </w:rPr>
              <w:t xml:space="preserve"> { </w:t>
            </w:r>
            <w:r w:rsidRPr="00D759EF">
              <w:rPr>
                <w:rFonts w:ascii="Consolas" w:hAnsi="Consolas" w:cs="Consolas"/>
                <w:noProof/>
                <w:color w:val="0000FF"/>
                <w:sz w:val="22"/>
                <w:szCs w:val="22"/>
                <w:lang w:eastAsia="es-ES"/>
              </w:rPr>
              <w:t>return</w:t>
            </w:r>
            <w:r w:rsidRPr="00D759EF">
              <w:rPr>
                <w:rFonts w:ascii="Consolas" w:hAnsi="Consolas"/>
                <w:noProof/>
                <w:sz w:val="22"/>
                <w:szCs w:val="22"/>
              </w:rPr>
              <w:t xml:space="preserve"> coordinates[0]; }</w:t>
            </w:r>
          </w:p>
          <w:p w14:paraId="510503F8"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set</w:t>
            </w:r>
            <w:r w:rsidRPr="00D759EF">
              <w:rPr>
                <w:rFonts w:ascii="Consolas" w:hAnsi="Consolas"/>
                <w:noProof/>
                <w:sz w:val="22"/>
                <w:szCs w:val="22"/>
              </w:rPr>
              <w:t xml:space="preserve"> { coordinates[0] = </w:t>
            </w:r>
            <w:r w:rsidRPr="00D759EF">
              <w:rPr>
                <w:rFonts w:ascii="Consolas" w:hAnsi="Consolas" w:cs="Consolas"/>
                <w:noProof/>
                <w:color w:val="0000FF"/>
                <w:sz w:val="22"/>
                <w:szCs w:val="22"/>
                <w:lang w:eastAsia="es-ES"/>
              </w:rPr>
              <w:t>value</w:t>
            </w:r>
            <w:r w:rsidRPr="00D759EF">
              <w:rPr>
                <w:rFonts w:ascii="Consolas" w:hAnsi="Consolas"/>
                <w:noProof/>
                <w:sz w:val="22"/>
                <w:szCs w:val="22"/>
              </w:rPr>
              <w:t>; }</w:t>
            </w:r>
          </w:p>
          <w:p w14:paraId="48762054"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w:t>
            </w:r>
          </w:p>
          <w:p w14:paraId="76C30B2E"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p>
          <w:p w14:paraId="3390EDA8"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double</w:t>
            </w:r>
            <w:r w:rsidRPr="00D759EF">
              <w:rPr>
                <w:rFonts w:ascii="Consolas" w:hAnsi="Consolas"/>
                <w:noProof/>
                <w:sz w:val="22"/>
                <w:szCs w:val="22"/>
              </w:rPr>
              <w:t xml:space="preserve"> Y</w:t>
            </w:r>
          </w:p>
          <w:p w14:paraId="59FA08F1"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w:t>
            </w:r>
          </w:p>
          <w:p w14:paraId="6835E741"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get</w:t>
            </w:r>
            <w:r w:rsidRPr="00D759EF">
              <w:rPr>
                <w:rFonts w:ascii="Consolas" w:hAnsi="Consolas"/>
                <w:noProof/>
                <w:sz w:val="22"/>
                <w:szCs w:val="22"/>
              </w:rPr>
              <w:t xml:space="preserve"> { </w:t>
            </w:r>
            <w:r w:rsidRPr="00D759EF">
              <w:rPr>
                <w:rFonts w:ascii="Consolas" w:hAnsi="Consolas" w:cs="Consolas"/>
                <w:noProof/>
                <w:color w:val="0000FF"/>
                <w:sz w:val="22"/>
                <w:szCs w:val="22"/>
                <w:lang w:eastAsia="es-ES"/>
              </w:rPr>
              <w:t>return</w:t>
            </w:r>
            <w:r w:rsidRPr="00D759EF">
              <w:rPr>
                <w:rFonts w:ascii="Consolas" w:hAnsi="Consolas"/>
                <w:noProof/>
                <w:sz w:val="22"/>
                <w:szCs w:val="22"/>
              </w:rPr>
              <w:t xml:space="preserve"> coordinates[1]; }</w:t>
            </w:r>
          </w:p>
          <w:p w14:paraId="76F5A36B"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set</w:t>
            </w:r>
            <w:r w:rsidRPr="00D759EF">
              <w:rPr>
                <w:rFonts w:ascii="Consolas" w:hAnsi="Consolas"/>
                <w:noProof/>
                <w:sz w:val="22"/>
                <w:szCs w:val="22"/>
              </w:rPr>
              <w:t xml:space="preserve"> { coordinates[1] = </w:t>
            </w:r>
            <w:r w:rsidRPr="00D759EF">
              <w:rPr>
                <w:rFonts w:ascii="Consolas" w:hAnsi="Consolas" w:cs="Consolas"/>
                <w:noProof/>
                <w:color w:val="0000FF"/>
                <w:sz w:val="22"/>
                <w:szCs w:val="22"/>
                <w:lang w:eastAsia="es-ES"/>
              </w:rPr>
              <w:t>value</w:t>
            </w:r>
            <w:r w:rsidRPr="00D759EF">
              <w:rPr>
                <w:rFonts w:ascii="Consolas" w:hAnsi="Consolas"/>
                <w:noProof/>
                <w:sz w:val="22"/>
                <w:szCs w:val="22"/>
              </w:rPr>
              <w:t>; }</w:t>
            </w:r>
          </w:p>
          <w:p w14:paraId="488B34E9"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w:t>
            </w:r>
          </w:p>
          <w:p w14:paraId="1F799DFF"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w:t>
            </w:r>
          </w:p>
        </w:tc>
      </w:tr>
    </w:tbl>
    <w:p w14:paraId="2FBF798B" w14:textId="7224032C" w:rsidR="00371D15" w:rsidRPr="00D759EF" w:rsidRDefault="00371D15" w:rsidP="00371D15">
      <w:r w:rsidRPr="00D759EF">
        <w:t xml:space="preserve">The result of the implementation of the </w:t>
      </w:r>
      <w:r w:rsidRPr="00D759EF">
        <w:rPr>
          <w:rFonts w:ascii="Consolas" w:hAnsi="Consolas"/>
          <w:b/>
          <w:bCs/>
          <w:noProof/>
          <w:kern w:val="32"/>
          <w:sz w:val="22"/>
        </w:rPr>
        <w:t>Main()</w:t>
      </w:r>
      <w:r w:rsidRPr="00D759EF">
        <w:t xml:space="preserve"> method will </w:t>
      </w:r>
      <w:del w:id="2167" w:author="Hans Zijlstra" w:date="2017-06-16T19:03:00Z">
        <w:r w:rsidRPr="00D759EF" w:rsidDel="00E545B8">
          <w:delText xml:space="preserve">not be changed and will </w:delText>
        </w:r>
      </w:del>
      <w:r w:rsidRPr="00D759EF">
        <w:t xml:space="preserve">be the same </w:t>
      </w:r>
      <w:del w:id="2168" w:author="Hans Zijlstra" w:date="2017-06-16T19:04:00Z">
        <w:r w:rsidRPr="00D759EF" w:rsidDel="00E545B8">
          <w:delText xml:space="preserve">even </w:delText>
        </w:r>
      </w:del>
      <w:r w:rsidRPr="00D759EF">
        <w:t xml:space="preserve">without changing </w:t>
      </w:r>
      <w:ins w:id="2169" w:author="Hans Zijlstra" w:date="2017-06-16T19:04:00Z">
        <w:r w:rsidR="00E545B8" w:rsidRPr="00D759EF">
          <w:t xml:space="preserve">even </w:t>
        </w:r>
      </w:ins>
      <w:r w:rsidRPr="00D759EF">
        <w:t xml:space="preserve">a single character in the code of the class </w:t>
      </w:r>
      <w:r w:rsidRPr="00D759EF">
        <w:rPr>
          <w:rFonts w:ascii="Consolas" w:hAnsi="Consolas"/>
          <w:b/>
          <w:bCs/>
          <w:noProof/>
          <w:kern w:val="32"/>
          <w:sz w:val="22"/>
        </w:rPr>
        <w:t>PointTest</w:t>
      </w:r>
      <w:r w:rsidRPr="00D759EF">
        <w:t>.</w:t>
      </w:r>
    </w:p>
    <w:p w14:paraId="5FA689A2" w14:textId="0999EB8F" w:rsidR="00371D15" w:rsidRPr="00D759EF" w:rsidRDefault="00371D15" w:rsidP="00371D15">
      <w:del w:id="2170" w:author="Hans Zijlstra" w:date="2017-06-16T19:04:00Z">
        <w:r w:rsidRPr="00D759EF" w:rsidDel="00E545B8">
          <w:delText>The</w:delText>
        </w:r>
      </w:del>
      <w:ins w:id="2171" w:author="Hans Zijlstra" w:date="2017-06-16T19:04:00Z">
        <w:r w:rsidR="00E545B8" w:rsidRPr="00D759EF">
          <w:t>This</w:t>
        </w:r>
      </w:ins>
      <w:r w:rsidRPr="00D759EF">
        <w:t xml:space="preserve"> demonstration is a </w:t>
      </w:r>
      <w:r w:rsidRPr="00D759EF">
        <w:rPr>
          <w:b/>
        </w:rPr>
        <w:t>good example of data encapsulation</w:t>
      </w:r>
      <w:r w:rsidRPr="00D759EF">
        <w:t xml:space="preserve"> of an object, provided by the mechanism of</w:t>
      </w:r>
      <w:del w:id="2172" w:author="Hans Zijlstra" w:date="2017-06-16T19:05:00Z">
        <w:r w:rsidRPr="00D759EF" w:rsidDel="00E545B8">
          <w:delText xml:space="preserve"> the </w:delText>
        </w:r>
      </w:del>
      <w:ins w:id="2173" w:author="Hans Zijlstra" w:date="2017-06-24T15:01:00Z">
        <w:r w:rsidR="00B70801">
          <w:t xml:space="preserve"> </w:t>
        </w:r>
      </w:ins>
      <w:r w:rsidRPr="00B70801">
        <w:t xml:space="preserve">properties. </w:t>
      </w:r>
      <w:del w:id="2174" w:author="Hans Zijlstra" w:date="2017-06-16T19:05:00Z">
        <w:r w:rsidRPr="00B70801" w:rsidDel="00E545B8">
          <w:delText>Through them we</w:delText>
        </w:r>
      </w:del>
      <w:ins w:id="2175" w:author="Hans Zijlstra" w:date="2017-06-16T19:05:00Z">
        <w:r w:rsidR="00E545B8" w:rsidRPr="00B70801">
          <w:t>Properties</w:t>
        </w:r>
      </w:ins>
      <w:r w:rsidRPr="00B70801">
        <w:t xml:space="preserve"> </w:t>
      </w:r>
      <w:r w:rsidRPr="00B70801">
        <w:rPr>
          <w:b/>
        </w:rPr>
        <w:t xml:space="preserve">hide the internal </w:t>
      </w:r>
      <w:r w:rsidRPr="00B70801">
        <w:rPr>
          <w:b/>
        </w:rPr>
        <w:lastRenderedPageBreak/>
        <w:t>representation</w:t>
      </w:r>
      <w:r w:rsidRPr="0028675A">
        <w:t xml:space="preserve"> of the information</w:t>
      </w:r>
      <w:ins w:id="2176" w:author="Hans Zijlstra" w:date="2017-06-16T19:06:00Z">
        <w:r w:rsidR="00BB50A3" w:rsidRPr="0028675A">
          <w:t>.</w:t>
        </w:r>
      </w:ins>
      <w:r w:rsidRPr="0028675A">
        <w:t xml:space="preserve"> </w:t>
      </w:r>
      <w:del w:id="2177" w:author="Hans Zijlstra" w:date="2017-06-16T19:06:00Z">
        <w:r w:rsidRPr="0028675A" w:rsidDel="00BB50A3">
          <w:delText xml:space="preserve">by </w:delText>
        </w:r>
      </w:del>
      <w:ins w:id="2178" w:author="Hans Zijlstra" w:date="2017-06-16T19:06:00Z">
        <w:r w:rsidR="00BB50A3" w:rsidRPr="0028675A">
          <w:t xml:space="preserve">By </w:t>
        </w:r>
      </w:ins>
      <w:r w:rsidRPr="0028675A">
        <w:t xml:space="preserve">declaring properties and methods for </w:t>
      </w:r>
      <w:del w:id="2179" w:author="Hans Zijlstra" w:date="2017-06-16T19:06:00Z">
        <w:r w:rsidRPr="0028675A" w:rsidDel="00BB50A3">
          <w:delText>accessing it</w:delText>
        </w:r>
      </w:del>
      <w:ins w:id="2180" w:author="Hans Zijlstra" w:date="2017-06-16T19:06:00Z">
        <w:r w:rsidR="00BB50A3" w:rsidRPr="00D759EF">
          <w:t>access</w:t>
        </w:r>
      </w:ins>
      <w:r w:rsidRPr="00D759EF">
        <w:t xml:space="preserve">, </w:t>
      </w:r>
      <w:del w:id="2181" w:author="Hans Zijlstra" w:date="2017-06-16T19:08:00Z">
        <w:r w:rsidRPr="00D759EF" w:rsidDel="00BB50A3">
          <w:delText xml:space="preserve">and if later </w:delText>
        </w:r>
      </w:del>
      <w:r w:rsidRPr="00D759EF">
        <w:t xml:space="preserve">a change </w:t>
      </w:r>
      <w:del w:id="2182" w:author="Hans Zijlstra" w:date="2017-06-24T15:02:00Z">
        <w:r w:rsidRPr="00D759EF" w:rsidDel="00B70801">
          <w:delText>o</w:delText>
        </w:r>
      </w:del>
      <w:del w:id="2183" w:author="Hans Zijlstra" w:date="2017-06-16T19:07:00Z">
        <w:r w:rsidRPr="00D759EF" w:rsidDel="00BB50A3">
          <w:delText xml:space="preserve">ccurs in the </w:delText>
        </w:r>
      </w:del>
      <w:ins w:id="2184" w:author="Hans Zijlstra" w:date="2017-06-24T15:02:00Z">
        <w:r w:rsidR="00B70801" w:rsidRPr="00D759EF">
          <w:t>of</w:t>
        </w:r>
      </w:ins>
      <w:ins w:id="2185" w:author="Hans Zijlstra" w:date="2017-06-16T19:07:00Z">
        <w:r w:rsidR="00BB50A3" w:rsidRPr="00D759EF">
          <w:t xml:space="preserve"> </w:t>
        </w:r>
      </w:ins>
      <w:r w:rsidRPr="00D759EF">
        <w:t>representation</w:t>
      </w:r>
      <w:del w:id="2186" w:author="Hans Zijlstra" w:date="2017-06-16T19:08:00Z">
        <w:r w:rsidRPr="00D759EF" w:rsidDel="00BB50A3">
          <w:delText>, this</w:delText>
        </w:r>
      </w:del>
      <w:r w:rsidRPr="00D759EF">
        <w:t xml:space="preserve"> will not affect</w:t>
      </w:r>
      <w:del w:id="2187" w:author="Hans Zijlstra" w:date="2017-06-16T19:08:00Z">
        <w:r w:rsidRPr="00D759EF" w:rsidDel="00BB50A3">
          <w:delText xml:space="preserve"> the</w:delText>
        </w:r>
      </w:del>
      <w:r w:rsidRPr="00D759EF">
        <w:t xml:space="preserve"> other classes </w:t>
      </w:r>
      <w:del w:id="2188" w:author="Hans Zijlstra" w:date="2017-06-16T19:09:00Z">
        <w:r w:rsidRPr="00D759EF" w:rsidDel="00BB50A3">
          <w:delText xml:space="preserve">using </w:delText>
        </w:r>
      </w:del>
      <w:ins w:id="2189" w:author="Hans Zijlstra" w:date="2017-06-16T19:09:00Z">
        <w:r w:rsidR="00BB50A3" w:rsidRPr="00D759EF">
          <w:t xml:space="preserve">that use </w:t>
        </w:r>
      </w:ins>
      <w:r w:rsidRPr="00D759EF">
        <w:t xml:space="preserve">our class, because they only use </w:t>
      </w:r>
      <w:del w:id="2190" w:author="Hans Zijlstra" w:date="2017-06-16T19:09:00Z">
        <w:r w:rsidRPr="00D759EF" w:rsidDel="00BB50A3">
          <w:delText>its</w:delText>
        </w:r>
      </w:del>
      <w:del w:id="2191" w:author="Hans Zijlstra" w:date="2017-06-24T15:03:00Z">
        <w:r w:rsidRPr="00D759EF" w:rsidDel="00B70801">
          <w:delText xml:space="preserve"> </w:delText>
        </w:r>
      </w:del>
      <w:r w:rsidRPr="00D759EF">
        <w:t>properties and do not know how the information is represented “behind the scene”.</w:t>
      </w:r>
    </w:p>
    <w:p w14:paraId="12FAF847" w14:textId="2C6FE080" w:rsidR="00371D15" w:rsidRPr="0002496E" w:rsidRDefault="00371D15" w:rsidP="00371D15">
      <w:r w:rsidRPr="00D759EF">
        <w:t xml:space="preserve">Of course, the example shows only one of the benefits of </w:t>
      </w:r>
      <w:del w:id="2192" w:author="Hans Zijlstra" w:date="2017-06-16T19:09:00Z">
        <w:r w:rsidRPr="00D759EF" w:rsidDel="00BB50A3">
          <w:delText xml:space="preserve">class fields </w:delText>
        </w:r>
      </w:del>
      <w:r w:rsidRPr="00D759EF">
        <w:t xml:space="preserve">wrapping (packing) </w:t>
      </w:r>
      <w:ins w:id="2193" w:author="Hans Zijlstra" w:date="2017-06-16T19:09:00Z">
        <w:r w:rsidR="00BB50A3" w:rsidRPr="00D759EF">
          <w:t>the class f</w:t>
        </w:r>
      </w:ins>
      <w:ins w:id="2194" w:author="Hans Zijlstra" w:date="2017-06-16T19:10:00Z">
        <w:r w:rsidR="00BB50A3" w:rsidRPr="00D759EF">
          <w:t xml:space="preserve">ields </w:t>
        </w:r>
      </w:ins>
      <w:r w:rsidRPr="00D759EF">
        <w:t xml:space="preserve">into properties. </w:t>
      </w:r>
      <w:r w:rsidRPr="00D759EF">
        <w:rPr>
          <w:b/>
        </w:rPr>
        <w:t>Properties allow further control over the data</w:t>
      </w:r>
      <w:r w:rsidRPr="00D759EF">
        <w:t xml:space="preserve"> in the class</w:t>
      </w:r>
      <w:ins w:id="2195" w:author="Hans Zijlstra" w:date="2017-06-16T19:10:00Z">
        <w:r w:rsidR="00BB50A3" w:rsidRPr="00D759EF">
          <w:t>,</w:t>
        </w:r>
      </w:ins>
      <w:del w:id="2196" w:author="Hans Zijlstra" w:date="2017-06-23T11:47:00Z">
        <w:r w:rsidRPr="00D759EF" w:rsidDel="00245BC7">
          <w:delText xml:space="preserve"> </w:delText>
        </w:r>
      </w:del>
      <w:ins w:id="2197" w:author="Hans Zijlstra" w:date="2017-06-23T11:47:00Z">
        <w:r w:rsidR="00245BC7" w:rsidRPr="00D759EF">
          <w:t xml:space="preserve"> </w:t>
        </w:r>
      </w:ins>
      <w:del w:id="2198" w:author="Hans Zijlstra" w:date="2017-06-16T19:10:00Z">
        <w:r w:rsidRPr="00D759EF" w:rsidDel="00BB50A3">
          <w:delText xml:space="preserve">and </w:delText>
        </w:r>
      </w:del>
      <w:ins w:id="2199" w:author="Hans Zijlstra" w:date="2017-06-16T19:10:00Z">
        <w:r w:rsidR="00BB50A3" w:rsidRPr="00D759EF">
          <w:t xml:space="preserve">as </w:t>
        </w:r>
      </w:ins>
      <w:r w:rsidRPr="00D759EF">
        <w:t xml:space="preserve">they can check whether the assigned values are correct according to some criteria. For example, if we have a </w:t>
      </w:r>
      <w:commentRangeStart w:id="2200"/>
      <w:del w:id="2201" w:author="Hans Zijlstra" w:date="2017-06-16T19:13:00Z">
        <w:r w:rsidRPr="00D759EF" w:rsidDel="00BB50A3">
          <w:delText>property</w:delText>
        </w:r>
      </w:del>
      <w:commentRangeEnd w:id="2200"/>
      <w:r w:rsidR="00BB50A3" w:rsidRPr="00D759EF">
        <w:rPr>
          <w:rStyle w:val="CommentReference"/>
        </w:rPr>
        <w:commentReference w:id="2200"/>
      </w:r>
      <w:del w:id="2202" w:author="Hans Zijlstra" w:date="2017-06-16T19:13:00Z">
        <w:r w:rsidRPr="00D759EF" w:rsidDel="00BB50A3">
          <w:delText xml:space="preserve"> </w:delText>
        </w:r>
      </w:del>
      <w:ins w:id="2203" w:author="Hans Zijlstra" w:date="2017-06-16T19:13:00Z">
        <w:r w:rsidR="00BB50A3" w:rsidRPr="00011129">
          <w:t xml:space="preserve">variable </w:t>
        </w:r>
      </w:ins>
      <w:r w:rsidRPr="00AA044A">
        <w:t xml:space="preserve">“maximum speed” for a class </w:t>
      </w:r>
      <w:r w:rsidRPr="002959F9">
        <w:rPr>
          <w:rFonts w:ascii="Consolas" w:hAnsi="Consolas"/>
          <w:b/>
          <w:bCs/>
          <w:noProof/>
          <w:kern w:val="32"/>
          <w:sz w:val="22"/>
        </w:rPr>
        <w:t>Car</w:t>
      </w:r>
      <w:r w:rsidRPr="00977A5E">
        <w:t xml:space="preserve">, it is possible, through </w:t>
      </w:r>
      <w:ins w:id="2204" w:author="Hans Zijlstra" w:date="2017-06-16T19:13:00Z">
        <w:r w:rsidR="00BB50A3" w:rsidRPr="00977A5E">
          <w:t xml:space="preserve">the use of </w:t>
        </w:r>
      </w:ins>
      <w:r w:rsidRPr="0002496E">
        <w:t>properties, to require its value to be within the range of 1 to 300 km/h.</w:t>
      </w:r>
    </w:p>
    <w:p w14:paraId="411368E6" w14:textId="77777777" w:rsidR="00371D15" w:rsidRPr="0028675A" w:rsidRDefault="00371D15" w:rsidP="00371D15">
      <w:pPr>
        <w:pStyle w:val="Heading3"/>
      </w:pPr>
      <w:r w:rsidRPr="0028675A">
        <w:t>Physical Presentation of the Properties in a Class</w:t>
      </w:r>
    </w:p>
    <w:p w14:paraId="20AC26BC" w14:textId="021F5B85" w:rsidR="00371D15" w:rsidRPr="00D759EF" w:rsidRDefault="00371D15" w:rsidP="00371D15">
      <w:del w:id="2205" w:author="Hans Zijlstra" w:date="2017-06-16T19:15:00Z">
        <w:r w:rsidRPr="00D759EF" w:rsidDel="00BB50A3">
          <w:delText>As we saw above, the properties</w:delText>
        </w:r>
      </w:del>
      <w:ins w:id="2206" w:author="Hans Zijlstra" w:date="2017-06-16T19:15:00Z">
        <w:r w:rsidR="00BB50A3" w:rsidRPr="00D759EF">
          <w:t>Properties</w:t>
        </w:r>
      </w:ins>
      <w:r w:rsidRPr="00D759EF">
        <w:t xml:space="preserve"> may have </w:t>
      </w:r>
      <w:r w:rsidRPr="00D759EF">
        <w:rPr>
          <w:b/>
        </w:rPr>
        <w:t xml:space="preserve">different presentation in </w:t>
      </w:r>
      <w:del w:id="2207" w:author="Hans Zijlstra" w:date="2017-06-16T19:15:00Z">
        <w:r w:rsidRPr="00D759EF" w:rsidDel="00BB50A3">
          <w:rPr>
            <w:b/>
          </w:rPr>
          <w:delText xml:space="preserve">one </w:delText>
        </w:r>
      </w:del>
      <w:ins w:id="2208" w:author="Hans Zijlstra" w:date="2017-06-16T19:15:00Z">
        <w:r w:rsidR="00BB50A3" w:rsidRPr="00D759EF">
          <w:rPr>
            <w:b/>
          </w:rPr>
          <w:t xml:space="preserve">a </w:t>
        </w:r>
      </w:ins>
      <w:r w:rsidRPr="00D759EF">
        <w:rPr>
          <w:b/>
        </w:rPr>
        <w:t>class</w:t>
      </w:r>
      <w:r w:rsidRPr="00D759EF">
        <w:t xml:space="preserve"> at a physical level. </w:t>
      </w:r>
      <w:ins w:id="2209" w:author="Hans Zijlstra" w:date="2017-06-16T19:15:00Z">
        <w:r w:rsidR="00BB50A3" w:rsidRPr="00D759EF">
          <w:t xml:space="preserve">As seen </w:t>
        </w:r>
      </w:ins>
      <w:del w:id="2210" w:author="Hans Zijlstra" w:date="2017-06-16T19:15:00Z">
        <w:r w:rsidRPr="00D759EF" w:rsidDel="00BB50A3">
          <w:delText>I</w:delText>
        </w:r>
      </w:del>
      <w:ins w:id="2211" w:author="Hans Zijlstra" w:date="2017-06-16T19:15:00Z">
        <w:r w:rsidR="00BB50A3" w:rsidRPr="00D759EF">
          <w:t>i</w:t>
        </w:r>
      </w:ins>
      <w:r w:rsidRPr="00D759EF">
        <w:t xml:space="preserve">n our example, the information about the </w:t>
      </w:r>
      <w:del w:id="2212" w:author="Hans Zijlstra" w:date="2017-06-16T19:16:00Z">
        <w:r w:rsidRPr="00D759EF" w:rsidDel="006029CF">
          <w:delText xml:space="preserve">properties </w:delText>
        </w:r>
      </w:del>
      <w:ins w:id="2213" w:author="Hans Zijlstra" w:date="2017-06-16T19:16:00Z">
        <w:r w:rsidR="006029CF" w:rsidRPr="00D759EF">
          <w:t xml:space="preserve">coordinates </w:t>
        </w:r>
      </w:ins>
      <w:r w:rsidRPr="00D759EF">
        <w:t xml:space="preserve">of the class </w:t>
      </w:r>
      <w:r w:rsidRPr="00D759EF">
        <w:rPr>
          <w:rFonts w:ascii="Consolas" w:hAnsi="Consolas"/>
          <w:b/>
          <w:bCs/>
          <w:noProof/>
          <w:kern w:val="32"/>
          <w:sz w:val="22"/>
        </w:rPr>
        <w:t>Point</w:t>
      </w:r>
      <w:r w:rsidRPr="00D759EF">
        <w:t xml:space="preserve"> </w:t>
      </w:r>
      <w:proofErr w:type="gramStart"/>
      <w:ins w:id="2214" w:author="Hans Zijlstra" w:date="2017-06-16T19:17:00Z">
        <w:r w:rsidR="006029CF" w:rsidRPr="00D759EF">
          <w:t>was</w:t>
        </w:r>
        <w:proofErr w:type="gramEnd"/>
        <w:r w:rsidR="006029CF" w:rsidRPr="00D759EF">
          <w:t xml:space="preserve"> </w:t>
        </w:r>
      </w:ins>
      <w:r w:rsidRPr="00D759EF">
        <w:t xml:space="preserve">initially </w:t>
      </w:r>
      <w:del w:id="2215" w:author="Hans Zijlstra" w:date="2017-06-16T19:17:00Z">
        <w:r w:rsidRPr="00D759EF" w:rsidDel="006029CF">
          <w:delText xml:space="preserve">was </w:delText>
        </w:r>
      </w:del>
      <w:r w:rsidRPr="00D759EF">
        <w:t xml:space="preserve">stored in two fields and later in </w:t>
      </w:r>
      <w:del w:id="2216" w:author="Hans Zijlstra" w:date="2017-06-16T19:17:00Z">
        <w:r w:rsidRPr="00D759EF" w:rsidDel="006029CF">
          <w:delText xml:space="preserve">one </w:delText>
        </w:r>
      </w:del>
      <w:ins w:id="2217" w:author="Hans Zijlstra" w:date="2017-06-16T19:17:00Z">
        <w:r w:rsidR="006029CF" w:rsidRPr="00D759EF">
          <w:t xml:space="preserve">a </w:t>
        </w:r>
      </w:ins>
      <w:r w:rsidRPr="00D759EF">
        <w:t>field–array.</w:t>
      </w:r>
    </w:p>
    <w:p w14:paraId="0756B259" w14:textId="2F79E994" w:rsidR="00371D15" w:rsidRPr="00D759EF" w:rsidRDefault="00371D15" w:rsidP="00371D15">
      <w:del w:id="2218" w:author="Hans Zijlstra" w:date="2017-06-16T21:45:00Z">
        <w:r w:rsidRPr="00D759EF" w:rsidDel="00E84D8A">
          <w:delText xml:space="preserve">However, if </w:delText>
        </w:r>
      </w:del>
      <w:ins w:id="2219" w:author="Hans Zijlstra" w:date="2017-06-16T21:45:00Z">
        <w:r w:rsidR="00E84D8A" w:rsidRPr="00D759EF">
          <w:t xml:space="preserve">If, </w:t>
        </w:r>
      </w:ins>
      <w:del w:id="2220" w:author="Hans Zijlstra" w:date="2017-06-16T21:45:00Z">
        <w:r w:rsidRPr="00D759EF" w:rsidDel="00E84D8A">
          <w:delText xml:space="preserve">we decide </w:delText>
        </w:r>
      </w:del>
      <w:r w:rsidRPr="00D759EF">
        <w:t xml:space="preserve">instead of keeping the information about the </w:t>
      </w:r>
      <w:del w:id="2221" w:author="Hans Zijlstra" w:date="2017-06-16T21:44:00Z">
        <w:r w:rsidRPr="00D759EF" w:rsidDel="00E84D8A">
          <w:delText xml:space="preserve">properties </w:delText>
        </w:r>
      </w:del>
      <w:ins w:id="2222" w:author="Hans Zijlstra" w:date="2017-06-16T21:44:00Z">
        <w:r w:rsidR="00E84D8A" w:rsidRPr="00D759EF">
          <w:t xml:space="preserve">coordinates </w:t>
        </w:r>
      </w:ins>
      <w:r w:rsidRPr="00D759EF">
        <w:t xml:space="preserve">of the point in a field, </w:t>
      </w:r>
      <w:del w:id="2223" w:author="Hans Zijlstra" w:date="2017-06-16T21:44:00Z">
        <w:r w:rsidRPr="00D759EF" w:rsidDel="00E84D8A">
          <w:delText xml:space="preserve">to </w:delText>
        </w:r>
      </w:del>
      <w:ins w:id="2224" w:author="Hans Zijlstra" w:date="2017-06-16T21:46:00Z">
        <w:r w:rsidR="00E84D8A" w:rsidRPr="00D759EF">
          <w:t xml:space="preserve">we decide to </w:t>
        </w:r>
      </w:ins>
      <w:r w:rsidRPr="00D759EF">
        <w:t xml:space="preserve">save it in a file or </w:t>
      </w:r>
      <w:ins w:id="2225" w:author="Hans Zijlstra" w:date="2017-06-16T21:44:00Z">
        <w:r w:rsidR="00E84D8A" w:rsidRPr="00D759EF">
          <w:t xml:space="preserve">in </w:t>
        </w:r>
      </w:ins>
      <w:r w:rsidRPr="00D759EF">
        <w:t>a database</w:t>
      </w:r>
      <w:ins w:id="2226" w:author="Hans Zijlstra" w:date="2017-06-16T21:46:00Z">
        <w:r w:rsidR="00E84D8A" w:rsidRPr="00D759EF">
          <w:t>,</w:t>
        </w:r>
      </w:ins>
      <w:del w:id="2227" w:author="Hans Zijlstra" w:date="2017-06-16T21:46:00Z">
        <w:r w:rsidRPr="00D759EF" w:rsidDel="00E84D8A">
          <w:delText xml:space="preserve"> </w:delText>
        </w:r>
      </w:del>
      <w:ins w:id="2228" w:author="Hans Zijlstra" w:date="2017-06-23T11:47:00Z">
        <w:r w:rsidR="00245BC7" w:rsidRPr="00D759EF">
          <w:t xml:space="preserve"> </w:t>
        </w:r>
      </w:ins>
      <w:del w:id="2229" w:author="Hans Zijlstra" w:date="2017-06-16T21:46:00Z">
        <w:r w:rsidRPr="00D759EF" w:rsidDel="00E84D8A">
          <w:delText>and</w:delText>
        </w:r>
      </w:del>
      <w:ins w:id="2230" w:author="Hans Zijlstra" w:date="2017-06-16T21:46:00Z">
        <w:r w:rsidR="00E84D8A" w:rsidRPr="00D759EF">
          <w:t>then</w:t>
        </w:r>
      </w:ins>
      <w:del w:id="2231" w:author="Hans Zijlstra" w:date="2017-06-16T21:47:00Z">
        <w:r w:rsidRPr="00D759EF" w:rsidDel="00E84D8A">
          <w:delText xml:space="preserve"> </w:delText>
        </w:r>
      </w:del>
      <w:ins w:id="2232" w:author="Hans Zijlstra" w:date="2017-06-23T11:47:00Z">
        <w:r w:rsidR="00245BC7" w:rsidRPr="00D759EF">
          <w:t xml:space="preserve"> </w:t>
        </w:r>
      </w:ins>
      <w:r w:rsidRPr="00D759EF">
        <w:t xml:space="preserve">every time we need to access the respective </w:t>
      </w:r>
      <w:ins w:id="2233" w:author="Hans Zijlstra" w:date="2017-06-16T21:47:00Z">
        <w:r w:rsidR="00E84D8A" w:rsidRPr="00D759EF">
          <w:t>information</w:t>
        </w:r>
      </w:ins>
      <w:del w:id="2234" w:author="Hans Zijlstra" w:date="2017-06-16T21:46:00Z">
        <w:r w:rsidRPr="00D759EF" w:rsidDel="00E84D8A">
          <w:delText>property</w:delText>
        </w:r>
      </w:del>
      <w:r w:rsidRPr="00D759EF">
        <w:t>, we can</w:t>
      </w:r>
      <w:ins w:id="2235" w:author="Hans Zijlstra" w:date="2017-06-16T21:48:00Z">
        <w:r w:rsidR="00E84D8A" w:rsidRPr="00D759EF">
          <w:t xml:space="preserve"> also</w:t>
        </w:r>
      </w:ins>
      <w:r w:rsidRPr="00D759EF">
        <w:t xml:space="preserve"> read or write from the file or</w:t>
      </w:r>
      <w:del w:id="2236" w:author="Hans Zijlstra" w:date="2017-06-16T21:47:00Z">
        <w:r w:rsidRPr="00D759EF" w:rsidDel="00E84D8A">
          <w:delText xml:space="preserve"> the</w:delText>
        </w:r>
      </w:del>
      <w:r w:rsidRPr="00D759EF">
        <w:t xml:space="preserve"> database rather than use the fields of the class as in the previous examples. Since </w:t>
      </w:r>
      <w:del w:id="2237" w:author="Hans Zijlstra" w:date="2017-06-16T21:49:00Z">
        <w:r w:rsidRPr="00D759EF" w:rsidDel="00E84D8A">
          <w:delText xml:space="preserve">the </w:delText>
        </w:r>
      </w:del>
      <w:r w:rsidRPr="00D759EF">
        <w:t xml:space="preserve">properties are accessed by special methods (called methods for access and modification or </w:t>
      </w:r>
      <w:r w:rsidRPr="00D759EF">
        <w:rPr>
          <w:b/>
        </w:rPr>
        <w:t>accessor methods</w:t>
      </w:r>
      <w:r w:rsidRPr="00D759EF">
        <w:t>)</w:t>
      </w:r>
      <w:ins w:id="2238" w:author="Hans Zijlstra" w:date="2017-06-24T15:04:00Z">
        <w:r w:rsidR="00B70801">
          <w:t>,</w:t>
        </w:r>
      </w:ins>
      <w:r w:rsidRPr="00B70801">
        <w:t xml:space="preserve"> to be discussed later, </w:t>
      </w:r>
      <w:del w:id="2239" w:author="Hans Zijlstra" w:date="2017-06-16T21:49:00Z">
        <w:r w:rsidRPr="00B70801" w:rsidDel="00E84D8A">
          <w:delText xml:space="preserve">for the classes that will use our class </w:delText>
        </w:r>
      </w:del>
      <w:r w:rsidRPr="00B70801">
        <w:t xml:space="preserve">the question how </w:t>
      </w:r>
      <w:del w:id="2240" w:author="Hans Zijlstra" w:date="2017-06-16T21:49:00Z">
        <w:r w:rsidRPr="0028675A" w:rsidDel="00E84D8A">
          <w:delText xml:space="preserve">the </w:delText>
        </w:r>
      </w:del>
      <w:r w:rsidRPr="0028675A">
        <w:t xml:space="preserve">information will be stored </w:t>
      </w:r>
      <w:del w:id="2241" w:author="Hans Zijlstra" w:date="2017-06-16T21:49:00Z">
        <w:r w:rsidRPr="0028675A" w:rsidDel="00E84D8A">
          <w:delText xml:space="preserve">would </w:delText>
        </w:r>
      </w:del>
      <w:ins w:id="2242" w:author="Hans Zijlstra" w:date="2017-06-16T21:49:00Z">
        <w:r w:rsidR="00E84D8A" w:rsidRPr="0028675A">
          <w:t xml:space="preserve">does </w:t>
        </w:r>
      </w:ins>
      <w:r w:rsidRPr="0028675A">
        <w:t xml:space="preserve">not </w:t>
      </w:r>
      <w:ins w:id="2243" w:author="Hans Zijlstra" w:date="2017-06-24T15:04:00Z">
        <w:r w:rsidR="00B70801" w:rsidRPr="0028675A">
          <w:t>really</w:t>
        </w:r>
      </w:ins>
      <w:ins w:id="2244" w:author="Hans Zijlstra" w:date="2017-06-16T21:52:00Z">
        <w:r w:rsidR="00E84D8A" w:rsidRPr="0028675A">
          <w:t xml:space="preserve"> </w:t>
        </w:r>
      </w:ins>
      <w:r w:rsidRPr="0028675A">
        <w:t>matter</w:t>
      </w:r>
      <w:ins w:id="2245" w:author="Hans Zijlstra" w:date="2017-06-16T21:50:00Z">
        <w:r w:rsidR="00E84D8A" w:rsidRPr="0028675A">
          <w:t xml:space="preserve"> to the classes that use our</w:t>
        </w:r>
      </w:ins>
      <w:del w:id="2246" w:author="Hans Zijlstra" w:date="2017-06-16T21:52:00Z">
        <w:r w:rsidRPr="0028675A" w:rsidDel="00E84D8A">
          <w:delText xml:space="preserve"> </w:delText>
        </w:r>
      </w:del>
      <w:ins w:id="2247" w:author="Hans Zijlstra" w:date="2017-06-23T11:47:00Z">
        <w:r w:rsidR="00245BC7" w:rsidRPr="0028675A">
          <w:t xml:space="preserve"> </w:t>
        </w:r>
      </w:ins>
      <w:del w:id="2248" w:author="Hans Zijlstra" w:date="2017-06-16T21:52:00Z">
        <w:r w:rsidRPr="00D759EF" w:rsidDel="00E84D8A">
          <w:delText>(because</w:delText>
        </w:r>
      </w:del>
      <w:ins w:id="2249" w:author="Hans Zijlstra" w:date="2017-06-16T21:52:00Z">
        <w:r w:rsidR="00E84D8A" w:rsidRPr="00D759EF">
          <w:t>class, because</w:t>
        </w:r>
      </w:ins>
      <w:r w:rsidRPr="00D759EF">
        <w:t xml:space="preserve"> of the</w:t>
      </w:r>
      <w:del w:id="2250" w:author="Hans Zijlstra" w:date="2017-06-16T21:51:00Z">
        <w:r w:rsidRPr="00D759EF" w:rsidDel="00E84D8A">
          <w:delText xml:space="preserve"> </w:delText>
        </w:r>
      </w:del>
      <w:del w:id="2251" w:author="Hans Zijlstra" w:date="2017-06-16T21:50:00Z">
        <w:r w:rsidRPr="00D759EF" w:rsidDel="00E84D8A">
          <w:delText>good</w:delText>
        </w:r>
      </w:del>
      <w:r w:rsidRPr="00D759EF">
        <w:t xml:space="preserve"> encapsulation</w:t>
      </w:r>
      <w:del w:id="2252" w:author="Hans Zijlstra" w:date="2017-06-16T21:52:00Z">
        <w:r w:rsidRPr="00D759EF" w:rsidDel="00E84D8A">
          <w:delText>)</w:delText>
        </w:r>
      </w:del>
      <w:r w:rsidRPr="00D759EF">
        <w:t>.</w:t>
      </w:r>
    </w:p>
    <w:p w14:paraId="2404AEB7" w14:textId="5E8F175E" w:rsidR="00371D15" w:rsidRPr="0028675A" w:rsidRDefault="00371D15" w:rsidP="00371D15">
      <w:pPr>
        <w:spacing w:after="120"/>
      </w:pPr>
      <w:del w:id="2253" w:author="Hans Zijlstra" w:date="2017-06-16T21:53:00Z">
        <w:r w:rsidRPr="00D759EF" w:rsidDel="00E84D8A">
          <w:delText>In the most common case, however,</w:delText>
        </w:r>
      </w:del>
      <w:r w:rsidRPr="00D759EF">
        <w:t xml:space="preserve"> </w:t>
      </w:r>
      <w:ins w:id="2254" w:author="Hans Zijlstra" w:date="2017-06-16T21:58:00Z">
        <w:r w:rsidR="00381C96" w:rsidRPr="00D759EF">
          <w:t>However, i</w:t>
        </w:r>
      </w:ins>
      <w:ins w:id="2255" w:author="Hans Zijlstra" w:date="2017-06-16T21:53:00Z">
        <w:r w:rsidR="00E84D8A" w:rsidRPr="00D759EF">
          <w:t xml:space="preserve">n general, </w:t>
        </w:r>
      </w:ins>
      <w:del w:id="2256" w:author="Hans Zijlstra" w:date="2017-06-16T21:54:00Z">
        <w:r w:rsidRPr="00D759EF" w:rsidDel="00E879E1">
          <w:delText xml:space="preserve">the </w:delText>
        </w:r>
      </w:del>
      <w:r w:rsidRPr="00D759EF">
        <w:t xml:space="preserve">information </w:t>
      </w:r>
      <w:commentRangeStart w:id="2257"/>
      <w:del w:id="2258" w:author="Hans Zijlstra" w:date="2017-06-16T21:55:00Z">
        <w:r w:rsidRPr="00D759EF" w:rsidDel="00E879E1">
          <w:delText xml:space="preserve">about the properties </w:delText>
        </w:r>
      </w:del>
      <w:commentRangeEnd w:id="2257"/>
      <w:r w:rsidR="00381C96" w:rsidRPr="00D759EF">
        <w:rPr>
          <w:rStyle w:val="CommentReference"/>
        </w:rPr>
        <w:commentReference w:id="2257"/>
      </w:r>
      <w:r w:rsidRPr="00D759EF">
        <w:t xml:space="preserve">of the class is saved </w:t>
      </w:r>
      <w:del w:id="2259" w:author="Hans Zijlstra" w:date="2017-06-16T21:55:00Z">
        <w:r w:rsidRPr="00011129" w:rsidDel="00E879E1">
          <w:delText xml:space="preserve">in a </w:delText>
        </w:r>
      </w:del>
      <w:r w:rsidRPr="00AA044A">
        <w:t>field</w:t>
      </w:r>
      <w:ins w:id="2260" w:author="Hans Zijlstra" w:date="2017-06-16T21:55:00Z">
        <w:r w:rsidR="00E879E1" w:rsidRPr="00AA044A">
          <w:t>s</w:t>
        </w:r>
      </w:ins>
      <w:r w:rsidRPr="002959F9">
        <w:t xml:space="preserve"> of</w:t>
      </w:r>
      <w:r w:rsidRPr="00977A5E">
        <w:t xml:space="preserve"> the class, which </w:t>
      </w:r>
      <w:del w:id="2261" w:author="Hans Zijlstra" w:date="2017-06-16T21:55:00Z">
        <w:r w:rsidRPr="00977A5E" w:rsidDel="00E879E1">
          <w:delText xml:space="preserve">has </w:delText>
        </w:r>
      </w:del>
      <w:ins w:id="2262" w:author="Hans Zijlstra" w:date="2017-06-16T21:55:00Z">
        <w:r w:rsidR="00E879E1" w:rsidRPr="0002496E">
          <w:t xml:space="preserve">have </w:t>
        </w:r>
      </w:ins>
      <w:r w:rsidRPr="0002496E">
        <w:t xml:space="preserve">the most rigorous level of visibility – </w:t>
      </w:r>
      <w:r w:rsidRPr="0028675A">
        <w:rPr>
          <w:rFonts w:ascii="Consolas" w:hAnsi="Consolas"/>
          <w:b/>
          <w:bCs/>
          <w:noProof/>
          <w:kern w:val="32"/>
          <w:sz w:val="22"/>
        </w:rPr>
        <w:t>private</w:t>
      </w:r>
      <w:r w:rsidRPr="0028675A">
        <w:t>.</w:t>
      </w:r>
    </w:p>
    <w:tbl>
      <w:tblPr>
        <w:tblW w:w="0" w:type="auto"/>
        <w:tblInd w:w="108" w:type="dxa"/>
        <w:tblCellMar>
          <w:top w:w="113" w:type="dxa"/>
          <w:bottom w:w="113" w:type="dxa"/>
        </w:tblCellMar>
        <w:tblLook w:val="01E0" w:firstRow="1" w:lastRow="1" w:firstColumn="1" w:lastColumn="1" w:noHBand="0" w:noVBand="0"/>
      </w:tblPr>
      <w:tblGrid>
        <w:gridCol w:w="812"/>
        <w:gridCol w:w="7158"/>
      </w:tblGrid>
      <w:tr w:rsidR="00371D15" w:rsidRPr="00D759EF" w14:paraId="3E1628DB" w14:textId="77777777" w:rsidTr="00563712">
        <w:tc>
          <w:tcPr>
            <w:tcW w:w="812" w:type="dxa"/>
            <w:tcBorders>
              <w:top w:val="single" w:sz="4" w:space="0" w:color="auto"/>
              <w:left w:val="single" w:sz="4" w:space="0" w:color="auto"/>
              <w:bottom w:val="single" w:sz="4" w:space="0" w:color="auto"/>
              <w:right w:val="single" w:sz="4" w:space="0" w:color="auto"/>
            </w:tcBorders>
            <w:vAlign w:val="center"/>
          </w:tcPr>
          <w:p w14:paraId="62AF66AA" w14:textId="77777777" w:rsidR="00371D15" w:rsidRPr="00D759EF" w:rsidRDefault="00371D15" w:rsidP="00563712">
            <w:pPr>
              <w:spacing w:before="0"/>
              <w:jc w:val="center"/>
            </w:pPr>
            <w:r w:rsidRPr="00D759EF">
              <w:rPr>
                <w:noProof/>
              </w:rPr>
              <w:drawing>
                <wp:inline distT="0" distB="0" distL="0" distR="0" wp14:anchorId="3919F003" wp14:editId="331975F7">
                  <wp:extent cx="327660" cy="327660"/>
                  <wp:effectExtent l="0" t="0" r="0" b="0"/>
                  <wp:docPr id="5402" name="Picture 5402" descr="idi_e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di_exc"/>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327660" cy="327660"/>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7E026CD5" w14:textId="77777777" w:rsidR="00371D15" w:rsidRPr="00AA044A" w:rsidRDefault="00371D15" w:rsidP="00563712">
            <w:pPr>
              <w:pStyle w:val="WarningMessage"/>
            </w:pPr>
            <w:r w:rsidRPr="00011129">
              <w:t>It does not matter how the information for the properties in a class in C# is saved, but usually this is done by a class field with the most restrictive access level (</w:t>
            </w:r>
            <w:r w:rsidRPr="00AA044A">
              <w:rPr>
                <w:rStyle w:val="Code"/>
              </w:rPr>
              <w:t>private</w:t>
            </w:r>
            <w:r w:rsidRPr="00AA044A">
              <w:t>).</w:t>
            </w:r>
          </w:p>
        </w:tc>
      </w:tr>
    </w:tbl>
    <w:p w14:paraId="732A2E99" w14:textId="77777777" w:rsidR="00371D15" w:rsidRPr="00D759EF" w:rsidRDefault="00371D15" w:rsidP="00371D15">
      <w:pPr>
        <w:pStyle w:val="Heading4"/>
      </w:pPr>
      <w:r w:rsidRPr="00D759EF">
        <w:t>Property without Declaration of a Field</w:t>
      </w:r>
    </w:p>
    <w:p w14:paraId="344AAA01" w14:textId="185F2586" w:rsidR="00371D15" w:rsidRPr="00AA044A" w:rsidRDefault="00371D15" w:rsidP="00371D15">
      <w:r w:rsidRPr="00D759EF">
        <w:t>Consider an example</w:t>
      </w:r>
      <w:del w:id="2263" w:author="Hans Zijlstra" w:date="2017-06-16T21:59:00Z">
        <w:r w:rsidRPr="00D759EF" w:rsidDel="00381C96">
          <w:delText>,</w:delText>
        </w:r>
      </w:del>
      <w:r w:rsidRPr="00D759EF">
        <w:t xml:space="preserve"> </w:t>
      </w:r>
      <w:del w:id="2264" w:author="Hans Zijlstra" w:date="2017-06-16T21:59:00Z">
        <w:r w:rsidRPr="00D759EF" w:rsidDel="00381C96">
          <w:delText>in</w:delText>
        </w:r>
      </w:del>
      <w:ins w:id="2265" w:author="Hans Zijlstra" w:date="2017-06-16T21:59:00Z">
        <w:r w:rsidR="00381C96" w:rsidRPr="00D759EF">
          <w:t>for</w:t>
        </w:r>
      </w:ins>
      <w:r w:rsidRPr="00D759EF">
        <w:t xml:space="preserve"> which </w:t>
      </w:r>
      <w:del w:id="2266" w:author="Hans Zijlstra" w:date="2017-06-17T08:12:00Z">
        <w:r w:rsidRPr="00D759EF" w:rsidDel="002B07D5">
          <w:delText>the</w:delText>
        </w:r>
      </w:del>
      <w:ins w:id="2267" w:author="Hans Zijlstra" w:date="2017-06-17T08:12:00Z">
        <w:r w:rsidR="002B07D5" w:rsidRPr="00D759EF">
          <w:t>a</w:t>
        </w:r>
      </w:ins>
      <w:r w:rsidRPr="00D759EF">
        <w:t xml:space="preserve"> property </w:t>
      </w:r>
      <w:r w:rsidRPr="00AA044A">
        <w:t xml:space="preserve">is stored neither in the field, nor anywhere else, but </w:t>
      </w:r>
      <w:del w:id="2268" w:author="Hans Zijlstra" w:date="2017-06-25T17:32:00Z">
        <w:r w:rsidRPr="00AA044A" w:rsidDel="009B003C">
          <w:delText>re</w:delText>
        </w:r>
      </w:del>
      <w:r w:rsidRPr="00AA044A">
        <w:t>calculated when</w:t>
      </w:r>
      <w:del w:id="2269" w:author="Hans Zijlstra" w:date="2017-06-25T17:32:00Z">
        <w:r w:rsidRPr="00AA044A" w:rsidDel="009B003C">
          <w:delText xml:space="preserve"> trying to</w:delText>
        </w:r>
      </w:del>
      <w:r w:rsidRPr="00AA044A">
        <w:t xml:space="preserve"> access</w:t>
      </w:r>
      <w:ins w:id="2270" w:author="Hans Zijlstra" w:date="2017-06-25T17:32:00Z">
        <w:r w:rsidR="009B003C">
          <w:t>ed</w:t>
        </w:r>
      </w:ins>
      <w:del w:id="2271" w:author="Hans Zijlstra" w:date="2017-06-25T17:32:00Z">
        <w:r w:rsidRPr="00AA044A" w:rsidDel="009B003C">
          <w:delText xml:space="preserve"> it</w:delText>
        </w:r>
      </w:del>
      <w:r w:rsidRPr="00AA044A">
        <w:t>.</w:t>
      </w:r>
    </w:p>
    <w:p w14:paraId="2F68BD1C" w14:textId="6DCA3FA0" w:rsidR="00371D15" w:rsidRPr="00D759EF" w:rsidRDefault="00371D15" w:rsidP="00371D15">
      <w:pPr>
        <w:spacing w:after="120"/>
      </w:pPr>
      <w:r w:rsidRPr="00AA044A">
        <w:t xml:space="preserve">Let’s </w:t>
      </w:r>
      <w:del w:id="2272" w:author="Hans Zijlstra" w:date="2017-06-17T08:13:00Z">
        <w:r w:rsidRPr="002959F9" w:rsidDel="002B07D5">
          <w:delText xml:space="preserve">have </w:delText>
        </w:r>
      </w:del>
      <w:ins w:id="2273" w:author="Hans Zijlstra" w:date="2017-06-17T08:13:00Z">
        <w:r w:rsidR="002B07D5" w:rsidRPr="00977A5E">
          <w:t xml:space="preserve">consider </w:t>
        </w:r>
      </w:ins>
      <w:r w:rsidRPr="00977A5E">
        <w:t xml:space="preserve">the class </w:t>
      </w:r>
      <w:r w:rsidRPr="0002496E">
        <w:rPr>
          <w:rFonts w:ascii="Consolas" w:hAnsi="Consolas"/>
          <w:b/>
          <w:bCs/>
          <w:noProof/>
          <w:kern w:val="32"/>
          <w:sz w:val="22"/>
        </w:rPr>
        <w:t>Rectangle</w:t>
      </w:r>
      <w:r w:rsidRPr="0002496E">
        <w:t xml:space="preserve">, which represents the geometric shape of a rectangle. Accordingly, this class has two fields – </w:t>
      </w:r>
      <w:ins w:id="2274" w:author="Hans Zijlstra" w:date="2017-06-17T08:13:00Z">
        <w:r w:rsidR="002B07D5" w:rsidRPr="0028675A">
          <w:t xml:space="preserve">one </w:t>
        </w:r>
      </w:ins>
      <w:r w:rsidRPr="0028675A">
        <w:t xml:space="preserve">for </w:t>
      </w:r>
      <w:r w:rsidRPr="0028675A">
        <w:rPr>
          <w:rFonts w:ascii="Consolas" w:hAnsi="Consolas"/>
          <w:b/>
          <w:bCs/>
          <w:noProof/>
          <w:kern w:val="32"/>
          <w:sz w:val="22"/>
        </w:rPr>
        <w:t>width</w:t>
      </w:r>
      <w:r w:rsidRPr="0028675A">
        <w:t xml:space="preserve"> and </w:t>
      </w:r>
      <w:ins w:id="2275" w:author="Hans Zijlstra" w:date="2017-06-17T08:13:00Z">
        <w:r w:rsidR="002B07D5" w:rsidRPr="0028675A">
          <w:t xml:space="preserve">another </w:t>
        </w:r>
      </w:ins>
      <w:r w:rsidRPr="0028675A">
        <w:t xml:space="preserve">for </w:t>
      </w:r>
      <w:r w:rsidRPr="0028675A">
        <w:rPr>
          <w:rFonts w:ascii="Consolas" w:hAnsi="Consolas"/>
          <w:b/>
          <w:bCs/>
          <w:noProof/>
          <w:kern w:val="32"/>
          <w:sz w:val="22"/>
        </w:rPr>
        <w:t>height</w:t>
      </w:r>
      <w:r w:rsidRPr="0028675A">
        <w:t xml:space="preserve">. Assume </w:t>
      </w:r>
      <w:ins w:id="2276" w:author="Hans Zijlstra" w:date="2017-06-17T08:13:00Z">
        <w:r w:rsidR="002B07D5" w:rsidRPr="0028675A">
          <w:t xml:space="preserve">that </w:t>
        </w:r>
      </w:ins>
      <w:r w:rsidRPr="00D759EF">
        <w:t xml:space="preserve">our class has one more property – </w:t>
      </w:r>
      <w:r w:rsidRPr="00D759EF">
        <w:rPr>
          <w:rFonts w:ascii="Consolas" w:hAnsi="Consolas"/>
          <w:b/>
          <w:bCs/>
          <w:noProof/>
          <w:kern w:val="32"/>
          <w:sz w:val="22"/>
        </w:rPr>
        <w:t>area</w:t>
      </w:r>
      <w:r w:rsidRPr="00D759EF">
        <w:t xml:space="preserve">. Because we always can </w:t>
      </w:r>
      <w:r w:rsidRPr="00D759EF">
        <w:rPr>
          <w:b/>
        </w:rPr>
        <w:t>calculate the property “area”</w:t>
      </w:r>
      <w:r w:rsidRPr="00D759EF">
        <w:t xml:space="preserve"> of a rectangle based on the width and the height, it is not required to define a separate field in the class to keep </w:t>
      </w:r>
      <w:del w:id="2277" w:author="Hans Zijlstra" w:date="2017-06-17T08:15:00Z">
        <w:r w:rsidRPr="00D759EF" w:rsidDel="002B07D5">
          <w:delText>this value</w:delText>
        </w:r>
      </w:del>
      <w:ins w:id="2278" w:author="Hans Zijlstra" w:date="2017-06-17T08:15:00Z">
        <w:r w:rsidR="002B07D5" w:rsidRPr="00D759EF">
          <w:t>its value</w:t>
        </w:r>
      </w:ins>
      <w:r w:rsidRPr="00D759EF">
        <w:t xml:space="preserve">. Therefore, we can simply declare a method for </w:t>
      </w:r>
      <w:del w:id="2279" w:author="Hans Zijlstra" w:date="2017-06-17T08:15:00Z">
        <w:r w:rsidRPr="00D759EF" w:rsidDel="002B07D5">
          <w:delText xml:space="preserve">obtaining the area through which we </w:delText>
        </w:r>
      </w:del>
      <w:r w:rsidRPr="00D759EF">
        <w:t>calculat</w:t>
      </w:r>
      <w:ins w:id="2280" w:author="Hans Zijlstra" w:date="2017-06-17T08:15:00Z">
        <w:r w:rsidR="002B07D5" w:rsidRPr="00D759EF">
          <w:t>ing</w:t>
        </w:r>
      </w:ins>
      <w:del w:id="2281" w:author="Hans Zijlstra" w:date="2017-06-17T08:15:00Z">
        <w:r w:rsidRPr="00D759EF" w:rsidDel="002B07D5">
          <w:delText>e</w:delText>
        </w:r>
      </w:del>
      <w:r w:rsidRPr="00D759EF">
        <w:t xml:space="preserve"> </w:t>
      </w:r>
      <w:ins w:id="2282" w:author="Hans Zijlstra" w:date="2017-06-17T08:15:00Z">
        <w:r w:rsidR="002B07D5" w:rsidRPr="00D759EF">
          <w:t xml:space="preserve">and obtaining </w:t>
        </w:r>
      </w:ins>
      <w:r w:rsidRPr="00D759EF">
        <w:t>the area of a rectangle: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371D15" w:rsidRPr="00D759EF" w14:paraId="048D4B24" w14:textId="77777777" w:rsidTr="00563712">
        <w:tc>
          <w:tcPr>
            <w:tcW w:w="7970" w:type="dxa"/>
            <w:shd w:val="clear" w:color="auto" w:fill="F3F3F3"/>
          </w:tcPr>
          <w:p w14:paraId="602B9F5B" w14:textId="77777777" w:rsidR="00371D15" w:rsidRPr="00D759EF" w:rsidRDefault="00371D15" w:rsidP="00563712">
            <w:pPr>
              <w:spacing w:before="0"/>
              <w:jc w:val="center"/>
              <w:rPr>
                <w:rFonts w:ascii="Consolas" w:hAnsi="Consolas"/>
                <w:b/>
                <w:bCs/>
                <w:noProof/>
                <w:kern w:val="32"/>
                <w:sz w:val="22"/>
              </w:rPr>
            </w:pPr>
            <w:r w:rsidRPr="00D759EF">
              <w:rPr>
                <w:rFonts w:ascii="Consolas" w:hAnsi="Consolas"/>
                <w:b/>
                <w:bCs/>
                <w:noProof/>
                <w:kern w:val="32"/>
                <w:sz w:val="22"/>
              </w:rPr>
              <w:t>Rectangle.cs</w:t>
            </w:r>
          </w:p>
        </w:tc>
      </w:tr>
      <w:tr w:rsidR="00371D15" w:rsidRPr="00D759EF" w14:paraId="3FB17B24" w14:textId="77777777" w:rsidTr="00563712">
        <w:tc>
          <w:tcPr>
            <w:tcW w:w="7970" w:type="dxa"/>
          </w:tcPr>
          <w:p w14:paraId="3B8858D4"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lang w:eastAsia="es-ES"/>
              </w:rPr>
              <w:t>using</w:t>
            </w:r>
            <w:r w:rsidRPr="00D759EF">
              <w:rPr>
                <w:rFonts w:ascii="Consolas" w:hAnsi="Consolas"/>
                <w:noProof/>
                <w:sz w:val="22"/>
                <w:szCs w:val="22"/>
              </w:rPr>
              <w:t xml:space="preserve"> System;</w:t>
            </w:r>
          </w:p>
          <w:p w14:paraId="78C4920E"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p>
          <w:p w14:paraId="28242982"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lang w:eastAsia="es-ES"/>
              </w:rPr>
              <w:t>class</w:t>
            </w:r>
            <w:r w:rsidRPr="00D759EF">
              <w:rPr>
                <w:rFonts w:ascii="Consolas" w:hAnsi="Consolas"/>
                <w:noProof/>
                <w:sz w:val="22"/>
                <w:szCs w:val="22"/>
              </w:rPr>
              <w:t xml:space="preserve"> </w:t>
            </w:r>
            <w:r w:rsidRPr="00D759EF">
              <w:rPr>
                <w:rFonts w:ascii="Consolas" w:hAnsi="Consolas"/>
                <w:color w:val="2B91AF"/>
                <w:sz w:val="22"/>
              </w:rPr>
              <w:t>Rectangle</w:t>
            </w:r>
          </w:p>
          <w:p w14:paraId="0E5934F9"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w:t>
            </w:r>
          </w:p>
          <w:p w14:paraId="0F51F8A5"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private</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float</w:t>
            </w:r>
            <w:r w:rsidRPr="00D759EF">
              <w:rPr>
                <w:rFonts w:ascii="Consolas" w:hAnsi="Consolas"/>
                <w:noProof/>
                <w:sz w:val="22"/>
                <w:szCs w:val="22"/>
              </w:rPr>
              <w:t xml:space="preserve"> height;</w:t>
            </w:r>
          </w:p>
          <w:p w14:paraId="56BC90A8"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private</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float</w:t>
            </w:r>
            <w:r w:rsidRPr="00D759EF">
              <w:rPr>
                <w:rFonts w:ascii="Consolas" w:hAnsi="Consolas"/>
                <w:noProof/>
                <w:sz w:val="22"/>
                <w:szCs w:val="22"/>
              </w:rPr>
              <w:t xml:space="preserve"> width;</w:t>
            </w:r>
          </w:p>
          <w:p w14:paraId="1B065826"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p>
          <w:p w14:paraId="5D70587C"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Rectangle(</w:t>
            </w:r>
            <w:r w:rsidRPr="00D759EF">
              <w:rPr>
                <w:rFonts w:ascii="Consolas" w:hAnsi="Consolas" w:cs="Consolas"/>
                <w:noProof/>
                <w:color w:val="0000FF"/>
                <w:sz w:val="22"/>
                <w:szCs w:val="22"/>
                <w:lang w:eastAsia="es-ES"/>
              </w:rPr>
              <w:t>float</w:t>
            </w:r>
            <w:r w:rsidRPr="00D759EF">
              <w:rPr>
                <w:rFonts w:ascii="Consolas" w:hAnsi="Consolas"/>
                <w:noProof/>
                <w:sz w:val="22"/>
                <w:szCs w:val="22"/>
              </w:rPr>
              <w:t xml:space="preserve"> height, </w:t>
            </w:r>
            <w:r w:rsidRPr="00D759EF">
              <w:rPr>
                <w:rFonts w:ascii="Consolas" w:hAnsi="Consolas" w:cs="Consolas"/>
                <w:noProof/>
                <w:color w:val="0000FF"/>
                <w:sz w:val="22"/>
                <w:szCs w:val="22"/>
                <w:lang w:eastAsia="es-ES"/>
              </w:rPr>
              <w:t>float</w:t>
            </w:r>
            <w:r w:rsidRPr="00D759EF">
              <w:rPr>
                <w:rFonts w:ascii="Consolas" w:hAnsi="Consolas"/>
                <w:noProof/>
                <w:sz w:val="22"/>
                <w:szCs w:val="22"/>
              </w:rPr>
              <w:t xml:space="preserve"> width)</w:t>
            </w:r>
          </w:p>
          <w:p w14:paraId="39FF6D1B"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w:t>
            </w:r>
          </w:p>
          <w:p w14:paraId="17097968"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this</w:t>
            </w:r>
            <w:r w:rsidRPr="00D759EF">
              <w:rPr>
                <w:rFonts w:ascii="Consolas" w:hAnsi="Consolas"/>
                <w:noProof/>
                <w:sz w:val="22"/>
                <w:szCs w:val="22"/>
              </w:rPr>
              <w:t>.height = height;</w:t>
            </w:r>
          </w:p>
          <w:p w14:paraId="61834107"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this</w:t>
            </w:r>
            <w:r w:rsidRPr="00D759EF">
              <w:rPr>
                <w:rFonts w:ascii="Consolas" w:hAnsi="Consolas"/>
                <w:noProof/>
                <w:sz w:val="22"/>
                <w:szCs w:val="22"/>
              </w:rPr>
              <w:t>.width = width;</w:t>
            </w:r>
          </w:p>
          <w:p w14:paraId="036296DE"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w:t>
            </w:r>
          </w:p>
          <w:p w14:paraId="784276A5"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p>
          <w:p w14:paraId="28CE9A65"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8000"/>
                <w:sz w:val="22"/>
                <w:szCs w:val="22"/>
                <w:lang w:eastAsia="es-ES"/>
              </w:rPr>
              <w:t>// Obtaining the value of the property area</w:t>
            </w:r>
          </w:p>
          <w:p w14:paraId="1905D150"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float</w:t>
            </w:r>
            <w:r w:rsidRPr="00D759EF">
              <w:rPr>
                <w:rFonts w:ascii="Consolas" w:hAnsi="Consolas"/>
                <w:noProof/>
                <w:sz w:val="22"/>
                <w:szCs w:val="22"/>
              </w:rPr>
              <w:t xml:space="preserve"> Area</w:t>
            </w:r>
          </w:p>
          <w:p w14:paraId="0F3B9B85"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w:t>
            </w:r>
          </w:p>
          <w:p w14:paraId="7CC9EC4B"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get</w:t>
            </w:r>
            <w:r w:rsidRPr="00D759EF">
              <w:rPr>
                <w:rFonts w:ascii="Consolas" w:hAnsi="Consolas"/>
                <w:noProof/>
                <w:sz w:val="22"/>
                <w:szCs w:val="22"/>
              </w:rPr>
              <w:t xml:space="preserve"> { </w:t>
            </w:r>
            <w:r w:rsidRPr="00D759EF">
              <w:rPr>
                <w:rFonts w:ascii="Consolas" w:hAnsi="Consolas" w:cs="Consolas"/>
                <w:noProof/>
                <w:color w:val="0000FF"/>
                <w:sz w:val="22"/>
                <w:szCs w:val="22"/>
                <w:lang w:eastAsia="es-ES"/>
              </w:rPr>
              <w:t>return</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this</w:t>
            </w:r>
            <w:r w:rsidRPr="00D759EF">
              <w:rPr>
                <w:rFonts w:ascii="Consolas" w:hAnsi="Consolas"/>
                <w:noProof/>
                <w:sz w:val="22"/>
                <w:szCs w:val="22"/>
              </w:rPr>
              <w:t xml:space="preserve">.height * </w:t>
            </w:r>
            <w:r w:rsidRPr="00D759EF">
              <w:rPr>
                <w:rFonts w:ascii="Consolas" w:hAnsi="Consolas" w:cs="Consolas"/>
                <w:noProof/>
                <w:color w:val="0000FF"/>
                <w:sz w:val="22"/>
                <w:szCs w:val="22"/>
                <w:lang w:eastAsia="es-ES"/>
              </w:rPr>
              <w:t>this</w:t>
            </w:r>
            <w:r w:rsidRPr="00D759EF">
              <w:rPr>
                <w:rFonts w:ascii="Consolas" w:hAnsi="Consolas"/>
                <w:noProof/>
                <w:sz w:val="22"/>
                <w:szCs w:val="22"/>
              </w:rPr>
              <w:t>.width; }</w:t>
            </w:r>
          </w:p>
          <w:p w14:paraId="697AF52D"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w:t>
            </w:r>
          </w:p>
          <w:p w14:paraId="2D1CA9F9"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w:t>
            </w:r>
          </w:p>
        </w:tc>
      </w:tr>
    </w:tbl>
    <w:p w14:paraId="16CDEB13" w14:textId="69F706C3" w:rsidR="00371D15" w:rsidRPr="00D759EF" w:rsidRDefault="00371D15" w:rsidP="00371D15">
      <w:r w:rsidRPr="00D759EF">
        <w:lastRenderedPageBreak/>
        <w:t>As we will see</w:t>
      </w:r>
      <w:del w:id="2283" w:author="Hans Zijlstra" w:date="2017-06-17T09:18:00Z">
        <w:r w:rsidRPr="00D759EF" w:rsidDel="00F41DD1">
          <w:delText xml:space="preserve"> later</w:delText>
        </w:r>
      </w:del>
      <w:r w:rsidRPr="00D759EF">
        <w:t>, a property does not necessarily have</w:t>
      </w:r>
      <w:ins w:id="2284" w:author="Hans Zijlstra" w:date="2017-06-17T09:18:00Z">
        <w:r w:rsidR="00F41DD1" w:rsidRPr="00D759EF">
          <w:t xml:space="preserve"> both</w:t>
        </w:r>
      </w:ins>
      <w:r w:rsidRPr="00D759EF">
        <w:t xml:space="preserve"> an accessing and a modifying method</w:t>
      </w:r>
      <w:del w:id="2285" w:author="Hans Zijlstra" w:date="2017-06-17T09:18:00Z">
        <w:r w:rsidRPr="00D759EF" w:rsidDel="00F41DD1">
          <w:delText xml:space="preserve"> at the same time</w:delText>
        </w:r>
      </w:del>
      <w:r w:rsidRPr="00D759EF">
        <w:t xml:space="preserve">. </w:t>
      </w:r>
      <w:del w:id="2286" w:author="Hans Zijlstra" w:date="2017-06-17T09:18:00Z">
        <w:r w:rsidRPr="00D759EF" w:rsidDel="00F41DD1">
          <w:delText>Therefore, it</w:delText>
        </w:r>
      </w:del>
      <w:ins w:id="2287" w:author="Hans Zijlstra" w:date="2017-06-17T09:19:00Z">
        <w:r w:rsidR="00F41DD1" w:rsidRPr="00D759EF">
          <w:t>It</w:t>
        </w:r>
      </w:ins>
      <w:r w:rsidRPr="00D759EF">
        <w:t xml:space="preserve"> is allowed to declare only </w:t>
      </w:r>
      <w:ins w:id="2288" w:author="Hans Zijlstra" w:date="2017-06-17T09:19:00Z">
        <w:r w:rsidR="00F41DD1" w:rsidRPr="00D759EF">
          <w:t>one</w:t>
        </w:r>
      </w:ins>
      <w:del w:id="2289" w:author="Hans Zijlstra" w:date="2017-06-17T09:19:00Z">
        <w:r w:rsidRPr="00D759EF" w:rsidDel="00F41DD1">
          <w:delText>a</w:delText>
        </w:r>
      </w:del>
      <w:r w:rsidRPr="00D759EF">
        <w:t xml:space="preserve"> method for reading the property </w:t>
      </w:r>
      <w:r w:rsidRPr="00D759EF">
        <w:rPr>
          <w:rFonts w:ascii="Consolas" w:hAnsi="Consolas"/>
          <w:b/>
          <w:bCs/>
          <w:noProof/>
          <w:kern w:val="32"/>
          <w:sz w:val="22"/>
        </w:rPr>
        <w:t>Area</w:t>
      </w:r>
      <w:r w:rsidRPr="00D759EF">
        <w:t xml:space="preserve"> of the rectangle. There is no point </w:t>
      </w:r>
      <w:del w:id="2290" w:author="Hans Zijlstra" w:date="2017-06-17T09:20:00Z">
        <w:r w:rsidRPr="00D759EF" w:rsidDel="00F41DD1">
          <w:delText>to have</w:delText>
        </w:r>
      </w:del>
      <w:ins w:id="2291" w:author="Hans Zijlstra" w:date="2017-06-17T09:20:00Z">
        <w:r w:rsidR="00F41DD1" w:rsidRPr="00D759EF">
          <w:t>in having</w:t>
        </w:r>
      </w:ins>
      <w:r w:rsidRPr="00D759EF">
        <w:t xml:space="preserve"> a method</w:t>
      </w:r>
      <w:del w:id="2292" w:author="Hans Zijlstra" w:date="2017-06-17T09:20:00Z">
        <w:r w:rsidRPr="00D759EF" w:rsidDel="00F41DD1">
          <w:delText>, which modifies</w:delText>
        </w:r>
      </w:del>
      <w:r w:rsidRPr="00D759EF">
        <w:t xml:space="preserve"> </w:t>
      </w:r>
      <w:ins w:id="2293" w:author="Hans Zijlstra" w:date="2017-06-17T09:20:00Z">
        <w:r w:rsidR="00F41DD1" w:rsidRPr="00D759EF">
          <w:t>for modifying</w:t>
        </w:r>
      </w:ins>
      <w:ins w:id="2294" w:author="Hans Zijlstra" w:date="2017-06-17T09:21:00Z">
        <w:r w:rsidR="00F41DD1" w:rsidRPr="00D759EF">
          <w:t xml:space="preserve"> </w:t>
        </w:r>
      </w:ins>
      <w:r w:rsidRPr="00D759EF">
        <w:t xml:space="preserve">the value of the area of </w:t>
      </w:r>
      <w:del w:id="2295" w:author="Hans Zijlstra" w:date="2017-06-17T09:21:00Z">
        <w:r w:rsidRPr="00D759EF" w:rsidDel="00F41DD1">
          <w:delText>a</w:delText>
        </w:r>
      </w:del>
      <w:ins w:id="2296" w:author="Hans Zijlstra" w:date="2017-06-17T09:21:00Z">
        <w:r w:rsidR="00F41DD1" w:rsidRPr="00D759EF">
          <w:t>the</w:t>
        </w:r>
      </w:ins>
      <w:r w:rsidRPr="00D759EF">
        <w:t xml:space="preserve"> rectangle</w:t>
      </w:r>
      <w:ins w:id="2297" w:author="Hans Zijlstra" w:date="2017-06-17T09:21:00Z">
        <w:r w:rsidR="00F41DD1" w:rsidRPr="00D759EF">
          <w:t>,</w:t>
        </w:r>
      </w:ins>
      <w:r w:rsidRPr="00D759EF">
        <w:t xml:space="preserve"> because the area is </w:t>
      </w:r>
      <w:del w:id="2298" w:author="Hans Zijlstra" w:date="2017-06-17T09:22:00Z">
        <w:r w:rsidRPr="00D759EF" w:rsidDel="00F41DD1">
          <w:delText xml:space="preserve">always </w:delText>
        </w:r>
      </w:del>
      <w:del w:id="2299" w:author="Hans Zijlstra" w:date="2017-06-17T09:21:00Z">
        <w:r w:rsidRPr="00D759EF" w:rsidDel="00F41DD1">
          <w:delText>one and the same based on</w:delText>
        </w:r>
      </w:del>
      <w:r w:rsidRPr="00D759EF">
        <w:t xml:space="preserve"> </w:t>
      </w:r>
      <w:ins w:id="2300" w:author="Hans Zijlstra" w:date="2017-06-17T09:24:00Z">
        <w:r w:rsidR="00F41DD1" w:rsidRPr="00D759EF">
          <w:t>completely</w:t>
        </w:r>
      </w:ins>
      <w:ins w:id="2301" w:author="Hans Zijlstra" w:date="2017-06-17T09:22:00Z">
        <w:r w:rsidR="00F41DD1" w:rsidRPr="00D759EF">
          <w:t xml:space="preserve"> defined by </w:t>
        </w:r>
      </w:ins>
      <w:r w:rsidRPr="00D759EF">
        <w:t>given lengths of the sides.</w:t>
      </w:r>
    </w:p>
    <w:p w14:paraId="74BFE6F4" w14:textId="77777777" w:rsidR="00371D15" w:rsidRPr="00D759EF" w:rsidRDefault="00371D15" w:rsidP="00371D15">
      <w:pPr>
        <w:pStyle w:val="Heading3"/>
      </w:pPr>
      <w:r w:rsidRPr="00D759EF">
        <w:t>Declaring Properties in C#</w:t>
      </w:r>
    </w:p>
    <w:p w14:paraId="010C218B" w14:textId="5F09797B" w:rsidR="00371D15" w:rsidRPr="00D759EF" w:rsidRDefault="00371D15" w:rsidP="00371D15">
      <w:r w:rsidRPr="00D759EF">
        <w:t xml:space="preserve">To declare a property in C#, we have to declare access methods (for reading and </w:t>
      </w:r>
      <w:ins w:id="2302" w:author="Hans Zijlstra" w:date="2017-06-17T09:24:00Z">
        <w:r w:rsidR="008F0DF5" w:rsidRPr="00D759EF">
          <w:t>writing</w:t>
        </w:r>
      </w:ins>
      <w:del w:id="2303" w:author="Hans Zijlstra" w:date="2017-06-17T09:24:00Z">
        <w:r w:rsidRPr="00D759EF" w:rsidDel="008F0DF5">
          <w:delText>changing</w:delText>
        </w:r>
      </w:del>
      <w:r w:rsidRPr="00D759EF">
        <w:t>)</w:t>
      </w:r>
      <w:del w:id="2304" w:author="Hans Zijlstra" w:date="2017-06-24T15:14:00Z">
        <w:r w:rsidRPr="00D759EF" w:rsidDel="000E6BD7">
          <w:delText xml:space="preserve"> </w:delText>
        </w:r>
      </w:del>
      <w:del w:id="2305" w:author="Hans Zijlstra" w:date="2017-06-17T09:25:00Z">
        <w:r w:rsidRPr="00D759EF" w:rsidDel="008F0DF5">
          <w:delText>of the respective property</w:delText>
        </w:r>
      </w:del>
      <w:r w:rsidRPr="00D759EF">
        <w:t xml:space="preserve"> and</w:t>
      </w:r>
      <w:del w:id="2306" w:author="Hans Zijlstra" w:date="2017-06-17T09:25:00Z">
        <w:r w:rsidRPr="00D759EF" w:rsidDel="008F0DF5">
          <w:delText xml:space="preserve"> to</w:delText>
        </w:r>
      </w:del>
      <w:r w:rsidRPr="00D759EF">
        <w:t xml:space="preserve"> decide how we will store the information </w:t>
      </w:r>
      <w:del w:id="2307" w:author="Hans Zijlstra" w:date="2017-06-17T09:26:00Z">
        <w:r w:rsidRPr="00D759EF" w:rsidDel="008F0DF5">
          <w:delText>related</w:delText>
        </w:r>
      </w:del>
      <w:ins w:id="2308" w:author="Hans Zijlstra" w:date="2017-06-17T09:26:00Z">
        <w:r w:rsidR="008F0DF5" w:rsidRPr="00D759EF">
          <w:t>accessed</w:t>
        </w:r>
      </w:ins>
      <w:r w:rsidRPr="00D759EF">
        <w:t xml:space="preserve"> </w:t>
      </w:r>
      <w:del w:id="2309" w:author="Hans Zijlstra" w:date="2017-06-17T09:26:00Z">
        <w:r w:rsidRPr="00D759EF" w:rsidDel="008F0DF5">
          <w:delText>to</w:delText>
        </w:r>
      </w:del>
      <w:ins w:id="2310" w:author="Hans Zijlstra" w:date="2017-06-17T09:26:00Z">
        <w:r w:rsidR="008F0DF5" w:rsidRPr="00D759EF">
          <w:t>by</w:t>
        </w:r>
      </w:ins>
      <w:r w:rsidRPr="00D759EF">
        <w:t xml:space="preserve"> the property in the class.</w:t>
      </w:r>
    </w:p>
    <w:p w14:paraId="496F918F" w14:textId="46156C0F" w:rsidR="00371D15" w:rsidRPr="00D759EF" w:rsidRDefault="00371D15" w:rsidP="00371D15">
      <w:pPr>
        <w:spacing w:after="120"/>
      </w:pPr>
      <w:r w:rsidRPr="00D759EF">
        <w:t xml:space="preserve">Before we declare </w:t>
      </w:r>
      <w:del w:id="2311" w:author="Hans Zijlstra" w:date="2017-06-17T09:26:00Z">
        <w:r w:rsidRPr="00D759EF" w:rsidDel="008F0DF5">
          <w:delText>the</w:delText>
        </w:r>
      </w:del>
      <w:del w:id="2312" w:author="Hans Zijlstra" w:date="2017-06-24T15:15:00Z">
        <w:r w:rsidRPr="00D759EF" w:rsidDel="000E6BD7">
          <w:delText xml:space="preserve"> </w:delText>
        </w:r>
      </w:del>
      <w:r w:rsidRPr="00D759EF">
        <w:t>methods</w:t>
      </w:r>
      <w:del w:id="2313" w:author="Hans Zijlstra" w:date="2017-06-17T09:26:00Z">
        <w:r w:rsidRPr="00D759EF" w:rsidDel="008F0DF5">
          <w:delText>, however,</w:delText>
        </w:r>
      </w:del>
      <w:r w:rsidRPr="00D759EF">
        <w:t xml:space="preserve"> we</w:t>
      </w:r>
      <w:ins w:id="2314" w:author="Hans Zijlstra" w:date="2017-06-17T09:26:00Z">
        <w:r w:rsidR="008F0DF5" w:rsidRPr="00D759EF">
          <w:t xml:space="preserve"> first</w:t>
        </w:r>
      </w:ins>
      <w:r w:rsidRPr="00D759EF">
        <w:t xml:space="preserve"> have to declare the property</w:t>
      </w:r>
      <w:del w:id="2315" w:author="Hans Zijlstra" w:date="2017-06-17T09:27:00Z">
        <w:r w:rsidRPr="00D759EF" w:rsidDel="008F0DF5">
          <w:delText xml:space="preserve"> of the class</w:delText>
        </w:r>
      </w:del>
      <w:r w:rsidRPr="00D759EF">
        <w:t xml:space="preserve">. Formal declaration of </w:t>
      </w:r>
      <w:del w:id="2316" w:author="Hans Zijlstra" w:date="2017-06-24T15:15:00Z">
        <w:r w:rsidRPr="00D759EF" w:rsidDel="000E6BD7">
          <w:delText>properties</w:delText>
        </w:r>
      </w:del>
      <w:del w:id="2317" w:author="Hans Zijlstra" w:date="2017-06-17T09:27:00Z">
        <w:r w:rsidRPr="00D759EF" w:rsidDel="008F0DF5">
          <w:delText xml:space="preserve"> appears</w:delText>
        </w:r>
      </w:del>
      <w:ins w:id="2318" w:author="Hans Zijlstra" w:date="2017-06-24T15:15:00Z">
        <w:r w:rsidR="000E6BD7" w:rsidRPr="00D759EF">
          <w:t>properties occurs</w:t>
        </w:r>
      </w:ins>
      <w:r w:rsidRPr="00D759EF">
        <w:t xml:space="preserve"> in the following way:</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448C5279" w14:textId="77777777" w:rsidTr="00563712">
        <w:tc>
          <w:tcPr>
            <w:tcW w:w="7970" w:type="dxa"/>
            <w:tcBorders>
              <w:top w:val="single" w:sz="4" w:space="0" w:color="auto"/>
              <w:left w:val="single" w:sz="4" w:space="0" w:color="auto"/>
              <w:bottom w:val="single" w:sz="4" w:space="0" w:color="auto"/>
              <w:right w:val="single" w:sz="4" w:space="0" w:color="auto"/>
            </w:tcBorders>
          </w:tcPr>
          <w:p w14:paraId="58300067" w14:textId="77777777" w:rsidR="00371D15" w:rsidRPr="00D759EF" w:rsidRDefault="00371D15" w:rsidP="00563712">
            <w:pPr>
              <w:spacing w:before="0"/>
              <w:rPr>
                <w:rFonts w:ascii="Consolas" w:hAnsi="Consolas" w:cs="Consolas"/>
                <w:noProof/>
                <w:sz w:val="22"/>
                <w:szCs w:val="22"/>
              </w:rPr>
            </w:pPr>
            <w:r w:rsidRPr="00D759EF">
              <w:rPr>
                <w:rFonts w:ascii="Consolas" w:hAnsi="Consolas" w:cs="Consolas"/>
                <w:bCs/>
                <w:noProof/>
                <w:sz w:val="22"/>
                <w:szCs w:val="22"/>
              </w:rPr>
              <w:t>[&lt;modifiers&gt;] &lt;property_type&gt; &lt;property_name&gt;</w:t>
            </w:r>
          </w:p>
        </w:tc>
      </w:tr>
    </w:tbl>
    <w:p w14:paraId="5644CABE" w14:textId="11134014" w:rsidR="00371D15" w:rsidRPr="00011129" w:rsidRDefault="00371D15" w:rsidP="00371D15">
      <w:r w:rsidRPr="00D759EF">
        <w:t xml:space="preserve">With </w:t>
      </w:r>
      <w:r w:rsidRPr="00D759EF">
        <w:rPr>
          <w:rFonts w:ascii="Consolas" w:hAnsi="Consolas"/>
          <w:b/>
          <w:bCs/>
          <w:noProof/>
          <w:kern w:val="32"/>
          <w:sz w:val="22"/>
        </w:rPr>
        <w:t>&lt;modifiers&gt;</w:t>
      </w:r>
      <w:r w:rsidRPr="00D759EF">
        <w:t xml:space="preserve"> we </w:t>
      </w:r>
      <w:del w:id="2319" w:author="Hans Zijlstra" w:date="2017-06-17T09:27:00Z">
        <w:r w:rsidRPr="00D759EF" w:rsidDel="008F0DF5">
          <w:delText>have</w:delText>
        </w:r>
      </w:del>
      <w:del w:id="2320" w:author="Hans Zijlstra" w:date="2017-06-24T15:16:00Z">
        <w:r w:rsidRPr="00D759EF" w:rsidDel="000E6BD7">
          <w:delText xml:space="preserve"> </w:delText>
        </w:r>
      </w:del>
      <w:r w:rsidRPr="00D759EF">
        <w:t>denote</w:t>
      </w:r>
      <w:del w:id="2321" w:author="Hans Zijlstra" w:date="2017-06-17T09:27:00Z">
        <w:r w:rsidRPr="00D759EF" w:rsidDel="008F0DF5">
          <w:delText>d</w:delText>
        </w:r>
      </w:del>
      <w:r w:rsidRPr="00D759EF">
        <w:t xml:space="preserve"> both the </w:t>
      </w:r>
      <w:r w:rsidRPr="00D759EF">
        <w:rPr>
          <w:b/>
        </w:rPr>
        <w:t>access modifiers and other</w:t>
      </w:r>
      <w:r w:rsidRPr="00D759EF">
        <w:t xml:space="preserve"> </w:t>
      </w:r>
      <w:r w:rsidRPr="00D759EF">
        <w:rPr>
          <w:b/>
        </w:rPr>
        <w:t>modifiers</w:t>
      </w:r>
      <w:r w:rsidRPr="00D759EF">
        <w:t xml:space="preserve"> (e.g.</w:t>
      </w:r>
      <w:r w:rsidRPr="00D759EF">
        <w:rPr>
          <w:rFonts w:ascii="Consolas" w:hAnsi="Consolas"/>
          <w:b/>
          <w:bCs/>
          <w:noProof/>
          <w:kern w:val="32"/>
          <w:sz w:val="22"/>
        </w:rPr>
        <w:t xml:space="preserve"> static</w:t>
      </w:r>
      <w:r w:rsidRPr="00D759EF">
        <w:t xml:space="preserve">, to be discussed </w:t>
      </w:r>
      <w:r w:rsidR="00A6273F" w:rsidRPr="00011129">
        <w:fldChar w:fldCharType="begin"/>
      </w:r>
      <w:r w:rsidR="00A6273F" w:rsidRPr="00D759EF">
        <w:instrText xml:space="preserve"> HYPERLINK \l "_Static_Classes_and" </w:instrText>
      </w:r>
      <w:r w:rsidR="00A6273F" w:rsidRPr="00011129">
        <w:rPr>
          <w:rPrChange w:id="2322" w:author="Hans Zijlstra" w:date="2017-06-24T11:23:00Z">
            <w:rPr>
              <w:color w:val="0000FF"/>
              <w:u w:val="single"/>
            </w:rPr>
          </w:rPrChange>
        </w:rPr>
        <w:fldChar w:fldCharType="separate"/>
      </w:r>
      <w:r w:rsidRPr="00011129">
        <w:rPr>
          <w:color w:val="0000FF"/>
          <w:u w:val="single"/>
        </w:rPr>
        <w:t>in the next section of this chapter</w:t>
      </w:r>
      <w:r w:rsidR="00A6273F" w:rsidRPr="00011129">
        <w:rPr>
          <w:color w:val="0000FF"/>
          <w:u w:val="single"/>
        </w:rPr>
        <w:fldChar w:fldCharType="end"/>
      </w:r>
      <w:r w:rsidRPr="00D759EF">
        <w:t xml:space="preserve">). </w:t>
      </w:r>
      <w:del w:id="2323" w:author="Hans Zijlstra" w:date="2017-06-17T09:28:00Z">
        <w:r w:rsidRPr="00011129" w:rsidDel="008F0DF5">
          <w:delText>They</w:delText>
        </w:r>
      </w:del>
      <w:ins w:id="2324" w:author="Hans Zijlstra" w:date="2017-06-17T09:28:00Z">
        <w:r w:rsidR="008F0DF5" w:rsidRPr="00AA044A">
          <w:t>Modifiers</w:t>
        </w:r>
      </w:ins>
      <w:r w:rsidRPr="00AA044A">
        <w:t xml:space="preserve"> are not a mandatory part of the declaration of a </w:t>
      </w:r>
      <w:commentRangeStart w:id="2325"/>
      <w:del w:id="2326" w:author="Hans Zijlstra" w:date="2017-06-17T09:28:00Z">
        <w:r w:rsidRPr="002959F9" w:rsidDel="008F0DF5">
          <w:delText>field</w:delText>
        </w:r>
      </w:del>
      <w:ins w:id="2327" w:author="Hans Zijlstra" w:date="2017-06-17T09:28:00Z">
        <w:r w:rsidR="008F0DF5" w:rsidRPr="00977A5E">
          <w:t>property</w:t>
        </w:r>
      </w:ins>
      <w:commentRangeEnd w:id="2325"/>
      <w:ins w:id="2328" w:author="Hans Zijlstra" w:date="2017-06-17T09:29:00Z">
        <w:r w:rsidR="008F0DF5" w:rsidRPr="00D759EF">
          <w:rPr>
            <w:rStyle w:val="CommentReference"/>
          </w:rPr>
          <w:commentReference w:id="2325"/>
        </w:r>
      </w:ins>
      <w:r w:rsidRPr="00D759EF">
        <w:t>.</w:t>
      </w:r>
    </w:p>
    <w:p w14:paraId="2822AC3F" w14:textId="45B4AB77" w:rsidR="00371D15" w:rsidRPr="0002496E" w:rsidRDefault="00371D15" w:rsidP="00371D15">
      <w:r w:rsidRPr="00AA044A">
        <w:t xml:space="preserve">The </w:t>
      </w:r>
      <w:r w:rsidRPr="00AA044A">
        <w:rPr>
          <w:b/>
        </w:rPr>
        <w:t>type of the property</w:t>
      </w:r>
      <w:r w:rsidRPr="002959F9">
        <w:t xml:space="preserve"> </w:t>
      </w:r>
      <w:r w:rsidRPr="00977A5E">
        <w:rPr>
          <w:rFonts w:ascii="Consolas" w:hAnsi="Consolas"/>
          <w:b/>
          <w:bCs/>
          <w:noProof/>
          <w:kern w:val="32"/>
          <w:sz w:val="22"/>
        </w:rPr>
        <w:t>&lt;property_type&gt;</w:t>
      </w:r>
      <w:r w:rsidRPr="00977A5E">
        <w:rPr>
          <w:rFonts w:ascii="Consolas" w:hAnsi="Consolas" w:cs="Consolas"/>
          <w:b/>
          <w:bCs/>
          <w:sz w:val="22"/>
          <w:szCs w:val="22"/>
        </w:rPr>
        <w:t xml:space="preserve"> </w:t>
      </w:r>
      <w:r w:rsidRPr="0002496E">
        <w:t xml:space="preserve">specifies the type of the </w:t>
      </w:r>
      <w:commentRangeStart w:id="2329"/>
      <w:del w:id="2330" w:author="Hans Zijlstra" w:date="2017-06-17T09:29:00Z">
        <w:r w:rsidRPr="0002496E" w:rsidDel="008F0DF5">
          <w:delText xml:space="preserve">values </w:delText>
        </w:r>
      </w:del>
      <w:ins w:id="2331" w:author="Hans Zijlstra" w:date="2017-06-17T09:29:00Z">
        <w:r w:rsidR="008F0DF5" w:rsidRPr="0002496E">
          <w:t xml:space="preserve">variables </w:t>
        </w:r>
      </w:ins>
      <w:commentRangeEnd w:id="2329"/>
      <w:ins w:id="2332" w:author="Hans Zijlstra" w:date="2017-06-17T09:30:00Z">
        <w:r w:rsidR="008F0DF5" w:rsidRPr="00D759EF">
          <w:rPr>
            <w:rStyle w:val="CommentReference"/>
          </w:rPr>
          <w:commentReference w:id="2329"/>
        </w:r>
      </w:ins>
      <w:r w:rsidRPr="00D759EF">
        <w:t xml:space="preserve">of the property. </w:t>
      </w:r>
      <w:ins w:id="2333" w:author="Hans Zijlstra" w:date="2017-06-17T09:30:00Z">
        <w:r w:rsidR="008F0DF5" w:rsidRPr="00011129">
          <w:t>They</w:t>
        </w:r>
      </w:ins>
      <w:del w:id="2334" w:author="Hans Zijlstra" w:date="2017-06-17T09:30:00Z">
        <w:r w:rsidRPr="00AA044A" w:rsidDel="008F0DF5">
          <w:delText>It</w:delText>
        </w:r>
      </w:del>
      <w:r w:rsidRPr="00AA044A">
        <w:t xml:space="preserve"> may be either </w:t>
      </w:r>
      <w:del w:id="2335" w:author="Hans Zijlstra" w:date="2017-06-17T09:30:00Z">
        <w:r w:rsidRPr="002959F9" w:rsidDel="008F0DF5">
          <w:delText>a</w:delText>
        </w:r>
      </w:del>
      <w:del w:id="2336" w:author="Hans Zijlstra" w:date="2017-06-24T15:16:00Z">
        <w:r w:rsidRPr="00977A5E" w:rsidDel="000E6BD7">
          <w:delText xml:space="preserve"> </w:delText>
        </w:r>
      </w:del>
      <w:r w:rsidRPr="00977A5E">
        <w:t xml:space="preserve">primitive </w:t>
      </w:r>
      <w:del w:id="2337" w:author="Hans Zijlstra" w:date="2017-06-17T09:30:00Z">
        <w:r w:rsidRPr="00977A5E" w:rsidDel="008F0DF5">
          <w:delText>type</w:delText>
        </w:r>
      </w:del>
      <w:del w:id="2338" w:author="Hans Zijlstra" w:date="2017-06-24T15:16:00Z">
        <w:r w:rsidRPr="0002496E" w:rsidDel="000E6BD7">
          <w:delText xml:space="preserve"> </w:delText>
        </w:r>
      </w:del>
      <w:r w:rsidRPr="0002496E">
        <w:t xml:space="preserve">(e.g. </w:t>
      </w:r>
      <w:r w:rsidRPr="0002496E">
        <w:rPr>
          <w:rFonts w:ascii="Consolas" w:hAnsi="Consolas"/>
          <w:b/>
          <w:bCs/>
          <w:noProof/>
          <w:kern w:val="32"/>
          <w:sz w:val="22"/>
        </w:rPr>
        <w:t>int</w:t>
      </w:r>
      <w:r w:rsidRPr="0002496E">
        <w:t>)</w:t>
      </w:r>
      <w:del w:id="2339" w:author="Hans Zijlstra" w:date="2017-06-17T09:30:00Z">
        <w:r w:rsidRPr="0002496E" w:rsidDel="008F0DF5">
          <w:delText>,</w:delText>
        </w:r>
      </w:del>
      <w:r w:rsidRPr="0002496E">
        <w:t xml:space="preserve"> or </w:t>
      </w:r>
      <w:del w:id="2340" w:author="Hans Zijlstra" w:date="2017-06-17T09:30:00Z">
        <w:r w:rsidRPr="0002496E" w:rsidDel="008F0DF5">
          <w:delText>a</w:delText>
        </w:r>
      </w:del>
      <w:del w:id="2341" w:author="Hans Zijlstra" w:date="2017-06-24T15:16:00Z">
        <w:r w:rsidRPr="0002496E" w:rsidDel="000E6BD7">
          <w:delText xml:space="preserve"> </w:delText>
        </w:r>
      </w:del>
      <w:r w:rsidRPr="0002496E">
        <w:t>reference type</w:t>
      </w:r>
      <w:ins w:id="2342" w:author="Hans Zijlstra" w:date="2017-06-17T09:30:00Z">
        <w:r w:rsidR="008F0DF5" w:rsidRPr="0002496E">
          <w:t>s</w:t>
        </w:r>
      </w:ins>
      <w:r w:rsidRPr="0002496E">
        <w:t xml:space="preserve"> (e.g. array).</w:t>
      </w:r>
    </w:p>
    <w:p w14:paraId="5536C2D4" w14:textId="0124CAC4" w:rsidR="00371D15" w:rsidRPr="00D759EF" w:rsidRDefault="00371D15" w:rsidP="00371D15">
      <w:pPr>
        <w:spacing w:after="120"/>
      </w:pPr>
      <w:del w:id="2343" w:author="Hans Zijlstra" w:date="2017-06-17T09:31:00Z">
        <w:r w:rsidRPr="0028675A" w:rsidDel="008F0DF5">
          <w:delText>Respectively,</w:delText>
        </w:r>
      </w:del>
      <w:ins w:id="2344" w:author="Hans Zijlstra" w:date="2017-06-17T09:31:00Z">
        <w:r w:rsidR="008F0DF5" w:rsidRPr="0028675A">
          <w:t>The</w:t>
        </w:r>
      </w:ins>
      <w:r w:rsidRPr="0028675A">
        <w:t xml:space="preserve"> </w:t>
      </w:r>
      <w:r w:rsidRPr="0028675A">
        <w:rPr>
          <w:rFonts w:ascii="Consolas" w:hAnsi="Consolas"/>
          <w:b/>
          <w:bCs/>
          <w:noProof/>
          <w:kern w:val="32"/>
          <w:sz w:val="22"/>
        </w:rPr>
        <w:t>&lt;property_name&gt;</w:t>
      </w:r>
      <w:r w:rsidRPr="0028675A">
        <w:t xml:space="preserve"> is </w:t>
      </w:r>
      <w:r w:rsidRPr="0028675A">
        <w:rPr>
          <w:b/>
        </w:rPr>
        <w:t>the name of the property</w:t>
      </w:r>
      <w:r w:rsidRPr="0028675A">
        <w:t>. It must begin with a capital letter and</w:t>
      </w:r>
      <w:del w:id="2345" w:author="Hans Zijlstra" w:date="2017-06-17T09:31:00Z">
        <w:r w:rsidRPr="00D759EF" w:rsidDel="008F0DF5">
          <w:delText xml:space="preserve"> to</w:delText>
        </w:r>
      </w:del>
      <w:r w:rsidRPr="00D759EF">
        <w:t xml:space="preserve"> satisfy the </w:t>
      </w:r>
      <w:r w:rsidRPr="00D759EF">
        <w:rPr>
          <w:rFonts w:ascii="Consolas" w:hAnsi="Consolas"/>
          <w:b/>
          <w:bCs/>
          <w:noProof/>
          <w:kern w:val="32"/>
          <w:sz w:val="22"/>
        </w:rPr>
        <w:t xml:space="preserve">PascalCase </w:t>
      </w:r>
      <w:r w:rsidRPr="00D759EF">
        <w:t>rule, i.e. every</w:t>
      </w:r>
      <w:del w:id="2346" w:author="Hans Zijlstra" w:date="2017-06-17T09:33:00Z">
        <w:r w:rsidRPr="00D759EF" w:rsidDel="008F0DF5">
          <w:delText xml:space="preserve"> new</w:delText>
        </w:r>
      </w:del>
      <w:r w:rsidRPr="00D759EF">
        <w:t xml:space="preserve"> word </w:t>
      </w:r>
      <w:del w:id="2347" w:author="Hans Zijlstra" w:date="2017-06-17T09:33:00Z">
        <w:r w:rsidRPr="00D759EF" w:rsidDel="008F0DF5">
          <w:delText>that is adjoined to the end part of</w:delText>
        </w:r>
      </w:del>
      <w:del w:id="2348" w:author="Hans Zijlstra" w:date="2017-06-24T15:17:00Z">
        <w:r w:rsidRPr="00D759EF" w:rsidDel="000E6BD7">
          <w:delText xml:space="preserve"> </w:delText>
        </w:r>
      </w:del>
      <w:ins w:id="2349" w:author="Hans Zijlstra" w:date="2017-06-17T09:33:00Z">
        <w:r w:rsidR="008F0DF5" w:rsidRPr="00D759EF">
          <w:t xml:space="preserve">in </w:t>
        </w:r>
      </w:ins>
      <w:r w:rsidRPr="00D759EF">
        <w:t>the property name</w:t>
      </w:r>
      <w:del w:id="2350" w:author="Hans Zijlstra" w:date="2017-06-17T09:33:00Z">
        <w:r w:rsidRPr="00D759EF" w:rsidDel="008F0DF5">
          <w:delText>,</w:delText>
        </w:r>
      </w:del>
      <w:r w:rsidRPr="00D759EF">
        <w:t xml:space="preserve"> starts with a capital letter. Here are some examples of properly named properties:</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06B444C7" w14:textId="77777777" w:rsidTr="00563712">
        <w:tc>
          <w:tcPr>
            <w:tcW w:w="7970" w:type="dxa"/>
            <w:tcBorders>
              <w:top w:val="single" w:sz="4" w:space="0" w:color="auto"/>
              <w:left w:val="single" w:sz="4" w:space="0" w:color="auto"/>
              <w:bottom w:val="single" w:sz="4" w:space="0" w:color="auto"/>
              <w:right w:val="single" w:sz="4" w:space="0" w:color="auto"/>
            </w:tcBorders>
          </w:tcPr>
          <w:p w14:paraId="30DD25F8"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8000"/>
                <w:sz w:val="22"/>
                <w:szCs w:val="22"/>
              </w:rPr>
              <w:t>// MyValue property</w:t>
            </w:r>
          </w:p>
          <w:p w14:paraId="2F06649A"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rPr>
              <w:t>public</w:t>
            </w:r>
            <w:r w:rsidRPr="00D759EF">
              <w:rPr>
                <w:rFonts w:ascii="Consolas" w:hAnsi="Consolas"/>
                <w:noProof/>
                <w:sz w:val="22"/>
                <w:szCs w:val="22"/>
              </w:rPr>
              <w:t xml:space="preserve"> </w:t>
            </w:r>
            <w:r w:rsidRPr="00D759EF">
              <w:rPr>
                <w:rFonts w:ascii="Consolas" w:hAnsi="Consolas" w:cs="Consolas"/>
                <w:noProof/>
                <w:color w:val="0000FF"/>
                <w:sz w:val="22"/>
                <w:szCs w:val="22"/>
              </w:rPr>
              <w:t>int</w:t>
            </w:r>
            <w:r w:rsidRPr="00D759EF">
              <w:rPr>
                <w:rFonts w:ascii="Consolas" w:hAnsi="Consolas"/>
                <w:noProof/>
                <w:sz w:val="22"/>
                <w:szCs w:val="22"/>
              </w:rPr>
              <w:t xml:space="preserve"> MyValue { get; set; }</w:t>
            </w:r>
          </w:p>
          <w:p w14:paraId="234E22B1"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p>
          <w:p w14:paraId="0795A35E"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8000"/>
                <w:sz w:val="22"/>
                <w:szCs w:val="22"/>
              </w:rPr>
              <w:t>// Color property</w:t>
            </w:r>
          </w:p>
          <w:p w14:paraId="12A8F011"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rPr>
              <w:t>public</w:t>
            </w:r>
            <w:r w:rsidRPr="00D759EF">
              <w:rPr>
                <w:rFonts w:ascii="Consolas" w:hAnsi="Consolas"/>
                <w:noProof/>
                <w:sz w:val="22"/>
                <w:szCs w:val="22"/>
              </w:rPr>
              <w:t xml:space="preserve"> </w:t>
            </w:r>
            <w:r w:rsidRPr="00D759EF">
              <w:rPr>
                <w:rFonts w:ascii="Consolas" w:hAnsi="Consolas" w:cs="Consolas"/>
                <w:noProof/>
                <w:color w:val="0000FF"/>
                <w:sz w:val="22"/>
                <w:szCs w:val="22"/>
              </w:rPr>
              <w:t>string</w:t>
            </w:r>
            <w:r w:rsidRPr="00D759EF">
              <w:rPr>
                <w:rFonts w:ascii="Consolas" w:hAnsi="Consolas"/>
                <w:noProof/>
                <w:sz w:val="22"/>
                <w:szCs w:val="22"/>
              </w:rPr>
              <w:t xml:space="preserve"> Color { get; set; }</w:t>
            </w:r>
          </w:p>
          <w:p w14:paraId="760E8860"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p>
          <w:p w14:paraId="2692C0AA"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8000"/>
                <w:sz w:val="22"/>
                <w:szCs w:val="22"/>
              </w:rPr>
              <w:t>// X-coordinate property</w:t>
            </w:r>
          </w:p>
          <w:p w14:paraId="66F601E9"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color w:val="0000FF"/>
                <w:sz w:val="22"/>
                <w:szCs w:val="22"/>
              </w:rPr>
              <w:t>public</w:t>
            </w:r>
            <w:r w:rsidRPr="00D759EF">
              <w:rPr>
                <w:rFonts w:ascii="Consolas" w:hAnsi="Consolas"/>
                <w:noProof/>
                <w:sz w:val="22"/>
                <w:szCs w:val="22"/>
              </w:rPr>
              <w:t xml:space="preserve"> </w:t>
            </w:r>
            <w:r w:rsidRPr="00D759EF">
              <w:rPr>
                <w:rFonts w:ascii="Consolas" w:hAnsi="Consolas" w:cs="Consolas"/>
                <w:noProof/>
                <w:color w:val="0000FF"/>
                <w:sz w:val="22"/>
                <w:szCs w:val="22"/>
              </w:rPr>
              <w:t>double</w:t>
            </w:r>
            <w:r w:rsidRPr="00D759EF">
              <w:rPr>
                <w:rFonts w:ascii="Consolas" w:hAnsi="Consolas"/>
                <w:noProof/>
                <w:sz w:val="22"/>
                <w:szCs w:val="22"/>
              </w:rPr>
              <w:t xml:space="preserve"> X { get; set; }</w:t>
            </w:r>
          </w:p>
        </w:tc>
      </w:tr>
    </w:tbl>
    <w:p w14:paraId="4CBF46CE" w14:textId="77777777" w:rsidR="00371D15" w:rsidRPr="00D759EF" w:rsidRDefault="00371D15" w:rsidP="00371D15">
      <w:pPr>
        <w:pStyle w:val="Heading4"/>
      </w:pPr>
      <w:r w:rsidRPr="00D759EF">
        <w:lastRenderedPageBreak/>
        <w:t>The Body of a Property</w:t>
      </w:r>
    </w:p>
    <w:p w14:paraId="610C35BC" w14:textId="16CE9435" w:rsidR="00371D15" w:rsidRPr="00D759EF" w:rsidRDefault="00371D15" w:rsidP="00371D15">
      <w:pPr>
        <w:spacing w:after="120"/>
      </w:pPr>
      <w:r w:rsidRPr="00D759EF">
        <w:t>Like classes and methods in C#</w:t>
      </w:r>
      <w:ins w:id="2351" w:author="Hans Zijlstra" w:date="2017-06-17T09:34:00Z">
        <w:r w:rsidR="008319B3" w:rsidRPr="00D759EF">
          <w:t>,</w:t>
        </w:r>
      </w:ins>
      <w:r w:rsidRPr="00D759EF">
        <w:t xml:space="preserve"> properties also have </w:t>
      </w:r>
      <w:r w:rsidRPr="00D759EF">
        <w:rPr>
          <w:b/>
        </w:rPr>
        <w:t>bodies</w:t>
      </w:r>
      <w:r w:rsidRPr="00D759EF">
        <w:t>, where the methods for access are declared (</w:t>
      </w:r>
      <w:r w:rsidRPr="00D759EF">
        <w:rPr>
          <w:b/>
        </w:rPr>
        <w:t>accessors</w:t>
      </w:r>
      <w:r w:rsidRPr="00D759EF">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30E3575C" w14:textId="77777777" w:rsidTr="00563712">
        <w:tc>
          <w:tcPr>
            <w:tcW w:w="7970" w:type="dxa"/>
            <w:tcBorders>
              <w:top w:val="single" w:sz="4" w:space="0" w:color="auto"/>
              <w:left w:val="single" w:sz="4" w:space="0" w:color="auto"/>
              <w:bottom w:val="single" w:sz="4" w:space="0" w:color="auto"/>
              <w:right w:val="single" w:sz="4" w:space="0" w:color="auto"/>
            </w:tcBorders>
          </w:tcPr>
          <w:p w14:paraId="2C765287" w14:textId="77777777" w:rsidR="00371D15" w:rsidRPr="00D759EF" w:rsidRDefault="00371D15" w:rsidP="00563712">
            <w:pPr>
              <w:autoSpaceDE w:val="0"/>
              <w:autoSpaceDN w:val="0"/>
              <w:adjustRightInd w:val="0"/>
              <w:spacing w:before="0"/>
              <w:jc w:val="left"/>
              <w:rPr>
                <w:rFonts w:ascii="Consolas" w:hAnsi="Consolas" w:cs="Consolas"/>
                <w:bCs/>
                <w:noProof/>
                <w:sz w:val="22"/>
                <w:szCs w:val="22"/>
              </w:rPr>
            </w:pPr>
            <w:r w:rsidRPr="00D759EF">
              <w:rPr>
                <w:rFonts w:ascii="Consolas" w:hAnsi="Consolas" w:cs="Consolas"/>
                <w:bCs/>
                <w:noProof/>
                <w:sz w:val="22"/>
                <w:szCs w:val="22"/>
              </w:rPr>
              <w:t>[&lt;modifiers&gt;] &lt;property_type&gt; &lt;property_name&gt;</w:t>
            </w:r>
          </w:p>
          <w:p w14:paraId="5248C7BA" w14:textId="77777777" w:rsidR="00371D15" w:rsidRPr="00D759EF" w:rsidRDefault="00371D15" w:rsidP="00563712">
            <w:pPr>
              <w:autoSpaceDE w:val="0"/>
              <w:autoSpaceDN w:val="0"/>
              <w:adjustRightInd w:val="0"/>
              <w:spacing w:before="0"/>
              <w:jc w:val="left"/>
              <w:rPr>
                <w:rFonts w:ascii="Consolas" w:hAnsi="Consolas" w:cs="Consolas"/>
                <w:bCs/>
                <w:noProof/>
                <w:sz w:val="22"/>
                <w:szCs w:val="22"/>
              </w:rPr>
            </w:pPr>
            <w:r w:rsidRPr="00D759EF">
              <w:rPr>
                <w:rFonts w:ascii="Consolas" w:hAnsi="Consolas" w:cs="Consolas"/>
                <w:bCs/>
                <w:noProof/>
                <w:sz w:val="22"/>
                <w:szCs w:val="22"/>
              </w:rPr>
              <w:t>{</w:t>
            </w:r>
          </w:p>
          <w:p w14:paraId="4D231DBC"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00"/>
                <w:sz w:val="22"/>
                <w:szCs w:val="22"/>
              </w:rPr>
              <w:tab/>
            </w:r>
            <w:r w:rsidRPr="00D759EF">
              <w:rPr>
                <w:rFonts w:ascii="Consolas" w:hAnsi="Consolas" w:cs="Consolas"/>
                <w:noProof/>
                <w:color w:val="008000"/>
                <w:sz w:val="22"/>
                <w:szCs w:val="22"/>
              </w:rPr>
              <w:t>// … Property's accessors methods go here</w:t>
            </w:r>
          </w:p>
          <w:p w14:paraId="5738961A"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bCs/>
                <w:noProof/>
                <w:sz w:val="22"/>
                <w:szCs w:val="22"/>
              </w:rPr>
              <w:t>}</w:t>
            </w:r>
          </w:p>
        </w:tc>
      </w:tr>
    </w:tbl>
    <w:p w14:paraId="1C9B3E30" w14:textId="17A4B727" w:rsidR="00371D15" w:rsidRPr="00D759EF" w:rsidRDefault="00371D15" w:rsidP="00371D15">
      <w:r w:rsidRPr="00D759EF">
        <w:t>The body of a property begins with an opening</w:t>
      </w:r>
      <w:ins w:id="2352" w:author="Hans Zijlstra" w:date="2017-06-17T09:35:00Z">
        <w:r w:rsidR="008319B3" w:rsidRPr="00D759EF">
          <w:t xml:space="preserve"> curly</w:t>
        </w:r>
      </w:ins>
      <w:r w:rsidRPr="00D759EF">
        <w:t xml:space="preserve"> bracket "</w:t>
      </w:r>
      <w:r w:rsidRPr="00D759EF">
        <w:rPr>
          <w:rFonts w:ascii="Consolas" w:hAnsi="Consolas"/>
          <w:b/>
          <w:bCs/>
          <w:noProof/>
          <w:kern w:val="32"/>
          <w:sz w:val="22"/>
        </w:rPr>
        <w:t>{</w:t>
      </w:r>
      <w:r w:rsidRPr="00D759EF">
        <w:t xml:space="preserve">" and ends with a closing </w:t>
      </w:r>
      <w:ins w:id="2353" w:author="Hans Zijlstra" w:date="2017-06-17T09:35:00Z">
        <w:r w:rsidR="008319B3" w:rsidRPr="00D759EF">
          <w:t>curly</w:t>
        </w:r>
      </w:ins>
      <w:ins w:id="2354" w:author="Hans Zijlstra" w:date="2017-06-17T09:36:00Z">
        <w:r w:rsidR="008319B3" w:rsidRPr="00D759EF">
          <w:t xml:space="preserve"> </w:t>
        </w:r>
      </w:ins>
      <w:r w:rsidRPr="00D759EF">
        <w:t>bracket – "</w:t>
      </w:r>
      <w:r w:rsidRPr="00D759EF">
        <w:rPr>
          <w:rFonts w:ascii="Consolas" w:hAnsi="Consolas"/>
          <w:b/>
          <w:bCs/>
          <w:noProof/>
          <w:kern w:val="32"/>
          <w:sz w:val="22"/>
        </w:rPr>
        <w:t>}</w:t>
      </w:r>
      <w:r w:rsidRPr="00D759EF">
        <w:t>". Properties should always have a body.</w:t>
      </w:r>
    </w:p>
    <w:p w14:paraId="0AAD8225" w14:textId="77777777" w:rsidR="00371D15" w:rsidRPr="00D759EF" w:rsidRDefault="00371D15" w:rsidP="00371D15">
      <w:pPr>
        <w:pStyle w:val="Heading4"/>
      </w:pPr>
      <w:r w:rsidRPr="00D759EF">
        <w:t>Method for Reading the Value of a Property (Getter)</w:t>
      </w:r>
    </w:p>
    <w:p w14:paraId="3D667C97" w14:textId="5F829131" w:rsidR="00371D15" w:rsidRPr="00D759EF" w:rsidRDefault="00371D15" w:rsidP="00371D15">
      <w:pPr>
        <w:spacing w:after="120"/>
      </w:pPr>
      <w:r w:rsidRPr="00D759EF">
        <w:t>As we explained,</w:t>
      </w:r>
      <w:del w:id="2355" w:author="Hans Zijlstra" w:date="2017-06-17T09:37:00Z">
        <w:r w:rsidRPr="00D759EF" w:rsidDel="008319B3">
          <w:delText xml:space="preserve"> the declaration of</w:delText>
        </w:r>
      </w:del>
      <w:r w:rsidRPr="00D759EF">
        <w:t xml:space="preserve"> a </w:t>
      </w:r>
      <w:r w:rsidRPr="00D759EF">
        <w:rPr>
          <w:b/>
          <w:bCs/>
        </w:rPr>
        <w:t>method for reading a value of a property</w:t>
      </w:r>
      <w:r w:rsidRPr="00D759EF">
        <w:t xml:space="preserve"> (</w:t>
      </w:r>
      <w:del w:id="2356" w:author="Hans Zijlstra" w:date="2017-06-17T09:36:00Z">
        <w:r w:rsidRPr="00D759EF" w:rsidDel="008319B3">
          <w:delText xml:space="preserve">in the literature </w:delText>
        </w:r>
      </w:del>
      <w:r w:rsidRPr="00D759EF">
        <w:t xml:space="preserve">called a </w:t>
      </w:r>
      <w:r w:rsidRPr="00D759EF">
        <w:rPr>
          <w:b/>
          <w:bCs/>
        </w:rPr>
        <w:t>getter</w:t>
      </w:r>
      <w:r w:rsidRPr="00D759EF">
        <w:t xml:space="preserve">) </w:t>
      </w:r>
      <w:del w:id="2357" w:author="Hans Zijlstra" w:date="2017-06-24T15:18:00Z">
        <w:r w:rsidRPr="00D759EF" w:rsidDel="000E6BD7">
          <w:delText>is</w:delText>
        </w:r>
      </w:del>
      <w:del w:id="2358" w:author="Hans Zijlstra" w:date="2017-06-17T09:36:00Z">
        <w:r w:rsidRPr="00D759EF" w:rsidDel="008319B3">
          <w:delText xml:space="preserve"> made</w:delText>
        </w:r>
      </w:del>
      <w:ins w:id="2359" w:author="Hans Zijlstra" w:date="2017-06-24T15:18:00Z">
        <w:r w:rsidR="000E6BD7" w:rsidRPr="00D759EF">
          <w:t>is declared</w:t>
        </w:r>
      </w:ins>
      <w:r w:rsidRPr="00D759EF">
        <w:t xml:space="preserve"> in the body of a property by using the following syntax</w:t>
      </w:r>
      <w:del w:id="2360" w:author="Hans Zijlstra" w:date="2017-06-17T09:37:00Z">
        <w:r w:rsidRPr="00D759EF" w:rsidDel="008319B3">
          <w:delText>es</w:delText>
        </w:r>
      </w:del>
      <w:r w:rsidRPr="00D759EF">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1C5E4108" w14:textId="77777777" w:rsidTr="00563712">
        <w:tc>
          <w:tcPr>
            <w:tcW w:w="7970" w:type="dxa"/>
            <w:tcBorders>
              <w:top w:val="single" w:sz="4" w:space="0" w:color="auto"/>
              <w:left w:val="single" w:sz="4" w:space="0" w:color="auto"/>
              <w:bottom w:val="single" w:sz="4" w:space="0" w:color="auto"/>
              <w:right w:val="single" w:sz="4" w:space="0" w:color="auto"/>
            </w:tcBorders>
          </w:tcPr>
          <w:p w14:paraId="1FC67AB5" w14:textId="77777777" w:rsidR="00371D15" w:rsidRPr="00D759EF" w:rsidRDefault="00371D15" w:rsidP="00563712">
            <w:pPr>
              <w:spacing w:before="0"/>
              <w:rPr>
                <w:rFonts w:ascii="Consolas" w:hAnsi="Consolas" w:cs="Consolas"/>
                <w:noProof/>
                <w:sz w:val="22"/>
                <w:szCs w:val="22"/>
              </w:rPr>
            </w:pPr>
            <w:r w:rsidRPr="00D759EF">
              <w:rPr>
                <w:rFonts w:ascii="Consolas" w:hAnsi="Consolas" w:cs="Consolas"/>
                <w:bCs/>
                <w:noProof/>
                <w:sz w:val="22"/>
                <w:szCs w:val="22"/>
              </w:rPr>
              <w:t>get { &lt;accessor_body&gt; }</w:t>
            </w:r>
          </w:p>
        </w:tc>
      </w:tr>
    </w:tbl>
    <w:p w14:paraId="66F18A20" w14:textId="1F69F90F" w:rsidR="00371D15" w:rsidRPr="000E6BD7" w:rsidRDefault="00371D15" w:rsidP="00371D15">
      <w:pPr>
        <w:spacing w:after="120"/>
      </w:pPr>
      <w:r w:rsidRPr="00D759EF">
        <w:t xml:space="preserve">The content of the </w:t>
      </w:r>
      <w:ins w:id="2361" w:author="Hans Zijlstra" w:date="2017-06-17T09:39:00Z">
        <w:r w:rsidR="008319B3" w:rsidRPr="00D759EF">
          <w:t xml:space="preserve">code </w:t>
        </w:r>
      </w:ins>
      <w:r w:rsidRPr="00D759EF">
        <w:t xml:space="preserve">block surrounded by the </w:t>
      </w:r>
      <w:del w:id="2362" w:author="Hans Zijlstra" w:date="2017-06-17T09:38:00Z">
        <w:r w:rsidRPr="00D759EF" w:rsidDel="008319B3">
          <w:delText>braces</w:delText>
        </w:r>
      </w:del>
      <w:ins w:id="2363" w:author="Hans Zijlstra" w:date="2017-06-17T09:38:00Z">
        <w:r w:rsidR="008319B3" w:rsidRPr="00D759EF">
          <w:t>angle brackets</w:t>
        </w:r>
      </w:ins>
      <w:r w:rsidRPr="00D759EF">
        <w:t xml:space="preserve"> </w:t>
      </w:r>
      <w:r w:rsidRPr="00D759EF">
        <w:rPr>
          <w:noProof/>
        </w:rPr>
        <w:t>(</w:t>
      </w:r>
      <w:r w:rsidRPr="00D759EF">
        <w:rPr>
          <w:rFonts w:ascii="Consolas" w:hAnsi="Consolas"/>
          <w:b/>
          <w:bCs/>
          <w:noProof/>
          <w:kern w:val="32"/>
          <w:sz w:val="22"/>
        </w:rPr>
        <w:t>&lt;accessor_body&gt;</w:t>
      </w:r>
      <w:r w:rsidRPr="00D759EF">
        <w:rPr>
          <w:noProof/>
        </w:rPr>
        <w:t>)</w:t>
      </w:r>
      <w:r w:rsidRPr="00D759EF">
        <w:t xml:space="preserve"> is similar to the contents of any </w:t>
      </w:r>
      <w:ins w:id="2364" w:author="Hans Zijlstra" w:date="2017-06-17T09:38:00Z">
        <w:r w:rsidR="008319B3" w:rsidRPr="00D759EF">
          <w:t>oth</w:t>
        </w:r>
      </w:ins>
      <w:ins w:id="2365" w:author="Hans Zijlstra" w:date="2017-06-17T09:39:00Z">
        <w:r w:rsidR="008319B3" w:rsidRPr="00D759EF">
          <w:t xml:space="preserve">er </w:t>
        </w:r>
      </w:ins>
      <w:r w:rsidRPr="00D759EF">
        <w:t xml:space="preserve">method. </w:t>
      </w:r>
      <w:del w:id="2366" w:author="Hans Zijlstra" w:date="2017-06-17T09:42:00Z">
        <w:r w:rsidRPr="00D759EF" w:rsidDel="008319B3">
          <w:delText>The actions, which</w:delText>
        </w:r>
      </w:del>
      <w:ins w:id="2367" w:author="Hans Zijlstra" w:date="2017-06-17T09:42:00Z">
        <w:r w:rsidR="008319B3" w:rsidRPr="00D759EF">
          <w:t xml:space="preserve">Execution of the code in </w:t>
        </w:r>
      </w:ins>
      <w:ins w:id="2368" w:author="Hans Zijlstra" w:date="2017-06-24T15:19:00Z">
        <w:r w:rsidR="000E6BD7">
          <w:t>the</w:t>
        </w:r>
      </w:ins>
      <w:ins w:id="2369" w:author="Hans Zijlstra" w:date="2017-06-17T09:42:00Z">
        <w:r w:rsidR="008319B3" w:rsidRPr="000E6BD7">
          <w:t xml:space="preserve"> accessor body</w:t>
        </w:r>
      </w:ins>
      <w:del w:id="2370" w:author="Hans Zijlstra" w:date="2017-06-24T15:19:00Z">
        <w:r w:rsidRPr="000E6BD7" w:rsidDel="000E6BD7">
          <w:delText xml:space="preserve"> </w:delText>
        </w:r>
      </w:del>
      <w:del w:id="2371" w:author="Hans Zijlstra" w:date="2017-06-17T09:42:00Z">
        <w:r w:rsidRPr="000E6BD7" w:rsidDel="008319B3">
          <w:delText>should be performed to</w:delText>
        </w:r>
      </w:del>
      <w:r w:rsidRPr="000E6BD7">
        <w:t xml:space="preserve"> return</w:t>
      </w:r>
      <w:ins w:id="2372" w:author="Hans Zijlstra" w:date="2017-06-17T09:42:00Z">
        <w:r w:rsidR="008319B3" w:rsidRPr="000E6BD7">
          <w:t>s</w:t>
        </w:r>
      </w:ins>
      <w:r w:rsidRPr="000E6BD7">
        <w:t xml:space="preserve"> the result of the method</w:t>
      </w:r>
      <w:del w:id="2373" w:author="Hans Zijlstra" w:date="2017-06-17T09:43:00Z">
        <w:r w:rsidRPr="000E6BD7" w:rsidDel="008319B3">
          <w:delText>, are declared in it</w:delText>
        </w:r>
      </w:del>
      <w:r w:rsidRPr="000E6BD7">
        <w:t>.</w:t>
      </w:r>
    </w:p>
    <w:p w14:paraId="5B4CCCA2" w14:textId="792E04E1" w:rsidR="00371D15" w:rsidRPr="0002496E" w:rsidRDefault="00371D15" w:rsidP="00371D15">
      <w:pPr>
        <w:spacing w:after="120"/>
      </w:pPr>
      <w:r w:rsidRPr="000E6BD7">
        <w:t xml:space="preserve">The method </w:t>
      </w:r>
      <w:del w:id="2374" w:author="Hans Zijlstra" w:date="2017-06-17T09:43:00Z">
        <w:r w:rsidRPr="000E6BD7" w:rsidDel="008319B3">
          <w:delText>of</w:delText>
        </w:r>
      </w:del>
      <w:ins w:id="2375" w:author="Hans Zijlstra" w:date="2017-06-17T09:43:00Z">
        <w:r w:rsidR="008319B3" w:rsidRPr="000E6BD7">
          <w:t>for</w:t>
        </w:r>
      </w:ins>
      <w:r w:rsidRPr="000E6BD7">
        <w:t xml:space="preserve"> reading the value of a property must end with a </w:t>
      </w:r>
      <w:r w:rsidRPr="000E6BD7">
        <w:rPr>
          <w:rFonts w:ascii="Consolas" w:hAnsi="Consolas"/>
          <w:b/>
          <w:bCs/>
          <w:noProof/>
          <w:kern w:val="32"/>
          <w:sz w:val="22"/>
        </w:rPr>
        <w:t>return</w:t>
      </w:r>
      <w:r w:rsidRPr="000E6BD7">
        <w:t xml:space="preserve"> or </w:t>
      </w:r>
      <w:r w:rsidRPr="000E6BD7">
        <w:rPr>
          <w:rFonts w:ascii="Consolas" w:hAnsi="Consolas"/>
          <w:b/>
          <w:bCs/>
          <w:noProof/>
          <w:kern w:val="32"/>
          <w:sz w:val="22"/>
        </w:rPr>
        <w:t>throw</w:t>
      </w:r>
      <w:del w:id="2376" w:author="Hans Zijlstra" w:date="2017-06-24T15:20:00Z">
        <w:r w:rsidRPr="000E6BD7" w:rsidDel="000E6BD7">
          <w:delText xml:space="preserve"> </w:delText>
        </w:r>
      </w:del>
      <w:commentRangeStart w:id="2377"/>
      <w:del w:id="2378" w:author="Hans Zijlstra" w:date="2017-06-17T09:43:00Z">
        <w:r w:rsidRPr="000E6BD7" w:rsidDel="008319B3">
          <w:delText>operation</w:delText>
        </w:r>
      </w:del>
      <w:commentRangeEnd w:id="2377"/>
      <w:r w:rsidR="00022982" w:rsidRPr="00D759EF">
        <w:rPr>
          <w:rStyle w:val="CommentReference"/>
        </w:rPr>
        <w:commentReference w:id="2377"/>
      </w:r>
      <w:ins w:id="2379" w:author="Hans Zijlstra" w:date="2017-06-17T09:51:00Z">
        <w:r w:rsidR="00022982" w:rsidRPr="00D759EF">
          <w:t xml:space="preserve"> keyword</w:t>
        </w:r>
      </w:ins>
      <w:r w:rsidRPr="00011129">
        <w:t xml:space="preserve">. The type of the </w:t>
      </w:r>
      <w:ins w:id="2380" w:author="Hans Zijlstra" w:date="2017-06-17T09:52:00Z">
        <w:r w:rsidR="00022982" w:rsidRPr="00AA044A">
          <w:t xml:space="preserve">return </w:t>
        </w:r>
      </w:ins>
      <w:r w:rsidRPr="00AA044A">
        <w:t>value</w:t>
      </w:r>
      <w:del w:id="2381" w:author="Hans Zijlstra" w:date="2017-06-17T09:52:00Z">
        <w:r w:rsidRPr="002959F9" w:rsidDel="00022982">
          <w:delText>, which is returned as a result of this method,</w:delText>
        </w:r>
      </w:del>
      <w:r w:rsidRPr="00977A5E">
        <w:t xml:space="preserve"> has to be the same as </w:t>
      </w:r>
      <w:ins w:id="2382" w:author="Hans Zijlstra" w:date="2017-06-17T09:52:00Z">
        <w:r w:rsidR="00022982" w:rsidRPr="00977A5E">
          <w:t xml:space="preserve">the type of the property </w:t>
        </w:r>
      </w:ins>
      <w:r w:rsidRPr="0002496E">
        <w:rPr>
          <w:rFonts w:ascii="Consolas" w:hAnsi="Consolas"/>
          <w:b/>
          <w:bCs/>
          <w:noProof/>
          <w:kern w:val="32"/>
          <w:sz w:val="22"/>
        </w:rPr>
        <w:t>&lt;property_type&gt;</w:t>
      </w:r>
      <w:del w:id="2383" w:author="Hans Zijlstra" w:date="2017-06-17T09:53:00Z">
        <w:r w:rsidRPr="0002496E" w:rsidDel="00022982">
          <w:delText xml:space="preserve"> described</w:delText>
        </w:r>
      </w:del>
      <w:r w:rsidRPr="0002496E">
        <w:t xml:space="preserve"> in the property declaration.</w:t>
      </w:r>
    </w:p>
    <w:p w14:paraId="20591729" w14:textId="14DA4D26" w:rsidR="00A82F82" w:rsidRPr="0002496E" w:rsidRDefault="00A82F82" w:rsidP="00371D15">
      <w:pPr>
        <w:spacing w:after="120"/>
        <w:rPr>
          <w:ins w:id="2384" w:author="Hans Zijlstra" w:date="2017-06-17T10:05:00Z"/>
        </w:rPr>
      </w:pPr>
      <w:moveToRangeStart w:id="2385" w:author="Hans Zijlstra" w:date="2017-06-17T10:05:00Z" w:name="move485457258"/>
      <w:moveTo w:id="2386" w:author="Hans Zijlstra" w:date="2017-06-17T10:05:00Z">
        <w:r w:rsidRPr="0002496E">
          <w:t>Calling a Method for Reading Property’s Value</w:t>
        </w:r>
      </w:moveTo>
      <w:moveToRangeEnd w:id="2385"/>
    </w:p>
    <w:p w14:paraId="2C5348FB" w14:textId="7CFA1087" w:rsidR="00371D15" w:rsidRPr="00AA044A" w:rsidRDefault="00371D15" w:rsidP="00371D15">
      <w:pPr>
        <w:spacing w:after="120"/>
      </w:pPr>
      <w:del w:id="2387" w:author="Hans Zijlstra" w:date="2017-06-17T10:03:00Z">
        <w:r w:rsidRPr="0028675A" w:rsidDel="00A82F82">
          <w:delText>Although earlier in this section we considered many examples of declared properties with a method for r</w:delText>
        </w:r>
        <w:r w:rsidRPr="00D759EF" w:rsidDel="00A82F82">
          <w:delText>eading their values, let’s</w:delText>
        </w:r>
      </w:del>
      <w:ins w:id="2388" w:author="Hans Zijlstra" w:date="2017-06-17T10:03:00Z">
        <w:r w:rsidR="00A82F82" w:rsidRPr="00D759EF">
          <w:t>Let’s</w:t>
        </w:r>
      </w:ins>
      <w:r w:rsidRPr="00D759EF">
        <w:t xml:space="preserve"> consider another example of a property – </w:t>
      </w:r>
      <w:r w:rsidRPr="00D759EF">
        <w:rPr>
          <w:rFonts w:ascii="Consolas" w:hAnsi="Consolas"/>
          <w:b/>
          <w:bCs/>
          <w:noProof/>
          <w:kern w:val="32"/>
          <w:sz w:val="22"/>
        </w:rPr>
        <w:t>Age</w:t>
      </w:r>
      <w:r w:rsidRPr="00D759EF">
        <w:t xml:space="preserve">, which is of type </w:t>
      </w:r>
      <w:r w:rsidRPr="00D759EF">
        <w:rPr>
          <w:rFonts w:ascii="Consolas" w:hAnsi="Consolas"/>
          <w:b/>
          <w:bCs/>
          <w:noProof/>
          <w:kern w:val="32"/>
          <w:sz w:val="22"/>
        </w:rPr>
        <w:t>int</w:t>
      </w:r>
      <w:r w:rsidRPr="00D759EF">
        <w:t xml:space="preserve"> and </w:t>
      </w:r>
      <w:del w:id="2389" w:author="Hans Zijlstra" w:date="2017-06-17T10:03:00Z">
        <w:r w:rsidRPr="00D759EF" w:rsidDel="00A82F82">
          <w:delText xml:space="preserve">is </w:delText>
        </w:r>
      </w:del>
      <w:r w:rsidRPr="00D759EF">
        <w:t xml:space="preserve">declared </w:t>
      </w:r>
      <w:commentRangeStart w:id="2390"/>
      <w:del w:id="2391" w:author="Hans Zijlstra" w:date="2017-06-17T10:04:00Z">
        <w:r w:rsidRPr="00D759EF" w:rsidDel="00A82F82">
          <w:delText>via</w:delText>
        </w:r>
      </w:del>
      <w:commentRangeEnd w:id="2390"/>
      <w:r w:rsidR="00A82F82" w:rsidRPr="00D759EF">
        <w:rPr>
          <w:rStyle w:val="CommentReference"/>
        </w:rPr>
        <w:commentReference w:id="2390"/>
      </w:r>
      <w:ins w:id="2392" w:author="Hans Zijlstra" w:date="2017-06-17T10:04:00Z">
        <w:r w:rsidR="00A82F82" w:rsidRPr="00D759EF">
          <w:t>for</w:t>
        </w:r>
      </w:ins>
      <w:r w:rsidRPr="00011129">
        <w:t xml:space="preserve"> a field in th</w:t>
      </w:r>
      <w:r w:rsidRPr="00AA044A">
        <w:t>e same class:</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74098E50" w14:textId="77777777" w:rsidTr="00563712">
        <w:tc>
          <w:tcPr>
            <w:tcW w:w="7970" w:type="dxa"/>
            <w:tcBorders>
              <w:top w:val="single" w:sz="4" w:space="0" w:color="auto"/>
              <w:left w:val="single" w:sz="4" w:space="0" w:color="auto"/>
              <w:bottom w:val="single" w:sz="4" w:space="0" w:color="auto"/>
              <w:right w:val="single" w:sz="4" w:space="0" w:color="auto"/>
            </w:tcBorders>
          </w:tcPr>
          <w:p w14:paraId="12238EC4" w14:textId="77777777" w:rsidR="00371D15" w:rsidRPr="0002496E" w:rsidRDefault="00371D15" w:rsidP="00563712">
            <w:pPr>
              <w:autoSpaceDE w:val="0"/>
              <w:autoSpaceDN w:val="0"/>
              <w:adjustRightInd w:val="0"/>
              <w:spacing w:before="0"/>
              <w:jc w:val="left"/>
              <w:rPr>
                <w:rFonts w:ascii="Consolas" w:hAnsi="Consolas"/>
                <w:noProof/>
                <w:sz w:val="22"/>
                <w:szCs w:val="22"/>
              </w:rPr>
            </w:pPr>
            <w:r w:rsidRPr="00AA044A">
              <w:rPr>
                <w:rFonts w:ascii="Consolas" w:hAnsi="Consolas" w:cs="Consolas"/>
                <w:noProof/>
                <w:color w:val="0000FF"/>
                <w:sz w:val="22"/>
                <w:szCs w:val="22"/>
                <w:lang w:eastAsia="es-ES"/>
              </w:rPr>
              <w:t>private</w:t>
            </w:r>
            <w:r w:rsidRPr="002959F9">
              <w:rPr>
                <w:rFonts w:ascii="Consolas" w:hAnsi="Consolas"/>
                <w:noProof/>
                <w:sz w:val="22"/>
                <w:szCs w:val="22"/>
              </w:rPr>
              <w:t xml:space="preserve"> </w:t>
            </w:r>
            <w:r w:rsidRPr="00977A5E">
              <w:rPr>
                <w:rFonts w:ascii="Consolas" w:hAnsi="Consolas" w:cs="Consolas"/>
                <w:noProof/>
                <w:color w:val="0000FF"/>
                <w:sz w:val="22"/>
                <w:szCs w:val="22"/>
                <w:lang w:eastAsia="es-ES"/>
              </w:rPr>
              <w:t>int</w:t>
            </w:r>
            <w:r w:rsidRPr="00977A5E">
              <w:rPr>
                <w:rFonts w:ascii="Consolas" w:hAnsi="Consolas"/>
                <w:noProof/>
                <w:sz w:val="22"/>
                <w:szCs w:val="22"/>
              </w:rPr>
              <w:t xml:space="preserve"> age; </w:t>
            </w:r>
            <w:r w:rsidRPr="00977A5E">
              <w:rPr>
                <w:rFonts w:ascii="Consolas" w:hAnsi="Consolas"/>
                <w:noProof/>
                <w:sz w:val="22"/>
                <w:szCs w:val="22"/>
              </w:rPr>
              <w:tab/>
            </w:r>
            <w:r w:rsidRPr="00977A5E">
              <w:rPr>
                <w:rFonts w:ascii="Consolas" w:hAnsi="Consolas"/>
                <w:noProof/>
                <w:sz w:val="22"/>
                <w:szCs w:val="22"/>
              </w:rPr>
              <w:tab/>
            </w:r>
            <w:r w:rsidRPr="00977A5E">
              <w:rPr>
                <w:rFonts w:ascii="Consolas" w:hAnsi="Consolas"/>
                <w:noProof/>
                <w:sz w:val="22"/>
                <w:szCs w:val="22"/>
              </w:rPr>
              <w:tab/>
            </w:r>
            <w:r w:rsidRPr="00977A5E">
              <w:rPr>
                <w:rFonts w:ascii="Consolas" w:hAnsi="Consolas"/>
                <w:noProof/>
                <w:sz w:val="22"/>
                <w:szCs w:val="22"/>
              </w:rPr>
              <w:tab/>
            </w:r>
            <w:r w:rsidRPr="00977A5E">
              <w:rPr>
                <w:rFonts w:ascii="Consolas" w:hAnsi="Consolas"/>
                <w:noProof/>
                <w:sz w:val="22"/>
                <w:szCs w:val="22"/>
              </w:rPr>
              <w:tab/>
            </w:r>
            <w:r w:rsidRPr="0002496E">
              <w:rPr>
                <w:rFonts w:ascii="Consolas" w:hAnsi="Consolas" w:cs="Consolas"/>
                <w:noProof/>
                <w:color w:val="008000"/>
                <w:sz w:val="22"/>
                <w:szCs w:val="22"/>
              </w:rPr>
              <w:t>// Field declaration</w:t>
            </w:r>
          </w:p>
          <w:p w14:paraId="7928B6E9" w14:textId="77777777" w:rsidR="00371D15" w:rsidRPr="0028675A" w:rsidRDefault="00371D15" w:rsidP="00563712">
            <w:pPr>
              <w:autoSpaceDE w:val="0"/>
              <w:autoSpaceDN w:val="0"/>
              <w:adjustRightInd w:val="0"/>
              <w:spacing w:before="0"/>
              <w:jc w:val="left"/>
              <w:rPr>
                <w:rFonts w:ascii="Consolas" w:hAnsi="Consolas" w:cs="Consolas"/>
                <w:noProof/>
                <w:sz w:val="22"/>
                <w:szCs w:val="22"/>
                <w:lang w:eastAsia="es-ES"/>
              </w:rPr>
            </w:pPr>
          </w:p>
          <w:p w14:paraId="29FE1450"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int</w:t>
            </w:r>
            <w:r w:rsidRPr="00D759EF">
              <w:rPr>
                <w:rFonts w:ascii="Consolas" w:hAnsi="Consolas"/>
                <w:noProof/>
                <w:sz w:val="22"/>
                <w:szCs w:val="22"/>
              </w:rPr>
              <w:t xml:space="preserve"> Age</w:t>
            </w: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8000"/>
                <w:sz w:val="22"/>
                <w:szCs w:val="22"/>
              </w:rPr>
              <w:t>// Property declaration</w:t>
            </w:r>
          </w:p>
          <w:p w14:paraId="135E0AB8"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w:t>
            </w:r>
          </w:p>
          <w:p w14:paraId="19CDFD87"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 xml:space="preserve">get </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return</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this</w:t>
            </w:r>
            <w:r w:rsidRPr="00D759EF">
              <w:rPr>
                <w:rFonts w:ascii="Consolas" w:hAnsi="Consolas"/>
                <w:noProof/>
                <w:sz w:val="22"/>
                <w:szCs w:val="22"/>
              </w:rPr>
              <w:t>.age; }</w:t>
            </w:r>
            <w:r w:rsidRPr="00D759EF">
              <w:rPr>
                <w:rFonts w:ascii="Consolas" w:hAnsi="Consolas"/>
                <w:noProof/>
                <w:sz w:val="22"/>
                <w:szCs w:val="22"/>
              </w:rPr>
              <w:tab/>
            </w:r>
            <w:r w:rsidRPr="00D759EF">
              <w:rPr>
                <w:rFonts w:ascii="Consolas" w:hAnsi="Consolas" w:cs="Consolas"/>
                <w:noProof/>
                <w:color w:val="008000"/>
                <w:sz w:val="22"/>
                <w:szCs w:val="22"/>
              </w:rPr>
              <w:t>// Getter declaration</w:t>
            </w:r>
          </w:p>
          <w:p w14:paraId="0E83DEDD"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lang w:eastAsia="es-ES"/>
              </w:rPr>
              <w:t>}</w:t>
            </w:r>
          </w:p>
        </w:tc>
      </w:tr>
    </w:tbl>
    <w:p w14:paraId="2DA57E96" w14:textId="44B55E93" w:rsidR="00371D15" w:rsidRPr="00D759EF" w:rsidRDefault="00371D15" w:rsidP="00371D15">
      <w:pPr>
        <w:pStyle w:val="Heading4"/>
      </w:pPr>
      <w:moveFromRangeStart w:id="2393" w:author="Hans Zijlstra" w:date="2017-06-17T10:05:00Z" w:name="move485457258"/>
      <w:commentRangeStart w:id="2394"/>
      <w:moveFrom w:id="2395" w:author="Hans Zijlstra" w:date="2017-06-17T10:05:00Z">
        <w:r w:rsidRPr="00D759EF" w:rsidDel="00A82F82">
          <w:t>Calling a Method for Reading Property’s Value</w:t>
        </w:r>
      </w:moveFrom>
      <w:moveFromRangeEnd w:id="2393"/>
      <w:commentRangeEnd w:id="2394"/>
      <w:r w:rsidR="00A82F82" w:rsidRPr="00D759EF">
        <w:rPr>
          <w:rStyle w:val="CommentReference"/>
          <w:b w:val="0"/>
          <w:bCs w:val="0"/>
        </w:rPr>
        <w:commentReference w:id="2394"/>
      </w:r>
    </w:p>
    <w:p w14:paraId="40F60D25" w14:textId="5EF0F516" w:rsidR="00371D15" w:rsidRPr="0028675A" w:rsidRDefault="00371D15" w:rsidP="00371D15">
      <w:pPr>
        <w:spacing w:after="120"/>
      </w:pPr>
      <w:r w:rsidRPr="00011129">
        <w:t xml:space="preserve">Assume that the property </w:t>
      </w:r>
      <w:r w:rsidRPr="00AA044A">
        <w:rPr>
          <w:rFonts w:ascii="Consolas" w:hAnsi="Consolas"/>
          <w:b/>
          <w:bCs/>
          <w:noProof/>
          <w:kern w:val="32"/>
          <w:sz w:val="22"/>
        </w:rPr>
        <w:t>Age</w:t>
      </w:r>
      <w:r w:rsidRPr="00AA044A">
        <w:t xml:space="preserve"> from </w:t>
      </w:r>
      <w:del w:id="2396" w:author="Hans Zijlstra" w:date="2017-06-17T10:07:00Z">
        <w:r w:rsidRPr="002959F9" w:rsidDel="00A82F82">
          <w:delText>the last</w:delText>
        </w:r>
      </w:del>
      <w:ins w:id="2397" w:author="Hans Zijlstra" w:date="2017-06-17T10:07:00Z">
        <w:r w:rsidR="00A82F82" w:rsidRPr="00977A5E">
          <w:t>this</w:t>
        </w:r>
      </w:ins>
      <w:r w:rsidRPr="00977A5E">
        <w:t xml:space="preserve"> example is declared in the class </w:t>
      </w:r>
      <w:r w:rsidRPr="0002496E">
        <w:rPr>
          <w:rFonts w:ascii="Consolas" w:hAnsi="Consolas"/>
          <w:b/>
          <w:bCs/>
          <w:noProof/>
          <w:kern w:val="32"/>
          <w:sz w:val="22"/>
        </w:rPr>
        <w:t>Dog</w:t>
      </w:r>
      <w:r w:rsidRPr="0002496E">
        <w:t>. Then</w:t>
      </w:r>
      <w:ins w:id="2398" w:author="Hans Zijlstra" w:date="2017-06-17T10:08:00Z">
        <w:r w:rsidR="00A82F82" w:rsidRPr="0002496E">
          <w:t>,</w:t>
        </w:r>
      </w:ins>
      <w:r w:rsidRPr="0002496E">
        <w:t xml:space="preserve"> </w:t>
      </w:r>
      <w:del w:id="2399" w:author="Hans Zijlstra" w:date="2017-06-17T10:09:00Z">
        <w:r w:rsidRPr="000E6BD7" w:rsidDel="00A82F82">
          <w:delText>calling</w:delText>
        </w:r>
      </w:del>
      <w:del w:id="2400" w:author="Hans Zijlstra" w:date="2017-06-24T15:21:00Z">
        <w:r w:rsidRPr="000E6BD7" w:rsidDel="000E6BD7">
          <w:delText xml:space="preserve"> </w:delText>
        </w:r>
      </w:del>
      <w:r w:rsidRPr="000E6BD7">
        <w:t xml:space="preserve">the method for reading the value of the property </w:t>
      </w:r>
      <w:del w:id="2401" w:author="Hans Zijlstra" w:date="2017-06-24T15:21:00Z">
        <w:r w:rsidRPr="000E6BD7" w:rsidDel="000E6BD7">
          <w:delText>is</w:delText>
        </w:r>
      </w:del>
      <w:del w:id="2402" w:author="Hans Zijlstra" w:date="2017-06-17T10:09:00Z">
        <w:r w:rsidRPr="000E6BD7" w:rsidDel="00A82F82">
          <w:delText xml:space="preserve"> done by a</w:delText>
        </w:r>
      </w:del>
      <w:ins w:id="2403" w:author="Hans Zijlstra" w:date="2017-06-24T15:21:00Z">
        <w:r w:rsidR="000E6BD7" w:rsidRPr="000E6BD7">
          <w:t>is called</w:t>
        </w:r>
      </w:ins>
      <w:ins w:id="2404" w:author="Hans Zijlstra" w:date="2017-06-17T10:09:00Z">
        <w:r w:rsidR="00A82F82" w:rsidRPr="000E6BD7">
          <w:t xml:space="preserve"> with the</w:t>
        </w:r>
      </w:ins>
      <w:r w:rsidRPr="000E6BD7">
        <w:t xml:space="preserve"> “dot” notation, applied to a variable of the </w:t>
      </w:r>
      <w:ins w:id="2405" w:author="Hans Zijlstra" w:date="2017-06-17T10:08:00Z">
        <w:r w:rsidR="00A82F82" w:rsidRPr="0028675A">
          <w:t xml:space="preserve">same </w:t>
        </w:r>
      </w:ins>
      <w:r w:rsidRPr="0028675A">
        <w:t>type</w:t>
      </w:r>
      <w:del w:id="2406" w:author="Hans Zijlstra" w:date="2017-06-17T10:08:00Z">
        <w:r w:rsidRPr="0028675A" w:rsidDel="00A82F82">
          <w:delText>, in</w:delText>
        </w:r>
      </w:del>
      <w:r w:rsidRPr="0028675A">
        <w:t xml:space="preserve"> </w:t>
      </w:r>
      <w:ins w:id="2407" w:author="Hans Zijlstra" w:date="2017-06-17T10:08:00Z">
        <w:r w:rsidR="00A82F82" w:rsidRPr="0028675A">
          <w:t xml:space="preserve">as </w:t>
        </w:r>
      </w:ins>
      <w:r w:rsidRPr="0028675A">
        <w:t xml:space="preserve">the class </w:t>
      </w:r>
      <w:del w:id="2408" w:author="Hans Zijlstra" w:date="2017-06-17T10:08:00Z">
        <w:r w:rsidRPr="0028675A" w:rsidDel="00A82F82">
          <w:delText>of</w:delText>
        </w:r>
      </w:del>
      <w:ins w:id="2409" w:author="Hans Zijlstra" w:date="2017-06-17T10:08:00Z">
        <w:r w:rsidR="00A82F82" w:rsidRPr="0028675A">
          <w:t>in</w:t>
        </w:r>
      </w:ins>
      <w:r w:rsidRPr="0028675A">
        <w:t xml:space="preserve"> which the property is declared:</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7100C229" w14:textId="77777777" w:rsidTr="00563712">
        <w:tc>
          <w:tcPr>
            <w:tcW w:w="7970" w:type="dxa"/>
            <w:tcBorders>
              <w:top w:val="single" w:sz="4" w:space="0" w:color="auto"/>
              <w:left w:val="single" w:sz="4" w:space="0" w:color="auto"/>
              <w:bottom w:val="single" w:sz="4" w:space="0" w:color="auto"/>
              <w:right w:val="single" w:sz="4" w:space="0" w:color="auto"/>
            </w:tcBorders>
          </w:tcPr>
          <w:p w14:paraId="3A631750"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color w:val="2B91AF"/>
                <w:sz w:val="22"/>
              </w:rPr>
              <w:t>Dog</w:t>
            </w:r>
            <w:r w:rsidRPr="00D759EF">
              <w:rPr>
                <w:rFonts w:ascii="Consolas" w:hAnsi="Consolas"/>
                <w:noProof/>
                <w:sz w:val="22"/>
                <w:szCs w:val="22"/>
              </w:rPr>
              <w:t xml:space="preserve"> dogInstance = </w:t>
            </w:r>
            <w:r w:rsidRPr="00D759EF">
              <w:rPr>
                <w:rFonts w:ascii="Consolas" w:hAnsi="Consolas" w:cs="Consolas"/>
                <w:noProof/>
                <w:color w:val="0000FF"/>
                <w:sz w:val="22"/>
                <w:szCs w:val="22"/>
                <w:lang w:eastAsia="es-ES"/>
              </w:rPr>
              <w:t>new</w:t>
            </w:r>
            <w:r w:rsidRPr="00D759EF">
              <w:rPr>
                <w:rFonts w:ascii="Consolas" w:hAnsi="Consolas"/>
                <w:noProof/>
                <w:sz w:val="22"/>
                <w:szCs w:val="22"/>
              </w:rPr>
              <w:t xml:space="preserve"> </w:t>
            </w:r>
            <w:r w:rsidRPr="00D759EF">
              <w:rPr>
                <w:rFonts w:ascii="Consolas" w:hAnsi="Consolas"/>
                <w:noProof/>
                <w:color w:val="2B91AF"/>
                <w:sz w:val="22"/>
              </w:rPr>
              <w:t>Dog</w:t>
            </w:r>
            <w:r w:rsidRPr="00D759EF">
              <w:rPr>
                <w:rFonts w:ascii="Consolas" w:hAnsi="Consolas"/>
                <w:noProof/>
                <w:sz w:val="22"/>
                <w:szCs w:val="22"/>
              </w:rPr>
              <w:t>();</w:t>
            </w:r>
          </w:p>
          <w:p w14:paraId="06822DDC" w14:textId="77777777" w:rsidR="00371D15" w:rsidRPr="00D759EF" w:rsidRDefault="00371D15" w:rsidP="00563712">
            <w:pPr>
              <w:autoSpaceDE w:val="0"/>
              <w:autoSpaceDN w:val="0"/>
              <w:adjustRightInd w:val="0"/>
              <w:spacing w:before="0"/>
              <w:jc w:val="left"/>
              <w:rPr>
                <w:rFonts w:ascii="Consolas" w:hAnsi="Consolas" w:cs="Consolas"/>
                <w:noProof/>
                <w:color w:val="0000FF"/>
                <w:sz w:val="22"/>
                <w:szCs w:val="22"/>
                <w:lang w:eastAsia="es-ES"/>
              </w:rPr>
            </w:pPr>
            <w:r w:rsidRPr="00D759EF">
              <w:rPr>
                <w:rFonts w:ascii="Consolas" w:hAnsi="Consolas" w:cs="Consolas"/>
                <w:noProof/>
                <w:color w:val="008000"/>
                <w:sz w:val="22"/>
                <w:szCs w:val="22"/>
              </w:rPr>
              <w:t>// …</w:t>
            </w:r>
          </w:p>
          <w:p w14:paraId="4B260393"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lang w:eastAsia="es-ES"/>
              </w:rPr>
              <w:t>int</w:t>
            </w:r>
            <w:r w:rsidRPr="00D759EF">
              <w:rPr>
                <w:rFonts w:ascii="Consolas" w:hAnsi="Consolas"/>
                <w:noProof/>
                <w:sz w:val="22"/>
                <w:szCs w:val="22"/>
              </w:rPr>
              <w:t xml:space="preserve"> dogAge = dogInstance.Age; </w:t>
            </w: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8000"/>
                <w:sz w:val="22"/>
                <w:szCs w:val="22"/>
              </w:rPr>
              <w:t>// Getter invocation</w:t>
            </w:r>
          </w:p>
          <w:p w14:paraId="0C63F027"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noProof/>
                <w:color w:val="2B91AF"/>
                <w:sz w:val="22"/>
              </w:rPr>
              <w:lastRenderedPageBreak/>
              <w:t>Console</w:t>
            </w:r>
            <w:r w:rsidRPr="00D759EF">
              <w:rPr>
                <w:rFonts w:ascii="Consolas" w:hAnsi="Consolas"/>
                <w:noProof/>
                <w:sz w:val="22"/>
                <w:szCs w:val="22"/>
              </w:rPr>
              <w:t xml:space="preserve">.WriteLine(dogInstance.Age); </w:t>
            </w:r>
            <w:r w:rsidRPr="00D759EF">
              <w:rPr>
                <w:rFonts w:ascii="Consolas" w:hAnsi="Consolas"/>
                <w:noProof/>
                <w:sz w:val="22"/>
                <w:szCs w:val="22"/>
              </w:rPr>
              <w:tab/>
            </w:r>
            <w:r w:rsidRPr="00D759EF">
              <w:rPr>
                <w:rFonts w:ascii="Consolas" w:hAnsi="Consolas" w:cs="Consolas"/>
                <w:noProof/>
                <w:color w:val="008000"/>
                <w:sz w:val="22"/>
                <w:szCs w:val="22"/>
              </w:rPr>
              <w:t>// Getter invocation</w:t>
            </w:r>
          </w:p>
        </w:tc>
      </w:tr>
    </w:tbl>
    <w:p w14:paraId="45258F5D" w14:textId="0A86C813" w:rsidR="00371D15" w:rsidRPr="00D759EF" w:rsidRDefault="00371D15" w:rsidP="00371D15">
      <w:pPr>
        <w:spacing w:after="120"/>
      </w:pPr>
      <w:r w:rsidRPr="00D759EF">
        <w:lastRenderedPageBreak/>
        <w:t xml:space="preserve">The last two lines of the example show that when accessing </w:t>
      </w:r>
      <w:ins w:id="2410" w:author="Hans Zijlstra" w:date="2017-06-17T10:13:00Z">
        <w:r w:rsidR="00A11402" w:rsidRPr="00D759EF">
          <w:t xml:space="preserve">the property name </w:t>
        </w:r>
      </w:ins>
      <w:r w:rsidRPr="00D759EF">
        <w:t xml:space="preserve">through </w:t>
      </w:r>
      <w:del w:id="2411" w:author="Hans Zijlstra" w:date="2017-06-17T10:13:00Z">
        <w:r w:rsidRPr="00D759EF" w:rsidDel="00A11402">
          <w:delText>a</w:delText>
        </w:r>
      </w:del>
      <w:ins w:id="2412" w:author="Hans Zijlstra" w:date="2017-06-17T10:13:00Z">
        <w:r w:rsidR="00A11402" w:rsidRPr="00D759EF">
          <w:t>the</w:t>
        </w:r>
      </w:ins>
      <w:r w:rsidRPr="00D759EF">
        <w:t xml:space="preserve"> dot notation</w:t>
      </w:r>
      <w:del w:id="2413" w:author="Hans Zijlstra" w:date="2017-06-17T10:14:00Z">
        <w:r w:rsidRPr="00D759EF" w:rsidDel="00A11402">
          <w:delText xml:space="preserve"> the name of the property</w:delText>
        </w:r>
      </w:del>
      <w:r w:rsidRPr="00D759EF">
        <w:t xml:space="preserve">, </w:t>
      </w:r>
      <w:del w:id="2414" w:author="Hans Zijlstra" w:date="2017-06-17T10:14:00Z">
        <w:r w:rsidRPr="00D759EF" w:rsidDel="00A11402">
          <w:delText>its</w:delText>
        </w:r>
      </w:del>
      <w:ins w:id="2415" w:author="Hans Zijlstra" w:date="2017-06-17T10:14:00Z">
        <w:r w:rsidR="00A11402" w:rsidRPr="00D759EF">
          <w:t>then the</w:t>
        </w:r>
      </w:ins>
      <w:r w:rsidRPr="00D759EF">
        <w:t xml:space="preserve"> getter method (method for reading </w:t>
      </w:r>
      <w:del w:id="2416" w:author="Hans Zijlstra" w:date="2017-06-17T10:14:00Z">
        <w:r w:rsidRPr="00D759EF" w:rsidDel="00A11402">
          <w:delText>its</w:delText>
        </w:r>
      </w:del>
      <w:ins w:id="2417" w:author="Hans Zijlstra" w:date="2017-06-17T10:14:00Z">
        <w:r w:rsidR="00A11402" w:rsidRPr="00D759EF">
          <w:t>the</w:t>
        </w:r>
      </w:ins>
      <w:del w:id="2418" w:author="Hans Zijlstra" w:date="2017-06-23T11:47:00Z">
        <w:r w:rsidRPr="00D759EF" w:rsidDel="00245BC7">
          <w:delText xml:space="preserve"> </w:delText>
        </w:r>
      </w:del>
      <w:ins w:id="2419" w:author="Hans Zijlstra" w:date="2017-06-23T11:47:00Z">
        <w:r w:rsidR="00245BC7" w:rsidRPr="00D759EF">
          <w:t xml:space="preserve"> </w:t>
        </w:r>
      </w:ins>
      <w:ins w:id="2420" w:author="Hans Zijlstra" w:date="2017-06-17T10:15:00Z">
        <w:r w:rsidR="00A11402" w:rsidRPr="00D759EF">
          <w:t xml:space="preserve">age </w:t>
        </w:r>
      </w:ins>
      <w:r w:rsidRPr="00D759EF">
        <w:t>value) is called automatically.</w:t>
      </w:r>
    </w:p>
    <w:p w14:paraId="4CF9AEFD" w14:textId="762E6224" w:rsidR="00371D15" w:rsidRPr="00D759EF" w:rsidRDefault="00371D15" w:rsidP="00371D15">
      <w:pPr>
        <w:pStyle w:val="Heading4"/>
      </w:pPr>
      <w:r w:rsidRPr="00D759EF">
        <w:t xml:space="preserve">Method for Modifying </w:t>
      </w:r>
      <w:ins w:id="2421" w:author="Hans Zijlstra" w:date="2017-06-17T10:15:00Z">
        <w:r w:rsidR="006D3311" w:rsidRPr="00D759EF">
          <w:t xml:space="preserve">the </w:t>
        </w:r>
      </w:ins>
      <w:r w:rsidRPr="00D759EF">
        <w:t>Property</w:t>
      </w:r>
      <w:del w:id="2422" w:author="Hans Zijlstra" w:date="2017-06-17T10:15:00Z">
        <w:r w:rsidRPr="00D759EF" w:rsidDel="006D3311">
          <w:delText>’s</w:delText>
        </w:r>
      </w:del>
      <w:r w:rsidRPr="00D759EF">
        <w:t xml:space="preserve"> Value (Setter)</w:t>
      </w:r>
    </w:p>
    <w:p w14:paraId="21BAEF56" w14:textId="332E11AC" w:rsidR="00371D15" w:rsidRPr="00D759EF" w:rsidRDefault="00371D15" w:rsidP="00371D15">
      <w:pPr>
        <w:spacing w:after="120"/>
      </w:pPr>
      <w:r w:rsidRPr="00D759EF">
        <w:t xml:space="preserve">Like the method of reading the property’s value we can also declare </w:t>
      </w:r>
      <w:del w:id="2423" w:author="Hans Zijlstra" w:date="2017-06-17T10:22:00Z">
        <w:r w:rsidRPr="00D759EF" w:rsidDel="006D3311">
          <w:delText>th</w:delText>
        </w:r>
      </w:del>
      <w:del w:id="2424" w:author="Hans Zijlstra" w:date="2017-06-17T10:21:00Z">
        <w:r w:rsidRPr="00D759EF" w:rsidDel="006D3311">
          <w:delText>e</w:delText>
        </w:r>
      </w:del>
      <w:ins w:id="2425" w:author="Hans Zijlstra" w:date="2017-06-17T10:22:00Z">
        <w:r w:rsidR="006D3311" w:rsidRPr="00D759EF">
          <w:t>a</w:t>
        </w:r>
      </w:ins>
      <w:r w:rsidRPr="00D759EF">
        <w:t xml:space="preserve"> method </w:t>
      </w:r>
      <w:del w:id="2426" w:author="Hans Zijlstra" w:date="2017-06-17T10:22:00Z">
        <w:r w:rsidRPr="00D759EF" w:rsidDel="006D3311">
          <w:delText>of</w:delText>
        </w:r>
      </w:del>
      <w:ins w:id="2427" w:author="Hans Zijlstra" w:date="2017-06-17T10:22:00Z">
        <w:r w:rsidR="006D3311" w:rsidRPr="00D759EF">
          <w:t>for</w:t>
        </w:r>
      </w:ins>
      <w:r w:rsidRPr="00D759EF">
        <w:t xml:space="preserve"> changing (</w:t>
      </w:r>
      <w:r w:rsidRPr="00D759EF">
        <w:rPr>
          <w:b/>
          <w:bCs/>
        </w:rPr>
        <w:t>modifying) the value of a property</w:t>
      </w:r>
      <w:r w:rsidRPr="00D759EF">
        <w:t xml:space="preserve"> (</w:t>
      </w:r>
      <w:del w:id="2428" w:author="Hans Zijlstra" w:date="2017-06-17T10:22:00Z">
        <w:r w:rsidRPr="00D759EF" w:rsidDel="006D3311">
          <w:delText>in the literature</w:delText>
        </w:r>
      </w:del>
      <w:del w:id="2429" w:author="Hans Zijlstra" w:date="2017-06-24T15:28:00Z">
        <w:r w:rsidRPr="00D759EF" w:rsidDel="000E6BD7">
          <w:delText xml:space="preserve"> </w:delText>
        </w:r>
      </w:del>
      <w:r w:rsidRPr="00D759EF">
        <w:t xml:space="preserve">known as </w:t>
      </w:r>
      <w:r w:rsidRPr="00D759EF">
        <w:rPr>
          <w:b/>
          <w:bCs/>
        </w:rPr>
        <w:t>setter</w:t>
      </w:r>
      <w:r w:rsidRPr="00D759EF">
        <w:t>).</w:t>
      </w:r>
      <w:del w:id="2430" w:author="Hans Zijlstra" w:date="2017-06-24T15:29:00Z">
        <w:r w:rsidRPr="00D759EF" w:rsidDel="000E6BD7">
          <w:delText xml:space="preserve"> </w:delText>
        </w:r>
      </w:del>
      <w:del w:id="2431" w:author="Hans Zijlstra" w:date="2017-06-17T10:22:00Z">
        <w:r w:rsidRPr="00D759EF" w:rsidDel="006D3311">
          <w:delText>It is</w:delText>
        </w:r>
      </w:del>
      <w:r w:rsidRPr="00D759EF">
        <w:t xml:space="preserve"> </w:t>
      </w:r>
      <w:ins w:id="2432" w:author="Hans Zijlstra" w:date="2017-06-17T10:22:00Z">
        <w:r w:rsidR="006D3311" w:rsidRPr="00D759EF">
          <w:t xml:space="preserve">The setter is </w:t>
        </w:r>
      </w:ins>
      <w:r w:rsidRPr="00D759EF">
        <w:t xml:space="preserve">declared in the body of </w:t>
      </w:r>
      <w:ins w:id="2433" w:author="Hans Zijlstra" w:date="2017-06-17T10:23:00Z">
        <w:r w:rsidR="006D3311" w:rsidRPr="00D759EF">
          <w:t>the</w:t>
        </w:r>
      </w:ins>
      <w:del w:id="2434" w:author="Hans Zijlstra" w:date="2017-06-17T10:23:00Z">
        <w:r w:rsidRPr="00D759EF" w:rsidDel="006D3311">
          <w:delText>a</w:delText>
        </w:r>
      </w:del>
      <w:r w:rsidRPr="00D759EF">
        <w:t xml:space="preserve"> property with </w:t>
      </w:r>
      <w:r w:rsidRPr="00D759EF">
        <w:rPr>
          <w:rFonts w:ascii="Consolas" w:hAnsi="Consolas"/>
          <w:b/>
          <w:bCs/>
          <w:noProof/>
          <w:kern w:val="32"/>
          <w:sz w:val="22"/>
        </w:rPr>
        <w:t>void</w:t>
      </w:r>
      <w:r w:rsidRPr="00D759EF">
        <w:t xml:space="preserve"> return value and the assigned value is accessible through an implicit parameter </w:t>
      </w:r>
      <w:r w:rsidRPr="00D759EF">
        <w:rPr>
          <w:rFonts w:ascii="Consolas" w:hAnsi="Consolas"/>
          <w:b/>
          <w:bCs/>
          <w:noProof/>
          <w:kern w:val="32"/>
          <w:sz w:val="22"/>
        </w:rPr>
        <w:t>value</w:t>
      </w:r>
      <w:r w:rsidRPr="00D759EF">
        <w:t>.</w:t>
      </w:r>
    </w:p>
    <w:p w14:paraId="1B7C7E67" w14:textId="2E04A37A" w:rsidR="00371D15" w:rsidRPr="00D759EF" w:rsidRDefault="00371D15" w:rsidP="00371D15">
      <w:pPr>
        <w:spacing w:after="120"/>
      </w:pPr>
      <w:r w:rsidRPr="00D759EF">
        <w:t>The declaration</w:t>
      </w:r>
      <w:del w:id="2435" w:author="Hans Zijlstra" w:date="2017-06-17T10:23:00Z">
        <w:r w:rsidRPr="00D759EF" w:rsidDel="006D3C90">
          <w:delText xml:space="preserve"> is made</w:delText>
        </w:r>
      </w:del>
      <w:r w:rsidRPr="00D759EF">
        <w:t xml:space="preserve"> in the body of the property </w:t>
      </w:r>
      <w:ins w:id="2436" w:author="Hans Zijlstra" w:date="2017-06-17T10:23:00Z">
        <w:r w:rsidR="006D3C90" w:rsidRPr="00D759EF">
          <w:t>has</w:t>
        </w:r>
      </w:ins>
      <w:del w:id="2437" w:author="Hans Zijlstra" w:date="2017-06-17T10:23:00Z">
        <w:r w:rsidRPr="00D759EF" w:rsidDel="006D3C90">
          <w:delText>through</w:delText>
        </w:r>
      </w:del>
      <w:r w:rsidRPr="00D759EF">
        <w:t xml:space="preserve"> the following syntax:</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20C2902B" w14:textId="77777777" w:rsidTr="00563712">
        <w:tc>
          <w:tcPr>
            <w:tcW w:w="7970" w:type="dxa"/>
            <w:tcBorders>
              <w:top w:val="single" w:sz="4" w:space="0" w:color="auto"/>
              <w:left w:val="single" w:sz="4" w:space="0" w:color="auto"/>
              <w:bottom w:val="single" w:sz="4" w:space="0" w:color="auto"/>
              <w:right w:val="single" w:sz="4" w:space="0" w:color="auto"/>
            </w:tcBorders>
          </w:tcPr>
          <w:p w14:paraId="1209E5D3" w14:textId="77777777" w:rsidR="00371D15" w:rsidRPr="00D759EF" w:rsidRDefault="00371D15" w:rsidP="00563712">
            <w:pPr>
              <w:spacing w:before="0"/>
              <w:rPr>
                <w:rFonts w:ascii="Consolas" w:hAnsi="Consolas" w:cs="Consolas"/>
                <w:noProof/>
                <w:sz w:val="22"/>
                <w:szCs w:val="22"/>
              </w:rPr>
            </w:pPr>
            <w:r w:rsidRPr="00D759EF">
              <w:rPr>
                <w:rFonts w:ascii="Consolas" w:hAnsi="Consolas" w:cs="Consolas"/>
                <w:bCs/>
                <w:noProof/>
                <w:sz w:val="22"/>
                <w:szCs w:val="22"/>
              </w:rPr>
              <w:t>set { &lt;accessor_body&gt; }</w:t>
            </w:r>
          </w:p>
        </w:tc>
      </w:tr>
    </w:tbl>
    <w:p w14:paraId="63218428" w14:textId="6EBE5516" w:rsidR="00371D15" w:rsidRPr="00D759EF" w:rsidRDefault="00371D15" w:rsidP="00371D15">
      <w:pPr>
        <w:spacing w:after="120"/>
      </w:pPr>
      <w:r w:rsidRPr="00D759EF">
        <w:t>The content</w:t>
      </w:r>
      <w:del w:id="2438" w:author="Hans Zijlstra" w:date="2017-06-17T10:24:00Z">
        <w:r w:rsidRPr="00D759EF" w:rsidDel="006D3C90">
          <w:delText>s</w:delText>
        </w:r>
      </w:del>
      <w:r w:rsidRPr="00D759EF">
        <w:t xml:space="preserve"> of the </w:t>
      </w:r>
      <w:ins w:id="2439" w:author="Hans Zijlstra" w:date="2017-06-17T10:24:00Z">
        <w:r w:rsidR="006D3C90" w:rsidRPr="00D759EF">
          <w:t xml:space="preserve">code </w:t>
        </w:r>
      </w:ins>
      <w:r w:rsidRPr="00D759EF">
        <w:t xml:space="preserve">block surrounded by </w:t>
      </w:r>
      <w:del w:id="2440" w:author="Hans Zijlstra" w:date="2017-06-17T10:24:00Z">
        <w:r w:rsidRPr="00D759EF" w:rsidDel="006D3C90">
          <w:delText>arrow</w:delText>
        </w:r>
      </w:del>
      <w:ins w:id="2441" w:author="Hans Zijlstra" w:date="2017-06-17T10:24:00Z">
        <w:r w:rsidR="006D3C90" w:rsidRPr="00D759EF">
          <w:t>angle</w:t>
        </w:r>
      </w:ins>
      <w:r w:rsidRPr="00D759EF">
        <w:t xml:space="preserve"> brackets – </w:t>
      </w:r>
      <w:r w:rsidRPr="00D759EF">
        <w:rPr>
          <w:rFonts w:ascii="Consolas" w:hAnsi="Consolas"/>
          <w:b/>
          <w:bCs/>
          <w:noProof/>
          <w:kern w:val="32"/>
          <w:sz w:val="22"/>
        </w:rPr>
        <w:t>&lt;accessor_body&gt;</w:t>
      </w:r>
      <w:r w:rsidRPr="00D759EF">
        <w:t xml:space="preserve"> </w:t>
      </w:r>
      <w:del w:id="2442" w:author="Hans Zijlstra" w:date="2017-06-17T10:24:00Z">
        <w:r w:rsidRPr="00D759EF" w:rsidDel="006D3C90">
          <w:delText>are</w:delText>
        </w:r>
      </w:del>
      <w:ins w:id="2443" w:author="Hans Zijlstra" w:date="2017-06-17T10:24:00Z">
        <w:r w:rsidR="006D3C90" w:rsidRPr="00D759EF">
          <w:t>is</w:t>
        </w:r>
      </w:ins>
      <w:r w:rsidRPr="00D759EF">
        <w:t xml:space="preserve"> similar to the content of any </w:t>
      </w:r>
      <w:ins w:id="2444" w:author="Hans Zijlstra" w:date="2017-06-24T15:29:00Z">
        <w:r w:rsidR="000E6BD7">
          <w:t>other</w:t>
        </w:r>
      </w:ins>
      <w:ins w:id="2445" w:author="Hans Zijlstra" w:date="2017-06-17T10:24:00Z">
        <w:r w:rsidR="006D3C90" w:rsidRPr="000E6BD7">
          <w:t xml:space="preserve"> </w:t>
        </w:r>
      </w:ins>
      <w:r w:rsidRPr="000E6BD7">
        <w:t xml:space="preserve">method. </w:t>
      </w:r>
      <w:del w:id="2446" w:author="Hans Zijlstra" w:date="2017-06-17T10:25:00Z">
        <w:r w:rsidRPr="000E6BD7" w:rsidDel="006D3C90">
          <w:delText>It declares the actions that must be performed to</w:delText>
        </w:r>
      </w:del>
      <w:ins w:id="2447" w:author="Hans Zijlstra" w:date="2017-06-17T10:25:00Z">
        <w:r w:rsidR="006D3C90" w:rsidRPr="0028675A">
          <w:t>Execution of th</w:t>
        </w:r>
      </w:ins>
      <w:ins w:id="2448" w:author="Hans Zijlstra" w:date="2017-06-17T10:26:00Z">
        <w:r w:rsidR="006D3C90" w:rsidRPr="0028675A">
          <w:t>e code in the accessor body</w:t>
        </w:r>
      </w:ins>
      <w:r w:rsidRPr="0028675A">
        <w:t xml:space="preserve"> change</w:t>
      </w:r>
      <w:ins w:id="2449" w:author="Hans Zijlstra" w:date="2017-06-17T10:26:00Z">
        <w:r w:rsidR="006D3C90" w:rsidRPr="0028675A">
          <w:t>s</w:t>
        </w:r>
      </w:ins>
      <w:r w:rsidRPr="0028675A">
        <w:t xml:space="preserve"> the value of the property. The method uses a hidden parameter</w:t>
      </w:r>
      <w:ins w:id="2450" w:author="Hans Zijlstra" w:date="2017-06-17T10:26:00Z">
        <w:r w:rsidR="006D3C90" w:rsidRPr="00D759EF">
          <w:t>,</w:t>
        </w:r>
      </w:ins>
      <w:r w:rsidRPr="00D759EF">
        <w:t xml:space="preserve"> called </w:t>
      </w:r>
      <w:r w:rsidRPr="00D759EF">
        <w:rPr>
          <w:rFonts w:ascii="Consolas" w:hAnsi="Consolas"/>
          <w:b/>
          <w:bCs/>
          <w:noProof/>
          <w:kern w:val="32"/>
          <w:sz w:val="22"/>
        </w:rPr>
        <w:t>value</w:t>
      </w:r>
      <w:r w:rsidRPr="00D759EF">
        <w:t xml:space="preserve">, which </w:t>
      </w:r>
      <w:del w:id="2451" w:author="Hans Zijlstra" w:date="2017-06-17T10:26:00Z">
        <w:r w:rsidRPr="00D759EF" w:rsidDel="006D3C90">
          <w:delText>is available in</w:delText>
        </w:r>
      </w:del>
      <w:del w:id="2452" w:author="Hans Zijlstra" w:date="2017-06-24T15:30:00Z">
        <w:r w:rsidRPr="00D759EF" w:rsidDel="000E6BD7">
          <w:delText xml:space="preserve"> </w:delText>
        </w:r>
      </w:del>
      <w:r w:rsidRPr="00D759EF">
        <w:t xml:space="preserve">C# </w:t>
      </w:r>
      <w:ins w:id="2453" w:author="Hans Zijlstra" w:date="2017-06-17T10:26:00Z">
        <w:r w:rsidR="006D3C90" w:rsidRPr="00D759EF">
          <w:t>pr</w:t>
        </w:r>
      </w:ins>
      <w:ins w:id="2454" w:author="Hans Zijlstra" w:date="2017-06-17T10:27:00Z">
        <w:r w:rsidR="006D3C90" w:rsidRPr="00D759EF">
          <w:t xml:space="preserve">ovides </w:t>
        </w:r>
      </w:ins>
      <w:r w:rsidRPr="00D759EF">
        <w:t xml:space="preserve">by default and </w:t>
      </w:r>
      <w:ins w:id="2455" w:author="Hans Zijlstra" w:date="2017-06-17T10:27:00Z">
        <w:r w:rsidR="006D3C90" w:rsidRPr="00D759EF">
          <w:t xml:space="preserve">that </w:t>
        </w:r>
      </w:ins>
      <w:r w:rsidRPr="00D759EF">
        <w:t>contains the new value of the property. The type of the parameter is the same as the type of the property.</w:t>
      </w:r>
    </w:p>
    <w:p w14:paraId="17D7D7C3" w14:textId="54F36270" w:rsidR="00371D15" w:rsidRPr="00D759EF" w:rsidRDefault="00371D15" w:rsidP="00371D15">
      <w:pPr>
        <w:spacing w:after="120"/>
      </w:pPr>
      <w:r w:rsidRPr="00D759EF">
        <w:t xml:space="preserve">Let’s </w:t>
      </w:r>
      <w:del w:id="2456" w:author="Hans Zijlstra" w:date="2017-06-17T10:27:00Z">
        <w:r w:rsidRPr="00D759EF" w:rsidDel="006D3C90">
          <w:delText>add</w:delText>
        </w:r>
      </w:del>
      <w:ins w:id="2457" w:author="Hans Zijlstra" w:date="2017-06-17T10:27:00Z">
        <w:r w:rsidR="006D3C90" w:rsidRPr="00D759EF">
          <w:t>update</w:t>
        </w:r>
      </w:ins>
      <w:r w:rsidRPr="00D759EF">
        <w:t xml:space="preserve"> the example </w:t>
      </w:r>
      <w:del w:id="2458" w:author="Hans Zijlstra" w:date="2017-06-17T10:27:00Z">
        <w:r w:rsidRPr="00D759EF" w:rsidDel="006D3C90">
          <w:delText>for</w:delText>
        </w:r>
      </w:del>
      <w:ins w:id="2459" w:author="Hans Zijlstra" w:date="2017-06-17T10:27:00Z">
        <w:r w:rsidR="006D3C90" w:rsidRPr="00D759EF">
          <w:t>of</w:t>
        </w:r>
      </w:ins>
      <w:r w:rsidRPr="00D759EF">
        <w:t xml:space="preserve"> the property </w:t>
      </w:r>
      <w:r w:rsidRPr="00D759EF">
        <w:rPr>
          <w:rFonts w:ascii="Consolas" w:hAnsi="Consolas"/>
          <w:b/>
          <w:bCs/>
          <w:noProof/>
          <w:kern w:val="32"/>
          <w:sz w:val="22"/>
        </w:rPr>
        <w:t>Age</w:t>
      </w:r>
      <w:r w:rsidRPr="00D759EF">
        <w:t xml:space="preserve"> in the class </w:t>
      </w:r>
      <w:r w:rsidRPr="00D759EF">
        <w:rPr>
          <w:rFonts w:ascii="Consolas" w:hAnsi="Consolas"/>
          <w:b/>
          <w:bCs/>
          <w:noProof/>
          <w:kern w:val="32"/>
          <w:sz w:val="22"/>
        </w:rPr>
        <w:t>Dog</w:t>
      </w:r>
      <w:ins w:id="2460" w:author="Hans Zijlstra" w:date="2017-06-17T10:28:00Z">
        <w:r w:rsidR="006D3C90" w:rsidRPr="00D759EF">
          <w:rPr>
            <w:rFonts w:ascii="Consolas" w:hAnsi="Consolas"/>
            <w:b/>
            <w:bCs/>
            <w:noProof/>
            <w:kern w:val="32"/>
            <w:sz w:val="22"/>
          </w:rPr>
          <w:t>,</w:t>
        </w:r>
      </w:ins>
      <w:r w:rsidRPr="00D759EF">
        <w:t xml:space="preserve"> to illustrate what we discussed so far:</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62F19917" w14:textId="77777777" w:rsidTr="00563712">
        <w:tc>
          <w:tcPr>
            <w:tcW w:w="7970" w:type="dxa"/>
            <w:tcBorders>
              <w:top w:val="single" w:sz="4" w:space="0" w:color="auto"/>
              <w:left w:val="single" w:sz="4" w:space="0" w:color="auto"/>
              <w:bottom w:val="single" w:sz="4" w:space="0" w:color="auto"/>
              <w:right w:val="single" w:sz="4" w:space="0" w:color="auto"/>
            </w:tcBorders>
          </w:tcPr>
          <w:p w14:paraId="4E7D1687"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lang w:eastAsia="es-ES"/>
              </w:rPr>
              <w:t>private</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int</w:t>
            </w:r>
            <w:r w:rsidRPr="00D759EF">
              <w:rPr>
                <w:rFonts w:ascii="Consolas" w:hAnsi="Consolas"/>
                <w:noProof/>
                <w:sz w:val="22"/>
                <w:szCs w:val="22"/>
              </w:rPr>
              <w:t xml:space="preserve"> age; </w:t>
            </w: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8000"/>
                <w:sz w:val="22"/>
                <w:szCs w:val="22"/>
              </w:rPr>
              <w:t>// Field declaration</w:t>
            </w:r>
          </w:p>
          <w:p w14:paraId="2FD605D9"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p>
          <w:p w14:paraId="40AB1047"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int</w:t>
            </w:r>
            <w:r w:rsidRPr="00D759EF">
              <w:rPr>
                <w:rFonts w:ascii="Consolas" w:hAnsi="Consolas"/>
                <w:noProof/>
                <w:sz w:val="22"/>
                <w:szCs w:val="22"/>
              </w:rPr>
              <w:t xml:space="preserve"> Age</w:t>
            </w: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8000"/>
                <w:sz w:val="22"/>
                <w:szCs w:val="22"/>
              </w:rPr>
              <w:t>// Property declaration</w:t>
            </w:r>
          </w:p>
          <w:p w14:paraId="7D9C4157"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w:t>
            </w:r>
          </w:p>
          <w:p w14:paraId="6E83A6BB"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 xml:space="preserve">get </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return</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this</w:t>
            </w:r>
            <w:r w:rsidRPr="00D759EF">
              <w:rPr>
                <w:rFonts w:ascii="Consolas" w:hAnsi="Consolas"/>
                <w:noProof/>
                <w:sz w:val="22"/>
                <w:szCs w:val="22"/>
              </w:rPr>
              <w:t>.age; }</w:t>
            </w:r>
          </w:p>
          <w:p w14:paraId="4BA04526" w14:textId="77777777" w:rsidR="00371D15" w:rsidRPr="00D759EF" w:rsidRDefault="00371D15" w:rsidP="00563712">
            <w:pPr>
              <w:autoSpaceDE w:val="0"/>
              <w:autoSpaceDN w:val="0"/>
              <w:adjustRightInd w:val="0"/>
              <w:spacing w:before="0"/>
              <w:jc w:val="left"/>
              <w:rPr>
                <w:rFonts w:ascii="Consolas" w:hAnsi="Consolas" w:cs="Consolas"/>
                <w:b/>
                <w:bCs/>
                <w:noProof/>
                <w:sz w:val="22"/>
                <w:szCs w:val="22"/>
                <w:lang w:eastAsia="es-ES"/>
              </w:rPr>
            </w:pPr>
            <w:r w:rsidRPr="00D759EF">
              <w:rPr>
                <w:rFonts w:ascii="Consolas" w:hAnsi="Consolas"/>
                <w:noProof/>
                <w:sz w:val="22"/>
                <w:szCs w:val="22"/>
              </w:rPr>
              <w:tab/>
            </w:r>
            <w:r w:rsidRPr="00D759EF">
              <w:rPr>
                <w:rFonts w:ascii="Consolas" w:hAnsi="Consolas" w:cs="Consolas"/>
                <w:noProof/>
                <w:color w:val="0000FF"/>
                <w:sz w:val="22"/>
                <w:szCs w:val="22"/>
                <w:lang w:eastAsia="es-ES"/>
              </w:rPr>
              <w:t xml:space="preserve">set </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this</w:t>
            </w:r>
            <w:r w:rsidRPr="00D759EF">
              <w:rPr>
                <w:rFonts w:ascii="Consolas" w:hAnsi="Consolas"/>
                <w:noProof/>
                <w:sz w:val="22"/>
                <w:szCs w:val="22"/>
              </w:rPr>
              <w:t xml:space="preserve">.age = </w:t>
            </w:r>
            <w:r w:rsidRPr="00D759EF">
              <w:rPr>
                <w:rFonts w:ascii="Consolas" w:hAnsi="Consolas" w:cs="Consolas"/>
                <w:noProof/>
                <w:color w:val="0000FF"/>
                <w:sz w:val="22"/>
                <w:szCs w:val="22"/>
                <w:lang w:eastAsia="es-ES"/>
              </w:rPr>
              <w:t>value</w:t>
            </w:r>
            <w:r w:rsidRPr="00D759EF">
              <w:rPr>
                <w:rFonts w:ascii="Consolas" w:hAnsi="Consolas"/>
                <w:noProof/>
                <w:sz w:val="22"/>
                <w:szCs w:val="22"/>
              </w:rPr>
              <w:t>; }</w:t>
            </w:r>
            <w:r w:rsidRPr="00D759EF">
              <w:rPr>
                <w:rFonts w:ascii="Consolas" w:hAnsi="Consolas"/>
                <w:noProof/>
                <w:sz w:val="22"/>
                <w:szCs w:val="22"/>
              </w:rPr>
              <w:tab/>
            </w:r>
            <w:r w:rsidRPr="00D759EF">
              <w:rPr>
                <w:rFonts w:ascii="Consolas" w:hAnsi="Consolas" w:cs="Consolas"/>
                <w:noProof/>
                <w:color w:val="008000"/>
                <w:sz w:val="22"/>
                <w:szCs w:val="22"/>
              </w:rPr>
              <w:t>// Setter declaration</w:t>
            </w:r>
          </w:p>
          <w:p w14:paraId="5E89AE53"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lang w:eastAsia="es-ES"/>
              </w:rPr>
              <w:t>}</w:t>
            </w:r>
          </w:p>
        </w:tc>
      </w:tr>
    </w:tbl>
    <w:p w14:paraId="698AF99E" w14:textId="77777777" w:rsidR="00371D15" w:rsidRPr="00D759EF" w:rsidRDefault="00371D15" w:rsidP="00371D15">
      <w:pPr>
        <w:pStyle w:val="Heading4"/>
      </w:pPr>
      <w:r w:rsidRPr="00D759EF">
        <w:t>Calling a Method for Modifying the Property’s Value</w:t>
      </w:r>
    </w:p>
    <w:p w14:paraId="139722AE" w14:textId="01E8CACD" w:rsidR="00371D15" w:rsidRPr="00D759EF" w:rsidRDefault="00371D15" w:rsidP="00371D15">
      <w:pPr>
        <w:spacing w:after="120"/>
      </w:pPr>
      <w:del w:id="2461" w:author="Hans Zijlstra" w:date="2017-06-17T10:28:00Z">
        <w:r w:rsidRPr="00D759EF" w:rsidDel="006D3C90">
          <w:delText xml:space="preserve">Calling </w:delText>
        </w:r>
      </w:del>
      <w:ins w:id="2462" w:author="Hans Zijlstra" w:date="2017-06-17T10:28:00Z">
        <w:r w:rsidR="006D3C90" w:rsidRPr="00D759EF">
          <w:t>T</w:t>
        </w:r>
      </w:ins>
      <w:del w:id="2463" w:author="Hans Zijlstra" w:date="2017-06-17T10:28:00Z">
        <w:r w:rsidRPr="00D759EF" w:rsidDel="006D3C90">
          <w:delText>t</w:delText>
        </w:r>
      </w:del>
      <w:r w:rsidRPr="00D759EF">
        <w:t xml:space="preserve">he method </w:t>
      </w:r>
      <w:ins w:id="2464" w:author="Hans Zijlstra" w:date="2017-06-17T10:29:00Z">
        <w:r w:rsidR="006D3C90" w:rsidRPr="00D759EF">
          <w:t>for</w:t>
        </w:r>
      </w:ins>
      <w:del w:id="2465" w:author="Hans Zijlstra" w:date="2017-06-17T10:29:00Z">
        <w:r w:rsidRPr="00D759EF" w:rsidDel="006D3C90">
          <w:delText>to</w:delText>
        </w:r>
      </w:del>
      <w:r w:rsidRPr="00D759EF">
        <w:t xml:space="preserve"> modify</w:t>
      </w:r>
      <w:ins w:id="2466" w:author="Hans Zijlstra" w:date="2017-06-17T10:29:00Z">
        <w:r w:rsidR="006D3C90" w:rsidRPr="00D759EF">
          <w:t>ing</w:t>
        </w:r>
      </w:ins>
      <w:r w:rsidRPr="00D759EF">
        <w:t xml:space="preserve"> the property’s value is </w:t>
      </w:r>
      <w:del w:id="2467" w:author="Hans Zijlstra" w:date="2017-06-17T10:29:00Z">
        <w:r w:rsidRPr="00D759EF" w:rsidDel="006D3C90">
          <w:delText>performed</w:delText>
        </w:r>
      </w:del>
      <w:ins w:id="2468" w:author="Hans Zijlstra" w:date="2017-06-17T10:29:00Z">
        <w:r w:rsidR="006D3C90" w:rsidRPr="00D759EF">
          <w:t>called</w:t>
        </w:r>
      </w:ins>
      <w:r w:rsidRPr="00D759EF">
        <w:t xml:space="preserve"> via the “dot” notation, applied to the variable of the </w:t>
      </w:r>
      <w:ins w:id="2469" w:author="Hans Zijlstra" w:date="2017-06-17T10:29:00Z">
        <w:r w:rsidR="006D3C90" w:rsidRPr="00D759EF">
          <w:t xml:space="preserve">same </w:t>
        </w:r>
      </w:ins>
      <w:r w:rsidRPr="00D759EF">
        <w:t>type</w:t>
      </w:r>
      <w:del w:id="2470" w:author="Hans Zijlstra" w:date="2017-06-17T10:29:00Z">
        <w:r w:rsidRPr="00D759EF" w:rsidDel="006D3C90">
          <w:delText>, in</w:delText>
        </w:r>
      </w:del>
      <w:r w:rsidRPr="00D759EF">
        <w:t xml:space="preserve"> </w:t>
      </w:r>
      <w:ins w:id="2471" w:author="Hans Zijlstra" w:date="2017-06-17T10:29:00Z">
        <w:r w:rsidR="006D3C90" w:rsidRPr="00D759EF">
          <w:t xml:space="preserve">as </w:t>
        </w:r>
      </w:ins>
      <w:r w:rsidRPr="00D759EF">
        <w:t xml:space="preserve">the class </w:t>
      </w:r>
      <w:del w:id="2472" w:author="Hans Zijlstra" w:date="2017-06-17T10:29:00Z">
        <w:r w:rsidRPr="00D759EF" w:rsidDel="006D3C90">
          <w:delText>of</w:delText>
        </w:r>
      </w:del>
      <w:ins w:id="2473" w:author="Hans Zijlstra" w:date="2017-06-17T10:29:00Z">
        <w:r w:rsidR="006D3C90" w:rsidRPr="00D759EF">
          <w:t>in</w:t>
        </w:r>
      </w:ins>
      <w:r w:rsidRPr="00D759EF">
        <w:t xml:space="preserve"> which the property is declared:</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04845BCC" w14:textId="77777777" w:rsidTr="00563712">
        <w:tc>
          <w:tcPr>
            <w:tcW w:w="7970" w:type="dxa"/>
            <w:tcBorders>
              <w:top w:val="single" w:sz="4" w:space="0" w:color="auto"/>
              <w:left w:val="single" w:sz="4" w:space="0" w:color="auto"/>
              <w:bottom w:val="single" w:sz="4" w:space="0" w:color="auto"/>
              <w:right w:val="single" w:sz="4" w:space="0" w:color="auto"/>
            </w:tcBorders>
          </w:tcPr>
          <w:p w14:paraId="281A1F7D"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olor w:val="2B91AF"/>
                <w:sz w:val="22"/>
              </w:rPr>
              <w:t>Dog</w:t>
            </w:r>
            <w:r w:rsidRPr="00D759EF">
              <w:rPr>
                <w:rFonts w:ascii="Consolas" w:hAnsi="Consolas"/>
                <w:noProof/>
                <w:sz w:val="22"/>
                <w:szCs w:val="22"/>
              </w:rPr>
              <w:t xml:space="preserve"> dogInstance = </w:t>
            </w:r>
            <w:r w:rsidRPr="00D759EF">
              <w:rPr>
                <w:rFonts w:ascii="Consolas" w:hAnsi="Consolas" w:cs="Consolas"/>
                <w:noProof/>
                <w:color w:val="0000FF"/>
                <w:sz w:val="22"/>
                <w:szCs w:val="22"/>
                <w:lang w:eastAsia="es-ES"/>
              </w:rPr>
              <w:t>new</w:t>
            </w:r>
            <w:r w:rsidRPr="00D759EF">
              <w:rPr>
                <w:rFonts w:ascii="Consolas" w:hAnsi="Consolas"/>
                <w:noProof/>
                <w:sz w:val="22"/>
                <w:szCs w:val="22"/>
              </w:rPr>
              <w:t xml:space="preserve"> </w:t>
            </w:r>
            <w:proofErr w:type="gramStart"/>
            <w:r w:rsidRPr="00D759EF">
              <w:rPr>
                <w:rFonts w:ascii="Consolas" w:hAnsi="Consolas"/>
                <w:color w:val="2B91AF"/>
                <w:sz w:val="22"/>
              </w:rPr>
              <w:t>Dog</w:t>
            </w:r>
            <w:r w:rsidRPr="00D759EF">
              <w:rPr>
                <w:rFonts w:ascii="Consolas" w:hAnsi="Consolas"/>
                <w:noProof/>
                <w:sz w:val="22"/>
                <w:szCs w:val="22"/>
              </w:rPr>
              <w:t>(</w:t>
            </w:r>
            <w:proofErr w:type="gramEnd"/>
            <w:r w:rsidRPr="00D759EF">
              <w:rPr>
                <w:rFonts w:ascii="Consolas" w:hAnsi="Consolas"/>
                <w:noProof/>
                <w:sz w:val="22"/>
                <w:szCs w:val="22"/>
              </w:rPr>
              <w:t>);</w:t>
            </w:r>
          </w:p>
          <w:p w14:paraId="0D36D3AF" w14:textId="77777777" w:rsidR="00371D15" w:rsidRPr="00D759EF" w:rsidRDefault="00371D15" w:rsidP="00563712">
            <w:pPr>
              <w:autoSpaceDE w:val="0"/>
              <w:autoSpaceDN w:val="0"/>
              <w:adjustRightInd w:val="0"/>
              <w:spacing w:before="0"/>
              <w:jc w:val="left"/>
              <w:rPr>
                <w:rFonts w:ascii="Consolas" w:hAnsi="Consolas" w:cs="Consolas"/>
                <w:noProof/>
                <w:color w:val="0000FF"/>
                <w:sz w:val="22"/>
                <w:szCs w:val="22"/>
                <w:lang w:eastAsia="es-ES"/>
              </w:rPr>
            </w:pPr>
            <w:r w:rsidRPr="00D759EF">
              <w:rPr>
                <w:rFonts w:ascii="Consolas" w:hAnsi="Consolas" w:cs="Consolas"/>
                <w:noProof/>
                <w:color w:val="008000"/>
                <w:sz w:val="22"/>
                <w:szCs w:val="22"/>
              </w:rPr>
              <w:t>// …</w:t>
            </w:r>
          </w:p>
          <w:p w14:paraId="0B6388D0"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noProof/>
                <w:sz w:val="22"/>
                <w:szCs w:val="22"/>
              </w:rPr>
              <w:t xml:space="preserve">dogInstance.Age = 3; </w:t>
            </w: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8000"/>
                <w:sz w:val="22"/>
                <w:szCs w:val="22"/>
              </w:rPr>
              <w:t>// Setter invocation</w:t>
            </w:r>
          </w:p>
        </w:tc>
      </w:tr>
    </w:tbl>
    <w:p w14:paraId="14C737BB" w14:textId="0C47A14F" w:rsidR="009065DB" w:rsidRPr="00D759EF" w:rsidRDefault="00371D15" w:rsidP="00371D15">
      <w:pPr>
        <w:spacing w:after="120"/>
        <w:rPr>
          <w:ins w:id="2474" w:author="Hans Zijlstra" w:date="2017-06-17T10:39:00Z"/>
        </w:rPr>
      </w:pPr>
      <w:r w:rsidRPr="00D759EF">
        <w:t>In the last line</w:t>
      </w:r>
      <w:ins w:id="2475" w:author="Hans Zijlstra" w:date="2017-06-17T10:29:00Z">
        <w:r w:rsidR="006D3C90" w:rsidRPr="00D759EF">
          <w:t>,</w:t>
        </w:r>
      </w:ins>
      <w:r w:rsidRPr="00D759EF">
        <w:t xml:space="preserve"> </w:t>
      </w:r>
      <w:del w:id="2476" w:author="Hans Zijlstra" w:date="2017-06-17T10:30:00Z">
        <w:r w:rsidRPr="00D759EF" w:rsidDel="006D3C90">
          <w:delText xml:space="preserve">where </w:delText>
        </w:r>
      </w:del>
      <w:r w:rsidRPr="00D759EF">
        <w:t>the value 3 is assigned</w:t>
      </w:r>
      <w:ins w:id="2477" w:author="Hans Zijlstra" w:date="2017-06-17T10:39:00Z">
        <w:r w:rsidR="009065DB" w:rsidRPr="00D759EF">
          <w:t xml:space="preserve"> after</w:t>
        </w:r>
      </w:ins>
      <w:del w:id="2478" w:author="Hans Zijlstra" w:date="2017-06-17T10:31:00Z">
        <w:r w:rsidRPr="00D759EF" w:rsidDel="006D3C90">
          <w:delText xml:space="preserve"> </w:delText>
        </w:r>
      </w:del>
      <w:ins w:id="2479" w:author="Hans Zijlstra" w:date="2017-06-23T11:47:00Z">
        <w:r w:rsidR="00245BC7" w:rsidRPr="00D759EF">
          <w:t xml:space="preserve"> </w:t>
        </w:r>
      </w:ins>
      <w:r w:rsidRPr="00D759EF">
        <w:t xml:space="preserve">the setter method of the property </w:t>
      </w:r>
      <w:r w:rsidRPr="00D759EF">
        <w:rPr>
          <w:rFonts w:ascii="Consolas" w:hAnsi="Consolas"/>
          <w:b/>
          <w:bCs/>
          <w:noProof/>
          <w:kern w:val="32"/>
          <w:sz w:val="22"/>
        </w:rPr>
        <w:t>Age</w:t>
      </w:r>
      <w:r w:rsidRPr="00D759EF">
        <w:t xml:space="preserve"> is called. In this way</w:t>
      </w:r>
      <w:ins w:id="2480" w:author="Hans Zijlstra" w:date="2017-06-17T10:31:00Z">
        <w:r w:rsidR="006D3C90" w:rsidRPr="00D759EF">
          <w:t>,</w:t>
        </w:r>
      </w:ins>
      <w:r w:rsidRPr="00D759EF">
        <w:t xml:space="preserve"> the value is </w:t>
      </w:r>
      <w:ins w:id="2481" w:author="Hans Zijlstra" w:date="2017-06-17T10:37:00Z">
        <w:r w:rsidR="009065DB" w:rsidRPr="00D759EF">
          <w:t xml:space="preserve">assigned to the setter method </w:t>
        </w:r>
      </w:ins>
      <w:ins w:id="2482" w:author="Hans Zijlstra" w:date="2017-06-17T10:38:00Z">
        <w:r w:rsidR="009065DB" w:rsidRPr="00D759EF">
          <w:t xml:space="preserve">of the </w:t>
        </w:r>
        <w:r w:rsidR="009065DB" w:rsidRPr="00D759EF">
          <w:rPr>
            <w:rFonts w:ascii="Consolas" w:hAnsi="Consolas"/>
            <w:b/>
            <w:sz w:val="22"/>
            <w:szCs w:val="22"/>
            <w:rPrChange w:id="2483" w:author="Hans Zijlstra" w:date="2017-06-24T11:23:00Z">
              <w:rPr/>
            </w:rPrChange>
          </w:rPr>
          <w:t>Age</w:t>
        </w:r>
        <w:r w:rsidR="009065DB" w:rsidRPr="00D759EF">
          <w:t xml:space="preserve"> </w:t>
        </w:r>
      </w:ins>
      <w:ins w:id="2484" w:author="Hans Zijlstra" w:date="2017-06-17T10:40:00Z">
        <w:r w:rsidR="009065DB" w:rsidRPr="00011129">
          <w:t>property</w:t>
        </w:r>
      </w:ins>
      <w:ins w:id="2485" w:author="Hans Zijlstra" w:date="2017-06-17T10:38:00Z">
        <w:r w:rsidR="009065DB" w:rsidRPr="00AA044A">
          <w:t xml:space="preserve"> </w:t>
        </w:r>
      </w:ins>
      <w:ins w:id="2486" w:author="Hans Zijlstra" w:date="2017-06-17T10:37:00Z">
        <w:r w:rsidR="009065DB" w:rsidRPr="00AA044A">
          <w:t xml:space="preserve">and </w:t>
        </w:r>
      </w:ins>
      <w:r w:rsidRPr="002959F9">
        <w:t>saved in</w:t>
      </w:r>
      <w:del w:id="2487" w:author="Hans Zijlstra" w:date="2017-06-24T15:31:00Z">
        <w:r w:rsidRPr="002959F9" w:rsidDel="000E6BD7">
          <w:delText xml:space="preserve"> </w:delText>
        </w:r>
      </w:del>
      <w:del w:id="2488" w:author="Hans Zijlstra" w:date="2017-06-17T10:37:00Z">
        <w:r w:rsidRPr="00977A5E" w:rsidDel="009065DB">
          <w:delText>the</w:delText>
        </w:r>
      </w:del>
      <w:r w:rsidRPr="00977A5E">
        <w:t xml:space="preserve"> </w:t>
      </w:r>
      <w:del w:id="2489" w:author="Hans Zijlstra" w:date="2017-06-17T10:33:00Z">
        <w:r w:rsidRPr="00394886" w:rsidDel="006D3C90">
          <w:delText xml:space="preserve">parameter </w:delText>
        </w:r>
      </w:del>
      <w:r w:rsidRPr="00394886">
        <w:rPr>
          <w:rFonts w:ascii="Consolas" w:hAnsi="Consolas"/>
          <w:b/>
          <w:bCs/>
          <w:noProof/>
          <w:kern w:val="32"/>
          <w:sz w:val="22"/>
        </w:rPr>
        <w:t>value</w:t>
      </w:r>
      <w:del w:id="2490" w:author="Hans Zijlstra" w:date="2017-06-17T10:38:00Z">
        <w:r w:rsidRPr="00394886" w:rsidDel="009065DB">
          <w:delText xml:space="preserve"> and</w:delText>
        </w:r>
      </w:del>
      <w:del w:id="2491" w:author="Hans Zijlstra" w:date="2017-06-17T10:31:00Z">
        <w:r w:rsidRPr="00394886" w:rsidDel="006D3C90">
          <w:delText xml:space="preserve"> is</w:delText>
        </w:r>
      </w:del>
      <w:del w:id="2492" w:author="Hans Zijlstra" w:date="2017-06-17T10:38:00Z">
        <w:r w:rsidRPr="00394886" w:rsidDel="009065DB">
          <w:delText xml:space="preserve"> assigned to the setter method of the property </w:delText>
        </w:r>
        <w:r w:rsidRPr="00394886" w:rsidDel="009065DB">
          <w:rPr>
            <w:rFonts w:ascii="Consolas" w:hAnsi="Consolas"/>
            <w:b/>
            <w:bCs/>
            <w:noProof/>
            <w:kern w:val="32"/>
            <w:sz w:val="22"/>
          </w:rPr>
          <w:delText>Age</w:delText>
        </w:r>
      </w:del>
      <w:r w:rsidRPr="00394886">
        <w:t xml:space="preserve">. </w:t>
      </w:r>
      <w:del w:id="2493" w:author="Hans Zijlstra" w:date="2017-06-17T10:38:00Z">
        <w:r w:rsidRPr="00394886" w:rsidDel="009065DB">
          <w:delText>In our example, the</w:delText>
        </w:r>
      </w:del>
      <w:ins w:id="2494" w:author="Hans Zijlstra" w:date="2017-06-17T10:38:00Z">
        <w:r w:rsidR="009065DB" w:rsidRPr="0028675A">
          <w:t>The</w:t>
        </w:r>
      </w:ins>
      <w:r w:rsidRPr="0028675A">
        <w:t xml:space="preserve"> value of the variable </w:t>
      </w:r>
      <w:r w:rsidRPr="0028675A">
        <w:rPr>
          <w:rFonts w:ascii="Consolas" w:hAnsi="Consolas"/>
          <w:b/>
          <w:bCs/>
          <w:noProof/>
          <w:kern w:val="32"/>
          <w:sz w:val="22"/>
        </w:rPr>
        <w:t>value</w:t>
      </w:r>
      <w:r w:rsidRPr="0028675A">
        <w:t xml:space="preserve"> is </w:t>
      </w:r>
      <w:ins w:id="2495" w:author="Hans Zijlstra" w:date="2017-06-17T10:40:00Z">
        <w:r w:rsidR="009065DB" w:rsidRPr="0028675A">
          <w:t xml:space="preserve">then </w:t>
        </w:r>
      </w:ins>
      <w:r w:rsidRPr="0028675A">
        <w:t xml:space="preserve">assigned to the field </w:t>
      </w:r>
      <w:r w:rsidRPr="0028675A">
        <w:rPr>
          <w:rFonts w:ascii="Consolas" w:hAnsi="Consolas"/>
          <w:b/>
          <w:bCs/>
          <w:noProof/>
          <w:kern w:val="32"/>
          <w:sz w:val="22"/>
        </w:rPr>
        <w:t>age</w:t>
      </w:r>
      <w:r w:rsidRPr="0028675A">
        <w:t xml:space="preserve"> from the class </w:t>
      </w:r>
      <w:r w:rsidRPr="00D759EF">
        <w:rPr>
          <w:rFonts w:ascii="Consolas" w:hAnsi="Consolas"/>
          <w:b/>
          <w:bCs/>
          <w:noProof/>
          <w:kern w:val="32"/>
          <w:sz w:val="22"/>
        </w:rPr>
        <w:t>Dog</w:t>
      </w:r>
      <w:del w:id="2496" w:author="Hans Zijlstra" w:date="2017-06-17T10:39:00Z">
        <w:r w:rsidRPr="00D759EF" w:rsidDel="009065DB">
          <w:delText xml:space="preserve">, </w:delText>
        </w:r>
      </w:del>
    </w:p>
    <w:p w14:paraId="64C2587B" w14:textId="4D356742" w:rsidR="00371D15" w:rsidRPr="00D759EF" w:rsidRDefault="00371D15" w:rsidP="00371D15">
      <w:pPr>
        <w:spacing w:after="120"/>
      </w:pPr>
      <w:del w:id="2497" w:author="Hans Zijlstra" w:date="2017-06-17T10:39:00Z">
        <w:r w:rsidRPr="00D759EF" w:rsidDel="009065DB">
          <w:delText>but in the general case this can be handled in a more complicated way</w:delText>
        </w:r>
      </w:del>
      <w:r w:rsidRPr="00D759EF">
        <w:t>.</w:t>
      </w:r>
    </w:p>
    <w:p w14:paraId="0EC94971" w14:textId="77777777" w:rsidR="00371D15" w:rsidRPr="00D759EF" w:rsidRDefault="00371D15" w:rsidP="00371D15">
      <w:pPr>
        <w:pStyle w:val="Heading4"/>
      </w:pPr>
      <w:r w:rsidRPr="00D759EF">
        <w:lastRenderedPageBreak/>
        <w:t>Assertion of the Input Values</w:t>
      </w:r>
    </w:p>
    <w:p w14:paraId="5B1336F6" w14:textId="033F1D08" w:rsidR="00371D15" w:rsidRPr="00D759EF" w:rsidRDefault="00371D15" w:rsidP="00371D15">
      <w:pPr>
        <w:spacing w:after="120"/>
      </w:pPr>
      <w:r w:rsidRPr="00D759EF">
        <w:t>It is</w:t>
      </w:r>
      <w:del w:id="2498" w:author="Hans Zijlstra" w:date="2017-06-17T10:42:00Z">
        <w:r w:rsidRPr="00D759EF" w:rsidDel="009065DB">
          <w:delText xml:space="preserve"> a </w:delText>
        </w:r>
      </w:del>
      <w:del w:id="2499" w:author="Hans Zijlstra" w:date="2017-06-17T10:41:00Z">
        <w:r w:rsidRPr="00D759EF" w:rsidDel="009065DB">
          <w:delText>good</w:delText>
        </w:r>
      </w:del>
      <w:r w:rsidRPr="00D759EF">
        <w:t xml:space="preserve"> </w:t>
      </w:r>
      <w:ins w:id="2500" w:author="Hans Zijlstra" w:date="2017-06-17T10:41:00Z">
        <w:r w:rsidR="009065DB" w:rsidRPr="00D759EF">
          <w:t xml:space="preserve">best </w:t>
        </w:r>
      </w:ins>
      <w:r w:rsidRPr="00D759EF">
        <w:t xml:space="preserve">practice </w:t>
      </w:r>
      <w:del w:id="2501" w:author="Hans Zijlstra" w:date="2017-06-17T10:41:00Z">
        <w:r w:rsidRPr="00D759EF" w:rsidDel="009065DB">
          <w:delText>in the programming process</w:delText>
        </w:r>
      </w:del>
      <w:del w:id="2502" w:author="Hans Zijlstra" w:date="2017-06-24T15:32:00Z">
        <w:r w:rsidRPr="00D759EF" w:rsidDel="000E6BD7">
          <w:delText xml:space="preserve"> </w:delText>
        </w:r>
      </w:del>
      <w:r w:rsidRPr="00D759EF">
        <w:t xml:space="preserve">to </w:t>
      </w:r>
      <w:r w:rsidRPr="00D759EF">
        <w:rPr>
          <w:b/>
        </w:rPr>
        <w:t>check the validity of the input value</w:t>
      </w:r>
      <w:del w:id="2503" w:author="Hans Zijlstra" w:date="2017-06-17T10:42:00Z">
        <w:r w:rsidRPr="00D759EF" w:rsidDel="009065DB">
          <w:rPr>
            <w:b/>
          </w:rPr>
          <w:delText>s</w:delText>
        </w:r>
      </w:del>
      <w:r w:rsidRPr="00D759EF">
        <w:t xml:space="preserve"> </w:t>
      </w:r>
      <w:ins w:id="2504" w:author="Hans Zijlstra" w:date="2017-06-17T10:41:00Z">
        <w:r w:rsidR="009065DB" w:rsidRPr="00D759EF">
          <w:t>be</w:t>
        </w:r>
      </w:ins>
      <w:ins w:id="2505" w:author="Hans Zijlstra" w:date="2017-06-17T10:42:00Z">
        <w:r w:rsidR="009065DB" w:rsidRPr="00D759EF">
          <w:t>fore</w:t>
        </w:r>
      </w:ins>
      <w:del w:id="2506" w:author="Hans Zijlstra" w:date="2017-06-17T10:42:00Z">
        <w:r w:rsidRPr="00D759EF" w:rsidDel="009065DB">
          <w:delText>for</w:delText>
        </w:r>
      </w:del>
      <w:r w:rsidRPr="00D759EF">
        <w:t xml:space="preserve"> the setter method </w:t>
      </w:r>
      <w:del w:id="2507" w:author="Hans Zijlstra" w:date="2017-06-17T10:42:00Z">
        <w:r w:rsidRPr="00D759EF" w:rsidDel="009065DB">
          <w:delText>of modifying</w:delText>
        </w:r>
      </w:del>
      <w:ins w:id="2508" w:author="Hans Zijlstra" w:date="2017-06-17T10:42:00Z">
        <w:r w:rsidR="009065DB" w:rsidRPr="00D759EF">
          <w:t>modifies</w:t>
        </w:r>
      </w:ins>
      <w:r w:rsidRPr="00D759EF">
        <w:t xml:space="preserve"> </w:t>
      </w:r>
      <w:ins w:id="2509" w:author="Hans Zijlstra" w:date="2017-06-17T10:42:00Z">
        <w:r w:rsidR="009065DB" w:rsidRPr="00D759EF">
          <w:t>the</w:t>
        </w:r>
      </w:ins>
      <w:del w:id="2510" w:author="Hans Zijlstra" w:date="2017-06-17T10:42:00Z">
        <w:r w:rsidRPr="00D759EF" w:rsidDel="009065DB">
          <w:delText>a</w:delText>
        </w:r>
      </w:del>
      <w:r w:rsidRPr="00D759EF">
        <w:t xml:space="preserve"> property and </w:t>
      </w:r>
      <w:del w:id="2511" w:author="Hans Zijlstra" w:date="2017-06-17T10:43:00Z">
        <w:r w:rsidRPr="00D759EF" w:rsidDel="009065DB">
          <w:delText>if they are</w:delText>
        </w:r>
      </w:del>
      <w:ins w:id="2512" w:author="Hans Zijlstra" w:date="2017-06-17T10:43:00Z">
        <w:r w:rsidR="009065DB" w:rsidRPr="00D759EF">
          <w:t>in case the input</w:t>
        </w:r>
      </w:ins>
      <w:r w:rsidRPr="00D759EF">
        <w:t xml:space="preserve"> not valid</w:t>
      </w:r>
      <w:ins w:id="2513" w:author="Hans Zijlstra" w:date="2017-06-17T10:43:00Z">
        <w:r w:rsidR="00072962" w:rsidRPr="00D759EF">
          <w:t>,</w:t>
        </w:r>
      </w:ins>
      <w:del w:id="2514" w:author="Hans Zijlstra" w:date="2017-06-17T10:43:00Z">
        <w:r w:rsidRPr="00D759EF" w:rsidDel="00072962">
          <w:delText xml:space="preserve"> to</w:delText>
        </w:r>
      </w:del>
      <w:r w:rsidRPr="00D759EF">
        <w:t xml:space="preserve"> take</w:t>
      </w:r>
      <w:del w:id="2515" w:author="Hans Zijlstra" w:date="2017-06-17T10:43:00Z">
        <w:r w:rsidRPr="00D759EF" w:rsidDel="00072962">
          <w:delText xml:space="preserve"> the</w:delText>
        </w:r>
      </w:del>
      <w:r w:rsidRPr="00D759EF">
        <w:t xml:space="preserve"> necessary “measures”. </w:t>
      </w:r>
      <w:del w:id="2516" w:author="Hans Zijlstra" w:date="2017-06-17T10:44:00Z">
        <w:r w:rsidRPr="00D759EF" w:rsidDel="00072962">
          <w:delText>Mostly</w:delText>
        </w:r>
      </w:del>
      <w:ins w:id="2517" w:author="Hans Zijlstra" w:date="2017-06-17T10:44:00Z">
        <w:r w:rsidR="00072962" w:rsidRPr="00D759EF">
          <w:t>Generally</w:t>
        </w:r>
      </w:ins>
      <w:r w:rsidRPr="00D759EF">
        <w:t xml:space="preserve">, </w:t>
      </w:r>
      <w:ins w:id="2518" w:author="Hans Zijlstra" w:date="2017-06-17T10:44:00Z">
        <w:r w:rsidR="00072962" w:rsidRPr="00D759EF">
          <w:t xml:space="preserve">an exception is thrown </w:t>
        </w:r>
      </w:ins>
      <w:r w:rsidRPr="00D759EF">
        <w:t>in case of incorrect input data</w:t>
      </w:r>
      <w:del w:id="2519" w:author="Hans Zijlstra" w:date="2017-06-17T10:44:00Z">
        <w:r w:rsidRPr="00D759EF" w:rsidDel="00072962">
          <w:delText xml:space="preserve"> an exception is caused</w:delText>
        </w:r>
      </w:del>
      <w:r w:rsidRPr="00D759EF">
        <w:t>.</w:t>
      </w:r>
    </w:p>
    <w:p w14:paraId="0B305D14" w14:textId="54AC6AE8" w:rsidR="00371D15" w:rsidRPr="00AA044A" w:rsidRDefault="00371D15" w:rsidP="00371D15">
      <w:pPr>
        <w:spacing w:after="120"/>
      </w:pPr>
      <w:r w:rsidRPr="00D759EF">
        <w:t xml:space="preserve">Consider again the example </w:t>
      </w:r>
      <w:ins w:id="2520" w:author="Hans Zijlstra" w:date="2017-06-17T10:45:00Z">
        <w:r w:rsidR="00072962" w:rsidRPr="00D759EF">
          <w:t>of</w:t>
        </w:r>
      </w:ins>
      <w:del w:id="2521" w:author="Hans Zijlstra" w:date="2017-06-17T10:45:00Z">
        <w:r w:rsidRPr="00D759EF" w:rsidDel="00072962">
          <w:delText>with</w:delText>
        </w:r>
      </w:del>
      <w:r w:rsidRPr="00D759EF">
        <w:t xml:space="preserve"> the age of the dog. As we know</w:t>
      </w:r>
      <w:ins w:id="2522" w:author="Hans Zijlstra" w:date="2017-06-17T10:45:00Z">
        <w:r w:rsidR="00072962" w:rsidRPr="00D759EF">
          <w:t>,</w:t>
        </w:r>
      </w:ins>
      <w:del w:id="2523" w:author="Hans Zijlstra" w:date="2017-06-17T10:45:00Z">
        <w:r w:rsidRPr="00D759EF" w:rsidDel="00072962">
          <w:delText xml:space="preserve"> the</w:delText>
        </w:r>
      </w:del>
      <w:r w:rsidRPr="00D759EF">
        <w:t xml:space="preserve"> age has to be a positive number. To prevent someone from assigning a negative number </w:t>
      </w:r>
      <w:commentRangeStart w:id="2524"/>
      <w:del w:id="2525" w:author="Hans Zijlstra" w:date="2017-06-17T10:46:00Z">
        <w:r w:rsidRPr="00D759EF" w:rsidDel="00072962">
          <w:delText>or</w:delText>
        </w:r>
      </w:del>
      <w:del w:id="2526" w:author="Hans Zijlstra" w:date="2017-06-17T10:45:00Z">
        <w:r w:rsidRPr="00D759EF" w:rsidDel="00072962">
          <w:delText xml:space="preserve"> a</w:delText>
        </w:r>
      </w:del>
      <w:del w:id="2527" w:author="Hans Zijlstra" w:date="2017-06-17T10:46:00Z">
        <w:r w:rsidRPr="00D759EF" w:rsidDel="00072962">
          <w:delText xml:space="preserve"> zero</w:delText>
        </w:r>
      </w:del>
      <w:commentRangeEnd w:id="2524"/>
      <w:r w:rsidR="00072962" w:rsidRPr="00D759EF">
        <w:rPr>
          <w:rStyle w:val="CommentReference"/>
        </w:rPr>
        <w:commentReference w:id="2524"/>
      </w:r>
      <w:del w:id="2528" w:author="Hans Zijlstra" w:date="2017-06-24T15:32:00Z">
        <w:r w:rsidRPr="00D759EF" w:rsidDel="000E6BD7">
          <w:delText xml:space="preserve"> </w:delText>
        </w:r>
      </w:del>
      <w:r w:rsidRPr="00D759EF">
        <w:t xml:space="preserve">to the property </w:t>
      </w:r>
      <w:r w:rsidRPr="00011129">
        <w:rPr>
          <w:rFonts w:ascii="Consolas" w:hAnsi="Consolas"/>
          <w:b/>
          <w:bCs/>
          <w:noProof/>
          <w:kern w:val="32"/>
          <w:sz w:val="22"/>
        </w:rPr>
        <w:t>Age</w:t>
      </w:r>
      <w:r w:rsidRPr="00AA044A">
        <w:t>, we add the following validation at the beginning of the setter method:</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66874B1A" w14:textId="77777777" w:rsidTr="00563712">
        <w:tc>
          <w:tcPr>
            <w:tcW w:w="7970" w:type="dxa"/>
            <w:tcBorders>
              <w:top w:val="single" w:sz="4" w:space="0" w:color="auto"/>
              <w:left w:val="single" w:sz="4" w:space="0" w:color="auto"/>
              <w:bottom w:val="single" w:sz="4" w:space="0" w:color="auto"/>
              <w:right w:val="single" w:sz="4" w:space="0" w:color="auto"/>
            </w:tcBorders>
          </w:tcPr>
          <w:p w14:paraId="596F7658" w14:textId="77777777" w:rsidR="00371D15" w:rsidRPr="00977A5E" w:rsidRDefault="00371D15" w:rsidP="00563712">
            <w:pPr>
              <w:autoSpaceDE w:val="0"/>
              <w:autoSpaceDN w:val="0"/>
              <w:adjustRightInd w:val="0"/>
              <w:spacing w:before="0"/>
              <w:jc w:val="left"/>
              <w:rPr>
                <w:rFonts w:ascii="Consolas" w:hAnsi="Consolas"/>
                <w:noProof/>
                <w:sz w:val="22"/>
                <w:szCs w:val="22"/>
              </w:rPr>
            </w:pPr>
            <w:r w:rsidRPr="00AA044A">
              <w:rPr>
                <w:rFonts w:ascii="Consolas" w:hAnsi="Consolas" w:cs="Consolas"/>
                <w:noProof/>
                <w:color w:val="0000FF"/>
                <w:sz w:val="22"/>
                <w:szCs w:val="22"/>
                <w:lang w:eastAsia="es-ES"/>
              </w:rPr>
              <w:t>public</w:t>
            </w:r>
            <w:r w:rsidRPr="002959F9">
              <w:rPr>
                <w:rFonts w:ascii="Consolas" w:hAnsi="Consolas"/>
                <w:noProof/>
                <w:sz w:val="22"/>
                <w:szCs w:val="22"/>
              </w:rPr>
              <w:t xml:space="preserve"> </w:t>
            </w:r>
            <w:r w:rsidRPr="00977A5E">
              <w:rPr>
                <w:rFonts w:ascii="Consolas" w:hAnsi="Consolas" w:cs="Consolas"/>
                <w:noProof/>
                <w:color w:val="0000FF"/>
                <w:sz w:val="22"/>
                <w:szCs w:val="22"/>
                <w:lang w:eastAsia="es-ES"/>
              </w:rPr>
              <w:t>int</w:t>
            </w:r>
            <w:r w:rsidRPr="00977A5E">
              <w:rPr>
                <w:rFonts w:ascii="Consolas" w:hAnsi="Consolas"/>
                <w:noProof/>
                <w:sz w:val="22"/>
                <w:szCs w:val="22"/>
              </w:rPr>
              <w:t xml:space="preserve"> Age</w:t>
            </w:r>
          </w:p>
          <w:p w14:paraId="241C0302" w14:textId="77777777" w:rsidR="00371D15" w:rsidRPr="0028675A" w:rsidRDefault="00371D15" w:rsidP="00563712">
            <w:pPr>
              <w:autoSpaceDE w:val="0"/>
              <w:autoSpaceDN w:val="0"/>
              <w:adjustRightInd w:val="0"/>
              <w:spacing w:before="0"/>
              <w:jc w:val="left"/>
              <w:rPr>
                <w:rFonts w:ascii="Consolas" w:hAnsi="Consolas" w:cs="Consolas"/>
                <w:noProof/>
                <w:sz w:val="22"/>
                <w:szCs w:val="22"/>
                <w:lang w:eastAsia="es-ES"/>
              </w:rPr>
            </w:pPr>
            <w:r w:rsidRPr="0028675A">
              <w:rPr>
                <w:rFonts w:ascii="Consolas" w:hAnsi="Consolas" w:cs="Consolas"/>
                <w:noProof/>
                <w:sz w:val="22"/>
                <w:szCs w:val="22"/>
                <w:lang w:eastAsia="es-ES"/>
              </w:rPr>
              <w:t>{</w:t>
            </w:r>
          </w:p>
          <w:p w14:paraId="61AC32ED"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get</w:t>
            </w:r>
            <w:r w:rsidRPr="00D759EF">
              <w:rPr>
                <w:rFonts w:ascii="Consolas" w:hAnsi="Consolas"/>
                <w:noProof/>
                <w:sz w:val="22"/>
                <w:szCs w:val="22"/>
              </w:rPr>
              <w:t xml:space="preserve"> { </w:t>
            </w:r>
            <w:r w:rsidRPr="00D759EF">
              <w:rPr>
                <w:rFonts w:ascii="Consolas" w:hAnsi="Consolas" w:cs="Consolas"/>
                <w:noProof/>
                <w:color w:val="0000FF"/>
                <w:sz w:val="22"/>
                <w:szCs w:val="22"/>
                <w:lang w:eastAsia="es-ES"/>
              </w:rPr>
              <w:t>return</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this</w:t>
            </w:r>
            <w:r w:rsidRPr="00D759EF">
              <w:rPr>
                <w:rFonts w:ascii="Consolas" w:hAnsi="Consolas"/>
                <w:noProof/>
                <w:sz w:val="22"/>
                <w:szCs w:val="22"/>
              </w:rPr>
              <w:t>.age; }</w:t>
            </w:r>
          </w:p>
          <w:p w14:paraId="262A87B7"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set</w:t>
            </w:r>
          </w:p>
          <w:p w14:paraId="48A5343F"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w:t>
            </w:r>
          </w:p>
          <w:p w14:paraId="04D23AA5"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8000"/>
                <w:sz w:val="22"/>
                <w:szCs w:val="22"/>
              </w:rPr>
              <w:t>// Take precaution: perform check for correctness</w:t>
            </w:r>
          </w:p>
          <w:p w14:paraId="102072AF"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if</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value</w:t>
            </w:r>
            <w:r w:rsidRPr="00D759EF">
              <w:rPr>
                <w:rFonts w:ascii="Consolas" w:hAnsi="Consolas"/>
                <w:noProof/>
                <w:sz w:val="22"/>
                <w:szCs w:val="22"/>
              </w:rPr>
              <w:t xml:space="preserve"> &lt; 0)</w:t>
            </w:r>
          </w:p>
          <w:p w14:paraId="47DC5387"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rPr>
              <w:tab/>
            </w:r>
            <w:r w:rsidRPr="00D759EF">
              <w:rPr>
                <w:rFonts w:ascii="Consolas" w:hAnsi="Consolas" w:cs="Consolas"/>
                <w:noProof/>
                <w:sz w:val="22"/>
                <w:szCs w:val="22"/>
                <w:lang w:eastAsia="es-ES"/>
              </w:rPr>
              <w:t>{</w:t>
            </w:r>
          </w:p>
          <w:p w14:paraId="6A7D4578"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throw</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new</w:t>
            </w:r>
            <w:r w:rsidRPr="00D759EF">
              <w:rPr>
                <w:rFonts w:ascii="Consolas" w:hAnsi="Consolas"/>
                <w:noProof/>
                <w:sz w:val="22"/>
                <w:szCs w:val="22"/>
              </w:rPr>
              <w:t xml:space="preserve"> </w:t>
            </w:r>
            <w:r w:rsidRPr="00D759EF">
              <w:rPr>
                <w:rFonts w:ascii="Consolas" w:hAnsi="Consolas"/>
                <w:noProof/>
                <w:color w:val="2B91AF"/>
                <w:sz w:val="22"/>
              </w:rPr>
              <w:t>ArgumentException</w:t>
            </w:r>
            <w:r w:rsidRPr="00D759EF">
              <w:rPr>
                <w:rFonts w:ascii="Consolas" w:hAnsi="Consolas"/>
                <w:noProof/>
                <w:sz w:val="22"/>
                <w:szCs w:val="22"/>
              </w:rPr>
              <w:t>(</w:t>
            </w:r>
          </w:p>
          <w:p w14:paraId="62DF0E38"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A31515"/>
                <w:sz w:val="22"/>
                <w:szCs w:val="22"/>
                <w:lang w:eastAsia="es-ES"/>
              </w:rPr>
              <w:t>"Invalid argument: Age should be a positive number."</w:t>
            </w:r>
            <w:r w:rsidRPr="00D759EF">
              <w:rPr>
                <w:rFonts w:ascii="Consolas" w:hAnsi="Consolas"/>
                <w:noProof/>
                <w:sz w:val="22"/>
                <w:szCs w:val="22"/>
              </w:rPr>
              <w:t>);</w:t>
            </w:r>
          </w:p>
          <w:p w14:paraId="22315D53"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rPr>
              <w:tab/>
            </w:r>
            <w:r w:rsidRPr="00D759EF">
              <w:rPr>
                <w:rFonts w:ascii="Consolas" w:hAnsi="Consolas" w:cs="Consolas"/>
                <w:noProof/>
                <w:sz w:val="22"/>
                <w:szCs w:val="22"/>
                <w:lang w:eastAsia="es-ES"/>
              </w:rPr>
              <w:t>}</w:t>
            </w:r>
          </w:p>
          <w:p w14:paraId="5AD610F8"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8000"/>
                <w:sz w:val="22"/>
                <w:szCs w:val="22"/>
              </w:rPr>
              <w:t>// Assign the new correct value</w:t>
            </w:r>
          </w:p>
          <w:p w14:paraId="6155CF6F"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this</w:t>
            </w:r>
            <w:r w:rsidRPr="00D759EF">
              <w:rPr>
                <w:rFonts w:ascii="Consolas" w:hAnsi="Consolas"/>
                <w:noProof/>
                <w:sz w:val="22"/>
                <w:szCs w:val="22"/>
              </w:rPr>
              <w:t xml:space="preserve">.age = </w:t>
            </w:r>
            <w:r w:rsidRPr="00D759EF">
              <w:rPr>
                <w:rFonts w:ascii="Consolas" w:hAnsi="Consolas" w:cs="Consolas"/>
                <w:noProof/>
                <w:color w:val="0000FF"/>
                <w:sz w:val="22"/>
                <w:szCs w:val="22"/>
                <w:lang w:eastAsia="es-ES"/>
              </w:rPr>
              <w:t>value</w:t>
            </w:r>
            <w:r w:rsidRPr="00D759EF">
              <w:rPr>
                <w:rFonts w:ascii="Consolas" w:hAnsi="Consolas"/>
                <w:noProof/>
                <w:sz w:val="22"/>
                <w:szCs w:val="22"/>
              </w:rPr>
              <w:t>;</w:t>
            </w:r>
          </w:p>
          <w:p w14:paraId="3403D142"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w:t>
            </w:r>
          </w:p>
          <w:p w14:paraId="117F9517"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w:t>
            </w:r>
          </w:p>
        </w:tc>
      </w:tr>
    </w:tbl>
    <w:p w14:paraId="6F5903AD" w14:textId="1C1ED5B3" w:rsidR="00371D15" w:rsidRPr="00D759EF" w:rsidRDefault="00371D15" w:rsidP="00371D15">
      <w:pPr>
        <w:spacing w:after="120"/>
      </w:pPr>
      <w:r w:rsidRPr="00D759EF">
        <w:t xml:space="preserve">In case someone tries to assign a </w:t>
      </w:r>
      <w:del w:id="2529" w:author="Hans Zijlstra" w:date="2017-06-17T10:47:00Z">
        <w:r w:rsidRPr="00D759EF" w:rsidDel="00072962">
          <w:delText>value</w:delText>
        </w:r>
      </w:del>
      <w:ins w:id="2530" w:author="Hans Zijlstra" w:date="2017-06-17T10:47:00Z">
        <w:r w:rsidR="00072962" w:rsidRPr="00D759EF">
          <w:t>negative number</w:t>
        </w:r>
      </w:ins>
      <w:r w:rsidRPr="00D759EF">
        <w:t xml:space="preserve"> to </w:t>
      </w:r>
      <w:r w:rsidRPr="00D759EF">
        <w:rPr>
          <w:rFonts w:ascii="Consolas" w:hAnsi="Consolas"/>
          <w:b/>
          <w:bCs/>
          <w:noProof/>
          <w:kern w:val="32"/>
          <w:sz w:val="22"/>
        </w:rPr>
        <w:t>Age</w:t>
      </w:r>
      <w:del w:id="2531" w:author="Hans Zijlstra" w:date="2017-06-17T10:47:00Z">
        <w:r w:rsidRPr="00D759EF" w:rsidDel="00072962">
          <w:delText>, which is a negative number or 0</w:delText>
        </w:r>
      </w:del>
      <w:r w:rsidRPr="00D759EF">
        <w:t xml:space="preserve">, the code will throw an exception </w:t>
      </w:r>
      <w:ins w:id="2532" w:author="Hans Zijlstra" w:date="2017-06-17T10:48:00Z">
        <w:r w:rsidR="00072962" w:rsidRPr="00D759EF">
          <w:t>of</w:t>
        </w:r>
      </w:ins>
      <w:del w:id="2533" w:author="Hans Zijlstra" w:date="2017-06-17T10:48:00Z">
        <w:r w:rsidRPr="00D759EF" w:rsidDel="00072962">
          <w:delText>from the</w:delText>
        </w:r>
      </w:del>
      <w:r w:rsidRPr="00D759EF">
        <w:t xml:space="preserve"> type </w:t>
      </w:r>
      <w:r w:rsidRPr="00D759EF">
        <w:rPr>
          <w:rFonts w:ascii="Consolas" w:hAnsi="Consolas"/>
          <w:b/>
          <w:bCs/>
          <w:noProof/>
          <w:kern w:val="32"/>
          <w:sz w:val="22"/>
        </w:rPr>
        <w:t>ArgumentException</w:t>
      </w:r>
      <w:r w:rsidRPr="00D759EF">
        <w:t>, with details of the problem.</w:t>
      </w:r>
    </w:p>
    <w:p w14:paraId="44EEFEE1" w14:textId="1344E3A7" w:rsidR="00371D15" w:rsidRPr="00011129" w:rsidRDefault="00371D15" w:rsidP="00371D15">
      <w:pPr>
        <w:spacing w:after="120"/>
      </w:pPr>
      <w:r w:rsidRPr="00D759EF">
        <w:t>To protect itself from invalid data</w:t>
      </w:r>
      <w:ins w:id="2534" w:author="Hans Zijlstra" w:date="2017-06-17T10:50:00Z">
        <w:r w:rsidR="00072962" w:rsidRPr="00D759EF">
          <w:t>,</w:t>
        </w:r>
      </w:ins>
      <w:r w:rsidRPr="00D759EF">
        <w:t xml:space="preserve"> a class must </w:t>
      </w:r>
      <w:r w:rsidRPr="00D759EF">
        <w:rPr>
          <w:b/>
        </w:rPr>
        <w:t xml:space="preserve">verify the input values for all properties and constructors </w:t>
      </w:r>
      <w:r w:rsidRPr="00D759EF">
        <w:t>submitted to the setter methods, as well as</w:t>
      </w:r>
      <w:ins w:id="2535" w:author="Hans Zijlstra" w:date="2017-06-17T10:51:00Z">
        <w:r w:rsidR="00072962" w:rsidRPr="00D759EF">
          <w:t xml:space="preserve"> to</w:t>
        </w:r>
      </w:ins>
      <w:r w:rsidRPr="00D759EF">
        <w:t xml:space="preserve"> all </w:t>
      </w:r>
      <w:ins w:id="2536" w:author="Hans Zijlstra" w:date="2017-06-17T10:51:00Z">
        <w:r w:rsidR="00072962" w:rsidRPr="00D759EF">
          <w:t xml:space="preserve">other </w:t>
        </w:r>
      </w:ins>
      <w:r w:rsidRPr="00D759EF">
        <w:t xml:space="preserve">methods, which can change a field of </w:t>
      </w:r>
      <w:ins w:id="2537" w:author="Hans Zijlstra" w:date="2017-06-17T10:51:00Z">
        <w:r w:rsidR="00072962" w:rsidRPr="00D759EF">
          <w:t>the</w:t>
        </w:r>
      </w:ins>
      <w:del w:id="2538" w:author="Hans Zijlstra" w:date="2017-06-17T10:51:00Z">
        <w:r w:rsidRPr="00D759EF" w:rsidDel="00072962">
          <w:delText>a</w:delText>
        </w:r>
      </w:del>
      <w:r w:rsidRPr="00D759EF">
        <w:t xml:space="preserve"> class. This programming practice to protect classes from invalid data and invalid internal states is widely used and is a part of the "</w:t>
      </w:r>
      <w:r w:rsidR="00A6273F" w:rsidRPr="00011129">
        <w:fldChar w:fldCharType="begin"/>
      </w:r>
      <w:r w:rsidR="00A6273F" w:rsidRPr="00D759EF">
        <w:instrText xml:space="preserve"> HYPERLINK \l "_Defensive_Programming" </w:instrText>
      </w:r>
      <w:r w:rsidR="00A6273F" w:rsidRPr="00011129">
        <w:rPr>
          <w:rPrChange w:id="2539" w:author="Hans Zijlstra" w:date="2017-06-24T11:23:00Z">
            <w:rPr>
              <w:rStyle w:val="Hyperlink"/>
            </w:rPr>
          </w:rPrChange>
        </w:rPr>
        <w:fldChar w:fldCharType="separate"/>
      </w:r>
      <w:r w:rsidRPr="00011129">
        <w:rPr>
          <w:rStyle w:val="Hyperlink"/>
        </w:rPr>
        <w:t>Defensive Prog</w:t>
      </w:r>
      <w:r w:rsidRPr="00AA044A">
        <w:rPr>
          <w:rStyle w:val="Hyperlink"/>
        </w:rPr>
        <w:t>ramming</w:t>
      </w:r>
      <w:r w:rsidR="00A6273F" w:rsidRPr="00011129">
        <w:rPr>
          <w:rStyle w:val="Hyperlink"/>
        </w:rPr>
        <w:fldChar w:fldCharType="end"/>
      </w:r>
      <w:r w:rsidRPr="00D759EF">
        <w:t>" con</w:t>
      </w:r>
      <w:r w:rsidRPr="00011129">
        <w:t>cept, which we will discuss in chapter "</w:t>
      </w:r>
      <w:r w:rsidR="00A6273F" w:rsidRPr="00011129">
        <w:fldChar w:fldCharType="begin"/>
      </w:r>
      <w:r w:rsidR="00A6273F" w:rsidRPr="00D759EF">
        <w:instrText xml:space="preserve"> HYPERLINK \l "Chapter_21_High_Quality_Programming_Code" </w:instrText>
      </w:r>
      <w:r w:rsidR="00A6273F" w:rsidRPr="00011129">
        <w:rPr>
          <w:rPrChange w:id="2540" w:author="Hans Zijlstra" w:date="2017-06-24T11:23:00Z">
            <w:rPr>
              <w:rStyle w:val="Hyperlink"/>
            </w:rPr>
          </w:rPrChange>
        </w:rPr>
        <w:fldChar w:fldCharType="separate"/>
      </w:r>
      <w:r w:rsidRPr="00011129">
        <w:rPr>
          <w:rStyle w:val="Hyperlink"/>
        </w:rPr>
        <w:t>High-Quality Programming Code</w:t>
      </w:r>
      <w:r w:rsidR="00A6273F" w:rsidRPr="00011129">
        <w:rPr>
          <w:rStyle w:val="Hyperlink"/>
        </w:rPr>
        <w:fldChar w:fldCharType="end"/>
      </w:r>
      <w:r w:rsidRPr="00D759EF">
        <w:t>".</w:t>
      </w:r>
    </w:p>
    <w:p w14:paraId="1FB4E178" w14:textId="77777777" w:rsidR="00371D15" w:rsidRPr="00AA044A" w:rsidRDefault="00371D15" w:rsidP="00371D15">
      <w:pPr>
        <w:pStyle w:val="Heading3"/>
      </w:pPr>
      <w:r w:rsidRPr="00AA044A">
        <w:t>Automatic Properties in C#</w:t>
      </w:r>
    </w:p>
    <w:p w14:paraId="793A895D" w14:textId="187B0F4D" w:rsidR="00371D15" w:rsidRPr="0028675A" w:rsidRDefault="00371D15" w:rsidP="00371D15">
      <w:pPr>
        <w:spacing w:after="120"/>
      </w:pPr>
      <w:r w:rsidRPr="00AA044A">
        <w:t xml:space="preserve">In C# we </w:t>
      </w:r>
      <w:del w:id="2541" w:author="Hans Zijlstra" w:date="2017-06-17T10:53:00Z">
        <w:r w:rsidRPr="002959F9" w:rsidDel="004F7F57">
          <w:delText>could</w:delText>
        </w:r>
      </w:del>
      <w:ins w:id="2542" w:author="Hans Zijlstra" w:date="2017-06-17T10:53:00Z">
        <w:r w:rsidR="004F7F57" w:rsidRPr="00977A5E">
          <w:t>can</w:t>
        </w:r>
      </w:ins>
      <w:r w:rsidRPr="00977A5E">
        <w:t xml:space="preserve"> define properties without explicitly d</w:t>
      </w:r>
      <w:r w:rsidRPr="00394886">
        <w:t>efining the underlying field behind them. This is called</w:t>
      </w:r>
      <w:ins w:id="2543" w:author="Hans Zijlstra" w:date="2017-06-17T10:54:00Z">
        <w:r w:rsidR="004F7F57" w:rsidRPr="0028675A">
          <w:t xml:space="preserve"> defining</w:t>
        </w:r>
      </w:ins>
      <w:r w:rsidRPr="0028675A">
        <w:t xml:space="preserve"> </w:t>
      </w:r>
      <w:r w:rsidRPr="0028675A">
        <w:rPr>
          <w:b/>
        </w:rPr>
        <w:t>automatic properties</w:t>
      </w:r>
      <w:r w:rsidRPr="0028675A">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371D15" w:rsidRPr="00D759EF" w14:paraId="0F766C56" w14:textId="77777777" w:rsidTr="00563712">
        <w:tc>
          <w:tcPr>
            <w:tcW w:w="7970" w:type="dxa"/>
            <w:shd w:val="clear" w:color="auto" w:fill="F3F3F3"/>
          </w:tcPr>
          <w:p w14:paraId="55B4ADA5" w14:textId="77777777" w:rsidR="00371D15" w:rsidRPr="00D759EF" w:rsidRDefault="00371D15" w:rsidP="00563712">
            <w:pPr>
              <w:spacing w:before="0"/>
              <w:jc w:val="center"/>
              <w:rPr>
                <w:rFonts w:ascii="Consolas" w:hAnsi="Consolas"/>
                <w:b/>
                <w:bCs/>
                <w:noProof/>
                <w:kern w:val="32"/>
                <w:sz w:val="22"/>
              </w:rPr>
            </w:pPr>
            <w:r w:rsidRPr="00D759EF">
              <w:rPr>
                <w:rFonts w:ascii="Consolas" w:hAnsi="Consolas"/>
                <w:b/>
                <w:bCs/>
                <w:noProof/>
                <w:kern w:val="32"/>
                <w:sz w:val="22"/>
              </w:rPr>
              <w:t>Point.cs</w:t>
            </w:r>
          </w:p>
        </w:tc>
      </w:tr>
      <w:tr w:rsidR="00371D15" w:rsidRPr="00D759EF" w14:paraId="3F28B66B" w14:textId="77777777" w:rsidTr="00563712">
        <w:tc>
          <w:tcPr>
            <w:tcW w:w="7970" w:type="dxa"/>
          </w:tcPr>
          <w:p w14:paraId="4D26C71B"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lang w:eastAsia="es-ES"/>
              </w:rPr>
              <w:t>using</w:t>
            </w:r>
            <w:r w:rsidRPr="00D759EF">
              <w:rPr>
                <w:rFonts w:ascii="Consolas" w:hAnsi="Consolas"/>
                <w:noProof/>
                <w:sz w:val="22"/>
                <w:szCs w:val="22"/>
              </w:rPr>
              <w:t xml:space="preserve"> System;</w:t>
            </w:r>
          </w:p>
          <w:p w14:paraId="63B1228F"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p>
          <w:p w14:paraId="1D87BA4B"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lang w:eastAsia="es-ES"/>
              </w:rPr>
              <w:t>class</w:t>
            </w:r>
            <w:r w:rsidRPr="00D759EF">
              <w:rPr>
                <w:rFonts w:ascii="Consolas" w:hAnsi="Consolas"/>
                <w:noProof/>
                <w:sz w:val="22"/>
                <w:szCs w:val="22"/>
              </w:rPr>
              <w:t xml:space="preserve"> </w:t>
            </w:r>
            <w:r w:rsidRPr="00D759EF">
              <w:rPr>
                <w:rFonts w:ascii="Consolas" w:hAnsi="Consolas"/>
                <w:noProof/>
                <w:color w:val="2B91AF"/>
                <w:sz w:val="22"/>
              </w:rPr>
              <w:t>Point</w:t>
            </w:r>
          </w:p>
          <w:p w14:paraId="7B0289C3"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w:t>
            </w:r>
          </w:p>
          <w:p w14:paraId="2B6BF8B9"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noProof/>
                <w:sz w:val="22"/>
                <w:szCs w:val="22"/>
              </w:rPr>
              <w:tab/>
            </w: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double</w:t>
            </w:r>
            <w:r w:rsidRPr="00D759EF">
              <w:rPr>
                <w:rFonts w:ascii="Consolas" w:hAnsi="Consolas"/>
                <w:noProof/>
                <w:sz w:val="22"/>
                <w:szCs w:val="22"/>
              </w:rPr>
              <w:t xml:space="preserve"> X</w:t>
            </w:r>
            <w:r w:rsidRPr="00D759EF">
              <w:rPr>
                <w:rFonts w:ascii="Consolas" w:hAnsi="Consolas" w:cs="Consolas"/>
                <w:noProof/>
                <w:sz w:val="22"/>
                <w:szCs w:val="22"/>
              </w:rPr>
              <w:tab/>
            </w:r>
            <w:r w:rsidRPr="00D759EF">
              <w:rPr>
                <w:rFonts w:ascii="Consolas" w:hAnsi="Consolas" w:cs="Consolas"/>
                <w:noProof/>
                <w:sz w:val="22"/>
                <w:szCs w:val="22"/>
                <w:lang w:eastAsia="es-ES"/>
              </w:rPr>
              <w:t>{</w:t>
            </w:r>
            <w:r w:rsidRPr="00D759EF">
              <w:rPr>
                <w:rFonts w:ascii="Consolas" w:hAnsi="Consolas"/>
                <w:noProof/>
                <w:sz w:val="22"/>
                <w:szCs w:val="22"/>
              </w:rPr>
              <w:tab/>
            </w:r>
            <w:r w:rsidRPr="00D759EF">
              <w:rPr>
                <w:rFonts w:ascii="Consolas" w:hAnsi="Consolas" w:cs="Consolas"/>
                <w:noProof/>
                <w:color w:val="0000FF"/>
                <w:sz w:val="22"/>
                <w:szCs w:val="22"/>
                <w:lang w:eastAsia="es-ES"/>
              </w:rPr>
              <w:t>get</w:t>
            </w:r>
            <w:r w:rsidRPr="00D759EF">
              <w:rPr>
                <w:rFonts w:ascii="Consolas" w:hAnsi="Consolas"/>
                <w:noProof/>
                <w:sz w:val="22"/>
                <w:szCs w:val="22"/>
              </w:rPr>
              <w:t>;</w:t>
            </w:r>
            <w:r w:rsidRPr="00D759EF">
              <w:rPr>
                <w:rFonts w:ascii="Consolas" w:hAnsi="Consolas"/>
                <w:noProof/>
                <w:sz w:val="22"/>
                <w:szCs w:val="22"/>
              </w:rPr>
              <w:tab/>
            </w:r>
            <w:r w:rsidRPr="00D759EF">
              <w:rPr>
                <w:rFonts w:ascii="Consolas" w:hAnsi="Consolas" w:cs="Consolas"/>
                <w:noProof/>
                <w:color w:val="0000FF"/>
                <w:sz w:val="22"/>
                <w:szCs w:val="22"/>
                <w:lang w:eastAsia="es-ES"/>
              </w:rPr>
              <w:t>set</w:t>
            </w:r>
            <w:r w:rsidRPr="00D759EF">
              <w:rPr>
                <w:rFonts w:ascii="Consolas" w:hAnsi="Consolas"/>
                <w:noProof/>
                <w:sz w:val="22"/>
                <w:szCs w:val="22"/>
              </w:rPr>
              <w:t>;</w:t>
            </w:r>
            <w:r w:rsidRPr="00D759EF">
              <w:rPr>
                <w:rFonts w:ascii="Consolas" w:hAnsi="Consolas" w:cs="Consolas"/>
                <w:noProof/>
                <w:sz w:val="22"/>
                <w:szCs w:val="22"/>
              </w:rPr>
              <w:tab/>
            </w:r>
            <w:r w:rsidRPr="00D759EF">
              <w:rPr>
                <w:rFonts w:ascii="Consolas" w:hAnsi="Consolas" w:cs="Consolas"/>
                <w:noProof/>
                <w:sz w:val="22"/>
                <w:szCs w:val="22"/>
                <w:lang w:eastAsia="es-ES"/>
              </w:rPr>
              <w:t>}</w:t>
            </w:r>
          </w:p>
          <w:p w14:paraId="6831A6D9"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double</w:t>
            </w:r>
            <w:r w:rsidRPr="00D759EF">
              <w:rPr>
                <w:rFonts w:ascii="Consolas" w:hAnsi="Consolas"/>
                <w:noProof/>
                <w:sz w:val="22"/>
                <w:szCs w:val="22"/>
              </w:rPr>
              <w:t xml:space="preserve"> Y</w:t>
            </w:r>
            <w:r w:rsidRPr="00D759EF">
              <w:rPr>
                <w:rFonts w:ascii="Consolas" w:hAnsi="Consolas" w:cs="Consolas"/>
                <w:noProof/>
                <w:sz w:val="22"/>
                <w:szCs w:val="22"/>
              </w:rPr>
              <w:tab/>
            </w:r>
            <w:r w:rsidRPr="00D759EF">
              <w:rPr>
                <w:rFonts w:ascii="Consolas" w:hAnsi="Consolas" w:cs="Consolas"/>
                <w:noProof/>
                <w:sz w:val="22"/>
                <w:szCs w:val="22"/>
                <w:lang w:eastAsia="es-ES"/>
              </w:rPr>
              <w:t>{</w:t>
            </w:r>
            <w:r w:rsidRPr="00D759EF">
              <w:rPr>
                <w:rFonts w:ascii="Consolas" w:hAnsi="Consolas"/>
                <w:noProof/>
                <w:sz w:val="22"/>
                <w:szCs w:val="22"/>
              </w:rPr>
              <w:tab/>
            </w:r>
            <w:r w:rsidRPr="00D759EF">
              <w:rPr>
                <w:rFonts w:ascii="Consolas" w:hAnsi="Consolas" w:cs="Consolas"/>
                <w:noProof/>
                <w:color w:val="0000FF"/>
                <w:sz w:val="22"/>
                <w:szCs w:val="22"/>
                <w:lang w:eastAsia="es-ES"/>
              </w:rPr>
              <w:t>get</w:t>
            </w:r>
            <w:r w:rsidRPr="00D759EF">
              <w:rPr>
                <w:rFonts w:ascii="Consolas" w:hAnsi="Consolas"/>
                <w:noProof/>
                <w:sz w:val="22"/>
                <w:szCs w:val="22"/>
              </w:rPr>
              <w:t>;</w:t>
            </w:r>
            <w:r w:rsidRPr="00D759EF">
              <w:rPr>
                <w:rFonts w:ascii="Consolas" w:hAnsi="Consolas"/>
                <w:noProof/>
                <w:sz w:val="22"/>
                <w:szCs w:val="22"/>
              </w:rPr>
              <w:tab/>
            </w:r>
            <w:r w:rsidRPr="00D759EF">
              <w:rPr>
                <w:rFonts w:ascii="Consolas" w:hAnsi="Consolas" w:cs="Consolas"/>
                <w:noProof/>
                <w:color w:val="0000FF"/>
                <w:sz w:val="22"/>
                <w:szCs w:val="22"/>
                <w:lang w:eastAsia="es-ES"/>
              </w:rPr>
              <w:t>set</w:t>
            </w:r>
            <w:r w:rsidRPr="00D759EF">
              <w:rPr>
                <w:rFonts w:ascii="Consolas" w:hAnsi="Consolas"/>
                <w:noProof/>
                <w:sz w:val="22"/>
                <w:szCs w:val="22"/>
              </w:rPr>
              <w:t>;</w:t>
            </w:r>
            <w:r w:rsidRPr="00D759EF">
              <w:rPr>
                <w:rFonts w:ascii="Consolas" w:hAnsi="Consolas" w:cs="Consolas"/>
                <w:noProof/>
                <w:sz w:val="22"/>
                <w:szCs w:val="22"/>
              </w:rPr>
              <w:tab/>
            </w:r>
            <w:r w:rsidRPr="00D759EF">
              <w:rPr>
                <w:rFonts w:ascii="Consolas" w:hAnsi="Consolas" w:cs="Consolas"/>
                <w:noProof/>
                <w:sz w:val="22"/>
                <w:szCs w:val="22"/>
                <w:lang w:eastAsia="es-ES"/>
              </w:rPr>
              <w:t>}</w:t>
            </w:r>
          </w:p>
          <w:p w14:paraId="53DAC446" w14:textId="77777777" w:rsidR="00371D15" w:rsidRPr="00D759EF" w:rsidRDefault="00371D15" w:rsidP="00563712">
            <w:pPr>
              <w:autoSpaceDE w:val="0"/>
              <w:autoSpaceDN w:val="0"/>
              <w:adjustRightInd w:val="0"/>
              <w:spacing w:before="0"/>
              <w:jc w:val="left"/>
              <w:rPr>
                <w:rFonts w:ascii="Consolas" w:hAnsi="Consolas"/>
                <w:noProof/>
                <w:sz w:val="22"/>
                <w:szCs w:val="22"/>
              </w:rPr>
            </w:pPr>
          </w:p>
          <w:p w14:paraId="0AA88B6C" w14:textId="77777777" w:rsidR="00371D15" w:rsidRPr="003F12C1"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lastRenderedPageBreak/>
              <w:tab/>
            </w:r>
            <w:r w:rsidRPr="003F12C1">
              <w:rPr>
                <w:rFonts w:ascii="Consolas" w:hAnsi="Consolas" w:cs="Consolas"/>
                <w:noProof/>
                <w:color w:val="0000FF"/>
                <w:sz w:val="22"/>
                <w:szCs w:val="22"/>
                <w:lang w:eastAsia="es-ES"/>
              </w:rPr>
              <w:t>public</w:t>
            </w:r>
            <w:r w:rsidRPr="003F12C1">
              <w:rPr>
                <w:rFonts w:ascii="Consolas" w:hAnsi="Consolas"/>
                <w:noProof/>
                <w:sz w:val="22"/>
                <w:szCs w:val="22"/>
              </w:rPr>
              <w:t xml:space="preserve"> Point(</w:t>
            </w:r>
            <w:r w:rsidRPr="003F12C1">
              <w:rPr>
                <w:rFonts w:ascii="Consolas" w:hAnsi="Consolas" w:cs="Consolas"/>
                <w:noProof/>
                <w:color w:val="0000FF"/>
                <w:sz w:val="22"/>
                <w:szCs w:val="22"/>
                <w:lang w:eastAsia="es-ES"/>
              </w:rPr>
              <w:t>int</w:t>
            </w:r>
            <w:r w:rsidRPr="003F12C1">
              <w:rPr>
                <w:rFonts w:ascii="Consolas" w:hAnsi="Consolas"/>
                <w:noProof/>
                <w:sz w:val="22"/>
                <w:szCs w:val="22"/>
              </w:rPr>
              <w:t xml:space="preserve"> x, </w:t>
            </w:r>
            <w:r w:rsidRPr="003F12C1">
              <w:rPr>
                <w:rFonts w:ascii="Consolas" w:hAnsi="Consolas" w:cs="Consolas"/>
                <w:noProof/>
                <w:color w:val="0000FF"/>
                <w:sz w:val="22"/>
                <w:szCs w:val="22"/>
                <w:lang w:eastAsia="es-ES"/>
              </w:rPr>
              <w:t>int</w:t>
            </w:r>
            <w:r w:rsidRPr="003F12C1">
              <w:rPr>
                <w:rFonts w:ascii="Consolas" w:hAnsi="Consolas"/>
                <w:noProof/>
                <w:sz w:val="22"/>
                <w:szCs w:val="22"/>
              </w:rPr>
              <w:t xml:space="preserve"> y)</w:t>
            </w:r>
          </w:p>
          <w:p w14:paraId="7EF9677A" w14:textId="77777777" w:rsidR="00371D15" w:rsidRPr="00011129" w:rsidRDefault="00371D15" w:rsidP="00563712">
            <w:pPr>
              <w:autoSpaceDE w:val="0"/>
              <w:autoSpaceDN w:val="0"/>
              <w:adjustRightInd w:val="0"/>
              <w:spacing w:before="0"/>
              <w:jc w:val="left"/>
              <w:rPr>
                <w:rFonts w:ascii="Consolas" w:hAnsi="Consolas" w:cs="Consolas"/>
                <w:noProof/>
                <w:sz w:val="22"/>
                <w:szCs w:val="22"/>
                <w:lang w:eastAsia="es-ES"/>
              </w:rPr>
            </w:pPr>
            <w:r w:rsidRPr="003F12C1">
              <w:rPr>
                <w:rFonts w:ascii="Consolas" w:hAnsi="Consolas" w:cs="Consolas"/>
                <w:noProof/>
                <w:sz w:val="22"/>
                <w:szCs w:val="22"/>
              </w:rPr>
              <w:tab/>
            </w:r>
            <w:r w:rsidRPr="00D759EF">
              <w:rPr>
                <w:rFonts w:ascii="Consolas" w:hAnsi="Consolas" w:cs="Consolas"/>
                <w:noProof/>
                <w:sz w:val="22"/>
                <w:szCs w:val="22"/>
                <w:lang w:eastAsia="es-ES"/>
              </w:rPr>
              <w:t>{</w:t>
            </w:r>
          </w:p>
          <w:p w14:paraId="4103AAD5"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this</w:t>
            </w:r>
            <w:r w:rsidRPr="00D759EF">
              <w:rPr>
                <w:rFonts w:ascii="Consolas" w:hAnsi="Consolas"/>
                <w:noProof/>
                <w:sz w:val="22"/>
                <w:szCs w:val="22"/>
              </w:rPr>
              <w:t>.X = x;</w:t>
            </w:r>
          </w:p>
          <w:p w14:paraId="44BD7C6E"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this</w:t>
            </w:r>
            <w:r w:rsidRPr="00D759EF">
              <w:rPr>
                <w:rFonts w:ascii="Consolas" w:hAnsi="Consolas"/>
                <w:noProof/>
                <w:sz w:val="22"/>
                <w:szCs w:val="22"/>
              </w:rPr>
              <w:t>.Y = y;</w:t>
            </w:r>
          </w:p>
          <w:p w14:paraId="345B53A4"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w:t>
            </w:r>
          </w:p>
          <w:p w14:paraId="2EA47F97"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w:t>
            </w:r>
          </w:p>
          <w:p w14:paraId="77BF827E"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p>
          <w:p w14:paraId="08FE1649"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lang w:eastAsia="es-ES"/>
              </w:rPr>
              <w:t>class</w:t>
            </w:r>
            <w:r w:rsidRPr="00D759EF">
              <w:rPr>
                <w:rFonts w:ascii="Consolas" w:hAnsi="Consolas"/>
                <w:noProof/>
                <w:sz w:val="22"/>
                <w:szCs w:val="22"/>
              </w:rPr>
              <w:t xml:space="preserve"> </w:t>
            </w:r>
            <w:r w:rsidRPr="00D759EF">
              <w:rPr>
                <w:rFonts w:ascii="Consolas" w:hAnsi="Consolas"/>
                <w:noProof/>
                <w:color w:val="2B91AF"/>
                <w:sz w:val="22"/>
              </w:rPr>
              <w:t>PointTest</w:t>
            </w:r>
          </w:p>
          <w:p w14:paraId="16A9A166"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w:t>
            </w:r>
          </w:p>
          <w:p w14:paraId="04A18659"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static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void</w:t>
            </w:r>
            <w:r w:rsidRPr="00D759EF">
              <w:rPr>
                <w:rFonts w:ascii="Consolas" w:hAnsi="Consolas"/>
                <w:noProof/>
                <w:sz w:val="22"/>
                <w:szCs w:val="22"/>
              </w:rPr>
              <w:t xml:space="preserve"> Main()</w:t>
            </w:r>
          </w:p>
          <w:p w14:paraId="43ABB1F7"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w:t>
            </w:r>
          </w:p>
          <w:p w14:paraId="2CD71BF6"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color w:val="2B91AF"/>
                <w:sz w:val="22"/>
              </w:rPr>
              <w:t>Point</w:t>
            </w:r>
            <w:r w:rsidRPr="00D759EF">
              <w:rPr>
                <w:rFonts w:ascii="Consolas" w:hAnsi="Consolas"/>
                <w:noProof/>
                <w:sz w:val="22"/>
                <w:szCs w:val="22"/>
              </w:rPr>
              <w:t xml:space="preserve"> myPoint = </w:t>
            </w:r>
            <w:r w:rsidRPr="00D759EF">
              <w:rPr>
                <w:rFonts w:ascii="Consolas" w:hAnsi="Consolas" w:cs="Consolas"/>
                <w:noProof/>
                <w:color w:val="0000FF"/>
                <w:sz w:val="22"/>
                <w:szCs w:val="22"/>
                <w:lang w:eastAsia="es-ES"/>
              </w:rPr>
              <w:t>new</w:t>
            </w:r>
            <w:r w:rsidRPr="00D759EF">
              <w:rPr>
                <w:rFonts w:ascii="Consolas" w:hAnsi="Consolas"/>
                <w:noProof/>
                <w:sz w:val="22"/>
                <w:szCs w:val="22"/>
              </w:rPr>
              <w:t xml:space="preserve"> </w:t>
            </w:r>
            <w:r w:rsidRPr="00D759EF">
              <w:rPr>
                <w:rFonts w:ascii="Consolas" w:hAnsi="Consolas"/>
                <w:noProof/>
                <w:color w:val="2B91AF"/>
                <w:sz w:val="22"/>
              </w:rPr>
              <w:t>Point</w:t>
            </w:r>
            <w:r w:rsidRPr="00D759EF">
              <w:rPr>
                <w:rFonts w:ascii="Consolas" w:hAnsi="Consolas"/>
                <w:noProof/>
                <w:sz w:val="22"/>
                <w:szCs w:val="22"/>
              </w:rPr>
              <w:t>(2, 3);</w:t>
            </w:r>
          </w:p>
          <w:p w14:paraId="53586DEE"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color w:val="2B91AF"/>
                <w:sz w:val="22"/>
              </w:rPr>
              <w:t>Console</w:t>
            </w:r>
            <w:r w:rsidRPr="00D759EF">
              <w:rPr>
                <w:rFonts w:ascii="Consolas" w:hAnsi="Consolas"/>
                <w:noProof/>
                <w:sz w:val="22"/>
                <w:szCs w:val="22"/>
              </w:rPr>
              <w:t>.WriteLine(</w:t>
            </w:r>
            <w:r w:rsidRPr="00D759EF">
              <w:rPr>
                <w:rFonts w:ascii="Consolas" w:hAnsi="Consolas" w:cs="Consolas"/>
                <w:noProof/>
                <w:color w:val="A31515"/>
                <w:sz w:val="22"/>
                <w:szCs w:val="22"/>
                <w:lang w:eastAsia="es-ES"/>
              </w:rPr>
              <w:t>"The X coordinate is: "</w:t>
            </w:r>
            <w:r w:rsidRPr="00D759EF">
              <w:rPr>
                <w:rFonts w:ascii="Consolas" w:hAnsi="Consolas"/>
                <w:noProof/>
                <w:sz w:val="22"/>
                <w:szCs w:val="22"/>
              </w:rPr>
              <w:t xml:space="preserve"> + </w:t>
            </w:r>
            <w:r w:rsidRPr="00D759EF">
              <w:rPr>
                <w:rFonts w:ascii="Consolas" w:hAnsi="Consolas" w:cs="Consolas"/>
                <w:noProof/>
                <w:sz w:val="22"/>
                <w:szCs w:val="22"/>
                <w:lang w:eastAsia="es-ES"/>
              </w:rPr>
              <w:t>myPoint.X);</w:t>
            </w:r>
          </w:p>
          <w:p w14:paraId="027E1AD5"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color w:val="2B91AF"/>
                <w:sz w:val="22"/>
              </w:rPr>
              <w:t>Console</w:t>
            </w:r>
            <w:r w:rsidRPr="00D759EF">
              <w:rPr>
                <w:rFonts w:ascii="Consolas" w:hAnsi="Consolas"/>
                <w:noProof/>
                <w:sz w:val="22"/>
                <w:szCs w:val="22"/>
              </w:rPr>
              <w:t>.WriteLine(</w:t>
            </w:r>
            <w:r w:rsidRPr="00D759EF">
              <w:rPr>
                <w:rFonts w:ascii="Consolas" w:hAnsi="Consolas" w:cs="Consolas"/>
                <w:noProof/>
                <w:color w:val="A31515"/>
                <w:sz w:val="22"/>
                <w:szCs w:val="22"/>
                <w:lang w:eastAsia="es-ES"/>
              </w:rPr>
              <w:t>"The Y coordinate is: "</w:t>
            </w:r>
            <w:r w:rsidRPr="00D759EF">
              <w:rPr>
                <w:rFonts w:ascii="Consolas" w:hAnsi="Consolas"/>
                <w:noProof/>
                <w:sz w:val="22"/>
                <w:szCs w:val="22"/>
              </w:rPr>
              <w:t xml:space="preserve"> + </w:t>
            </w:r>
            <w:r w:rsidRPr="00D759EF">
              <w:rPr>
                <w:rFonts w:ascii="Consolas" w:hAnsi="Consolas" w:cs="Consolas"/>
                <w:noProof/>
                <w:sz w:val="22"/>
                <w:szCs w:val="22"/>
                <w:lang w:eastAsia="es-ES"/>
              </w:rPr>
              <w:t>myPoint.Y);</w:t>
            </w:r>
          </w:p>
          <w:p w14:paraId="3AD808EA"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w:t>
            </w:r>
          </w:p>
          <w:p w14:paraId="0CDAC0F2"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w:t>
            </w:r>
          </w:p>
        </w:tc>
      </w:tr>
    </w:tbl>
    <w:p w14:paraId="17EAEAAF" w14:textId="28714C7B" w:rsidR="00371D15" w:rsidRPr="00D759EF" w:rsidRDefault="00371D15" w:rsidP="00371D15">
      <w:r w:rsidRPr="00D759EF">
        <w:lastRenderedPageBreak/>
        <w:t xml:space="preserve">The above example declares a class </w:t>
      </w:r>
      <w:r w:rsidRPr="00D759EF">
        <w:rPr>
          <w:rFonts w:ascii="Consolas" w:hAnsi="Consolas"/>
          <w:b/>
          <w:bCs/>
          <w:noProof/>
          <w:kern w:val="32"/>
          <w:sz w:val="22"/>
        </w:rPr>
        <w:t>Point</w:t>
      </w:r>
      <w:r w:rsidRPr="00D759EF">
        <w:t xml:space="preserve"> with two </w:t>
      </w:r>
      <w:r w:rsidRPr="00D759EF">
        <w:rPr>
          <w:b/>
        </w:rPr>
        <w:t>automatic properties</w:t>
      </w:r>
      <w:r w:rsidRPr="00D759EF">
        <w:t xml:space="preserve">: </w:t>
      </w:r>
      <w:r w:rsidRPr="00D759EF">
        <w:rPr>
          <w:rFonts w:ascii="Consolas" w:hAnsi="Consolas"/>
          <w:b/>
          <w:bCs/>
          <w:noProof/>
          <w:kern w:val="32"/>
          <w:sz w:val="22"/>
        </w:rPr>
        <w:t>X</w:t>
      </w:r>
      <w:r w:rsidRPr="00D759EF">
        <w:t xml:space="preserve"> and </w:t>
      </w:r>
      <w:r w:rsidRPr="00D759EF">
        <w:rPr>
          <w:rFonts w:ascii="Consolas" w:hAnsi="Consolas"/>
          <w:b/>
          <w:bCs/>
          <w:noProof/>
          <w:kern w:val="32"/>
          <w:sz w:val="22"/>
        </w:rPr>
        <w:t>Y</w:t>
      </w:r>
      <w:r w:rsidRPr="00D759EF">
        <w:t xml:space="preserve">. These properties do not have explicitly defined underlying fields and the compiler defines them during the compilation. It looks like the </w:t>
      </w:r>
      <w:r w:rsidRPr="00D759EF">
        <w:rPr>
          <w:rStyle w:val="Code"/>
        </w:rPr>
        <w:t>get</w:t>
      </w:r>
      <w:r w:rsidRPr="00D759EF">
        <w:t xml:space="preserve"> and </w:t>
      </w:r>
      <w:r w:rsidRPr="00D759EF">
        <w:rPr>
          <w:rStyle w:val="Code"/>
        </w:rPr>
        <w:t>set</w:t>
      </w:r>
      <w:r w:rsidRPr="00D759EF">
        <w:t xml:space="preserve"> methods are empty but in fact the compiler defines an underlying field and fills the body of the </w:t>
      </w:r>
      <w:r w:rsidRPr="00D759EF">
        <w:rPr>
          <w:rFonts w:ascii="Consolas" w:hAnsi="Consolas"/>
          <w:b/>
          <w:bCs/>
          <w:noProof/>
          <w:kern w:val="32"/>
          <w:sz w:val="22"/>
        </w:rPr>
        <w:t>get</w:t>
      </w:r>
      <w:r w:rsidRPr="00D759EF">
        <w:t xml:space="preserve"> and </w:t>
      </w:r>
      <w:r w:rsidRPr="00D759EF">
        <w:rPr>
          <w:rFonts w:ascii="Consolas" w:hAnsi="Consolas"/>
          <w:b/>
          <w:bCs/>
          <w:noProof/>
          <w:kern w:val="32"/>
          <w:sz w:val="22"/>
        </w:rPr>
        <w:t>set</w:t>
      </w:r>
      <w:r w:rsidRPr="00D759EF">
        <w:t xml:space="preserve"> accessors with some </w:t>
      </w:r>
      <w:ins w:id="2544" w:author="Hans Zijlstra" w:date="2017-06-17T10:57:00Z">
        <w:r w:rsidR="004F7F57" w:rsidRPr="00D759EF">
          <w:t xml:space="preserve">read / write </w:t>
        </w:r>
      </w:ins>
      <w:r w:rsidRPr="00D759EF">
        <w:t xml:space="preserve">code </w:t>
      </w:r>
      <w:del w:id="2545" w:author="Hans Zijlstra" w:date="2017-06-17T10:57:00Z">
        <w:r w:rsidRPr="00D759EF" w:rsidDel="004F7F57">
          <w:delText>to read / write</w:delText>
        </w:r>
      </w:del>
      <w:del w:id="2546" w:author="Hans Zijlstra" w:date="2017-06-24T15:34:00Z">
        <w:r w:rsidRPr="00D759EF" w:rsidDel="00F30725">
          <w:delText xml:space="preserve"> </w:delText>
        </w:r>
      </w:del>
      <w:ins w:id="2547" w:author="Hans Zijlstra" w:date="2017-06-17T10:57:00Z">
        <w:r w:rsidR="004F7F57" w:rsidRPr="00D759EF">
          <w:t xml:space="preserve">for </w:t>
        </w:r>
      </w:ins>
      <w:r w:rsidRPr="00D759EF">
        <w:t>the automatically defined underlying field.</w:t>
      </w:r>
    </w:p>
    <w:p w14:paraId="2A39FDD0" w14:textId="7B296D14" w:rsidR="00371D15" w:rsidRPr="00D759EF" w:rsidRDefault="00371D15" w:rsidP="00371D15">
      <w:r w:rsidRPr="00D759EF">
        <w:rPr>
          <w:b/>
        </w:rPr>
        <w:t>Use automatic properties for simple classes</w:t>
      </w:r>
      <w:r w:rsidRPr="00D759EF">
        <w:t xml:space="preserve"> </w:t>
      </w:r>
      <w:ins w:id="2548" w:author="Hans Zijlstra" w:date="2017-06-24T15:35:00Z">
        <w:r w:rsidR="00F30725">
          <w:t>if</w:t>
        </w:r>
      </w:ins>
      <w:del w:id="2549" w:author="Hans Zijlstra" w:date="2017-06-24T15:35:00Z">
        <w:r w:rsidRPr="00F30725" w:rsidDel="00F30725">
          <w:delText>wher</w:delText>
        </w:r>
      </w:del>
      <w:del w:id="2550" w:author="Hans Zijlstra" w:date="2017-06-24T15:34:00Z">
        <w:r w:rsidRPr="00F30725" w:rsidDel="00F30725">
          <w:delText>e</w:delText>
        </w:r>
      </w:del>
      <w:r w:rsidRPr="00F30725">
        <w:t xml:space="preserve"> you want to write less code</w:t>
      </w:r>
      <w:ins w:id="2551" w:author="Hans Zijlstra" w:date="2017-06-17T10:59:00Z">
        <w:r w:rsidR="004F7F57" w:rsidRPr="00F30725">
          <w:t>.</w:t>
        </w:r>
      </w:ins>
      <w:r w:rsidRPr="00F30725">
        <w:t xml:space="preserve"> </w:t>
      </w:r>
      <w:del w:id="2552" w:author="Hans Zijlstra" w:date="2017-06-17T10:59:00Z">
        <w:r w:rsidRPr="0028675A" w:rsidDel="004F7F57">
          <w:delText>but</w:delText>
        </w:r>
      </w:del>
      <w:ins w:id="2553" w:author="Hans Zijlstra" w:date="2017-06-17T10:59:00Z">
        <w:r w:rsidR="004F7F57" w:rsidRPr="0028675A">
          <w:t>However,</w:t>
        </w:r>
      </w:ins>
      <w:r w:rsidRPr="0028675A">
        <w:t xml:space="preserve"> </w:t>
      </w:r>
      <w:ins w:id="2554" w:author="Hans Zijlstra" w:date="2017-06-17T10:59:00Z">
        <w:r w:rsidR="004F7F57" w:rsidRPr="0028675A">
          <w:t>keep</w:t>
        </w:r>
      </w:ins>
      <w:del w:id="2555" w:author="Hans Zijlstra" w:date="2017-06-17T10:59:00Z">
        <w:r w:rsidRPr="0028675A" w:rsidDel="004F7F57">
          <w:delText>have</w:delText>
        </w:r>
      </w:del>
      <w:r w:rsidRPr="0028675A">
        <w:t xml:space="preserve"> in mind that when you use automatic properties</w:t>
      </w:r>
      <w:ins w:id="2556" w:author="Hans Zijlstra" w:date="2017-06-17T10:59:00Z">
        <w:r w:rsidR="004F7F57" w:rsidRPr="0028675A">
          <w:t>,</w:t>
        </w:r>
      </w:ins>
      <w:r w:rsidRPr="0028675A">
        <w:t xml:space="preserve"> your control over the assigned values is limited. You might have difficult</w:t>
      </w:r>
      <w:ins w:id="2557" w:author="Hans Zijlstra" w:date="2017-06-17T11:00:00Z">
        <w:r w:rsidR="004F7F57" w:rsidRPr="00D759EF">
          <w:t>y</w:t>
        </w:r>
      </w:ins>
      <w:del w:id="2558" w:author="Hans Zijlstra" w:date="2017-06-17T11:00:00Z">
        <w:r w:rsidRPr="00D759EF" w:rsidDel="004F7F57">
          <w:delText>ies</w:delText>
        </w:r>
      </w:del>
      <w:r w:rsidRPr="00D759EF">
        <w:t xml:space="preserve"> </w:t>
      </w:r>
      <w:ins w:id="2559" w:author="Hans Zijlstra" w:date="2017-06-17T10:59:00Z">
        <w:r w:rsidR="004F7F57" w:rsidRPr="00D759EF">
          <w:t>in</w:t>
        </w:r>
      </w:ins>
      <w:del w:id="2560" w:author="Hans Zijlstra" w:date="2017-06-17T10:59:00Z">
        <w:r w:rsidRPr="00D759EF" w:rsidDel="004F7F57">
          <w:delText>to</w:delText>
        </w:r>
      </w:del>
      <w:r w:rsidRPr="00D759EF">
        <w:t xml:space="preserve"> add</w:t>
      </w:r>
      <w:ins w:id="2561" w:author="Hans Zijlstra" w:date="2017-06-17T10:59:00Z">
        <w:r w:rsidR="004F7F57" w:rsidRPr="00D759EF">
          <w:t>ing</w:t>
        </w:r>
      </w:ins>
      <w:r w:rsidRPr="00D759EF">
        <w:t xml:space="preserve"> checks for invalid data.</w:t>
      </w:r>
    </w:p>
    <w:p w14:paraId="0DCADDEC" w14:textId="77777777" w:rsidR="00371D15" w:rsidRPr="00D759EF" w:rsidRDefault="00371D15" w:rsidP="00371D15">
      <w:pPr>
        <w:pStyle w:val="Heading3"/>
      </w:pPr>
      <w:r w:rsidRPr="00D759EF">
        <w:t>Types of Properties</w:t>
      </w:r>
    </w:p>
    <w:p w14:paraId="3AB0538B" w14:textId="32DB5CF8" w:rsidR="00371D15" w:rsidRPr="00D759EF" w:rsidRDefault="00371D15" w:rsidP="00371D15">
      <w:r w:rsidRPr="00D759EF">
        <w:t>Depending on their definition</w:t>
      </w:r>
      <w:ins w:id="2562" w:author="Hans Zijlstra" w:date="2017-06-17T11:00:00Z">
        <w:r w:rsidR="00442A12" w:rsidRPr="00D759EF">
          <w:t>,</w:t>
        </w:r>
      </w:ins>
      <w:r w:rsidRPr="00D759EF">
        <w:t xml:space="preserve"> we can classify</w:t>
      </w:r>
      <w:del w:id="2563" w:author="Hans Zijlstra" w:date="2017-06-17T11:00:00Z">
        <w:r w:rsidRPr="00D759EF" w:rsidDel="00442A12">
          <w:delText xml:space="preserve"> the</w:delText>
        </w:r>
      </w:del>
      <w:r w:rsidRPr="00D759EF">
        <w:t xml:space="preserve"> properties as follows:</w:t>
      </w:r>
    </w:p>
    <w:p w14:paraId="1981C6CD" w14:textId="56D8258B" w:rsidR="00371D15" w:rsidRPr="00D759EF" w:rsidRDefault="00371D15" w:rsidP="00371D15">
      <w:pPr>
        <w:numPr>
          <w:ilvl w:val="0"/>
          <w:numId w:val="14"/>
        </w:numPr>
        <w:tabs>
          <w:tab w:val="clear" w:pos="568"/>
        </w:tabs>
      </w:pPr>
      <w:r w:rsidRPr="00D759EF">
        <w:rPr>
          <w:b/>
          <w:bCs/>
        </w:rPr>
        <w:t>Read-only</w:t>
      </w:r>
      <w:r w:rsidRPr="00D759EF">
        <w:t xml:space="preserve">, i.e. these properties have only a </w:t>
      </w:r>
      <w:r w:rsidRPr="00D759EF">
        <w:rPr>
          <w:rFonts w:ascii="Consolas" w:hAnsi="Consolas"/>
          <w:b/>
          <w:bCs/>
          <w:noProof/>
          <w:kern w:val="32"/>
          <w:sz w:val="22"/>
        </w:rPr>
        <w:t>get</w:t>
      </w:r>
      <w:r w:rsidRPr="00D759EF">
        <w:t xml:space="preserve"> method as shown by the </w:t>
      </w:r>
      <w:ins w:id="2564" w:author="Hans Zijlstra" w:date="2017-06-17T11:00:00Z">
        <w:r w:rsidR="00442A12" w:rsidRPr="00D759EF">
          <w:t xml:space="preserve">example of </w:t>
        </w:r>
      </w:ins>
      <w:ins w:id="2565" w:author="Hans Zijlstra" w:date="2017-06-17T11:01:00Z">
        <w:r w:rsidR="00442A12" w:rsidRPr="00D759EF">
          <w:t xml:space="preserve">the </w:t>
        </w:r>
      </w:ins>
      <w:r w:rsidRPr="00D759EF">
        <w:t>area of the rectangle.</w:t>
      </w:r>
    </w:p>
    <w:p w14:paraId="22B46F01" w14:textId="77777777" w:rsidR="00371D15" w:rsidRPr="00D759EF" w:rsidRDefault="00371D15" w:rsidP="00371D15">
      <w:pPr>
        <w:numPr>
          <w:ilvl w:val="0"/>
          <w:numId w:val="14"/>
        </w:numPr>
        <w:tabs>
          <w:tab w:val="clear" w:pos="568"/>
        </w:tabs>
      </w:pPr>
      <w:r w:rsidRPr="00D759EF">
        <w:rPr>
          <w:b/>
          <w:bCs/>
        </w:rPr>
        <w:t>Write-only</w:t>
      </w:r>
      <w:r w:rsidRPr="00D759EF">
        <w:t xml:space="preserve">, i.e. these properties have only a </w:t>
      </w:r>
      <w:r w:rsidRPr="00D759EF">
        <w:rPr>
          <w:rFonts w:ascii="Consolas" w:hAnsi="Consolas"/>
          <w:b/>
          <w:bCs/>
          <w:noProof/>
          <w:kern w:val="32"/>
          <w:sz w:val="22"/>
        </w:rPr>
        <w:t>set</w:t>
      </w:r>
      <w:r w:rsidRPr="00D759EF">
        <w:t xml:space="preserve"> method, but no method for reading the value of the property.</w:t>
      </w:r>
    </w:p>
    <w:p w14:paraId="7F134C9B" w14:textId="35C33740" w:rsidR="00371D15" w:rsidRPr="0028675A" w:rsidRDefault="00442A12" w:rsidP="00371D15">
      <w:pPr>
        <w:numPr>
          <w:ilvl w:val="0"/>
          <w:numId w:val="14"/>
        </w:numPr>
        <w:tabs>
          <w:tab w:val="clear" w:pos="568"/>
        </w:tabs>
      </w:pPr>
      <w:ins w:id="2566" w:author="Hans Zijlstra" w:date="2017-06-17T11:01:00Z">
        <w:r w:rsidRPr="00D759EF">
          <w:rPr>
            <w:rFonts w:ascii="Consolas" w:hAnsi="Consolas"/>
            <w:b/>
            <w:sz w:val="22"/>
            <w:szCs w:val="22"/>
            <w:rPrChange w:id="2567" w:author="Hans Zijlstra" w:date="2017-06-24T11:23:00Z">
              <w:rPr/>
            </w:rPrChange>
          </w:rPr>
          <w:t>Read</w:t>
        </w:r>
      </w:ins>
      <w:ins w:id="2568" w:author="Hans Zijlstra" w:date="2017-06-17T11:02:00Z">
        <w:r w:rsidRPr="00D759EF">
          <w:rPr>
            <w:rFonts w:ascii="Consolas" w:hAnsi="Consolas"/>
            <w:b/>
            <w:sz w:val="22"/>
            <w:szCs w:val="22"/>
            <w:rPrChange w:id="2569" w:author="Hans Zijlstra" w:date="2017-06-24T11:23:00Z">
              <w:rPr/>
            </w:rPrChange>
          </w:rPr>
          <w:t>-write</w:t>
        </w:r>
        <w:r w:rsidRPr="00D759EF">
          <w:t xml:space="preserve">, </w:t>
        </w:r>
      </w:ins>
      <w:del w:id="2570" w:author="Hans Zijlstra" w:date="2017-06-17T11:02:00Z">
        <w:r w:rsidR="00371D15" w:rsidRPr="00011129" w:rsidDel="00442A12">
          <w:delText xml:space="preserve">And </w:delText>
        </w:r>
      </w:del>
      <w:r w:rsidR="00371D15" w:rsidRPr="00AA044A">
        <w:t>the most common case</w:t>
      </w:r>
      <w:del w:id="2571" w:author="Hans Zijlstra" w:date="2017-06-24T15:36:00Z">
        <w:r w:rsidR="00371D15" w:rsidRPr="00AA044A" w:rsidDel="00F30725">
          <w:delText xml:space="preserve"> </w:delText>
        </w:r>
      </w:del>
      <w:del w:id="2572" w:author="Hans Zijlstra" w:date="2017-06-17T11:02:00Z">
        <w:r w:rsidR="00371D15" w:rsidRPr="00AA044A" w:rsidDel="00442A12">
          <w:delText xml:space="preserve">is </w:delText>
        </w:r>
        <w:r w:rsidR="00371D15" w:rsidRPr="002959F9" w:rsidDel="00442A12">
          <w:rPr>
            <w:b/>
            <w:bCs/>
          </w:rPr>
          <w:delText>read-write</w:delText>
        </w:r>
      </w:del>
      <w:r w:rsidR="00371D15" w:rsidRPr="00977A5E">
        <w:t xml:space="preserve">, where the property has </w:t>
      </w:r>
      <w:r w:rsidR="00371D15" w:rsidRPr="0028675A">
        <w:rPr>
          <w:b/>
          <w:bCs/>
        </w:rPr>
        <w:t>methods both for reading and for changing the value</w:t>
      </w:r>
      <w:r w:rsidR="00371D15" w:rsidRPr="0028675A">
        <w:t>.</w:t>
      </w:r>
    </w:p>
    <w:p w14:paraId="226ECEF2" w14:textId="32B094D7" w:rsidR="00371D15" w:rsidRPr="0028675A" w:rsidRDefault="00371D15" w:rsidP="00371D15">
      <w:r w:rsidRPr="00D759EF">
        <w:t xml:space="preserve">Some properties are designed to be </w:t>
      </w:r>
      <w:r w:rsidRPr="00D759EF">
        <w:rPr>
          <w:b/>
        </w:rPr>
        <w:t>read-only</w:t>
      </w:r>
      <w:r w:rsidRPr="00D759EF">
        <w:t xml:space="preserve">. Others are supposed to support </w:t>
      </w:r>
      <w:r w:rsidRPr="00D759EF">
        <w:rPr>
          <w:b/>
        </w:rPr>
        <w:t>both read and write operations</w:t>
      </w:r>
      <w:r w:rsidRPr="00D759EF">
        <w:t xml:space="preserve">. </w:t>
      </w:r>
      <w:del w:id="2573" w:author="Hans Zijlstra" w:date="2017-06-17T11:03:00Z">
        <w:r w:rsidRPr="00D759EF" w:rsidDel="00442A12">
          <w:delText>The developers should</w:delText>
        </w:r>
      </w:del>
      <w:ins w:id="2574" w:author="Hans Zijlstra" w:date="2017-06-17T11:03:00Z">
        <w:r w:rsidR="00442A12" w:rsidRPr="00D759EF">
          <w:t>Developers have to</w:t>
        </w:r>
      </w:ins>
      <w:r w:rsidRPr="00D759EF">
        <w:t xml:space="preserve"> decide whether someone should be </w:t>
      </w:r>
      <w:ins w:id="2575" w:author="Hans Zijlstra" w:date="2017-06-17T11:03:00Z">
        <w:r w:rsidR="00442A12" w:rsidRPr="00D759EF">
          <w:t>allowed</w:t>
        </w:r>
      </w:ins>
      <w:del w:id="2576" w:author="Hans Zijlstra" w:date="2017-06-17T11:03:00Z">
        <w:r w:rsidRPr="00D759EF" w:rsidDel="00442A12">
          <w:delText>able</w:delText>
        </w:r>
      </w:del>
      <w:r w:rsidRPr="00D759EF">
        <w:t xml:space="preserve"> to change the value of </w:t>
      </w:r>
      <w:ins w:id="2577" w:author="Hans Zijlstra" w:date="2017-06-24T15:37:00Z">
        <w:r w:rsidR="00F30725">
          <w:t>a</w:t>
        </w:r>
      </w:ins>
      <w:del w:id="2578" w:author="Hans Zijlstra" w:date="2017-06-24T15:37:00Z">
        <w:r w:rsidRPr="00F30725" w:rsidDel="00F30725">
          <w:delText>given</w:delText>
        </w:r>
      </w:del>
      <w:r w:rsidRPr="00F30725">
        <w:t xml:space="preserve"> property</w:t>
      </w:r>
      <w:ins w:id="2579" w:author="Hans Zijlstra" w:date="2017-06-17T11:04:00Z">
        <w:r w:rsidR="00D677AA" w:rsidRPr="00F30725">
          <w:t>,</w:t>
        </w:r>
      </w:ins>
      <w:r w:rsidRPr="00F30725">
        <w:t xml:space="preserve"> </w:t>
      </w:r>
      <w:del w:id="2580" w:author="Hans Zijlstra" w:date="2017-06-17T11:04:00Z">
        <w:r w:rsidRPr="00F30725" w:rsidDel="00D677AA">
          <w:delText>and</w:delText>
        </w:r>
      </w:del>
      <w:del w:id="2581" w:author="Hans Zijlstra" w:date="2017-06-24T15:37:00Z">
        <w:r w:rsidRPr="00F30725" w:rsidDel="00F30725">
          <w:delText xml:space="preserve"> </w:delText>
        </w:r>
      </w:del>
      <w:r w:rsidRPr="00F30725">
        <w:t>defin</w:t>
      </w:r>
      <w:ins w:id="2582" w:author="Hans Zijlstra" w:date="2017-06-17T11:05:00Z">
        <w:r w:rsidR="00D677AA" w:rsidRPr="00F30725">
          <w:t>ing the property</w:t>
        </w:r>
      </w:ins>
      <w:del w:id="2583" w:author="Hans Zijlstra" w:date="2017-06-17T11:05:00Z">
        <w:r w:rsidRPr="00F30725" w:rsidDel="00D677AA">
          <w:delText>e it</w:delText>
        </w:r>
      </w:del>
      <w:r w:rsidRPr="00F30725">
        <w:t xml:space="preserve"> as read-only or</w:t>
      </w:r>
      <w:ins w:id="2584" w:author="Hans Zijlstra" w:date="2017-06-17T11:06:00Z">
        <w:r w:rsidR="00D677AA" w:rsidRPr="0028675A">
          <w:t xml:space="preserve"> as</w:t>
        </w:r>
      </w:ins>
      <w:r w:rsidRPr="0028675A">
        <w:t xml:space="preserve"> read / write. </w:t>
      </w:r>
      <w:r w:rsidRPr="0028675A">
        <w:rPr>
          <w:b/>
        </w:rPr>
        <w:t>Write-only</w:t>
      </w:r>
      <w:r w:rsidRPr="0028675A">
        <w:t xml:space="preserve"> properties are used very rarely.</w:t>
      </w:r>
    </w:p>
    <w:p w14:paraId="1005DE7A" w14:textId="77777777" w:rsidR="00371D15" w:rsidRPr="00D759EF" w:rsidRDefault="00371D15" w:rsidP="00371D15">
      <w:pPr>
        <w:pStyle w:val="Heading2"/>
      </w:pPr>
      <w:bookmarkStart w:id="2585" w:name="_Static_Classes_and"/>
      <w:bookmarkStart w:id="2586" w:name="Static_Members"/>
      <w:bookmarkStart w:id="2587" w:name="_Toc370673172"/>
      <w:bookmarkEnd w:id="2585"/>
      <w:bookmarkEnd w:id="2586"/>
      <w:r w:rsidRPr="00D759EF">
        <w:t>Static Classes and Static Members</w:t>
      </w:r>
      <w:bookmarkEnd w:id="2587"/>
    </w:p>
    <w:p w14:paraId="4C34A983" w14:textId="77777777" w:rsidR="00371D15" w:rsidRPr="00D759EF" w:rsidRDefault="00371D15" w:rsidP="00371D15">
      <w:r w:rsidRPr="00D759EF">
        <w:t xml:space="preserve">We call an element static when it is declared with the modifier </w:t>
      </w:r>
      <w:r w:rsidRPr="00D759EF">
        <w:rPr>
          <w:rFonts w:ascii="Consolas" w:hAnsi="Consolas"/>
          <w:b/>
          <w:bCs/>
          <w:noProof/>
          <w:kern w:val="32"/>
          <w:sz w:val="22"/>
        </w:rPr>
        <w:t>static</w:t>
      </w:r>
      <w:r w:rsidRPr="00D759EF">
        <w:t>. In C# we can declare fields, methods, properties, constructors and classes as static.</w:t>
      </w:r>
    </w:p>
    <w:p w14:paraId="1B57F377" w14:textId="5D50305C" w:rsidR="00371D15" w:rsidRPr="00D759EF" w:rsidRDefault="00371D15" w:rsidP="00371D15">
      <w:r w:rsidRPr="00D759EF">
        <w:lastRenderedPageBreak/>
        <w:t xml:space="preserve">We will first consider the </w:t>
      </w:r>
      <w:r w:rsidRPr="00D759EF">
        <w:rPr>
          <w:b/>
          <w:bCs/>
        </w:rPr>
        <w:t xml:space="preserve">static elements </w:t>
      </w:r>
      <w:r w:rsidRPr="00D759EF">
        <w:t>of a class</w:t>
      </w:r>
      <w:ins w:id="2588" w:author="Hans Zijlstra" w:date="2017-06-17T11:06:00Z">
        <w:r w:rsidR="00D677AA" w:rsidRPr="00D759EF">
          <w:t>,</w:t>
        </w:r>
      </w:ins>
      <w:del w:id="2589" w:author="Hans Zijlstra" w:date="2017-06-17T11:06:00Z">
        <w:r w:rsidRPr="00D759EF" w:rsidDel="00D677AA">
          <w:delText xml:space="preserve"> or in other words we will look at</w:delText>
        </w:r>
      </w:del>
      <w:r w:rsidRPr="00D759EF">
        <w:t xml:space="preserve"> the fields, methods, properties and constructors</w:t>
      </w:r>
      <w:del w:id="2590" w:author="Hans Zijlstra" w:date="2017-06-17T11:07:00Z">
        <w:r w:rsidRPr="00D759EF" w:rsidDel="00D677AA">
          <w:delText xml:space="preserve"> of a class</w:delText>
        </w:r>
      </w:del>
      <w:ins w:id="2591" w:author="Hans Zijlstra" w:date="2017-06-17T11:07:00Z">
        <w:r w:rsidR="00D677AA" w:rsidRPr="00D759EF">
          <w:t>,</w:t>
        </w:r>
      </w:ins>
      <w:r w:rsidRPr="00D759EF">
        <w:t xml:space="preserve"> </w:t>
      </w:r>
      <w:del w:id="2592" w:author="Hans Zijlstra" w:date="2017-06-17T11:07:00Z">
        <w:r w:rsidRPr="00D759EF" w:rsidDel="00D677AA">
          <w:delText>and then we will study</w:delText>
        </w:r>
      </w:del>
      <w:ins w:id="2593" w:author="Hans Zijlstra" w:date="2017-06-17T11:07:00Z">
        <w:r w:rsidR="00D677AA" w:rsidRPr="00D759EF">
          <w:t>before</w:t>
        </w:r>
      </w:ins>
      <w:del w:id="2594" w:author="Hans Zijlstra" w:date="2017-06-23T11:47:00Z">
        <w:r w:rsidRPr="00D759EF" w:rsidDel="00245BC7">
          <w:delText xml:space="preserve"> </w:delText>
        </w:r>
      </w:del>
      <w:ins w:id="2595" w:author="Hans Zijlstra" w:date="2017-06-23T11:47:00Z">
        <w:r w:rsidR="00245BC7" w:rsidRPr="00D759EF">
          <w:t xml:space="preserve"> </w:t>
        </w:r>
      </w:ins>
      <w:r w:rsidRPr="00D759EF">
        <w:t>the concept of the static class.</w:t>
      </w:r>
    </w:p>
    <w:p w14:paraId="1823CCC9" w14:textId="6E54D209" w:rsidR="00371D15" w:rsidRPr="00F30725" w:rsidRDefault="00F30725" w:rsidP="00371D15">
      <w:pPr>
        <w:pStyle w:val="Heading3"/>
      </w:pPr>
      <w:ins w:id="2596" w:author="Hans Zijlstra" w:date="2017-06-24T15:40:00Z">
        <w:r>
          <w:t xml:space="preserve">For </w:t>
        </w:r>
      </w:ins>
      <w:r w:rsidR="00371D15" w:rsidRPr="00F30725">
        <w:t xml:space="preserve">What </w:t>
      </w:r>
      <w:ins w:id="2597" w:author="Hans Zijlstra" w:date="2017-06-24T15:39:00Z">
        <w:r>
          <w:t xml:space="preserve">Are </w:t>
        </w:r>
      </w:ins>
      <w:r w:rsidR="00371D15" w:rsidRPr="00F30725">
        <w:t>the Static Elements</w:t>
      </w:r>
      <w:del w:id="2598" w:author="Hans Zijlstra" w:date="2017-06-24T15:39:00Z">
        <w:r w:rsidR="00371D15" w:rsidRPr="00F30725" w:rsidDel="00F30725">
          <w:delText xml:space="preserve"> Are</w:delText>
        </w:r>
      </w:del>
      <w:r w:rsidR="00371D15" w:rsidRPr="00F30725">
        <w:t xml:space="preserve"> Used</w:t>
      </w:r>
      <w:del w:id="2599" w:author="Hans Zijlstra" w:date="2017-06-24T15:40:00Z">
        <w:r w:rsidR="00371D15" w:rsidRPr="00F30725" w:rsidDel="00F30725">
          <w:delText xml:space="preserve"> For</w:delText>
        </w:r>
      </w:del>
      <w:r w:rsidR="00371D15" w:rsidRPr="00F30725">
        <w:t>?</w:t>
      </w:r>
    </w:p>
    <w:p w14:paraId="30740979" w14:textId="4BBCC227" w:rsidR="00371D15" w:rsidRPr="00D759EF" w:rsidRDefault="00371D15" w:rsidP="00371D15">
      <w:r w:rsidRPr="0028675A">
        <w:t>Before we study the working</w:t>
      </w:r>
      <w:del w:id="2600" w:author="Hans Zijlstra" w:date="2017-06-17T11:31:00Z">
        <w:r w:rsidRPr="0028675A" w:rsidDel="006A5BE8">
          <w:delText xml:space="preserve"> principle</w:delText>
        </w:r>
      </w:del>
      <w:r w:rsidRPr="0028675A">
        <w:t xml:space="preserve"> of the static elements, let’s </w:t>
      </w:r>
      <w:ins w:id="2601" w:author="Hans Zijlstra" w:date="2017-06-17T11:32:00Z">
        <w:r w:rsidR="006A5BE8" w:rsidRPr="0028675A">
          <w:t>have a look at</w:t>
        </w:r>
      </w:ins>
      <w:del w:id="2602" w:author="Hans Zijlstra" w:date="2017-06-17T11:31:00Z">
        <w:r w:rsidRPr="0028675A" w:rsidDel="006A5BE8">
          <w:delText>see</w:delText>
        </w:r>
      </w:del>
      <w:r w:rsidRPr="0028675A">
        <w:t xml:space="preserve"> the reasons </w:t>
      </w:r>
      <w:del w:id="2603" w:author="Hans Zijlstra" w:date="2017-06-17T11:32:00Z">
        <w:r w:rsidRPr="00D759EF" w:rsidDel="006A5BE8">
          <w:delText>why we need to</w:delText>
        </w:r>
      </w:del>
      <w:ins w:id="2604" w:author="Hans Zijlstra" w:date="2017-06-17T11:32:00Z">
        <w:r w:rsidR="006A5BE8" w:rsidRPr="00D759EF">
          <w:t>for</w:t>
        </w:r>
      </w:ins>
      <w:r w:rsidRPr="00D759EF">
        <w:t xml:space="preserve"> us</w:t>
      </w:r>
      <w:ins w:id="2605" w:author="Hans Zijlstra" w:date="2017-06-17T11:32:00Z">
        <w:r w:rsidR="006A5BE8" w:rsidRPr="00D759EF">
          <w:t>ing</w:t>
        </w:r>
      </w:ins>
      <w:del w:id="2606" w:author="Hans Zijlstra" w:date="2017-06-17T11:32:00Z">
        <w:r w:rsidRPr="00D759EF" w:rsidDel="006A5BE8">
          <w:delText>e</w:delText>
        </w:r>
      </w:del>
      <w:r w:rsidRPr="00D759EF">
        <w:t xml:space="preserve"> them.</w:t>
      </w:r>
    </w:p>
    <w:p w14:paraId="6E9C2140" w14:textId="77777777" w:rsidR="00371D15" w:rsidRPr="00D759EF" w:rsidRDefault="00371D15" w:rsidP="00371D15">
      <w:pPr>
        <w:pStyle w:val="Heading4"/>
      </w:pPr>
      <w:r w:rsidRPr="00D759EF">
        <w:t>Method to Sum Two Numbers</w:t>
      </w:r>
    </w:p>
    <w:p w14:paraId="76B47A39" w14:textId="6491CC0B" w:rsidR="00371D15" w:rsidRPr="0028675A" w:rsidRDefault="00371D15" w:rsidP="00371D15">
      <w:r w:rsidRPr="00D759EF">
        <w:t>Let’s imagine</w:t>
      </w:r>
      <w:del w:id="2607" w:author="Hans Zijlstra" w:date="2017-06-24T16:00:00Z">
        <w:r w:rsidRPr="00D759EF" w:rsidDel="00505E30">
          <w:delText xml:space="preserve"> that we have</w:delText>
        </w:r>
      </w:del>
      <w:r w:rsidRPr="00D759EF">
        <w:t xml:space="preserve"> a class with a single method that always works in the same manner. For example, its task is to get two numbers and return their sum as a result. In this scenario</w:t>
      </w:r>
      <w:ins w:id="2608" w:author="Hans Zijlstra" w:date="2017-06-17T11:33:00Z">
        <w:r w:rsidR="006A5BE8" w:rsidRPr="00D759EF">
          <w:t>,</w:t>
        </w:r>
      </w:ins>
      <w:r w:rsidRPr="00D759EF">
        <w:t xml:space="preserve"> </w:t>
      </w:r>
      <w:del w:id="2609" w:author="Hans Zijlstra" w:date="2017-06-17T11:33:00Z">
        <w:r w:rsidRPr="00D759EF" w:rsidDel="006A5BE8">
          <w:delText>there is no</w:delText>
        </w:r>
      </w:del>
      <w:ins w:id="2610" w:author="Hans Zijlstra" w:date="2017-06-17T11:33:00Z">
        <w:r w:rsidR="006A5BE8" w:rsidRPr="00D759EF">
          <w:t xml:space="preserve">it </w:t>
        </w:r>
      </w:ins>
      <w:ins w:id="2611" w:author="Hans Zijlstra" w:date="2017-06-17T11:34:00Z">
        <w:r w:rsidR="006A5BE8" w:rsidRPr="00D759EF">
          <w:t>doesn’t</w:t>
        </w:r>
      </w:ins>
      <w:del w:id="2612" w:author="Hans Zijlstra" w:date="2017-06-23T11:47:00Z">
        <w:r w:rsidRPr="00D759EF" w:rsidDel="00245BC7">
          <w:delText xml:space="preserve"> </w:delText>
        </w:r>
      </w:del>
      <w:ins w:id="2613" w:author="Hans Zijlstra" w:date="2017-06-23T11:47:00Z">
        <w:r w:rsidR="00245BC7" w:rsidRPr="00D759EF">
          <w:t xml:space="preserve"> </w:t>
        </w:r>
      </w:ins>
      <w:r w:rsidRPr="00D759EF">
        <w:t xml:space="preserve">matter exactly which object </w:t>
      </w:r>
      <w:ins w:id="2614" w:author="Hans Zijlstra" w:date="2017-06-24T15:47:00Z">
        <w:r w:rsidR="007A6C40">
          <w:t>from</w:t>
        </w:r>
      </w:ins>
      <w:del w:id="2615" w:author="Hans Zijlstra" w:date="2017-06-24T15:47:00Z">
        <w:r w:rsidRPr="007A6C40" w:rsidDel="007A6C40">
          <w:delText>of</w:delText>
        </w:r>
      </w:del>
      <w:r w:rsidRPr="007A6C40">
        <w:t xml:space="preserve"> that class is going to implement that method</w:t>
      </w:r>
      <w:ins w:id="2616" w:author="Hans Zijlstra" w:date="2017-06-17T11:34:00Z">
        <w:r w:rsidR="006A5BE8" w:rsidRPr="007A6C40">
          <w:t>,</w:t>
        </w:r>
      </w:ins>
      <w:r w:rsidRPr="007A6C40">
        <w:t xml:space="preserve"> since it will always do the same thing – adding two numbers together, independent </w:t>
      </w:r>
      <w:ins w:id="2617" w:author="Hans Zijlstra" w:date="2017-06-17T11:34:00Z">
        <w:r w:rsidR="006A5BE8" w:rsidRPr="0028675A">
          <w:t>from</w:t>
        </w:r>
      </w:ins>
      <w:del w:id="2618" w:author="Hans Zijlstra" w:date="2017-06-17T11:34:00Z">
        <w:r w:rsidRPr="0028675A" w:rsidDel="006A5BE8">
          <w:delText>of</w:delText>
        </w:r>
      </w:del>
      <w:r w:rsidRPr="0028675A">
        <w:t xml:space="preserve"> the calling object.</w:t>
      </w:r>
    </w:p>
    <w:p w14:paraId="04C1E528" w14:textId="37178C26" w:rsidR="00371D15" w:rsidRPr="007A6C40" w:rsidRDefault="00371D15" w:rsidP="00371D15">
      <w:r w:rsidRPr="00D759EF">
        <w:t>In practice</w:t>
      </w:r>
      <w:ins w:id="2619" w:author="Hans Zijlstra" w:date="2017-06-17T11:35:00Z">
        <w:r w:rsidR="006A5BE8" w:rsidRPr="00D759EF">
          <w:t>,</w:t>
        </w:r>
      </w:ins>
      <w:r w:rsidRPr="00D759EF">
        <w:rPr>
          <w:b/>
          <w:bCs/>
        </w:rPr>
        <w:t xml:space="preserve"> the behavior of the method does not depend </w:t>
      </w:r>
      <w:ins w:id="2620" w:author="Hans Zijlstra" w:date="2017-06-17T11:35:00Z">
        <w:r w:rsidR="006A5BE8" w:rsidRPr="00D759EF">
          <w:rPr>
            <w:b/>
            <w:bCs/>
          </w:rPr>
          <w:t>on</w:t>
        </w:r>
      </w:ins>
      <w:del w:id="2621" w:author="Hans Zijlstra" w:date="2017-06-17T11:35:00Z">
        <w:r w:rsidRPr="00D759EF" w:rsidDel="006A5BE8">
          <w:rPr>
            <w:b/>
            <w:bCs/>
          </w:rPr>
          <w:delText>of</w:delText>
        </w:r>
      </w:del>
      <w:r w:rsidRPr="00D759EF">
        <w:rPr>
          <w:b/>
          <w:bCs/>
        </w:rPr>
        <w:t xml:space="preserve"> the object state </w:t>
      </w:r>
      <w:r w:rsidRPr="00D759EF">
        <w:t>(the values in the object field</w:t>
      </w:r>
      <w:ins w:id="2622" w:author="Hans Zijlstra" w:date="2017-06-17T11:35:00Z">
        <w:r w:rsidR="006A5BE8" w:rsidRPr="00D759EF">
          <w:t>s</w:t>
        </w:r>
      </w:ins>
      <w:r w:rsidRPr="00D759EF">
        <w:t xml:space="preserve">). So why the need to create an object to </w:t>
      </w:r>
      <w:ins w:id="2623" w:author="Hans Zijlstra" w:date="2017-06-17T11:36:00Z">
        <w:r w:rsidR="006A5BE8" w:rsidRPr="00D759EF">
          <w:t>implement</w:t>
        </w:r>
      </w:ins>
      <w:del w:id="2624" w:author="Hans Zijlstra" w:date="2017-06-17T11:36:00Z">
        <w:r w:rsidRPr="00D759EF" w:rsidDel="006A5BE8">
          <w:delText>accomplish</w:delText>
        </w:r>
      </w:del>
      <w:r w:rsidRPr="00D759EF">
        <w:t xml:space="preserve"> that method</w:t>
      </w:r>
      <w:ins w:id="2625" w:author="Hans Zijlstra" w:date="2017-06-17T11:36:00Z">
        <w:r w:rsidR="006A5BE8" w:rsidRPr="00D759EF">
          <w:t>,</w:t>
        </w:r>
      </w:ins>
      <w:r w:rsidRPr="00D759EF">
        <w:t xml:space="preserve"> </w:t>
      </w:r>
      <w:del w:id="2626" w:author="Hans Zijlstra" w:date="2017-06-17T11:36:00Z">
        <w:r w:rsidRPr="00D759EF" w:rsidDel="006A5BE8">
          <w:delText>provided</w:delText>
        </w:r>
      </w:del>
      <w:ins w:id="2627" w:author="Hans Zijlstra" w:date="2017-06-17T11:36:00Z">
        <w:r w:rsidR="006A5BE8" w:rsidRPr="00D759EF">
          <w:t>given</w:t>
        </w:r>
      </w:ins>
      <w:r w:rsidRPr="00D759EF">
        <w:t xml:space="preserve"> that the method does not depend on any of the objects </w:t>
      </w:r>
      <w:ins w:id="2628" w:author="Hans Zijlstra" w:date="2017-06-24T15:48:00Z">
        <w:r w:rsidR="007A6C40">
          <w:t>from</w:t>
        </w:r>
      </w:ins>
      <w:del w:id="2629" w:author="Hans Zijlstra" w:date="2017-06-24T15:48:00Z">
        <w:r w:rsidRPr="007A6C40" w:rsidDel="007A6C40">
          <w:delText>of</w:delText>
        </w:r>
      </w:del>
      <w:r w:rsidRPr="007A6C40">
        <w:t xml:space="preserve"> that class? Why not just </w:t>
      </w:r>
      <w:ins w:id="2630" w:author="Hans Zijlstra" w:date="2017-06-17T11:37:00Z">
        <w:r w:rsidR="006A5BE8" w:rsidRPr="007A6C40">
          <w:t>let</w:t>
        </w:r>
      </w:ins>
      <w:del w:id="2631" w:author="Hans Zijlstra" w:date="2017-06-17T11:37:00Z">
        <w:r w:rsidRPr="007A6C40" w:rsidDel="006A5BE8">
          <w:delText>get</w:delText>
        </w:r>
      </w:del>
      <w:r w:rsidRPr="007A6C40">
        <w:t xml:space="preserve"> the class</w:t>
      </w:r>
      <w:del w:id="2632" w:author="Hans Zijlstra" w:date="2017-06-17T11:37:00Z">
        <w:r w:rsidRPr="007A6C40" w:rsidDel="006A5BE8">
          <w:delText xml:space="preserve"> to</w:delText>
        </w:r>
      </w:del>
      <w:r w:rsidRPr="007A6C40">
        <w:t xml:space="preserve"> implement that method?</w:t>
      </w:r>
    </w:p>
    <w:p w14:paraId="1D80DA2B" w14:textId="77777777" w:rsidR="00371D15" w:rsidRPr="0028675A" w:rsidRDefault="00371D15" w:rsidP="00371D15">
      <w:pPr>
        <w:pStyle w:val="Heading4"/>
      </w:pPr>
      <w:r w:rsidRPr="0028675A">
        <w:t>Instance Counter for Given Class</w:t>
      </w:r>
    </w:p>
    <w:p w14:paraId="733E64A8" w14:textId="0EE50D91" w:rsidR="00371D15" w:rsidRPr="00977A5E" w:rsidRDefault="00371D15" w:rsidP="00371D15">
      <w:r w:rsidRPr="00D759EF">
        <w:t xml:space="preserve">Consider a different scenario. Let’s say we want to </w:t>
      </w:r>
      <w:ins w:id="2633" w:author="Hans Zijlstra" w:date="2017-06-17T11:38:00Z">
        <w:r w:rsidR="00C14893" w:rsidRPr="00D759EF">
          <w:t>store</w:t>
        </w:r>
      </w:ins>
      <w:del w:id="2634" w:author="Hans Zijlstra" w:date="2017-06-17T11:38:00Z">
        <w:r w:rsidRPr="00D759EF" w:rsidDel="00C14893">
          <w:delText>keep</w:delText>
        </w:r>
      </w:del>
      <w:r w:rsidRPr="00D759EF">
        <w:t xml:space="preserve"> in our program the current number of objects, which have been created by a </w:t>
      </w:r>
      <w:ins w:id="2635" w:author="Hans Zijlstra" w:date="2017-06-17T11:38:00Z">
        <w:r w:rsidR="00C14893" w:rsidRPr="00D759EF">
          <w:t>certain</w:t>
        </w:r>
      </w:ins>
      <w:del w:id="2636" w:author="Hans Zijlstra" w:date="2017-06-17T11:38:00Z">
        <w:r w:rsidRPr="00D759EF" w:rsidDel="00C14893">
          <w:delText>given</w:delText>
        </w:r>
      </w:del>
      <w:r w:rsidRPr="00D759EF">
        <w:t xml:space="preserve"> class. How will we </w:t>
      </w:r>
      <w:ins w:id="2637" w:author="Hans Zijlstra" w:date="2017-06-17T11:43:00Z">
        <w:r w:rsidR="00C14893" w:rsidRPr="00D759EF">
          <w:t>store</w:t>
        </w:r>
      </w:ins>
      <w:commentRangeStart w:id="2638"/>
      <w:del w:id="2639" w:author="Hans Zijlstra" w:date="2017-06-17T11:39:00Z">
        <w:r w:rsidRPr="00D759EF" w:rsidDel="00C14893">
          <w:delText>keep</w:delText>
        </w:r>
      </w:del>
      <w:commentRangeEnd w:id="2638"/>
      <w:r w:rsidR="00C14893" w:rsidRPr="00D759EF">
        <w:rPr>
          <w:rStyle w:val="CommentReference"/>
        </w:rPr>
        <w:commentReference w:id="2638"/>
      </w:r>
      <w:r w:rsidRPr="00D759EF">
        <w:t xml:space="preserve"> that </w:t>
      </w:r>
      <w:commentRangeStart w:id="2640"/>
      <w:ins w:id="2641" w:author="Hans Zijlstra" w:date="2017-06-17T11:43:00Z">
        <w:r w:rsidR="00C14893" w:rsidRPr="00011129">
          <w:t>value</w:t>
        </w:r>
      </w:ins>
      <w:del w:id="2642" w:author="Hans Zijlstra" w:date="2017-06-17T11:43:00Z">
        <w:r w:rsidRPr="00AA044A" w:rsidDel="00C14893">
          <w:delText>variable</w:delText>
        </w:r>
      </w:del>
      <w:commentRangeEnd w:id="2640"/>
      <w:r w:rsidR="00C14893" w:rsidRPr="00D759EF">
        <w:rPr>
          <w:rStyle w:val="CommentReference"/>
        </w:rPr>
        <w:commentReference w:id="2640"/>
      </w:r>
      <w:r w:rsidRPr="00D759EF">
        <w:t xml:space="preserve">, which </w:t>
      </w:r>
      <w:ins w:id="2643" w:author="Hans Zijlstra" w:date="2017-06-17T11:45:00Z">
        <w:r w:rsidR="00C14893" w:rsidRPr="00011129">
          <w:t>represents</w:t>
        </w:r>
      </w:ins>
      <w:del w:id="2644" w:author="Hans Zijlstra" w:date="2017-06-17T11:43:00Z">
        <w:r w:rsidRPr="00AA044A" w:rsidDel="00C14893">
          <w:delText>stores</w:delText>
        </w:r>
      </w:del>
      <w:r w:rsidRPr="00AA044A">
        <w:t xml:space="preserve"> </w:t>
      </w:r>
      <w:r w:rsidRPr="002959F9">
        <w:rPr>
          <w:b/>
        </w:rPr>
        <w:t>the number of created objects</w:t>
      </w:r>
      <w:r w:rsidRPr="00977A5E">
        <w:t>?</w:t>
      </w:r>
    </w:p>
    <w:p w14:paraId="3BA87459" w14:textId="68C81D11" w:rsidR="00371D15" w:rsidRPr="00977A5E" w:rsidRDefault="00371D15" w:rsidP="00371D15">
      <w:r w:rsidRPr="00977A5E">
        <w:t xml:space="preserve">As we know, we </w:t>
      </w:r>
      <w:del w:id="2645" w:author="Hans Zijlstra" w:date="2017-06-17T11:40:00Z">
        <w:r w:rsidRPr="00394886" w:rsidDel="00C14893">
          <w:delText xml:space="preserve">will not be able </w:delText>
        </w:r>
        <w:r w:rsidRPr="00584B07" w:rsidDel="00C14893">
          <w:delText>to store</w:delText>
        </w:r>
      </w:del>
      <w:ins w:id="2646" w:author="Hans Zijlstra" w:date="2017-06-17T11:40:00Z">
        <w:r w:rsidR="00C14893" w:rsidRPr="00584B07">
          <w:t>cannot define</w:t>
        </w:r>
      </w:ins>
      <w:r w:rsidRPr="00584B07">
        <w:t xml:space="preserve"> </w:t>
      </w:r>
      <w:ins w:id="2647" w:author="Hans Zijlstra" w:date="2017-06-17T11:47:00Z">
        <w:r w:rsidR="00C14893" w:rsidRPr="00B70801">
          <w:t>a</w:t>
        </w:r>
      </w:ins>
      <w:del w:id="2648" w:author="Hans Zijlstra" w:date="2017-06-17T11:47:00Z">
        <w:r w:rsidRPr="00B70801" w:rsidDel="00C14893">
          <w:delText>the</w:delText>
        </w:r>
      </w:del>
      <w:r w:rsidRPr="00B70801">
        <w:t xml:space="preserve"> variable as a class field</w:t>
      </w:r>
      <w:ins w:id="2649" w:author="Hans Zijlstra" w:date="2017-06-17T11:40:00Z">
        <w:r w:rsidR="00C14893" w:rsidRPr="00B70801">
          <w:t>,</w:t>
        </w:r>
      </w:ins>
      <w:r w:rsidRPr="00B70801">
        <w:t xml:space="preserve"> because for each created object there will be created a copy of that field, initialized with </w:t>
      </w:r>
      <w:ins w:id="2650" w:author="Hans Zijlstra" w:date="2017-06-17T11:41:00Z">
        <w:r w:rsidR="00C14893" w:rsidRPr="0028675A">
          <w:t xml:space="preserve">a </w:t>
        </w:r>
      </w:ins>
      <w:r w:rsidRPr="0028675A">
        <w:t xml:space="preserve">default value. Every single object will store its own </w:t>
      </w:r>
      <w:commentRangeStart w:id="2651"/>
      <w:ins w:id="2652" w:author="Hans Zijlstra" w:date="2017-06-17T11:47:00Z">
        <w:r w:rsidR="00C14893" w:rsidRPr="0028675A">
          <w:t>value</w:t>
        </w:r>
      </w:ins>
      <w:del w:id="2653" w:author="Hans Zijlstra" w:date="2017-06-17T11:47:00Z">
        <w:r w:rsidRPr="0028675A" w:rsidDel="00C14893">
          <w:delText>field</w:delText>
        </w:r>
      </w:del>
      <w:commentRangeEnd w:id="2651"/>
      <w:r w:rsidR="00672962" w:rsidRPr="00D759EF">
        <w:rPr>
          <w:rStyle w:val="CommentReference"/>
        </w:rPr>
        <w:commentReference w:id="2651"/>
      </w:r>
      <w:r w:rsidRPr="00D759EF">
        <w:t xml:space="preserve"> for </w:t>
      </w:r>
      <w:del w:id="2654" w:author="Hans Zijlstra" w:date="2017-06-17T11:48:00Z">
        <w:r w:rsidRPr="00011129" w:rsidDel="00672962">
          <w:delText>indication of</w:delText>
        </w:r>
      </w:del>
      <w:del w:id="2655" w:author="Hans Zijlstra" w:date="2017-06-24T16:02:00Z">
        <w:r w:rsidRPr="00AA044A" w:rsidDel="00505E30">
          <w:delText xml:space="preserve"> </w:delText>
        </w:r>
      </w:del>
      <w:r w:rsidRPr="00AA044A">
        <w:t xml:space="preserve">the number of objects and the objects will not be able to </w:t>
      </w:r>
      <w:r w:rsidRPr="002959F9">
        <w:rPr>
          <w:b/>
        </w:rPr>
        <w:t>share information</w:t>
      </w:r>
      <w:r w:rsidRPr="00977A5E">
        <w:t>.</w:t>
      </w:r>
    </w:p>
    <w:p w14:paraId="488442CA" w14:textId="2FE600B7" w:rsidR="00371D15" w:rsidRPr="00011129" w:rsidRDefault="00371D15" w:rsidP="00371D15">
      <w:r w:rsidRPr="00977A5E">
        <w:t xml:space="preserve">It looks like </w:t>
      </w:r>
      <w:ins w:id="2656" w:author="Hans Zijlstra" w:date="2017-06-17T11:49:00Z">
        <w:r w:rsidR="00672962" w:rsidRPr="00394886">
          <w:t>such a</w:t>
        </w:r>
      </w:ins>
      <w:del w:id="2657" w:author="Hans Zijlstra" w:date="2017-06-17T11:48:00Z">
        <w:r w:rsidRPr="00584B07" w:rsidDel="00672962">
          <w:delText>the</w:delText>
        </w:r>
      </w:del>
      <w:r w:rsidRPr="00584B07">
        <w:t xml:space="preserve"> counter should be outside a class</w:t>
      </w:r>
      <w:del w:id="2658" w:author="Hans Zijlstra" w:date="2017-06-17T11:49:00Z">
        <w:r w:rsidRPr="00584B07" w:rsidDel="00672962">
          <w:delText xml:space="preserve"> </w:delText>
        </w:r>
        <w:commentRangeStart w:id="2659"/>
        <w:r w:rsidRPr="00584B07" w:rsidDel="00672962">
          <w:delText>field</w:delText>
        </w:r>
      </w:del>
      <w:commentRangeEnd w:id="2659"/>
      <w:r w:rsidR="00672962" w:rsidRPr="00D759EF">
        <w:rPr>
          <w:rStyle w:val="CommentReference"/>
        </w:rPr>
        <w:commentReference w:id="2659"/>
      </w:r>
      <w:r w:rsidRPr="00D759EF">
        <w:t xml:space="preserve"> rather than inside it. In the following subsections we will find out how to deal with such a probl</w:t>
      </w:r>
      <w:r w:rsidRPr="00011129">
        <w:t>em.</w:t>
      </w:r>
    </w:p>
    <w:p w14:paraId="15030BAA" w14:textId="77777777" w:rsidR="00371D15" w:rsidRPr="00AA044A" w:rsidRDefault="00371D15" w:rsidP="00371D15">
      <w:pPr>
        <w:pStyle w:val="Heading3"/>
      </w:pPr>
      <w:r w:rsidRPr="00AA044A">
        <w:t>What Is a Static Member?</w:t>
      </w:r>
    </w:p>
    <w:p w14:paraId="30E328CA" w14:textId="30FFB8FE" w:rsidR="00371D15" w:rsidRPr="0028675A" w:rsidRDefault="00371D15" w:rsidP="00371D15">
      <w:r w:rsidRPr="00AA044A">
        <w:t xml:space="preserve">Formally speaking, a </w:t>
      </w:r>
      <w:r w:rsidRPr="002959F9">
        <w:rPr>
          <w:b/>
          <w:bCs/>
        </w:rPr>
        <w:t>static member</w:t>
      </w:r>
      <w:r w:rsidRPr="00977A5E">
        <w:t xml:space="preserve"> of the class is every field, property, method or</w:t>
      </w:r>
      <w:ins w:id="2660" w:author="Hans Zijlstra" w:date="2017-06-17T11:52:00Z">
        <w:r w:rsidR="00672962" w:rsidRPr="00977A5E">
          <w:t xml:space="preserve"> any</w:t>
        </w:r>
      </w:ins>
      <w:r w:rsidRPr="00394886">
        <w:t xml:space="preserve"> other member, which has a </w:t>
      </w:r>
      <w:r w:rsidRPr="00584B07">
        <w:rPr>
          <w:b/>
          <w:bCs/>
        </w:rPr>
        <w:t>static</w:t>
      </w:r>
      <w:r w:rsidRPr="00584B07">
        <w:t xml:space="preserve"> modifier in its declaration</w:t>
      </w:r>
      <w:commentRangeStart w:id="2661"/>
      <w:del w:id="2662" w:author="Hans Zijlstra" w:date="2017-06-17T11:51:00Z">
        <w:r w:rsidRPr="00584B07" w:rsidDel="00672962">
          <w:rPr>
            <w:vertAlign w:val="superscript"/>
          </w:rPr>
          <w:delText>1</w:delText>
        </w:r>
        <w:commentRangeEnd w:id="2661"/>
        <w:r w:rsidR="00672962" w:rsidRPr="00D759EF" w:rsidDel="00672962">
          <w:rPr>
            <w:rStyle w:val="CommentReference"/>
          </w:rPr>
          <w:commentReference w:id="2661"/>
        </w:r>
        <w:r w:rsidRPr="00D759EF" w:rsidDel="00672962">
          <w:delText>.</w:delText>
        </w:r>
      </w:del>
      <w:r w:rsidRPr="00011129">
        <w:t xml:space="preserve"> </w:t>
      </w:r>
      <w:ins w:id="2663" w:author="Hans Zijlstra" w:date="2017-06-17T11:53:00Z">
        <w:r w:rsidR="00672962" w:rsidRPr="00AA044A">
          <w:t>This</w:t>
        </w:r>
      </w:ins>
      <w:del w:id="2664" w:author="Hans Zijlstra" w:date="2017-06-17T11:53:00Z">
        <w:r w:rsidRPr="00AA044A" w:rsidDel="00672962">
          <w:delText>That</w:delText>
        </w:r>
      </w:del>
      <w:r w:rsidRPr="002959F9">
        <w:t xml:space="preserve"> means that fields, methods and properties, marked as static, belong to the</w:t>
      </w:r>
      <w:del w:id="2665" w:author="Hans Zijlstra" w:date="2017-06-17T11:53:00Z">
        <w:r w:rsidRPr="00977A5E" w:rsidDel="00672962">
          <w:delText xml:space="preserve"> particular</w:delText>
        </w:r>
      </w:del>
      <w:r w:rsidRPr="00977A5E">
        <w:t xml:space="preserve"> class rather than t</w:t>
      </w:r>
      <w:r w:rsidRPr="00394886">
        <w:t xml:space="preserve">o any particular object </w:t>
      </w:r>
      <w:ins w:id="2666" w:author="Hans Zijlstra" w:date="2017-06-17T11:55:00Z">
        <w:r w:rsidR="00672962" w:rsidRPr="0028675A">
          <w:t>created from the</w:t>
        </w:r>
      </w:ins>
      <w:del w:id="2667" w:author="Hans Zijlstra" w:date="2017-06-17T11:53:00Z">
        <w:r w:rsidRPr="0028675A" w:rsidDel="00672962">
          <w:delText>of the given</w:delText>
        </w:r>
      </w:del>
      <w:r w:rsidRPr="0028675A">
        <w:t xml:space="preserve"> class.</w:t>
      </w:r>
    </w:p>
    <w:p w14:paraId="15A0916C" w14:textId="302F199B" w:rsidR="00371D15" w:rsidRPr="00D759EF" w:rsidRDefault="00371D15" w:rsidP="00371D15">
      <w:pPr>
        <w:spacing w:after="120"/>
      </w:pPr>
      <w:r w:rsidRPr="00D759EF">
        <w:t xml:space="preserve">Therefore, when we mark </w:t>
      </w:r>
      <w:del w:id="2668" w:author="Hans Zijlstra" w:date="2017-06-17T11:54:00Z">
        <w:r w:rsidRPr="00D759EF" w:rsidDel="00672962">
          <w:delText>a</w:delText>
        </w:r>
      </w:del>
      <w:del w:id="2669" w:author="Hans Zijlstra" w:date="2017-06-24T16:03:00Z">
        <w:r w:rsidRPr="00D759EF" w:rsidDel="00505E30">
          <w:delText xml:space="preserve"> </w:delText>
        </w:r>
      </w:del>
      <w:r w:rsidRPr="00D759EF">
        <w:t>field</w:t>
      </w:r>
      <w:ins w:id="2670" w:author="Hans Zijlstra" w:date="2017-06-17T11:54:00Z">
        <w:r w:rsidR="00672962" w:rsidRPr="00D759EF">
          <w:t>s</w:t>
        </w:r>
      </w:ins>
      <w:r w:rsidRPr="00D759EF">
        <w:t>, method</w:t>
      </w:r>
      <w:ins w:id="2671" w:author="Hans Zijlstra" w:date="2017-06-17T11:54:00Z">
        <w:r w:rsidR="00672962" w:rsidRPr="00D759EF">
          <w:t>s</w:t>
        </w:r>
      </w:ins>
      <w:r w:rsidRPr="00D759EF">
        <w:t xml:space="preserve"> or propert</w:t>
      </w:r>
      <w:ins w:id="2672" w:author="Hans Zijlstra" w:date="2017-06-17T11:54:00Z">
        <w:r w:rsidR="00672962" w:rsidRPr="00D759EF">
          <w:t>ies</w:t>
        </w:r>
      </w:ins>
      <w:del w:id="2673" w:author="Hans Zijlstra" w:date="2017-06-17T11:54:00Z">
        <w:r w:rsidRPr="00D759EF" w:rsidDel="00672962">
          <w:delText>y</w:delText>
        </w:r>
      </w:del>
      <w:r w:rsidRPr="00D759EF">
        <w:t xml:space="preserve"> as </w:t>
      </w:r>
      <w:r w:rsidRPr="00D759EF">
        <w:rPr>
          <w:rStyle w:val="Code"/>
        </w:rPr>
        <w:t>static</w:t>
      </w:r>
      <w:r w:rsidRPr="00D759EF">
        <w:t xml:space="preserve">, we can use them without creating any object </w:t>
      </w:r>
      <w:ins w:id="2674" w:author="Hans Zijlstra" w:date="2017-06-17T11:55:00Z">
        <w:r w:rsidR="00672962" w:rsidRPr="00D759EF">
          <w:t>from</w:t>
        </w:r>
      </w:ins>
      <w:del w:id="2675" w:author="Hans Zijlstra" w:date="2017-06-17T11:55:00Z">
        <w:r w:rsidRPr="00D759EF" w:rsidDel="00672962">
          <w:delText>of</w:delText>
        </w:r>
      </w:del>
      <w:r w:rsidRPr="00D759EF">
        <w:t xml:space="preserve"> the given class. All we need is </w:t>
      </w:r>
      <w:del w:id="2676" w:author="Hans Zijlstra" w:date="2017-06-17T11:54:00Z">
        <w:r w:rsidRPr="00D759EF" w:rsidDel="00672962">
          <w:delText>to have</w:delText>
        </w:r>
      </w:del>
      <w:del w:id="2677" w:author="Hans Zijlstra" w:date="2017-06-24T16:04:00Z">
        <w:r w:rsidRPr="00D759EF" w:rsidDel="00505E30">
          <w:delText xml:space="preserve"> </w:delText>
        </w:r>
      </w:del>
      <w:r w:rsidRPr="00D759EF">
        <w:t>access (visibility) to the class</w:t>
      </w:r>
      <w:ins w:id="2678" w:author="Hans Zijlstra" w:date="2017-06-17T11:54:00Z">
        <w:r w:rsidR="00672962" w:rsidRPr="00D759EF">
          <w:t>,</w:t>
        </w:r>
      </w:ins>
      <w:r w:rsidRPr="00D759EF">
        <w:t xml:space="preserve"> so that we can call the object’s static methods or its static fields and properties.</w:t>
      </w:r>
    </w:p>
    <w:tbl>
      <w:tblPr>
        <w:tblW w:w="0" w:type="auto"/>
        <w:tblInd w:w="108" w:type="dxa"/>
        <w:tblCellMar>
          <w:top w:w="113" w:type="dxa"/>
          <w:bottom w:w="113" w:type="dxa"/>
        </w:tblCellMar>
        <w:tblLook w:val="01E0" w:firstRow="1" w:lastRow="1" w:firstColumn="1" w:lastColumn="1" w:noHBand="0" w:noVBand="0"/>
      </w:tblPr>
      <w:tblGrid>
        <w:gridCol w:w="812"/>
        <w:gridCol w:w="7158"/>
      </w:tblGrid>
      <w:tr w:rsidR="00371D15" w:rsidRPr="00D759EF" w14:paraId="0530DCB6" w14:textId="77777777" w:rsidTr="00563712">
        <w:tc>
          <w:tcPr>
            <w:tcW w:w="812" w:type="dxa"/>
            <w:tcBorders>
              <w:top w:val="single" w:sz="4" w:space="0" w:color="auto"/>
              <w:left w:val="single" w:sz="4" w:space="0" w:color="auto"/>
              <w:bottom w:val="single" w:sz="4" w:space="0" w:color="auto"/>
              <w:right w:val="single" w:sz="4" w:space="0" w:color="auto"/>
            </w:tcBorders>
            <w:vAlign w:val="center"/>
          </w:tcPr>
          <w:p w14:paraId="4BF78D03" w14:textId="77777777" w:rsidR="00371D15" w:rsidRPr="00D759EF" w:rsidRDefault="00371D15" w:rsidP="00563712">
            <w:pPr>
              <w:spacing w:before="0"/>
              <w:jc w:val="center"/>
            </w:pPr>
            <w:r w:rsidRPr="00D759EF">
              <w:rPr>
                <w:noProof/>
              </w:rPr>
              <w:drawing>
                <wp:inline distT="0" distB="0" distL="0" distR="0" wp14:anchorId="72CF4B29" wp14:editId="15835A36">
                  <wp:extent cx="321945" cy="321945"/>
                  <wp:effectExtent l="0" t="0" r="1905" b="1905"/>
                  <wp:docPr id="5403" name="Picture 5403" descr="idi_e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idi_exc"/>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321945" cy="321945"/>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72E98F71" w14:textId="64181392" w:rsidR="00371D15" w:rsidRPr="002959F9" w:rsidRDefault="00371D15" w:rsidP="00563712">
            <w:pPr>
              <w:pStyle w:val="WarningMessage"/>
            </w:pPr>
            <w:r w:rsidRPr="00011129">
              <w:t xml:space="preserve">Static elements of the class can be used without creating an object </w:t>
            </w:r>
            <w:ins w:id="2679" w:author="Hans Zijlstra" w:date="2017-06-17T11:55:00Z">
              <w:r w:rsidR="00672962" w:rsidRPr="00AA044A">
                <w:t>from</w:t>
              </w:r>
            </w:ins>
            <w:del w:id="2680" w:author="Hans Zijlstra" w:date="2017-06-17T11:55:00Z">
              <w:r w:rsidRPr="00AA044A" w:rsidDel="00672962">
                <w:delText>of</w:delText>
              </w:r>
            </w:del>
            <w:r w:rsidRPr="002959F9">
              <w:t xml:space="preserve"> the given class.</w:t>
            </w:r>
          </w:p>
        </w:tc>
      </w:tr>
    </w:tbl>
    <w:p w14:paraId="3E8FF2EE" w14:textId="0A5CE596" w:rsidR="00371D15" w:rsidRPr="00D759EF" w:rsidRDefault="00371D15" w:rsidP="00371D15">
      <w:r w:rsidRPr="00D759EF">
        <w:t>On the other hand</w:t>
      </w:r>
      <w:ins w:id="2681" w:author="Hans Zijlstra" w:date="2017-06-17T11:56:00Z">
        <w:r w:rsidR="00672962" w:rsidRPr="00D759EF">
          <w:t>,</w:t>
        </w:r>
      </w:ins>
      <w:r w:rsidRPr="00D759EF">
        <w:t xml:space="preserve"> if we have created objects </w:t>
      </w:r>
      <w:ins w:id="2682" w:author="Hans Zijlstra" w:date="2017-06-17T11:57:00Z">
        <w:r w:rsidR="00672962" w:rsidRPr="00D759EF">
          <w:t>from a</w:t>
        </w:r>
      </w:ins>
      <w:del w:id="2683" w:author="Hans Zijlstra" w:date="2017-06-17T11:57:00Z">
        <w:r w:rsidRPr="00D759EF" w:rsidDel="00672962">
          <w:delText>of the given</w:delText>
        </w:r>
      </w:del>
      <w:r w:rsidRPr="00D759EF">
        <w:t xml:space="preserve"> class</w:t>
      </w:r>
      <w:ins w:id="2684" w:author="Hans Zijlstra" w:date="2017-06-17T11:57:00Z">
        <w:r w:rsidR="00672962" w:rsidRPr="00D759EF">
          <w:t>,</w:t>
        </w:r>
      </w:ins>
      <w:r w:rsidRPr="00D759EF">
        <w:t xml:space="preserve"> then its </w:t>
      </w:r>
      <w:r w:rsidRPr="00D759EF">
        <w:rPr>
          <w:b/>
        </w:rPr>
        <w:t>static fields and properties will be shared</w:t>
      </w:r>
      <w:ins w:id="2685" w:author="Hans Zijlstra" w:date="2017-06-17T11:57:00Z">
        <w:r w:rsidR="00672962" w:rsidRPr="00D759EF">
          <w:t>.</w:t>
        </w:r>
      </w:ins>
      <w:del w:id="2686" w:author="Hans Zijlstra" w:date="2017-06-17T11:57:00Z">
        <w:r w:rsidRPr="00D759EF" w:rsidDel="00672962">
          <w:delText xml:space="preserve"> and there</w:delText>
        </w:r>
      </w:del>
      <w:del w:id="2687" w:author="Hans Zijlstra" w:date="2017-06-17T11:58:00Z">
        <w:r w:rsidRPr="00D759EF" w:rsidDel="002954EA">
          <w:delText xml:space="preserve"> will be</w:delText>
        </w:r>
      </w:del>
      <w:ins w:id="2688" w:author="Hans Zijlstra" w:date="2017-06-24T16:04:00Z">
        <w:r w:rsidR="0028675A">
          <w:t xml:space="preserve"> There </w:t>
        </w:r>
      </w:ins>
      <w:ins w:id="2689" w:author="Hans Zijlstra" w:date="2017-06-17T11:58:00Z">
        <w:r w:rsidR="002954EA" w:rsidRPr="0028675A">
          <w:t>is</w:t>
        </w:r>
      </w:ins>
      <w:r w:rsidRPr="0028675A">
        <w:t xml:space="preserve"> only one copy of the static field or property</w:t>
      </w:r>
      <w:ins w:id="2690" w:author="Hans Zijlstra" w:date="2017-06-17T11:58:00Z">
        <w:r w:rsidR="002954EA" w:rsidRPr="0028675A">
          <w:t>,</w:t>
        </w:r>
      </w:ins>
      <w:r w:rsidRPr="0028675A">
        <w:t xml:space="preserve"> which </w:t>
      </w:r>
      <w:ins w:id="2691" w:author="Hans Zijlstra" w:date="2017-06-17T11:58:00Z">
        <w:r w:rsidR="002954EA" w:rsidRPr="0028675A">
          <w:t>is</w:t>
        </w:r>
      </w:ins>
      <w:del w:id="2692" w:author="Hans Zijlstra" w:date="2017-06-17T11:58:00Z">
        <w:r w:rsidRPr="0028675A" w:rsidDel="002954EA">
          <w:delText>will be</w:delText>
        </w:r>
      </w:del>
      <w:r w:rsidRPr="0028675A">
        <w:t xml:space="preserve"> shared among all objects </w:t>
      </w:r>
      <w:ins w:id="2693" w:author="Hans Zijlstra" w:date="2017-06-17T11:59:00Z">
        <w:r w:rsidR="002954EA" w:rsidRPr="0028675A">
          <w:t>created from that</w:t>
        </w:r>
      </w:ins>
      <w:del w:id="2694" w:author="Hans Zijlstra" w:date="2017-06-17T11:58:00Z">
        <w:r w:rsidRPr="0028675A" w:rsidDel="002954EA">
          <w:delText>of</w:delText>
        </w:r>
      </w:del>
      <w:r w:rsidRPr="0028675A">
        <w:t xml:space="preserve"> </w:t>
      </w:r>
      <w:del w:id="2695" w:author="Hans Zijlstra" w:date="2017-06-17T11:57:00Z">
        <w:r w:rsidRPr="0028675A" w:rsidDel="00672962">
          <w:delText>the given</w:delText>
        </w:r>
      </w:del>
      <w:del w:id="2696" w:author="Hans Zijlstra" w:date="2017-06-24T16:05:00Z">
        <w:r w:rsidRPr="0028675A" w:rsidDel="0028675A">
          <w:delText xml:space="preserve"> </w:delText>
        </w:r>
      </w:del>
      <w:r w:rsidRPr="0028675A">
        <w:t xml:space="preserve">class. </w:t>
      </w:r>
      <w:ins w:id="2697" w:author="Hans Zijlstra" w:date="2017-06-17T12:00:00Z">
        <w:r w:rsidR="002954EA" w:rsidRPr="00D759EF">
          <w:t>Comparably,</w:t>
        </w:r>
      </w:ins>
      <w:del w:id="2698" w:author="Hans Zijlstra" w:date="2017-06-17T12:00:00Z">
        <w:r w:rsidRPr="00D759EF" w:rsidDel="002954EA">
          <w:delText>Because of that reason</w:delText>
        </w:r>
      </w:del>
      <w:r w:rsidRPr="00D759EF">
        <w:t xml:space="preserve"> in the VB.NET language we have the </w:t>
      </w:r>
      <w:del w:id="2699" w:author="Hans Zijlstra" w:date="2017-06-17T12:00:00Z">
        <w:r w:rsidRPr="00D759EF" w:rsidDel="00E77062">
          <w:delText xml:space="preserve">keyword </w:delText>
        </w:r>
      </w:del>
      <w:r w:rsidRPr="00D759EF">
        <w:rPr>
          <w:b/>
          <w:bCs/>
        </w:rPr>
        <w:t>shared</w:t>
      </w:r>
      <w:r w:rsidRPr="00D759EF">
        <w:t xml:space="preserve"> instead of the </w:t>
      </w:r>
      <w:r w:rsidRPr="00D759EF">
        <w:rPr>
          <w:b/>
          <w:bCs/>
        </w:rPr>
        <w:t>static</w:t>
      </w:r>
      <w:r w:rsidRPr="00D759EF">
        <w:t xml:space="preserve"> keyword.</w:t>
      </w:r>
    </w:p>
    <w:p w14:paraId="336772DF" w14:textId="77777777" w:rsidR="00371D15" w:rsidRPr="00D759EF" w:rsidRDefault="00371D15" w:rsidP="00371D15">
      <w:pPr>
        <w:pStyle w:val="Heading3"/>
      </w:pPr>
      <w:r w:rsidRPr="00D759EF">
        <w:lastRenderedPageBreak/>
        <w:t>Static Fields</w:t>
      </w:r>
    </w:p>
    <w:p w14:paraId="22AEA9C2" w14:textId="44A5D31F" w:rsidR="00371D15" w:rsidRPr="00D759EF" w:rsidRDefault="00371D15" w:rsidP="00371D15">
      <w:pPr>
        <w:spacing w:after="120"/>
      </w:pPr>
      <w:r w:rsidRPr="00D759EF">
        <w:t>When we create objects from a</w:t>
      </w:r>
      <w:del w:id="2700" w:author="Hans Zijlstra" w:date="2017-06-17T12:01:00Z">
        <w:r w:rsidRPr="00D759EF" w:rsidDel="00912161">
          <w:delText xml:space="preserve"> given</w:delText>
        </w:r>
      </w:del>
      <w:r w:rsidRPr="00D759EF">
        <w:t xml:space="preserve"> class, </w:t>
      </w:r>
      <w:ins w:id="2701" w:author="Hans Zijlstra" w:date="2017-06-17T12:01:00Z">
        <w:r w:rsidR="00912161" w:rsidRPr="00D759EF">
          <w:t xml:space="preserve">then </w:t>
        </w:r>
      </w:ins>
      <w:r w:rsidRPr="00D759EF">
        <w:t xml:space="preserve">each </w:t>
      </w:r>
      <w:del w:id="2702" w:author="Hans Zijlstra" w:date="2017-06-17T12:01:00Z">
        <w:r w:rsidRPr="00D759EF" w:rsidDel="00912161">
          <w:delText>of them</w:delText>
        </w:r>
      </w:del>
      <w:del w:id="2703" w:author="Hans Zijlstra" w:date="2017-06-24T16:06:00Z">
        <w:r w:rsidRPr="00D759EF" w:rsidDel="0028675A">
          <w:delText xml:space="preserve"> </w:delText>
        </w:r>
      </w:del>
      <w:r w:rsidRPr="00D759EF">
        <w:t xml:space="preserve">holds different values in its fields. For example, consider again the class </w:t>
      </w:r>
      <w:r w:rsidRPr="00D759EF">
        <w:rPr>
          <w:rFonts w:ascii="Consolas" w:hAnsi="Consolas"/>
          <w:b/>
          <w:bCs/>
          <w:noProof/>
          <w:kern w:val="32"/>
          <w:sz w:val="22"/>
        </w:rPr>
        <w:t>Dog</w:t>
      </w:r>
      <w:r w:rsidRPr="00D759EF">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6F564668" w14:textId="77777777" w:rsidTr="00563712">
        <w:tc>
          <w:tcPr>
            <w:tcW w:w="7970" w:type="dxa"/>
            <w:tcBorders>
              <w:top w:val="single" w:sz="4" w:space="0" w:color="auto"/>
              <w:left w:val="single" w:sz="4" w:space="0" w:color="auto"/>
              <w:bottom w:val="single" w:sz="4" w:space="0" w:color="auto"/>
              <w:right w:val="single" w:sz="4" w:space="0" w:color="auto"/>
            </w:tcBorders>
          </w:tcPr>
          <w:p w14:paraId="21B33BAA"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rPr>
              <w:t>public</w:t>
            </w:r>
            <w:r w:rsidRPr="00D759EF">
              <w:rPr>
                <w:rFonts w:ascii="Consolas" w:hAnsi="Consolas"/>
                <w:noProof/>
                <w:sz w:val="22"/>
                <w:szCs w:val="22"/>
              </w:rPr>
              <w:t xml:space="preserve"> </w:t>
            </w:r>
            <w:r w:rsidRPr="00D759EF">
              <w:rPr>
                <w:rFonts w:ascii="Consolas" w:hAnsi="Consolas" w:cs="Consolas"/>
                <w:noProof/>
                <w:color w:val="0000FF"/>
                <w:sz w:val="22"/>
                <w:szCs w:val="22"/>
              </w:rPr>
              <w:t>class</w:t>
            </w:r>
            <w:r w:rsidRPr="00D759EF">
              <w:rPr>
                <w:rFonts w:ascii="Consolas" w:hAnsi="Consolas"/>
                <w:noProof/>
                <w:sz w:val="22"/>
                <w:szCs w:val="22"/>
              </w:rPr>
              <w:t xml:space="preserve"> </w:t>
            </w:r>
            <w:r w:rsidRPr="00D759EF">
              <w:rPr>
                <w:rFonts w:ascii="Consolas" w:hAnsi="Consolas"/>
                <w:color w:val="2B91AF"/>
                <w:sz w:val="22"/>
              </w:rPr>
              <w:t>Dog</w:t>
            </w:r>
          </w:p>
          <w:p w14:paraId="7404A778"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p w14:paraId="7199A811"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8000"/>
                <w:sz w:val="22"/>
                <w:szCs w:val="22"/>
              </w:rPr>
              <w:t>// Instance variables</w:t>
            </w:r>
          </w:p>
          <w:p w14:paraId="2ED18F96"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private</w:t>
            </w:r>
            <w:r w:rsidRPr="00D759EF">
              <w:rPr>
                <w:rFonts w:ascii="Consolas" w:hAnsi="Consolas"/>
                <w:noProof/>
                <w:sz w:val="22"/>
                <w:szCs w:val="22"/>
              </w:rPr>
              <w:t xml:space="preserve"> </w:t>
            </w:r>
            <w:r w:rsidRPr="00D759EF">
              <w:rPr>
                <w:rFonts w:ascii="Consolas" w:hAnsi="Consolas" w:cs="Consolas"/>
                <w:noProof/>
                <w:color w:val="0000FF"/>
                <w:sz w:val="22"/>
                <w:szCs w:val="22"/>
              </w:rPr>
              <w:t>string</w:t>
            </w:r>
            <w:r w:rsidRPr="00D759EF">
              <w:rPr>
                <w:rFonts w:ascii="Consolas" w:hAnsi="Consolas"/>
                <w:noProof/>
                <w:sz w:val="22"/>
                <w:szCs w:val="22"/>
              </w:rPr>
              <w:t xml:space="preserve"> name;</w:t>
            </w:r>
          </w:p>
          <w:p w14:paraId="387E2743"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private</w:t>
            </w:r>
            <w:r w:rsidRPr="00D759EF">
              <w:rPr>
                <w:rFonts w:ascii="Consolas" w:hAnsi="Consolas"/>
                <w:noProof/>
                <w:sz w:val="22"/>
                <w:szCs w:val="22"/>
              </w:rPr>
              <w:t xml:space="preserve"> </w:t>
            </w:r>
            <w:r w:rsidRPr="00D759EF">
              <w:rPr>
                <w:rFonts w:ascii="Consolas" w:hAnsi="Consolas" w:cs="Consolas"/>
                <w:noProof/>
                <w:color w:val="0000FF"/>
                <w:sz w:val="22"/>
                <w:szCs w:val="22"/>
              </w:rPr>
              <w:t>int</w:t>
            </w:r>
            <w:r w:rsidRPr="00D759EF">
              <w:rPr>
                <w:rFonts w:ascii="Consolas" w:hAnsi="Consolas"/>
                <w:noProof/>
                <w:sz w:val="22"/>
                <w:szCs w:val="22"/>
              </w:rPr>
              <w:t xml:space="preserve"> age;</w:t>
            </w:r>
          </w:p>
          <w:p w14:paraId="5AB510E7"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tc>
      </w:tr>
    </w:tbl>
    <w:p w14:paraId="5BD7F17A" w14:textId="537126F6" w:rsidR="00371D15" w:rsidRPr="00D759EF" w:rsidRDefault="00371D15" w:rsidP="00371D15">
      <w:r w:rsidRPr="00D759EF">
        <w:t xml:space="preserve">There are two fields in the class, one for the name – </w:t>
      </w:r>
      <w:r w:rsidRPr="00D759EF">
        <w:rPr>
          <w:rFonts w:ascii="Consolas" w:hAnsi="Consolas"/>
          <w:b/>
          <w:bCs/>
          <w:noProof/>
          <w:kern w:val="32"/>
          <w:sz w:val="22"/>
        </w:rPr>
        <w:t>name</w:t>
      </w:r>
      <w:r w:rsidRPr="00D759EF">
        <w:t xml:space="preserve"> and another</w:t>
      </w:r>
      <w:del w:id="2704" w:author="Hans Zijlstra" w:date="2017-06-17T12:02:00Z">
        <w:r w:rsidRPr="00D759EF" w:rsidDel="00912161">
          <w:delText xml:space="preserve"> one</w:delText>
        </w:r>
      </w:del>
      <w:r w:rsidRPr="00D759EF">
        <w:t xml:space="preserve"> for the age – </w:t>
      </w:r>
      <w:r w:rsidRPr="00D759EF">
        <w:rPr>
          <w:rFonts w:ascii="Consolas" w:hAnsi="Consolas"/>
          <w:b/>
          <w:bCs/>
          <w:noProof/>
          <w:kern w:val="32"/>
          <w:sz w:val="22"/>
        </w:rPr>
        <w:t>age</w:t>
      </w:r>
      <w:r w:rsidRPr="00D759EF">
        <w:t xml:space="preserve">. </w:t>
      </w:r>
      <w:ins w:id="2705" w:author="Hans Zijlstra" w:date="2017-06-17T12:02:00Z">
        <w:r w:rsidR="00912161" w:rsidRPr="00D759EF">
          <w:t>For e</w:t>
        </w:r>
      </w:ins>
      <w:del w:id="2706" w:author="Hans Zijlstra" w:date="2017-06-17T12:02:00Z">
        <w:r w:rsidRPr="00D759EF" w:rsidDel="00912161">
          <w:delText>E</w:delText>
        </w:r>
      </w:del>
      <w:r w:rsidRPr="00D759EF">
        <w:t>very object, each of these fields</w:t>
      </w:r>
      <w:del w:id="2707" w:author="Hans Zijlstra" w:date="2017-06-17T12:03:00Z">
        <w:r w:rsidRPr="00D759EF" w:rsidDel="00912161">
          <w:delText>,</w:delText>
        </w:r>
      </w:del>
      <w:r w:rsidRPr="00D759EF">
        <w:t xml:space="preserve"> has its own value, which is stored in a different place in the memory for </w:t>
      </w:r>
      <w:del w:id="2708" w:author="Hans Zijlstra" w:date="2017-06-17T12:02:00Z">
        <w:r w:rsidRPr="00D759EF" w:rsidDel="00912161">
          <w:delText xml:space="preserve">every </w:delText>
        </w:r>
      </w:del>
      <w:ins w:id="2709" w:author="Hans Zijlstra" w:date="2017-06-17T12:02:00Z">
        <w:r w:rsidR="00912161" w:rsidRPr="00D759EF">
          <w:t xml:space="preserve">each </w:t>
        </w:r>
      </w:ins>
      <w:r w:rsidRPr="00D759EF">
        <w:t>object.</w:t>
      </w:r>
    </w:p>
    <w:p w14:paraId="0657AC2B" w14:textId="249EEB91" w:rsidR="00371D15" w:rsidRPr="00D759EF" w:rsidRDefault="00371D15" w:rsidP="00371D15">
      <w:del w:id="2710" w:author="Hans Zijlstra" w:date="2017-06-17T12:04:00Z">
        <w:r w:rsidRPr="00D759EF" w:rsidDel="00912161">
          <w:delText xml:space="preserve">Sometimes, </w:delText>
        </w:r>
      </w:del>
      <w:ins w:id="2711" w:author="Hans Zijlstra" w:date="2017-06-17T12:04:00Z">
        <w:r w:rsidR="00912161" w:rsidRPr="00D759EF">
          <w:t>H</w:t>
        </w:r>
      </w:ins>
      <w:del w:id="2712" w:author="Hans Zijlstra" w:date="2017-06-17T12:04:00Z">
        <w:r w:rsidRPr="00D759EF" w:rsidDel="00912161">
          <w:delText>h</w:delText>
        </w:r>
      </w:del>
      <w:r w:rsidRPr="00D759EF">
        <w:t xml:space="preserve">owever, </w:t>
      </w:r>
      <w:ins w:id="2713" w:author="Hans Zijlstra" w:date="2017-06-17T12:04:00Z">
        <w:r w:rsidR="00912161" w:rsidRPr="00D759EF">
          <w:t xml:space="preserve">if </w:t>
        </w:r>
      </w:ins>
      <w:r w:rsidRPr="00D759EF">
        <w:t xml:space="preserve">we </w:t>
      </w:r>
      <w:ins w:id="2714" w:author="Hans Zijlstra" w:date="2017-06-17T12:04:00Z">
        <w:r w:rsidR="00912161" w:rsidRPr="00D759EF">
          <w:t>need</w:t>
        </w:r>
      </w:ins>
      <w:del w:id="2715" w:author="Hans Zijlstra" w:date="2017-06-17T12:04:00Z">
        <w:r w:rsidRPr="00D759EF" w:rsidDel="00912161">
          <w:delText>want to have</w:delText>
        </w:r>
      </w:del>
      <w:r w:rsidRPr="00D759EF">
        <w:t xml:space="preserve"> </w:t>
      </w:r>
      <w:commentRangeStart w:id="2716"/>
      <w:commentRangeStart w:id="2717"/>
      <w:del w:id="2718" w:author="Hans Zijlstra" w:date="2017-06-17T12:04:00Z">
        <w:r w:rsidRPr="00D759EF" w:rsidDel="00912161">
          <w:rPr>
            <w:b/>
          </w:rPr>
          <w:delText>common</w:delText>
        </w:r>
      </w:del>
      <w:ins w:id="2719" w:author="Hans Zijlstra" w:date="2017-06-17T12:04:00Z">
        <w:r w:rsidR="00912161" w:rsidRPr="00D759EF">
          <w:rPr>
            <w:b/>
          </w:rPr>
          <w:t>shared</w:t>
        </w:r>
        <w:commentRangeEnd w:id="2716"/>
        <w:r w:rsidR="00912161" w:rsidRPr="00D759EF">
          <w:rPr>
            <w:rStyle w:val="CommentReference"/>
          </w:rPr>
          <w:commentReference w:id="2716"/>
        </w:r>
        <w:commentRangeEnd w:id="2717"/>
        <w:r w:rsidR="00912161" w:rsidRPr="00011129">
          <w:rPr>
            <w:rStyle w:val="CommentReference"/>
          </w:rPr>
          <w:commentReference w:id="2717"/>
        </w:r>
      </w:ins>
      <w:r w:rsidRPr="00D759EF">
        <w:rPr>
          <w:b/>
        </w:rPr>
        <w:t xml:space="preserve"> fields</w:t>
      </w:r>
      <w:r w:rsidRPr="00011129">
        <w:t xml:space="preserve"> for all objects </w:t>
      </w:r>
      <w:ins w:id="2720" w:author="Hans Zijlstra" w:date="2017-06-17T12:05:00Z">
        <w:r w:rsidR="00912161" w:rsidRPr="00AA044A">
          <w:t>from</w:t>
        </w:r>
      </w:ins>
      <w:del w:id="2721" w:author="Hans Zijlstra" w:date="2017-06-17T12:05:00Z">
        <w:r w:rsidRPr="00AA044A" w:rsidDel="00912161">
          <w:delText>of</w:delText>
        </w:r>
      </w:del>
      <w:r w:rsidRPr="002959F9">
        <w:t xml:space="preserve"> a </w:t>
      </w:r>
      <w:del w:id="2722" w:author="Hans Zijlstra" w:date="2017-06-17T12:05:00Z">
        <w:r w:rsidRPr="00977A5E" w:rsidDel="00912161">
          <w:delText>given</w:delText>
        </w:r>
      </w:del>
      <w:del w:id="2723" w:author="Hans Zijlstra" w:date="2017-06-24T16:07:00Z">
        <w:r w:rsidRPr="00977A5E" w:rsidDel="0028675A">
          <w:delText xml:space="preserve"> </w:delText>
        </w:r>
      </w:del>
      <w:r w:rsidRPr="00977A5E">
        <w:t xml:space="preserve">class. </w:t>
      </w:r>
      <w:ins w:id="2724" w:author="Hans Zijlstra" w:date="2017-06-17T12:05:00Z">
        <w:r w:rsidR="00912161" w:rsidRPr="00584B07">
          <w:t>In order t</w:t>
        </w:r>
      </w:ins>
      <w:del w:id="2725" w:author="Hans Zijlstra" w:date="2017-06-17T12:05:00Z">
        <w:r w:rsidRPr="00B70801" w:rsidDel="00912161">
          <w:delText>T</w:delText>
        </w:r>
      </w:del>
      <w:r w:rsidRPr="00B70801">
        <w:t xml:space="preserve">o achieve that, we have to use the </w:t>
      </w:r>
      <w:r w:rsidRPr="00B70801">
        <w:rPr>
          <w:rFonts w:ascii="Consolas" w:hAnsi="Consolas"/>
          <w:b/>
          <w:bCs/>
          <w:noProof/>
          <w:kern w:val="32"/>
          <w:sz w:val="22"/>
        </w:rPr>
        <w:t>static</w:t>
      </w:r>
      <w:r w:rsidRPr="00B70801">
        <w:t xml:space="preserve"> modifier in the field declarations. </w:t>
      </w:r>
      <w:del w:id="2726" w:author="Hans Zijlstra" w:date="2017-06-17T12:06:00Z">
        <w:r w:rsidRPr="0028675A" w:rsidDel="00912161">
          <w:delText>As we already said, such fields are called</w:delText>
        </w:r>
      </w:del>
      <w:ins w:id="2727" w:author="Hans Zijlstra" w:date="2017-06-17T12:06:00Z">
        <w:r w:rsidR="00912161" w:rsidRPr="0028675A">
          <w:t>Such</w:t>
        </w:r>
      </w:ins>
      <w:r w:rsidRPr="0028675A">
        <w:t xml:space="preserve"> </w:t>
      </w:r>
      <w:r w:rsidRPr="0028675A">
        <w:rPr>
          <w:b/>
          <w:bCs/>
        </w:rPr>
        <w:t>static fields</w:t>
      </w:r>
      <w:del w:id="2728" w:author="Hans Zijlstra" w:date="2017-06-17T12:03:00Z">
        <w:r w:rsidRPr="0028675A" w:rsidDel="00912161">
          <w:delText>. In the literature they are</w:delText>
        </w:r>
      </w:del>
      <w:ins w:id="2729" w:author="Hans Zijlstra" w:date="2017-06-17T12:07:00Z">
        <w:r w:rsidR="00912161" w:rsidRPr="00D759EF">
          <w:t xml:space="preserve"> are</w:t>
        </w:r>
      </w:ins>
      <w:r w:rsidRPr="00D759EF">
        <w:t xml:space="preserve"> also called </w:t>
      </w:r>
      <w:r w:rsidRPr="00D759EF">
        <w:rPr>
          <w:b/>
          <w:bCs/>
        </w:rPr>
        <w:t>class variables</w:t>
      </w:r>
      <w:r w:rsidRPr="00D759EF">
        <w:t>.</w:t>
      </w:r>
    </w:p>
    <w:p w14:paraId="6C748EBD" w14:textId="7D40EB7E" w:rsidR="00371D15" w:rsidRPr="00D759EF" w:rsidRDefault="00371D15" w:rsidP="00371D15">
      <w:pPr>
        <w:spacing w:after="120"/>
      </w:pPr>
      <w:r w:rsidRPr="00D759EF">
        <w:t xml:space="preserve">We say that the static fields are </w:t>
      </w:r>
      <w:r w:rsidRPr="00D759EF">
        <w:rPr>
          <w:b/>
          <w:bCs/>
        </w:rPr>
        <w:t>class</w:t>
      </w:r>
      <w:r w:rsidRPr="00D759EF">
        <w:t xml:space="preserve"> </w:t>
      </w:r>
      <w:r w:rsidRPr="00D759EF">
        <w:rPr>
          <w:b/>
          <w:bCs/>
        </w:rPr>
        <w:t>associated</w:t>
      </w:r>
      <w:r w:rsidRPr="00D759EF">
        <w:t>, rather than associated with any object from the particular class. That means that all objects</w:t>
      </w:r>
      <w:del w:id="2730" w:author="Hans Zijlstra" w:date="2017-06-17T12:08:00Z">
        <w:r w:rsidRPr="00D759EF" w:rsidDel="00405CAF">
          <w:delText>,</w:delText>
        </w:r>
      </w:del>
      <w:r w:rsidRPr="00D759EF">
        <w:t xml:space="preserve"> created </w:t>
      </w:r>
      <w:del w:id="2731" w:author="Hans Zijlstra" w:date="2017-06-17T12:08:00Z">
        <w:r w:rsidRPr="00D759EF" w:rsidDel="00405CAF">
          <w:delText>by</w:delText>
        </w:r>
        <w:r w:rsidRPr="00D759EF" w:rsidDel="00912161">
          <w:delText xml:space="preserve"> the description of</w:delText>
        </w:r>
        <w:r w:rsidRPr="00D759EF" w:rsidDel="00405CAF">
          <w:delText xml:space="preserve"> </w:delText>
        </w:r>
      </w:del>
      <w:ins w:id="2732" w:author="Hans Zijlstra" w:date="2017-06-17T12:08:00Z">
        <w:r w:rsidR="00405CAF" w:rsidRPr="00D759EF">
          <w:t xml:space="preserve">from </w:t>
        </w:r>
      </w:ins>
      <w:r w:rsidRPr="00D759EF">
        <w:t xml:space="preserve">a class </w:t>
      </w:r>
      <w:r w:rsidRPr="00D759EF">
        <w:rPr>
          <w:b/>
          <w:bCs/>
        </w:rPr>
        <w:t>share</w:t>
      </w:r>
      <w:r w:rsidRPr="00D759EF">
        <w:t xml:space="preserve"> the static fields of th</w:t>
      </w:r>
      <w:ins w:id="2733" w:author="Hans Zijlstra" w:date="2017-06-17T12:08:00Z">
        <w:r w:rsidR="00405CAF" w:rsidRPr="00D759EF">
          <w:t>at</w:t>
        </w:r>
      </w:ins>
      <w:del w:id="2734" w:author="Hans Zijlstra" w:date="2017-06-17T12:08:00Z">
        <w:r w:rsidRPr="00D759EF" w:rsidDel="00405CAF">
          <w:delText>e</w:delText>
        </w:r>
      </w:del>
      <w:r w:rsidRPr="00D759EF">
        <w:t xml:space="preserve"> class.</w:t>
      </w:r>
    </w:p>
    <w:tbl>
      <w:tblPr>
        <w:tblW w:w="0" w:type="auto"/>
        <w:tblInd w:w="108" w:type="dxa"/>
        <w:tblCellMar>
          <w:top w:w="113" w:type="dxa"/>
          <w:bottom w:w="113" w:type="dxa"/>
        </w:tblCellMar>
        <w:tblLook w:val="01E0" w:firstRow="1" w:lastRow="1" w:firstColumn="1" w:lastColumn="1" w:noHBand="0" w:noVBand="0"/>
      </w:tblPr>
      <w:tblGrid>
        <w:gridCol w:w="812"/>
        <w:gridCol w:w="7158"/>
      </w:tblGrid>
      <w:tr w:rsidR="00371D15" w:rsidRPr="00D759EF" w14:paraId="5DE50748" w14:textId="77777777" w:rsidTr="00563712">
        <w:tc>
          <w:tcPr>
            <w:tcW w:w="812" w:type="dxa"/>
            <w:tcBorders>
              <w:top w:val="single" w:sz="4" w:space="0" w:color="auto"/>
              <w:left w:val="single" w:sz="4" w:space="0" w:color="auto"/>
              <w:bottom w:val="single" w:sz="4" w:space="0" w:color="auto"/>
              <w:right w:val="single" w:sz="4" w:space="0" w:color="auto"/>
            </w:tcBorders>
            <w:vAlign w:val="center"/>
          </w:tcPr>
          <w:p w14:paraId="4E94CD70" w14:textId="77777777" w:rsidR="00371D15" w:rsidRPr="00D759EF" w:rsidRDefault="00371D15" w:rsidP="00563712">
            <w:pPr>
              <w:spacing w:before="0"/>
              <w:jc w:val="center"/>
            </w:pPr>
            <w:r w:rsidRPr="00D759EF">
              <w:rPr>
                <w:noProof/>
              </w:rPr>
              <w:drawing>
                <wp:inline distT="0" distB="0" distL="0" distR="0" wp14:anchorId="6B2875E6" wp14:editId="0A3FDFCF">
                  <wp:extent cx="321945" cy="321945"/>
                  <wp:effectExtent l="0" t="0" r="1905" b="1905"/>
                  <wp:docPr id="5404" name="Picture 5404" descr="idi_e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idi_exc"/>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321945" cy="321945"/>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3D9A275E" w14:textId="64D79FC0" w:rsidR="00371D15" w:rsidRPr="0028675A" w:rsidRDefault="00371D15" w:rsidP="00563712">
            <w:pPr>
              <w:pStyle w:val="WarningMessage"/>
            </w:pPr>
            <w:r w:rsidRPr="00011129">
              <w:t>All objects</w:t>
            </w:r>
            <w:del w:id="2735" w:author="Hans Zijlstra" w:date="2017-06-17T12:08:00Z">
              <w:r w:rsidRPr="00AA044A" w:rsidDel="00405CAF">
                <w:delText>,</w:delText>
              </w:r>
            </w:del>
            <w:r w:rsidRPr="00AA044A">
              <w:t xml:space="preserve"> created </w:t>
            </w:r>
            <w:ins w:id="2736" w:author="Hans Zijlstra" w:date="2017-06-17T12:08:00Z">
              <w:r w:rsidR="00405CAF" w:rsidRPr="002959F9">
                <w:t>from</w:t>
              </w:r>
            </w:ins>
            <w:del w:id="2737" w:author="Hans Zijlstra" w:date="2017-06-17T12:08:00Z">
              <w:r w:rsidRPr="00977A5E" w:rsidDel="00405CAF">
                <w:delText>by the description of</w:delText>
              </w:r>
            </w:del>
            <w:r w:rsidRPr="00977A5E">
              <w:t xml:space="preserve"> a</w:t>
            </w:r>
            <w:del w:id="2738" w:author="Hans Zijlstra" w:date="2017-06-17T12:09:00Z">
              <w:r w:rsidRPr="00584B07" w:rsidDel="00405CAF">
                <w:delText xml:space="preserve"> given</w:delText>
              </w:r>
            </w:del>
            <w:r w:rsidRPr="00B70801">
              <w:t xml:space="preserve"> class (that </w:t>
            </w:r>
            <w:ins w:id="2739" w:author="Hans Zijlstra" w:date="2017-06-17T12:09:00Z">
              <w:r w:rsidR="00405CAF" w:rsidRPr="0028675A">
                <w:t>are</w:t>
              </w:r>
            </w:ins>
            <w:del w:id="2740" w:author="Hans Zijlstra" w:date="2017-06-17T12:09:00Z">
              <w:r w:rsidRPr="0028675A" w:rsidDel="00405CAF">
                <w:delText>is,</w:delText>
              </w:r>
            </w:del>
            <w:r w:rsidRPr="0028675A">
              <w:t xml:space="preserve"> instances of </w:t>
            </w:r>
            <w:ins w:id="2741" w:author="Hans Zijlstra" w:date="2017-06-17T12:09:00Z">
              <w:r w:rsidR="00405CAF" w:rsidRPr="0028675A">
                <w:t>that</w:t>
              </w:r>
            </w:ins>
            <w:del w:id="2742" w:author="Hans Zijlstra" w:date="2017-06-17T12:09:00Z">
              <w:r w:rsidRPr="0028675A" w:rsidDel="00405CAF">
                <w:delText>a given</w:delText>
              </w:r>
            </w:del>
            <w:r w:rsidRPr="0028675A">
              <w:t xml:space="preserve"> class)</w:t>
            </w:r>
            <w:del w:id="2743" w:author="Hans Zijlstra" w:date="2017-06-17T12:09:00Z">
              <w:r w:rsidRPr="0028675A" w:rsidDel="00405CAF">
                <w:delText>,</w:delText>
              </w:r>
            </w:del>
            <w:r w:rsidRPr="0028675A">
              <w:t xml:space="preserve"> share the static fields of the class.</w:t>
            </w:r>
          </w:p>
        </w:tc>
      </w:tr>
    </w:tbl>
    <w:p w14:paraId="36552F98" w14:textId="77777777" w:rsidR="00371D15" w:rsidRPr="00D759EF" w:rsidRDefault="00371D15" w:rsidP="00371D15">
      <w:pPr>
        <w:pStyle w:val="Heading4"/>
      </w:pPr>
      <w:r w:rsidRPr="00D759EF">
        <w:t>Declaration of Static Fields</w:t>
      </w:r>
    </w:p>
    <w:p w14:paraId="7D0FBD45" w14:textId="64C9A5F0" w:rsidR="00371D15" w:rsidRPr="00D759EF" w:rsidRDefault="00A57AD1" w:rsidP="00371D15">
      <w:pPr>
        <w:spacing w:after="120"/>
      </w:pPr>
      <w:ins w:id="2744" w:author="Hans Zijlstra" w:date="2017-06-17T12:09:00Z">
        <w:r w:rsidRPr="00D759EF">
          <w:t>S</w:t>
        </w:r>
      </w:ins>
      <w:del w:id="2745" w:author="Hans Zijlstra" w:date="2017-06-17T12:09:00Z">
        <w:r w:rsidR="00371D15" w:rsidRPr="00D759EF" w:rsidDel="00A57AD1">
          <w:delText>The s</w:delText>
        </w:r>
      </w:del>
      <w:r w:rsidR="00371D15" w:rsidRPr="00D759EF">
        <w:t>tatic fields are declared the same way as</w:t>
      </w:r>
      <w:del w:id="2746" w:author="Hans Zijlstra" w:date="2017-06-17T12:10:00Z">
        <w:r w:rsidR="00371D15" w:rsidRPr="00D759EF" w:rsidDel="00A57AD1">
          <w:delText xml:space="preserve"> the</w:delText>
        </w:r>
      </w:del>
      <w:r w:rsidR="00371D15" w:rsidRPr="00D759EF">
        <w:t xml:space="preserve"> class fields. If there is</w:t>
      </w:r>
      <w:ins w:id="2747" w:author="Hans Zijlstra" w:date="2017-06-17T12:10:00Z">
        <w:r w:rsidRPr="00D759EF">
          <w:t xml:space="preserve"> also an</w:t>
        </w:r>
      </w:ins>
      <w:r w:rsidR="00371D15" w:rsidRPr="00D759EF">
        <w:t xml:space="preserve"> access modifier, </w:t>
      </w:r>
      <w:ins w:id="2748" w:author="Hans Zijlstra" w:date="2017-06-17T12:10:00Z">
        <w:r w:rsidRPr="00D759EF">
          <w:t xml:space="preserve">then </w:t>
        </w:r>
      </w:ins>
      <w:r w:rsidR="00371D15" w:rsidRPr="00D759EF">
        <w:t xml:space="preserve">the keyword </w:t>
      </w:r>
      <w:r w:rsidR="00371D15" w:rsidRPr="00D759EF">
        <w:rPr>
          <w:b/>
          <w:bCs/>
        </w:rPr>
        <w:t>static</w:t>
      </w:r>
      <w:r w:rsidR="00371D15" w:rsidRPr="00D759EF">
        <w:t xml:space="preserve"> should be added after it.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3D1DE047" w14:textId="77777777" w:rsidTr="00563712">
        <w:trPr>
          <w:trHeight w:val="224"/>
        </w:trPr>
        <w:tc>
          <w:tcPr>
            <w:tcW w:w="7970" w:type="dxa"/>
            <w:tcBorders>
              <w:top w:val="single" w:sz="4" w:space="0" w:color="auto"/>
              <w:left w:val="single" w:sz="4" w:space="0" w:color="auto"/>
              <w:bottom w:val="single" w:sz="4" w:space="0" w:color="auto"/>
              <w:right w:val="single" w:sz="4" w:space="0" w:color="auto"/>
            </w:tcBorders>
          </w:tcPr>
          <w:p w14:paraId="5FDD0536" w14:textId="77777777" w:rsidR="00371D15" w:rsidRPr="00D759EF" w:rsidRDefault="00371D15" w:rsidP="00563712">
            <w:pPr>
              <w:spacing w:before="0"/>
              <w:rPr>
                <w:rFonts w:ascii="Consolas" w:hAnsi="Consolas" w:cs="Consolas"/>
                <w:noProof/>
                <w:sz w:val="22"/>
                <w:szCs w:val="22"/>
              </w:rPr>
            </w:pPr>
            <w:r w:rsidRPr="00D759EF">
              <w:rPr>
                <w:rFonts w:ascii="Consolas" w:hAnsi="Consolas" w:cs="Consolas"/>
                <w:bCs/>
                <w:noProof/>
                <w:sz w:val="22"/>
                <w:szCs w:val="22"/>
              </w:rPr>
              <w:t>[&lt;access_modifier&gt;] static &lt;field_type&gt; &lt;field_name&gt;</w:t>
            </w:r>
          </w:p>
        </w:tc>
      </w:tr>
    </w:tbl>
    <w:p w14:paraId="3E31E0B4" w14:textId="45F61553" w:rsidR="00371D15" w:rsidRPr="00D759EF" w:rsidRDefault="00371D15" w:rsidP="00371D15">
      <w:pPr>
        <w:spacing w:after="120"/>
      </w:pPr>
      <w:r w:rsidRPr="00D759EF">
        <w:t xml:space="preserve">Here is how a field named </w:t>
      </w:r>
      <w:r w:rsidRPr="00D759EF">
        <w:rPr>
          <w:rFonts w:ascii="Consolas" w:hAnsi="Consolas"/>
          <w:b/>
          <w:bCs/>
          <w:noProof/>
          <w:kern w:val="32"/>
          <w:sz w:val="22"/>
        </w:rPr>
        <w:t>dogCount</w:t>
      </w:r>
      <w:r w:rsidRPr="00D759EF">
        <w:t xml:space="preserve"> would look like. The field stores information about the </w:t>
      </w:r>
      <w:del w:id="2749" w:author="Hans Zijlstra" w:date="2017-06-17T12:16:00Z">
        <w:r w:rsidRPr="00D759EF" w:rsidDel="000057F5">
          <w:delText>count</w:delText>
        </w:r>
      </w:del>
      <w:ins w:id="2750" w:author="Hans Zijlstra" w:date="2017-06-17T12:16:00Z">
        <w:r w:rsidR="000057F5" w:rsidRPr="00D759EF">
          <w:t>number</w:t>
        </w:r>
      </w:ins>
      <w:r w:rsidRPr="00D759EF">
        <w:t xml:space="preserve"> of</w:t>
      </w:r>
      <w:del w:id="2751" w:author="Hans Zijlstra" w:date="2017-06-17T12:16:00Z">
        <w:r w:rsidRPr="00D759EF" w:rsidDel="000057F5">
          <w:delText xml:space="preserve"> the created</w:delText>
        </w:r>
      </w:del>
      <w:r w:rsidRPr="00D759EF">
        <w:t xml:space="preserve"> objects </w:t>
      </w:r>
      <w:ins w:id="2752" w:author="Hans Zijlstra" w:date="2017-06-17T12:16:00Z">
        <w:r w:rsidR="000057F5" w:rsidRPr="00D759EF">
          <w:t xml:space="preserve">created </w:t>
        </w:r>
      </w:ins>
      <w:r w:rsidRPr="00D759EF">
        <w:t xml:space="preserve">from the class </w:t>
      </w:r>
      <w:r w:rsidRPr="00D759EF">
        <w:rPr>
          <w:rFonts w:ascii="Consolas" w:hAnsi="Consolas"/>
          <w:b/>
          <w:bCs/>
          <w:noProof/>
          <w:kern w:val="32"/>
          <w:sz w:val="22"/>
        </w:rPr>
        <w:t>Dog</w:t>
      </w:r>
      <w:r w:rsidRPr="00D759EF">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371D15" w:rsidRPr="00D759EF" w14:paraId="2AC12097" w14:textId="77777777" w:rsidTr="00563712">
        <w:tc>
          <w:tcPr>
            <w:tcW w:w="7970" w:type="dxa"/>
            <w:shd w:val="clear" w:color="auto" w:fill="F3F3F3"/>
          </w:tcPr>
          <w:p w14:paraId="1A863C39" w14:textId="77777777" w:rsidR="00371D15" w:rsidRPr="00D759EF" w:rsidRDefault="00371D15" w:rsidP="00563712">
            <w:pPr>
              <w:spacing w:before="0"/>
              <w:jc w:val="center"/>
              <w:rPr>
                <w:rFonts w:ascii="Consolas" w:hAnsi="Consolas"/>
                <w:b/>
                <w:bCs/>
                <w:noProof/>
                <w:kern w:val="32"/>
                <w:sz w:val="22"/>
              </w:rPr>
            </w:pPr>
            <w:r w:rsidRPr="00D759EF">
              <w:rPr>
                <w:rFonts w:ascii="Consolas" w:hAnsi="Consolas"/>
                <w:b/>
                <w:bCs/>
                <w:noProof/>
                <w:kern w:val="32"/>
                <w:sz w:val="22"/>
              </w:rPr>
              <w:t>Dog.cs</w:t>
            </w:r>
          </w:p>
        </w:tc>
      </w:tr>
      <w:tr w:rsidR="00371D15" w:rsidRPr="00D759EF" w14:paraId="21288FC4" w14:textId="77777777" w:rsidTr="00563712">
        <w:tc>
          <w:tcPr>
            <w:tcW w:w="7970" w:type="dxa"/>
          </w:tcPr>
          <w:p w14:paraId="4E0BF814"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rPr>
              <w:t>public</w:t>
            </w:r>
            <w:r w:rsidRPr="00D759EF">
              <w:rPr>
                <w:rFonts w:ascii="Consolas" w:hAnsi="Consolas"/>
                <w:noProof/>
                <w:sz w:val="22"/>
                <w:szCs w:val="22"/>
              </w:rPr>
              <w:t xml:space="preserve"> </w:t>
            </w:r>
            <w:r w:rsidRPr="00D759EF">
              <w:rPr>
                <w:rFonts w:ascii="Consolas" w:hAnsi="Consolas" w:cs="Consolas"/>
                <w:noProof/>
                <w:color w:val="0000FF"/>
                <w:sz w:val="22"/>
                <w:szCs w:val="22"/>
              </w:rPr>
              <w:t>class</w:t>
            </w:r>
            <w:r w:rsidRPr="00D759EF">
              <w:rPr>
                <w:rFonts w:ascii="Consolas" w:hAnsi="Consolas"/>
                <w:noProof/>
                <w:sz w:val="22"/>
                <w:szCs w:val="22"/>
              </w:rPr>
              <w:t xml:space="preserve"> </w:t>
            </w:r>
            <w:r w:rsidRPr="00D759EF">
              <w:rPr>
                <w:rFonts w:ascii="Consolas" w:hAnsi="Consolas"/>
                <w:color w:val="2B91AF"/>
                <w:sz w:val="22"/>
              </w:rPr>
              <w:t>Dog</w:t>
            </w:r>
          </w:p>
          <w:p w14:paraId="3C38EC16"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p w14:paraId="6EC5D325"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8000"/>
                <w:sz w:val="22"/>
                <w:szCs w:val="22"/>
              </w:rPr>
              <w:t>// Static (class) variable</w:t>
            </w:r>
          </w:p>
          <w:p w14:paraId="36421366"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static</w:t>
            </w:r>
            <w:r w:rsidRPr="00D759EF">
              <w:rPr>
                <w:rFonts w:ascii="Consolas" w:hAnsi="Consolas"/>
                <w:noProof/>
                <w:sz w:val="22"/>
                <w:szCs w:val="22"/>
              </w:rPr>
              <w:t xml:space="preserve"> </w:t>
            </w:r>
            <w:r w:rsidRPr="00D759EF">
              <w:rPr>
                <w:rFonts w:ascii="Consolas" w:hAnsi="Consolas" w:cs="Consolas"/>
                <w:noProof/>
                <w:color w:val="0000FF"/>
                <w:sz w:val="22"/>
                <w:szCs w:val="22"/>
              </w:rPr>
              <w:t>int</w:t>
            </w:r>
            <w:r w:rsidRPr="00D759EF">
              <w:rPr>
                <w:rFonts w:ascii="Consolas" w:hAnsi="Consolas"/>
                <w:noProof/>
                <w:sz w:val="22"/>
                <w:szCs w:val="22"/>
              </w:rPr>
              <w:t xml:space="preserve"> dogCount;</w:t>
            </w:r>
          </w:p>
          <w:p w14:paraId="1FEF0BB2"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p>
          <w:p w14:paraId="30A064C3"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8000"/>
                <w:sz w:val="22"/>
                <w:szCs w:val="22"/>
              </w:rPr>
              <w:t>// Instance variables</w:t>
            </w:r>
          </w:p>
          <w:p w14:paraId="1446500E"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private</w:t>
            </w:r>
            <w:r w:rsidRPr="00D759EF">
              <w:rPr>
                <w:rFonts w:ascii="Consolas" w:hAnsi="Consolas"/>
                <w:noProof/>
                <w:sz w:val="22"/>
                <w:szCs w:val="22"/>
              </w:rPr>
              <w:t xml:space="preserve"> </w:t>
            </w:r>
            <w:r w:rsidRPr="00D759EF">
              <w:rPr>
                <w:rFonts w:ascii="Consolas" w:hAnsi="Consolas" w:cs="Consolas"/>
                <w:noProof/>
                <w:color w:val="0000FF"/>
                <w:sz w:val="22"/>
                <w:szCs w:val="22"/>
              </w:rPr>
              <w:t>string</w:t>
            </w:r>
            <w:r w:rsidRPr="00D759EF">
              <w:rPr>
                <w:rFonts w:ascii="Consolas" w:hAnsi="Consolas"/>
                <w:noProof/>
                <w:sz w:val="22"/>
                <w:szCs w:val="22"/>
              </w:rPr>
              <w:t xml:space="preserve"> name;</w:t>
            </w:r>
          </w:p>
          <w:p w14:paraId="6879D9F0"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private</w:t>
            </w:r>
            <w:r w:rsidRPr="00D759EF">
              <w:rPr>
                <w:rFonts w:ascii="Consolas" w:hAnsi="Consolas"/>
                <w:noProof/>
                <w:sz w:val="22"/>
                <w:szCs w:val="22"/>
              </w:rPr>
              <w:t xml:space="preserve"> </w:t>
            </w:r>
            <w:r w:rsidRPr="00D759EF">
              <w:rPr>
                <w:rFonts w:ascii="Consolas" w:hAnsi="Consolas" w:cs="Consolas"/>
                <w:noProof/>
                <w:color w:val="0000FF"/>
                <w:sz w:val="22"/>
                <w:szCs w:val="22"/>
              </w:rPr>
              <w:t>int</w:t>
            </w:r>
            <w:r w:rsidRPr="00D759EF">
              <w:rPr>
                <w:rFonts w:ascii="Consolas" w:hAnsi="Consolas"/>
                <w:noProof/>
                <w:sz w:val="22"/>
                <w:szCs w:val="22"/>
              </w:rPr>
              <w:t xml:space="preserve"> age;</w:t>
            </w:r>
          </w:p>
          <w:p w14:paraId="25AAB683"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w:t>
            </w:r>
          </w:p>
        </w:tc>
      </w:tr>
    </w:tbl>
    <w:p w14:paraId="2C201351" w14:textId="6BCF846D" w:rsidR="00371D15" w:rsidRPr="00D759EF" w:rsidRDefault="000057F5" w:rsidP="00371D15">
      <w:ins w:id="2753" w:author="Hans Zijlstra" w:date="2017-06-17T12:17:00Z">
        <w:r w:rsidRPr="00D759EF">
          <w:t>S</w:t>
        </w:r>
      </w:ins>
      <w:del w:id="2754" w:author="Hans Zijlstra" w:date="2017-06-17T12:17:00Z">
        <w:r w:rsidR="00371D15" w:rsidRPr="00D759EF" w:rsidDel="000057F5">
          <w:delText>The s</w:delText>
        </w:r>
      </w:del>
      <w:r w:rsidR="00371D15" w:rsidRPr="00D759EF">
        <w:t>tatic fields are created when we</w:t>
      </w:r>
      <w:del w:id="2755" w:author="Hans Zijlstra" w:date="2017-06-17T12:17:00Z">
        <w:r w:rsidR="00371D15" w:rsidRPr="00D759EF" w:rsidDel="000057F5">
          <w:delText xml:space="preserve"> try to</w:delText>
        </w:r>
      </w:del>
      <w:r w:rsidR="00371D15" w:rsidRPr="00D759EF">
        <w:t xml:space="preserve"> access them for the first time (read / modify). After their creation</w:t>
      </w:r>
      <w:ins w:id="2756" w:author="Hans Zijlstra" w:date="2017-06-17T12:18:00Z">
        <w:r w:rsidRPr="00D759EF">
          <w:t>,</w:t>
        </w:r>
      </w:ins>
      <w:r w:rsidR="00371D15" w:rsidRPr="00D759EF">
        <w:t xml:space="preserve"> they are initialized with the</w:t>
      </w:r>
      <w:del w:id="2757" w:author="Hans Zijlstra" w:date="2017-06-17T12:18:00Z">
        <w:r w:rsidR="00371D15" w:rsidRPr="00D759EF" w:rsidDel="000057F5">
          <w:delText>ir</w:delText>
        </w:r>
      </w:del>
      <w:r w:rsidR="00371D15" w:rsidRPr="00D759EF">
        <w:t xml:space="preserve"> default values </w:t>
      </w:r>
      <w:ins w:id="2758" w:author="Hans Zijlstra" w:date="2017-06-17T12:18:00Z">
        <w:r w:rsidR="008D2226" w:rsidRPr="00D759EF">
          <w:t>for</w:t>
        </w:r>
      </w:ins>
      <w:del w:id="2759" w:author="Hans Zijlstra" w:date="2017-06-17T12:18:00Z">
        <w:r w:rsidR="00371D15" w:rsidRPr="00D759EF" w:rsidDel="008D2226">
          <w:delText>of</w:delText>
        </w:r>
      </w:del>
      <w:r w:rsidR="00371D15" w:rsidRPr="00D759EF">
        <w:t xml:space="preserve"> their types.</w:t>
      </w:r>
    </w:p>
    <w:p w14:paraId="6591DE58" w14:textId="77777777" w:rsidR="00371D15" w:rsidRPr="00D759EF" w:rsidRDefault="00371D15" w:rsidP="00371D15">
      <w:pPr>
        <w:pStyle w:val="Heading4"/>
      </w:pPr>
      <w:r w:rsidRPr="00D759EF">
        <w:lastRenderedPageBreak/>
        <w:t>Initialization during Declaration</w:t>
      </w:r>
    </w:p>
    <w:p w14:paraId="280BC098" w14:textId="5EB63F92" w:rsidR="00371D15" w:rsidRPr="00D759EF" w:rsidDel="00677EE7" w:rsidRDefault="00371D15" w:rsidP="00371D15">
      <w:pPr>
        <w:rPr>
          <w:del w:id="2760" w:author="Hans Zijlstra" w:date="2017-06-17T12:23:00Z"/>
        </w:rPr>
      </w:pPr>
      <w:commentRangeStart w:id="2761"/>
      <w:del w:id="2762" w:author="Hans Zijlstra" w:date="2017-06-17T12:23:00Z">
        <w:r w:rsidRPr="00D759EF" w:rsidDel="008D2226">
          <w:delText xml:space="preserve">If during the static field declaration we set an initialization value, it will be assigned to the particular static field. The </w:delText>
        </w:r>
        <w:r w:rsidRPr="00D759EF" w:rsidDel="008D2226">
          <w:rPr>
            <w:b/>
          </w:rPr>
          <w:delText>initialization</w:delText>
        </w:r>
        <w:r w:rsidRPr="00D759EF" w:rsidDel="008D2226">
          <w:delText xml:space="preserve"> </w:delText>
        </w:r>
        <w:r w:rsidRPr="00D759EF" w:rsidDel="008D2226">
          <w:rPr>
            <w:b/>
          </w:rPr>
          <w:delText>executes only once</w:delText>
        </w:r>
        <w:r w:rsidRPr="00D759EF" w:rsidDel="008D2226">
          <w:delText xml:space="preserve"> when the field is accessed for the first time right after the assignment has finished. The next time when the field is accessed that field initialization will not execute.</w:delText>
        </w:r>
        <w:commentRangeEnd w:id="2761"/>
        <w:r w:rsidR="008D2226" w:rsidRPr="00D759EF" w:rsidDel="008D2226">
          <w:rPr>
            <w:rStyle w:val="CommentReference"/>
          </w:rPr>
          <w:commentReference w:id="2761"/>
        </w:r>
      </w:del>
    </w:p>
    <w:p w14:paraId="554E774C" w14:textId="45213842" w:rsidR="008D2226" w:rsidRPr="00D759EF" w:rsidRDefault="00677EE7" w:rsidP="00371D15">
      <w:pPr>
        <w:rPr>
          <w:ins w:id="2763" w:author="Hans Zijlstra" w:date="2017-06-17T12:23:00Z"/>
        </w:rPr>
      </w:pPr>
      <w:commentRangeStart w:id="2764"/>
      <w:ins w:id="2765" w:author="Hans Zijlstra" w:date="2017-06-17T12:40:00Z">
        <w:r w:rsidRPr="00011129">
          <w:t xml:space="preserve">Static fields </w:t>
        </w:r>
      </w:ins>
      <w:ins w:id="2766" w:author="Hans Zijlstra" w:date="2017-06-17T12:41:00Z">
        <w:r w:rsidRPr="00AA044A">
          <w:t>are initialized only once before they are accessed for the first time.</w:t>
        </w:r>
      </w:ins>
      <w:commentRangeEnd w:id="2764"/>
      <w:ins w:id="2767" w:author="Hans Zijlstra" w:date="2017-06-17T12:43:00Z">
        <w:r w:rsidRPr="00D759EF">
          <w:rPr>
            <w:rStyle w:val="CommentReference"/>
          </w:rPr>
          <w:commentReference w:id="2764"/>
        </w:r>
      </w:ins>
    </w:p>
    <w:p w14:paraId="65E84CE6" w14:textId="4B5E0729" w:rsidR="00371D15" w:rsidRPr="00B70801" w:rsidRDefault="00371D15" w:rsidP="00371D15">
      <w:pPr>
        <w:spacing w:after="120"/>
        <w:rPr>
          <w:b/>
          <w:bCs/>
        </w:rPr>
      </w:pPr>
      <w:r w:rsidRPr="00011129">
        <w:t xml:space="preserve">We can append the </w:t>
      </w:r>
      <w:r w:rsidRPr="00AA044A">
        <w:rPr>
          <w:b/>
        </w:rPr>
        <w:t>static field initialization</w:t>
      </w:r>
      <w:r w:rsidRPr="00AA044A">
        <w:t xml:space="preserve"> </w:t>
      </w:r>
      <w:ins w:id="2768" w:author="Hans Zijlstra" w:date="2017-06-17T12:42:00Z">
        <w:r w:rsidR="00677EE7" w:rsidRPr="002959F9">
          <w:t>to</w:t>
        </w:r>
      </w:ins>
      <w:del w:id="2769" w:author="Hans Zijlstra" w:date="2017-06-17T12:42:00Z">
        <w:r w:rsidRPr="00977A5E" w:rsidDel="00677EE7">
          <w:delText>in</w:delText>
        </w:r>
      </w:del>
      <w:r w:rsidRPr="00977A5E">
        <w:t xml:space="preserve"> the </w:t>
      </w:r>
      <w:ins w:id="2770" w:author="Hans Zijlstra" w:date="2017-06-17T12:42:00Z">
        <w:r w:rsidR="00677EE7" w:rsidRPr="00B70801">
          <w:t xml:space="preserve">above </w:t>
        </w:r>
      </w:ins>
      <w:r w:rsidRPr="00B70801">
        <w:t>example</w:t>
      </w:r>
      <w:del w:id="2771" w:author="Hans Zijlstra" w:date="2017-06-17T12:42:00Z">
        <w:r w:rsidRPr="00B70801" w:rsidDel="00677EE7">
          <w:delText xml:space="preserve"> above</w:delText>
        </w:r>
      </w:del>
      <w:r w:rsidRPr="00B70801">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1BB7925A" w14:textId="77777777" w:rsidTr="00563712">
        <w:tc>
          <w:tcPr>
            <w:tcW w:w="7970" w:type="dxa"/>
            <w:tcBorders>
              <w:top w:val="single" w:sz="4" w:space="0" w:color="auto"/>
              <w:left w:val="single" w:sz="4" w:space="0" w:color="auto"/>
              <w:bottom w:val="single" w:sz="4" w:space="0" w:color="auto"/>
              <w:right w:val="single" w:sz="4" w:space="0" w:color="auto"/>
            </w:tcBorders>
          </w:tcPr>
          <w:p w14:paraId="1BDB10EA" w14:textId="77777777" w:rsidR="00371D15" w:rsidRPr="0028675A" w:rsidRDefault="00371D15" w:rsidP="00563712">
            <w:pPr>
              <w:autoSpaceDE w:val="0"/>
              <w:autoSpaceDN w:val="0"/>
              <w:adjustRightInd w:val="0"/>
              <w:spacing w:before="0"/>
              <w:jc w:val="left"/>
              <w:rPr>
                <w:rFonts w:ascii="Consolas" w:hAnsi="Consolas"/>
                <w:noProof/>
                <w:sz w:val="22"/>
                <w:szCs w:val="22"/>
              </w:rPr>
            </w:pPr>
            <w:r w:rsidRPr="0028675A">
              <w:rPr>
                <w:rFonts w:ascii="Consolas" w:hAnsi="Consolas" w:cs="Consolas"/>
                <w:noProof/>
                <w:color w:val="008000"/>
                <w:sz w:val="22"/>
                <w:szCs w:val="22"/>
              </w:rPr>
              <w:t>// Static variable – declaration and initialization</w:t>
            </w:r>
          </w:p>
          <w:p w14:paraId="3E249010"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color w:val="0000FF"/>
                <w:sz w:val="22"/>
                <w:szCs w:val="22"/>
              </w:rPr>
              <w:t>static</w:t>
            </w:r>
            <w:r w:rsidRPr="00D759EF">
              <w:rPr>
                <w:rFonts w:ascii="Consolas" w:hAnsi="Consolas"/>
                <w:noProof/>
                <w:sz w:val="22"/>
                <w:szCs w:val="22"/>
              </w:rPr>
              <w:t xml:space="preserve"> </w:t>
            </w:r>
            <w:r w:rsidRPr="00D759EF">
              <w:rPr>
                <w:rFonts w:ascii="Consolas" w:hAnsi="Consolas" w:cs="Consolas"/>
                <w:noProof/>
                <w:color w:val="0000FF"/>
                <w:sz w:val="22"/>
                <w:szCs w:val="22"/>
              </w:rPr>
              <w:t>int</w:t>
            </w:r>
            <w:r w:rsidRPr="00D759EF">
              <w:rPr>
                <w:rFonts w:ascii="Consolas" w:hAnsi="Consolas"/>
                <w:noProof/>
                <w:sz w:val="22"/>
                <w:szCs w:val="22"/>
              </w:rPr>
              <w:t xml:space="preserve"> dogCount = </w:t>
            </w:r>
            <w:r w:rsidRPr="00D759EF">
              <w:rPr>
                <w:rFonts w:ascii="Consolas" w:hAnsi="Consolas" w:cs="Consolas"/>
                <w:noProof/>
                <w:color w:val="A31515"/>
                <w:sz w:val="22"/>
                <w:szCs w:val="22"/>
              </w:rPr>
              <w:t>0</w:t>
            </w:r>
            <w:r w:rsidRPr="00D759EF">
              <w:rPr>
                <w:rFonts w:ascii="Consolas" w:hAnsi="Consolas"/>
                <w:noProof/>
                <w:sz w:val="22"/>
                <w:szCs w:val="22"/>
              </w:rPr>
              <w:t>;</w:t>
            </w:r>
          </w:p>
        </w:tc>
      </w:tr>
    </w:tbl>
    <w:p w14:paraId="6C7646AF" w14:textId="5A157052" w:rsidR="00371D15" w:rsidRPr="00D759EF" w:rsidRDefault="00371D15" w:rsidP="00371D15">
      <w:r w:rsidRPr="00D759EF">
        <w:t xml:space="preserve">This initialization will complete during the first invocation </w:t>
      </w:r>
      <w:ins w:id="2772" w:author="Hans Zijlstra" w:date="2017-06-17T12:44:00Z">
        <w:r w:rsidR="00677EE7" w:rsidRPr="00D759EF">
          <w:t>of</w:t>
        </w:r>
      </w:ins>
      <w:del w:id="2773" w:author="Hans Zijlstra" w:date="2017-06-17T12:44:00Z">
        <w:r w:rsidRPr="00D759EF" w:rsidDel="00677EE7">
          <w:delText>to</w:delText>
        </w:r>
      </w:del>
      <w:r w:rsidRPr="00D759EF">
        <w:t xml:space="preserve"> the static field. When we access </w:t>
      </w:r>
      <w:ins w:id="2774" w:author="Hans Zijlstra" w:date="2017-06-17T12:44:00Z">
        <w:r w:rsidR="00677EE7" w:rsidRPr="00D759EF">
          <w:t>a</w:t>
        </w:r>
      </w:ins>
      <w:del w:id="2775" w:author="Hans Zijlstra" w:date="2017-06-17T12:44:00Z">
        <w:r w:rsidRPr="00D759EF" w:rsidDel="00677EE7">
          <w:delText>some</w:delText>
        </w:r>
      </w:del>
      <w:r w:rsidRPr="00D759EF">
        <w:t xml:space="preserve"> static field, </w:t>
      </w:r>
      <w:del w:id="2776" w:author="Hans Zijlstra" w:date="2017-06-17T12:44:00Z">
        <w:r w:rsidRPr="00D759EF" w:rsidDel="00677EE7">
          <w:delText xml:space="preserve">an amount of </w:delText>
        </w:r>
      </w:del>
      <w:r w:rsidRPr="00D759EF">
        <w:t>memory will be reserved</w:t>
      </w:r>
      <w:del w:id="2777" w:author="Hans Zijlstra" w:date="2017-06-17T12:45:00Z">
        <w:r w:rsidRPr="00D759EF" w:rsidDel="00677EE7">
          <w:delText xml:space="preserve"> for it</w:delText>
        </w:r>
      </w:del>
      <w:r w:rsidRPr="00D759EF">
        <w:t xml:space="preserve"> and </w:t>
      </w:r>
      <w:ins w:id="2778" w:author="Hans Zijlstra" w:date="2017-06-17T12:45:00Z">
        <w:r w:rsidR="00677EE7" w:rsidRPr="00D759EF">
          <w:t>the field</w:t>
        </w:r>
      </w:ins>
      <w:del w:id="2779" w:author="Hans Zijlstra" w:date="2017-06-17T12:45:00Z">
        <w:r w:rsidRPr="00D759EF" w:rsidDel="00677EE7">
          <w:delText>it</w:delText>
        </w:r>
      </w:del>
      <w:r w:rsidRPr="00D759EF">
        <w:t xml:space="preserve"> will be initialized with </w:t>
      </w:r>
      <w:ins w:id="2780" w:author="Hans Zijlstra" w:date="2017-06-17T12:45:00Z">
        <w:r w:rsidR="00677EE7" w:rsidRPr="00D759EF">
          <w:t>a</w:t>
        </w:r>
      </w:ins>
      <w:del w:id="2781" w:author="Hans Zijlstra" w:date="2017-06-17T12:45:00Z">
        <w:r w:rsidRPr="00D759EF" w:rsidDel="00677EE7">
          <w:delText>its</w:delText>
        </w:r>
      </w:del>
      <w:r w:rsidRPr="00D759EF">
        <w:t xml:space="preserve"> default value</w:t>
      </w:r>
      <w:del w:id="2782" w:author="Hans Zijlstra" w:date="2017-06-17T12:44:00Z">
        <w:r w:rsidRPr="00D759EF" w:rsidDel="00677EE7">
          <w:delText>s</w:delText>
        </w:r>
      </w:del>
      <w:r w:rsidRPr="00D759EF">
        <w:t xml:space="preserve">. If the field </w:t>
      </w:r>
      <w:ins w:id="2783" w:author="Hans Zijlstra" w:date="2017-06-17T12:45:00Z">
        <w:r w:rsidR="00677EE7" w:rsidRPr="00D759EF">
          <w:t>is</w:t>
        </w:r>
      </w:ins>
      <w:del w:id="2784" w:author="Hans Zijlstra" w:date="2017-06-17T12:45:00Z">
        <w:r w:rsidRPr="00D759EF" w:rsidDel="00677EE7">
          <w:delText>has</w:delText>
        </w:r>
      </w:del>
      <w:r w:rsidRPr="00D759EF">
        <w:t xml:space="preserve"> initializ</w:t>
      </w:r>
      <w:ins w:id="2785" w:author="Hans Zijlstra" w:date="2017-06-17T12:45:00Z">
        <w:r w:rsidR="00677EE7" w:rsidRPr="00D759EF">
          <w:t>e</w:t>
        </w:r>
      </w:ins>
      <w:ins w:id="2786" w:author="Hans Zijlstra" w:date="2017-06-17T12:46:00Z">
        <w:r w:rsidR="00677EE7" w:rsidRPr="00D759EF">
          <w:t>d</w:t>
        </w:r>
      </w:ins>
      <w:del w:id="2787" w:author="Hans Zijlstra" w:date="2017-06-17T12:45:00Z">
        <w:r w:rsidRPr="00D759EF" w:rsidDel="00677EE7">
          <w:delText>ation</w:delText>
        </w:r>
      </w:del>
      <w:r w:rsidRPr="00D759EF">
        <w:t xml:space="preserve"> during </w:t>
      </w:r>
      <w:ins w:id="2788" w:author="Hans Zijlstra" w:date="2017-06-17T12:46:00Z">
        <w:r w:rsidR="00677EE7" w:rsidRPr="00D759EF">
          <w:t xml:space="preserve">its </w:t>
        </w:r>
      </w:ins>
      <w:r w:rsidRPr="00D759EF">
        <w:t>declaration (</w:t>
      </w:r>
      <w:ins w:id="2789" w:author="Hans Zijlstra" w:date="2017-06-17T12:46:00Z">
        <w:r w:rsidR="007E4B8C" w:rsidRPr="00D759EF">
          <w:t>as</w:t>
        </w:r>
      </w:ins>
      <w:del w:id="2790" w:author="Hans Zijlstra" w:date="2017-06-17T12:46:00Z">
        <w:r w:rsidRPr="00D759EF" w:rsidDel="007E4B8C">
          <w:delText>like it is</w:delText>
        </w:r>
      </w:del>
      <w:r w:rsidRPr="00D759EF">
        <w:t xml:space="preserve"> in our case </w:t>
      </w:r>
      <w:ins w:id="2791" w:author="Hans Zijlstra" w:date="2017-06-17T12:46:00Z">
        <w:r w:rsidR="007E4B8C" w:rsidRPr="00D759EF">
          <w:t>of</w:t>
        </w:r>
      </w:ins>
      <w:del w:id="2792" w:author="Hans Zijlstra" w:date="2017-06-17T12:46:00Z">
        <w:r w:rsidRPr="00D759EF" w:rsidDel="007E4B8C">
          <w:delText>with</w:delText>
        </w:r>
      </w:del>
      <w:r w:rsidRPr="00D759EF">
        <w:t xml:space="preserve"> the</w:t>
      </w:r>
      <w:r w:rsidRPr="00D759EF">
        <w:rPr>
          <w:rFonts w:ascii="Consolas" w:hAnsi="Consolas"/>
          <w:b/>
          <w:bCs/>
          <w:noProof/>
          <w:kern w:val="32"/>
          <w:sz w:val="22"/>
        </w:rPr>
        <w:t xml:space="preserve"> dogCount</w:t>
      </w:r>
      <w:r w:rsidRPr="00D759EF">
        <w:t xml:space="preserve"> field)</w:t>
      </w:r>
      <w:ins w:id="2793" w:author="Hans Zijlstra" w:date="2017-06-17T12:46:00Z">
        <w:r w:rsidR="007E4B8C" w:rsidRPr="00D759EF">
          <w:t>, then</w:t>
        </w:r>
      </w:ins>
      <w:r w:rsidRPr="00D759EF">
        <w:t xml:space="preserve"> </w:t>
      </w:r>
      <w:del w:id="2794" w:author="Hans Zijlstra" w:date="2017-06-17T12:46:00Z">
        <w:r w:rsidRPr="00D759EF" w:rsidDel="007E4B8C">
          <w:delText>this</w:delText>
        </w:r>
      </w:del>
      <w:del w:id="2795" w:author="Hans Zijlstra" w:date="2017-06-24T16:08:00Z">
        <w:r w:rsidRPr="00D759EF" w:rsidDel="0028675A">
          <w:delText xml:space="preserve"> </w:delText>
        </w:r>
      </w:del>
      <w:r w:rsidRPr="00D759EF">
        <w:t>initialization will execute</w:t>
      </w:r>
      <w:ins w:id="2796" w:author="Hans Zijlstra" w:date="2017-06-17T12:46:00Z">
        <w:r w:rsidR="007E4B8C" w:rsidRPr="00D759EF">
          <w:t xml:space="preserve"> immediately</w:t>
        </w:r>
      </w:ins>
      <w:r w:rsidRPr="00D759EF">
        <w:t xml:space="preserve">. If we try later to access the field from </w:t>
      </w:r>
      <w:ins w:id="2797" w:author="Hans Zijlstra" w:date="2017-06-17T12:46:00Z">
        <w:r w:rsidR="007E4B8C" w:rsidRPr="00D759EF">
          <w:t>a</w:t>
        </w:r>
      </w:ins>
      <w:ins w:id="2798" w:author="Hans Zijlstra" w:date="2017-06-17T12:47:00Z">
        <w:r w:rsidR="007E4B8C" w:rsidRPr="00D759EF">
          <w:t>n</w:t>
        </w:r>
      </w:ins>
      <w:r w:rsidRPr="00D759EF">
        <w:t>other part of our program</w:t>
      </w:r>
      <w:ins w:id="2799" w:author="Hans Zijlstra" w:date="2017-06-17T12:47:00Z">
        <w:r w:rsidR="007E4B8C" w:rsidRPr="00D759EF">
          <w:t>,</w:t>
        </w:r>
      </w:ins>
      <w:r w:rsidRPr="00D759EF">
        <w:t xml:space="preserve"> this </w:t>
      </w:r>
      <w:ins w:id="2800" w:author="Hans Zijlstra" w:date="2017-06-17T12:47:00Z">
        <w:r w:rsidR="007E4B8C" w:rsidRPr="00D759EF">
          <w:t xml:space="preserve">initialization </w:t>
        </w:r>
      </w:ins>
      <w:r w:rsidRPr="00D759EF">
        <w:t xml:space="preserve">process will not repeat, because the static field </w:t>
      </w:r>
      <w:del w:id="2801" w:author="Hans Zijlstra" w:date="2017-06-17T12:47:00Z">
        <w:r w:rsidRPr="00D759EF" w:rsidDel="007E4B8C">
          <w:delText>already</w:delText>
        </w:r>
      </w:del>
      <w:del w:id="2802" w:author="Hans Zijlstra" w:date="2017-06-24T16:09:00Z">
        <w:r w:rsidRPr="00D759EF" w:rsidDel="0028675A">
          <w:delText xml:space="preserve"> </w:delText>
        </w:r>
      </w:del>
      <w:r w:rsidRPr="00D759EF">
        <w:t xml:space="preserve">exists and is </w:t>
      </w:r>
      <w:ins w:id="2803" w:author="Hans Zijlstra" w:date="2017-06-17T12:48:00Z">
        <w:r w:rsidR="007E4B8C" w:rsidRPr="00D759EF">
          <w:t xml:space="preserve">already </w:t>
        </w:r>
      </w:ins>
      <w:r w:rsidRPr="00D759EF">
        <w:t>initialized.</w:t>
      </w:r>
    </w:p>
    <w:p w14:paraId="10828610" w14:textId="77777777" w:rsidR="00371D15" w:rsidRPr="00D759EF" w:rsidRDefault="00371D15" w:rsidP="00371D15">
      <w:pPr>
        <w:pStyle w:val="Heading4"/>
      </w:pPr>
      <w:r w:rsidRPr="00D759EF">
        <w:t>Accessing Static Fields</w:t>
      </w:r>
    </w:p>
    <w:p w14:paraId="7A5DC93C" w14:textId="4FB53D92" w:rsidR="00371D15" w:rsidRPr="00D759EF" w:rsidRDefault="00371D15" w:rsidP="00371D15">
      <w:pPr>
        <w:spacing w:after="120"/>
      </w:pPr>
      <w:r w:rsidRPr="00D759EF">
        <w:t>In contrast to</w:t>
      </w:r>
      <w:del w:id="2804" w:author="Hans Zijlstra" w:date="2017-06-17T12:54:00Z">
        <w:r w:rsidRPr="00D759EF" w:rsidDel="002D3604">
          <w:delText xml:space="preserve"> the</w:delText>
        </w:r>
      </w:del>
      <w:r w:rsidRPr="00D759EF">
        <w:t xml:space="preserve"> common (non-static) class fields,</w:t>
      </w:r>
      <w:del w:id="2805" w:author="Hans Zijlstra" w:date="2017-06-17T12:53:00Z">
        <w:r w:rsidRPr="00D759EF" w:rsidDel="002D3604">
          <w:delText xml:space="preserve"> the</w:delText>
        </w:r>
      </w:del>
      <w:r w:rsidRPr="00D759EF">
        <w:t xml:space="preserve"> static fields</w:t>
      </w:r>
      <w:del w:id="2806" w:author="Hans Zijlstra" w:date="2017-06-17T12:54:00Z">
        <w:r w:rsidRPr="00D759EF" w:rsidDel="002D3604">
          <w:delText xml:space="preserve"> that are associated with the particular class</w:delText>
        </w:r>
      </w:del>
      <w:r w:rsidRPr="00D759EF">
        <w:t xml:space="preserve"> can be accessed </w:t>
      </w:r>
      <w:ins w:id="2807" w:author="Hans Zijlstra" w:date="2017-06-17T12:55:00Z">
        <w:r w:rsidR="002D3604" w:rsidRPr="00D759EF">
          <w:t>directly by</w:t>
        </w:r>
      </w:ins>
      <w:del w:id="2808" w:author="Hans Zijlstra" w:date="2017-06-17T12:55:00Z">
        <w:r w:rsidRPr="00D759EF" w:rsidDel="002D3604">
          <w:delText>through</w:delText>
        </w:r>
      </w:del>
      <w:r w:rsidRPr="00D759EF">
        <w:t xml:space="preserve"> an external class. In order to do that we need to </w:t>
      </w:r>
      <w:ins w:id="2809" w:author="Hans Zijlstra" w:date="2017-06-17T12:55:00Z">
        <w:r w:rsidR="002D3604" w:rsidRPr="00D759EF">
          <w:t>use</w:t>
        </w:r>
      </w:ins>
      <w:del w:id="2810" w:author="Hans Zijlstra" w:date="2017-06-17T12:55:00Z">
        <w:r w:rsidRPr="00D759EF" w:rsidDel="002D3604">
          <w:delText>put</w:delText>
        </w:r>
      </w:del>
      <w:r w:rsidRPr="00D759EF">
        <w:t xml:space="preserve"> </w:t>
      </w:r>
      <w:ins w:id="2811" w:author="Hans Zijlstra" w:date="2017-06-17T12:55:00Z">
        <w:r w:rsidR="002D3604" w:rsidRPr="00D759EF">
          <w:t>the</w:t>
        </w:r>
      </w:ins>
      <w:del w:id="2812" w:author="Hans Zijlstra" w:date="2017-06-17T12:55:00Z">
        <w:r w:rsidRPr="00D759EF" w:rsidDel="002D3604">
          <w:delText>a</w:delText>
        </w:r>
      </w:del>
      <w:r w:rsidRPr="00D759EF">
        <w:t xml:space="preserve"> </w:t>
      </w:r>
      <w:r w:rsidRPr="00D759EF">
        <w:rPr>
          <w:b/>
        </w:rPr>
        <w:t>"dot" notation</w:t>
      </w:r>
      <w:r w:rsidRPr="00D759EF">
        <w:t xml:space="preserve"> </w:t>
      </w:r>
      <w:ins w:id="2813" w:author="Hans Zijlstra" w:date="2017-06-17T12:55:00Z">
        <w:r w:rsidR="002D3604" w:rsidRPr="00D759EF">
          <w:t xml:space="preserve">like </w:t>
        </w:r>
      </w:ins>
      <w:r w:rsidRPr="00D759EF">
        <w:t>this</w:t>
      </w:r>
      <w:del w:id="2814" w:author="Hans Zijlstra" w:date="2017-06-17T12:55:00Z">
        <w:r w:rsidRPr="00D759EF" w:rsidDel="002D3604">
          <w:delText xml:space="preserve"> way</w:delText>
        </w:r>
      </w:del>
      <w:r w:rsidRPr="00D759EF">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7AF46921" w14:textId="77777777" w:rsidTr="00563712">
        <w:tc>
          <w:tcPr>
            <w:tcW w:w="7970" w:type="dxa"/>
            <w:tcBorders>
              <w:top w:val="single" w:sz="4" w:space="0" w:color="auto"/>
              <w:left w:val="single" w:sz="4" w:space="0" w:color="auto"/>
              <w:bottom w:val="single" w:sz="4" w:space="0" w:color="auto"/>
              <w:right w:val="single" w:sz="4" w:space="0" w:color="auto"/>
            </w:tcBorders>
          </w:tcPr>
          <w:p w14:paraId="7AFDF030" w14:textId="77777777" w:rsidR="00371D15" w:rsidRPr="00D759EF" w:rsidRDefault="00371D15" w:rsidP="00563712">
            <w:pPr>
              <w:spacing w:before="0"/>
              <w:rPr>
                <w:rFonts w:ascii="Consolas" w:hAnsi="Consolas" w:cs="Consolas"/>
                <w:noProof/>
                <w:sz w:val="22"/>
                <w:szCs w:val="22"/>
              </w:rPr>
            </w:pPr>
            <w:r w:rsidRPr="00D759EF">
              <w:rPr>
                <w:rFonts w:ascii="Consolas" w:hAnsi="Consolas" w:cs="Consolas"/>
                <w:bCs/>
                <w:noProof/>
                <w:sz w:val="22"/>
                <w:szCs w:val="22"/>
              </w:rPr>
              <w:t>&lt;class_name&gt;.&lt;static_field_name&gt;</w:t>
            </w:r>
          </w:p>
        </w:tc>
      </w:tr>
    </w:tbl>
    <w:p w14:paraId="0D721565" w14:textId="330280FB" w:rsidR="00371D15" w:rsidRPr="00D759EF" w:rsidRDefault="00371D15" w:rsidP="00371D15">
      <w:pPr>
        <w:spacing w:after="120"/>
        <w:rPr>
          <w:b/>
          <w:bCs/>
        </w:rPr>
      </w:pPr>
      <w:r w:rsidRPr="00D759EF">
        <w:t>For example, if we want to print the value of the static field that holds the number of</w:t>
      </w:r>
      <w:del w:id="2815" w:author="Hans Zijlstra" w:date="2017-06-17T12:56:00Z">
        <w:r w:rsidRPr="00D759EF" w:rsidDel="00C00214">
          <w:delText xml:space="preserve"> created</w:delText>
        </w:r>
      </w:del>
      <w:r w:rsidRPr="00D759EF">
        <w:t xml:space="preserve"> objects </w:t>
      </w:r>
      <w:del w:id="2816" w:author="Hans Zijlstra" w:date="2017-06-17T12:56:00Z">
        <w:r w:rsidRPr="00D759EF" w:rsidDel="00C00214">
          <w:delText xml:space="preserve">of </w:delText>
        </w:r>
      </w:del>
      <w:ins w:id="2817" w:author="Hans Zijlstra" w:date="2017-06-17T12:56:00Z">
        <w:r w:rsidR="00C00214" w:rsidRPr="00D759EF">
          <w:t xml:space="preserve">created from </w:t>
        </w:r>
      </w:ins>
      <w:r w:rsidRPr="00D759EF">
        <w:t xml:space="preserve">our class </w:t>
      </w:r>
      <w:r w:rsidRPr="00D759EF">
        <w:rPr>
          <w:rFonts w:ascii="Consolas" w:hAnsi="Consolas"/>
          <w:b/>
          <w:bCs/>
          <w:noProof/>
          <w:kern w:val="32"/>
          <w:sz w:val="22"/>
        </w:rPr>
        <w:t>Dog</w:t>
      </w:r>
      <w:del w:id="2818" w:author="Hans Zijlstra" w:date="2017-06-17T12:56:00Z">
        <w:r w:rsidRPr="00D759EF" w:rsidDel="00C00214">
          <w:delText xml:space="preserve"> </w:delText>
        </w:r>
      </w:del>
      <w:ins w:id="2819" w:author="Hans Zijlstra" w:date="2017-06-23T11:48:00Z">
        <w:r w:rsidR="00245BC7" w:rsidRPr="00D759EF">
          <w:t>,</w:t>
        </w:r>
      </w:ins>
      <w:ins w:id="2820" w:author="Hans Zijlstra" w:date="2017-06-17T12:56:00Z">
        <w:r w:rsidR="00C00214" w:rsidRPr="00D759EF">
          <w:t xml:space="preserve"> then</w:t>
        </w:r>
      </w:ins>
      <w:ins w:id="2821" w:author="Hans Zijlstra" w:date="2017-06-17T12:57:00Z">
        <w:r w:rsidR="00C00214" w:rsidRPr="00D759EF">
          <w:t xml:space="preserve"> </w:t>
        </w:r>
      </w:ins>
      <w:r w:rsidRPr="00D759EF">
        <w:t xml:space="preserve">we should do </w:t>
      </w:r>
      <w:ins w:id="2822" w:author="Hans Zijlstra" w:date="2017-06-17T12:57:00Z">
        <w:r w:rsidR="00C00214" w:rsidRPr="00D759EF">
          <w:t>it like this</w:t>
        </w:r>
      </w:ins>
      <w:del w:id="2823" w:author="Hans Zijlstra" w:date="2017-06-17T12:57:00Z">
        <w:r w:rsidRPr="00D759EF" w:rsidDel="00C00214">
          <w:delText>that</w:delText>
        </w:r>
      </w:del>
      <w:r w:rsidRPr="00D759EF">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0C50FBB7" w14:textId="77777777" w:rsidTr="00563712">
        <w:tc>
          <w:tcPr>
            <w:tcW w:w="7970" w:type="dxa"/>
            <w:tcBorders>
              <w:top w:val="single" w:sz="4" w:space="0" w:color="auto"/>
              <w:left w:val="single" w:sz="4" w:space="0" w:color="auto"/>
              <w:bottom w:val="single" w:sz="4" w:space="0" w:color="auto"/>
              <w:right w:val="single" w:sz="4" w:space="0" w:color="auto"/>
            </w:tcBorders>
          </w:tcPr>
          <w:p w14:paraId="6CAB87A6"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rPr>
              <w:t>static</w:t>
            </w:r>
            <w:r w:rsidRPr="00D759EF">
              <w:rPr>
                <w:rFonts w:ascii="Consolas" w:hAnsi="Consolas"/>
                <w:noProof/>
                <w:sz w:val="22"/>
                <w:szCs w:val="22"/>
              </w:rPr>
              <w:t xml:space="preserve"> </w:t>
            </w:r>
            <w:r w:rsidRPr="00D759EF">
              <w:rPr>
                <w:rFonts w:ascii="Consolas" w:hAnsi="Consolas" w:cs="Consolas"/>
                <w:noProof/>
                <w:color w:val="0000FF"/>
                <w:sz w:val="22"/>
                <w:szCs w:val="22"/>
              </w:rPr>
              <w:t>void</w:t>
            </w:r>
            <w:r w:rsidRPr="00D759EF">
              <w:rPr>
                <w:rFonts w:ascii="Consolas" w:hAnsi="Consolas"/>
                <w:noProof/>
                <w:sz w:val="22"/>
                <w:szCs w:val="22"/>
              </w:rPr>
              <w:t xml:space="preserve"> Main()</w:t>
            </w:r>
          </w:p>
          <w:p w14:paraId="0B7FE1D8"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p w14:paraId="4407DCBB"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8000"/>
                <w:sz w:val="22"/>
                <w:szCs w:val="22"/>
              </w:rPr>
              <w:t>// Access to the static variable through class name</w:t>
            </w:r>
          </w:p>
          <w:p w14:paraId="7CABD3C9"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color w:val="2B91AF"/>
                <w:sz w:val="22"/>
              </w:rPr>
              <w:t>Console</w:t>
            </w:r>
            <w:r w:rsidRPr="00D759EF">
              <w:rPr>
                <w:rFonts w:ascii="Consolas" w:hAnsi="Consolas"/>
                <w:noProof/>
                <w:sz w:val="22"/>
                <w:szCs w:val="22"/>
              </w:rPr>
              <w:t>.WriteLine(</w:t>
            </w:r>
            <w:r w:rsidRPr="00D759EF">
              <w:rPr>
                <w:rFonts w:ascii="Consolas" w:hAnsi="Consolas" w:cs="Consolas"/>
                <w:noProof/>
                <w:color w:val="A31515"/>
                <w:sz w:val="22"/>
                <w:szCs w:val="22"/>
              </w:rPr>
              <w:t>"Dog count is now "</w:t>
            </w:r>
            <w:r w:rsidRPr="00D759EF">
              <w:rPr>
                <w:rFonts w:ascii="Consolas" w:hAnsi="Consolas"/>
                <w:noProof/>
                <w:sz w:val="22"/>
                <w:szCs w:val="22"/>
              </w:rPr>
              <w:t xml:space="preserve"> + Dog.dogCount);</w:t>
            </w:r>
          </w:p>
          <w:p w14:paraId="66E8CEC3"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tc>
      </w:tr>
    </w:tbl>
    <w:p w14:paraId="19D54C09" w14:textId="77777777" w:rsidR="00371D15" w:rsidRPr="00D759EF" w:rsidRDefault="00371D15" w:rsidP="00371D15">
      <w:pPr>
        <w:spacing w:after="120"/>
        <w:rPr>
          <w:b/>
          <w:bCs/>
        </w:rPr>
      </w:pPr>
      <w:r w:rsidRPr="00D759EF">
        <w:t xml:space="preserve">The result of the </w:t>
      </w:r>
      <w:r w:rsidRPr="00D759EF">
        <w:rPr>
          <w:rFonts w:ascii="Consolas" w:hAnsi="Consolas"/>
          <w:b/>
          <w:bCs/>
          <w:noProof/>
          <w:kern w:val="32"/>
          <w:sz w:val="22"/>
        </w:rPr>
        <w:t>Main()</w:t>
      </w:r>
      <w:r w:rsidRPr="00D759EF">
        <w:t xml:space="preserve"> method is:</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7EAB4A7F" w14:textId="77777777" w:rsidTr="00563712">
        <w:tc>
          <w:tcPr>
            <w:tcW w:w="7970" w:type="dxa"/>
            <w:tcBorders>
              <w:top w:val="single" w:sz="4" w:space="0" w:color="auto"/>
              <w:left w:val="single" w:sz="4" w:space="0" w:color="auto"/>
              <w:bottom w:val="single" w:sz="4" w:space="0" w:color="auto"/>
              <w:right w:val="single" w:sz="4" w:space="0" w:color="auto"/>
            </w:tcBorders>
          </w:tcPr>
          <w:p w14:paraId="26D2C3B9" w14:textId="77777777" w:rsidR="00371D15" w:rsidRPr="00D759EF" w:rsidRDefault="00371D15" w:rsidP="00563712">
            <w:pPr>
              <w:spacing w:before="0"/>
              <w:rPr>
                <w:rFonts w:ascii="Consolas" w:hAnsi="Consolas" w:cs="Consolas"/>
                <w:noProof/>
                <w:sz w:val="22"/>
                <w:szCs w:val="22"/>
              </w:rPr>
            </w:pPr>
            <w:r w:rsidRPr="00D759EF">
              <w:rPr>
                <w:rFonts w:ascii="Consolas" w:hAnsi="Consolas" w:cs="Consolas"/>
                <w:noProof/>
                <w:sz w:val="22"/>
                <w:szCs w:val="22"/>
              </w:rPr>
              <w:t>Dog count is now 0</w:t>
            </w:r>
          </w:p>
        </w:tc>
      </w:tr>
    </w:tbl>
    <w:p w14:paraId="0C55F67B" w14:textId="55060FBD" w:rsidR="00371D15" w:rsidRPr="00011129" w:rsidRDefault="00371D15" w:rsidP="00371D15">
      <w:pPr>
        <w:spacing w:after="120"/>
      </w:pPr>
      <w:r w:rsidRPr="00D759EF">
        <w:t xml:space="preserve">If we have a </w:t>
      </w:r>
      <w:commentRangeStart w:id="2824"/>
      <w:ins w:id="2825" w:author="Hans Zijlstra" w:date="2017-06-17T12:58:00Z">
        <w:r w:rsidR="00C00214" w:rsidRPr="00D759EF">
          <w:t>field</w:t>
        </w:r>
      </w:ins>
      <w:del w:id="2826" w:author="Hans Zijlstra" w:date="2017-06-17T12:58:00Z">
        <w:r w:rsidRPr="00D759EF" w:rsidDel="00C00214">
          <w:delText>method</w:delText>
        </w:r>
      </w:del>
      <w:commentRangeEnd w:id="2824"/>
      <w:r w:rsidR="00C00214" w:rsidRPr="00D759EF">
        <w:rPr>
          <w:rStyle w:val="CommentReference"/>
        </w:rPr>
        <w:commentReference w:id="2824"/>
      </w:r>
      <w:r w:rsidRPr="00D759EF">
        <w:t xml:space="preserve"> in the class, which is defined as</w:t>
      </w:r>
      <w:del w:id="2827" w:author="Hans Zijlstra" w:date="2017-06-17T12:59:00Z">
        <w:r w:rsidRPr="00011129" w:rsidDel="00C00214">
          <w:delText xml:space="preserve"> a</w:delText>
        </w:r>
      </w:del>
      <w:r w:rsidRPr="00AA044A">
        <w:t xml:space="preserve"> static</w:t>
      </w:r>
      <w:del w:id="2828" w:author="Hans Zijlstra" w:date="2017-06-17T12:59:00Z">
        <w:r w:rsidRPr="00AA044A" w:rsidDel="00C00214">
          <w:delText xml:space="preserve"> field</w:delText>
        </w:r>
      </w:del>
      <w:r w:rsidRPr="002959F9">
        <w:t xml:space="preserve">, </w:t>
      </w:r>
      <w:ins w:id="2829" w:author="Hans Zijlstra" w:date="2017-06-17T12:59:00Z">
        <w:r w:rsidR="00C00214" w:rsidRPr="00977A5E">
          <w:t xml:space="preserve">then </w:t>
        </w:r>
      </w:ins>
      <w:r w:rsidRPr="00977A5E">
        <w:t xml:space="preserve">we can access it directly without </w:t>
      </w:r>
      <w:ins w:id="2830" w:author="Hans Zijlstra" w:date="2017-06-17T12:59:00Z">
        <w:r w:rsidR="00C00214" w:rsidRPr="00B70801">
          <w:t xml:space="preserve">using </w:t>
        </w:r>
      </w:ins>
      <w:r w:rsidRPr="00B70801">
        <w:t>the class name, because it is known by default</w:t>
      </w:r>
      <w:ins w:id="2831" w:author="Hans Zijlstra" w:date="2017-06-24T16:10:00Z">
        <w:r w:rsidR="0028675A">
          <w:t xml:space="preserve">, </w:t>
        </w:r>
      </w:ins>
      <w:commentRangeStart w:id="2832"/>
      <w:ins w:id="2833" w:author="Hans Zijlstra" w:date="2017-06-17T13:02:00Z">
        <w:r w:rsidR="00C00214" w:rsidRPr="00D759EF">
          <w:t>shared and unique</w:t>
        </w:r>
      </w:ins>
      <w:commentRangeEnd w:id="2832"/>
      <w:ins w:id="2834" w:author="Hans Zijlstra" w:date="2017-06-25T18:02:00Z">
        <w:r w:rsidR="003F12C1">
          <w:rPr>
            <w:rStyle w:val="CommentReference"/>
          </w:rPr>
          <w:commentReference w:id="2832"/>
        </w:r>
      </w:ins>
      <w:r w:rsidRPr="00011129">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45C6A857" w14:textId="77777777" w:rsidTr="00563712">
        <w:tc>
          <w:tcPr>
            <w:tcW w:w="7970" w:type="dxa"/>
            <w:tcBorders>
              <w:top w:val="single" w:sz="4" w:space="0" w:color="auto"/>
              <w:left w:val="single" w:sz="4" w:space="0" w:color="auto"/>
              <w:bottom w:val="single" w:sz="4" w:space="0" w:color="auto"/>
              <w:right w:val="single" w:sz="4" w:space="0" w:color="auto"/>
            </w:tcBorders>
          </w:tcPr>
          <w:p w14:paraId="58DD8866" w14:textId="77777777" w:rsidR="00371D15" w:rsidRPr="00AA044A" w:rsidRDefault="00371D15" w:rsidP="00563712">
            <w:pPr>
              <w:spacing w:before="0"/>
              <w:rPr>
                <w:rFonts w:ascii="Consolas" w:hAnsi="Consolas" w:cs="Consolas"/>
                <w:noProof/>
                <w:sz w:val="22"/>
                <w:szCs w:val="22"/>
              </w:rPr>
            </w:pPr>
            <w:r w:rsidRPr="00AA044A">
              <w:rPr>
                <w:rFonts w:ascii="Consolas" w:hAnsi="Consolas" w:cs="Consolas"/>
                <w:bCs/>
                <w:noProof/>
                <w:sz w:val="22"/>
                <w:szCs w:val="22"/>
              </w:rPr>
              <w:t>&lt;static_field_name&gt;</w:t>
            </w:r>
          </w:p>
        </w:tc>
      </w:tr>
    </w:tbl>
    <w:p w14:paraId="7134F209" w14:textId="77777777" w:rsidR="00371D15" w:rsidRPr="00D759EF" w:rsidRDefault="00371D15" w:rsidP="00371D15">
      <w:pPr>
        <w:pStyle w:val="Heading4"/>
      </w:pPr>
      <w:r w:rsidRPr="00D759EF">
        <w:t>Modification of the Static Field Values</w:t>
      </w:r>
    </w:p>
    <w:p w14:paraId="17363AB5" w14:textId="1C2AA454" w:rsidR="00371D15" w:rsidRPr="00D759EF" w:rsidRDefault="00371D15" w:rsidP="00371D15">
      <w:r w:rsidRPr="00D759EF">
        <w:t xml:space="preserve">As </w:t>
      </w:r>
      <w:ins w:id="2835" w:author="Hans Zijlstra" w:date="2017-06-17T13:02:00Z">
        <w:r w:rsidR="00C00214" w:rsidRPr="00D759EF">
          <w:t>mentioned</w:t>
        </w:r>
      </w:ins>
      <w:del w:id="2836" w:author="Hans Zijlstra" w:date="2017-06-17T13:02:00Z">
        <w:r w:rsidRPr="00D759EF" w:rsidDel="00C00214">
          <w:delText>we said</w:delText>
        </w:r>
      </w:del>
      <w:r w:rsidRPr="00D759EF">
        <w:t xml:space="preserve"> before,</w:t>
      </w:r>
      <w:del w:id="2837" w:author="Hans Zijlstra" w:date="2017-06-17T13:02:00Z">
        <w:r w:rsidRPr="00D759EF" w:rsidDel="00C00214">
          <w:delText xml:space="preserve"> the</w:delText>
        </w:r>
      </w:del>
      <w:r w:rsidRPr="00D759EF">
        <w:t xml:space="preserve"> static variables are </w:t>
      </w:r>
      <w:r w:rsidRPr="00D759EF">
        <w:rPr>
          <w:b/>
        </w:rPr>
        <w:t>shared between all objects</w:t>
      </w:r>
      <w:r w:rsidRPr="00D759EF">
        <w:t xml:space="preserve"> </w:t>
      </w:r>
      <w:ins w:id="2838" w:author="Hans Zijlstra" w:date="2017-06-17T13:03:00Z">
        <w:r w:rsidR="00C00214" w:rsidRPr="00D759EF">
          <w:t>from</w:t>
        </w:r>
      </w:ins>
      <w:del w:id="2839" w:author="Hans Zijlstra" w:date="2017-06-17T13:03:00Z">
        <w:r w:rsidRPr="00D759EF" w:rsidDel="00C00214">
          <w:delText>of</w:delText>
        </w:r>
      </w:del>
      <w:r w:rsidRPr="00D759EF">
        <w:t xml:space="preserve"> the class and do not belong to any</w:t>
      </w:r>
      <w:ins w:id="2840" w:author="Hans Zijlstra" w:date="2017-06-17T13:03:00Z">
        <w:r w:rsidR="00C00214" w:rsidRPr="00D759EF">
          <w:t xml:space="preserve"> particular</w:t>
        </w:r>
      </w:ins>
      <w:r w:rsidRPr="00D759EF">
        <w:t xml:space="preserve"> object</w:t>
      </w:r>
      <w:ins w:id="2841" w:author="Hans Zijlstra" w:date="2017-06-17T13:03:00Z">
        <w:r w:rsidR="00C00214" w:rsidRPr="00D759EF">
          <w:t>.</w:t>
        </w:r>
      </w:ins>
      <w:del w:id="2842" w:author="Hans Zijlstra" w:date="2017-06-17T13:03:00Z">
        <w:r w:rsidRPr="00D759EF" w:rsidDel="00C00214">
          <w:delText xml:space="preserve"> of the particular class</w:delText>
        </w:r>
      </w:del>
      <w:del w:id="2843" w:author="Hans Zijlstra" w:date="2017-06-24T16:11:00Z">
        <w:r w:rsidRPr="00D759EF" w:rsidDel="0028675A">
          <w:delText>.</w:delText>
        </w:r>
      </w:del>
      <w:r w:rsidRPr="00D759EF">
        <w:t xml:space="preserve"> </w:t>
      </w:r>
      <w:ins w:id="2844" w:author="Hans Zijlstra" w:date="2017-06-17T13:04:00Z">
        <w:r w:rsidR="0028675A">
          <w:t>Therefore,</w:t>
        </w:r>
      </w:ins>
      <w:del w:id="2845" w:author="Hans Zijlstra" w:date="2017-06-17T13:04:00Z">
        <w:r w:rsidRPr="00D759EF" w:rsidDel="00C00214">
          <w:delText>That way any</w:delText>
        </w:r>
      </w:del>
      <w:r w:rsidRPr="00D759EF">
        <w:t xml:space="preserve"> </w:t>
      </w:r>
      <w:ins w:id="2846" w:author="Hans Zijlstra" w:date="2017-06-17T13:04:00Z">
        <w:r w:rsidR="00C00214" w:rsidRPr="00D759EF">
          <w:t xml:space="preserve">each </w:t>
        </w:r>
      </w:ins>
      <w:r w:rsidRPr="00D759EF">
        <w:t xml:space="preserve">object can access and modify </w:t>
      </w:r>
      <w:ins w:id="2847" w:author="Hans Zijlstra" w:date="2017-06-17T13:04:00Z">
        <w:r w:rsidR="00C00214" w:rsidRPr="00D759EF">
          <w:t xml:space="preserve">the value </w:t>
        </w:r>
      </w:ins>
      <w:ins w:id="2848" w:author="Hans Zijlstra" w:date="2017-06-17T13:05:00Z">
        <w:r w:rsidR="00C00214" w:rsidRPr="00D759EF">
          <w:t xml:space="preserve">of </w:t>
        </w:r>
      </w:ins>
      <w:ins w:id="2849" w:author="Hans Zijlstra" w:date="2017-06-17T13:04:00Z">
        <w:r w:rsidR="00C00214" w:rsidRPr="00D759EF">
          <w:t xml:space="preserve">a shared </w:t>
        </w:r>
      </w:ins>
      <w:del w:id="2850" w:author="Hans Zijlstra" w:date="2017-06-17T13:04:00Z">
        <w:r w:rsidRPr="00D759EF" w:rsidDel="00C00214">
          <w:delText>the</w:delText>
        </w:r>
      </w:del>
      <w:del w:id="2851" w:author="Hans Zijlstra" w:date="2017-06-24T16:12:00Z">
        <w:r w:rsidRPr="00D759EF" w:rsidDel="0028675A">
          <w:delText xml:space="preserve"> </w:delText>
        </w:r>
      </w:del>
      <w:r w:rsidRPr="00D759EF">
        <w:t>static field</w:t>
      </w:r>
      <w:ins w:id="2852" w:author="Hans Zijlstra" w:date="2017-06-17T13:05:00Z">
        <w:r w:rsidR="00C00214" w:rsidRPr="00D759EF">
          <w:t>, while simultaneously,</w:t>
        </w:r>
      </w:ins>
      <w:del w:id="2853" w:author="Hans Zijlstra" w:date="2017-06-17T13:05:00Z">
        <w:r w:rsidRPr="00D759EF" w:rsidDel="00C00214">
          <w:delText xml:space="preserve"> values and in the same time</w:delText>
        </w:r>
      </w:del>
      <w:r w:rsidRPr="00D759EF">
        <w:t xml:space="preserve"> </w:t>
      </w:r>
      <w:ins w:id="2854" w:author="Hans Zijlstra" w:date="2017-06-17T13:05:00Z">
        <w:r w:rsidR="00C00214" w:rsidRPr="00D759EF">
          <w:t xml:space="preserve">all </w:t>
        </w:r>
      </w:ins>
      <w:r w:rsidRPr="00D759EF">
        <w:t xml:space="preserve">other objects </w:t>
      </w:r>
      <w:ins w:id="2855" w:author="Hans Zijlstra" w:date="2017-06-17T13:05:00Z">
        <w:r w:rsidR="0028675A">
          <w:t>from the</w:t>
        </w:r>
      </w:ins>
      <w:ins w:id="2856" w:author="Hans Zijlstra" w:date="2017-06-24T16:12:00Z">
        <w:r w:rsidR="0028675A">
          <w:t xml:space="preserve"> </w:t>
        </w:r>
      </w:ins>
      <w:ins w:id="2857" w:author="Hans Zijlstra" w:date="2017-06-17T13:05:00Z">
        <w:r w:rsidR="00C00214" w:rsidRPr="0028675A">
          <w:t>same cl</w:t>
        </w:r>
      </w:ins>
      <w:ins w:id="2858" w:author="Hans Zijlstra" w:date="2017-06-17T13:06:00Z">
        <w:r w:rsidR="00C00214" w:rsidRPr="0028675A">
          <w:t xml:space="preserve">ass </w:t>
        </w:r>
      </w:ins>
      <w:r w:rsidRPr="0028675A">
        <w:t>can “see” the modified value</w:t>
      </w:r>
      <w:del w:id="2859" w:author="Hans Zijlstra" w:date="2017-06-17T13:06:00Z">
        <w:r w:rsidRPr="00D759EF" w:rsidDel="00C00214">
          <w:delText>s</w:delText>
        </w:r>
      </w:del>
      <w:r w:rsidRPr="00D759EF">
        <w:t>.</w:t>
      </w:r>
    </w:p>
    <w:p w14:paraId="1676F9EA" w14:textId="42207AB6" w:rsidR="00371D15" w:rsidRPr="00D759EF" w:rsidRDefault="00371D15" w:rsidP="00371D15">
      <w:pPr>
        <w:spacing w:after="120"/>
      </w:pPr>
      <w:r w:rsidRPr="00D759EF">
        <w:lastRenderedPageBreak/>
        <w:t>That’s why</w:t>
      </w:r>
      <w:ins w:id="2860" w:author="Hans Zijlstra" w:date="2017-06-17T13:07:00Z">
        <w:r w:rsidR="00727A0A" w:rsidRPr="00D759EF">
          <w:t>,</w:t>
        </w:r>
      </w:ins>
      <w:r w:rsidRPr="00D759EF">
        <w:t xml:space="preserve"> if we want to count the number of </w:t>
      </w:r>
      <w:del w:id="2861" w:author="Hans Zijlstra" w:date="2017-06-17T13:07:00Z">
        <w:r w:rsidRPr="00D759EF" w:rsidDel="00727A0A">
          <w:delText>created</w:delText>
        </w:r>
      </w:del>
      <w:del w:id="2862" w:author="Hans Zijlstra" w:date="2017-06-24T16:12:00Z">
        <w:r w:rsidRPr="00D759EF" w:rsidDel="00381C58">
          <w:delText xml:space="preserve"> </w:delText>
        </w:r>
      </w:del>
      <w:r w:rsidRPr="00D759EF">
        <w:t xml:space="preserve">objects </w:t>
      </w:r>
      <w:del w:id="2863" w:author="Hans Zijlstra" w:date="2017-06-17T13:07:00Z">
        <w:r w:rsidRPr="00D759EF" w:rsidDel="00727A0A">
          <w:delText>of</w:delText>
        </w:r>
      </w:del>
      <w:ins w:id="2864" w:author="Hans Zijlstra" w:date="2017-06-17T13:07:00Z">
        <w:r w:rsidR="00727A0A" w:rsidRPr="00D759EF">
          <w:t>created from</w:t>
        </w:r>
      </w:ins>
      <w:r w:rsidRPr="00D759EF">
        <w:t xml:space="preserve"> the class </w:t>
      </w:r>
      <w:r w:rsidRPr="00D759EF">
        <w:rPr>
          <w:rFonts w:ascii="Consolas" w:hAnsi="Consolas"/>
          <w:b/>
          <w:bCs/>
          <w:noProof/>
          <w:kern w:val="32"/>
          <w:sz w:val="22"/>
        </w:rPr>
        <w:t>Dog</w:t>
      </w:r>
      <w:r w:rsidRPr="00D759EF">
        <w:t xml:space="preserve">, we should use a </w:t>
      </w:r>
      <w:r w:rsidRPr="00D759EF">
        <w:rPr>
          <w:b/>
        </w:rPr>
        <w:t>static field</w:t>
      </w:r>
      <w:r w:rsidRPr="00D759EF">
        <w:t xml:space="preserve"> </w:t>
      </w:r>
      <w:ins w:id="2865" w:author="Hans Zijlstra" w:date="2017-06-17T13:07:00Z">
        <w:r w:rsidR="00727A0A" w:rsidRPr="00D759EF">
          <w:t xml:space="preserve">to store the number </w:t>
        </w:r>
      </w:ins>
      <w:r w:rsidRPr="00D759EF">
        <w:t xml:space="preserve">and increment it by one every time the constructor is invoked, i.e. every time we create </w:t>
      </w:r>
      <w:ins w:id="2866" w:author="Hans Zijlstra" w:date="2017-06-17T13:06:00Z">
        <w:r w:rsidR="00727A0A" w:rsidRPr="00D759EF">
          <w:t>an</w:t>
        </w:r>
      </w:ins>
      <w:del w:id="2867" w:author="Hans Zijlstra" w:date="2017-06-17T13:06:00Z">
        <w:r w:rsidRPr="00D759EF" w:rsidDel="00727A0A">
          <w:delText>and</w:delText>
        </w:r>
      </w:del>
      <w:r w:rsidRPr="00D759EF">
        <w:t xml:space="preserve"> object </w:t>
      </w:r>
      <w:ins w:id="2868" w:author="Hans Zijlstra" w:date="2017-06-17T13:06:00Z">
        <w:r w:rsidR="00727A0A" w:rsidRPr="00D759EF">
          <w:t>from</w:t>
        </w:r>
      </w:ins>
      <w:del w:id="2869" w:author="Hans Zijlstra" w:date="2017-06-17T13:06:00Z">
        <w:r w:rsidRPr="00D759EF" w:rsidDel="00727A0A">
          <w:delText>of</w:delText>
        </w:r>
      </w:del>
      <w:r w:rsidRPr="00D759EF">
        <w:t xml:space="preserve"> our class.</w:t>
      </w:r>
    </w:p>
    <w:tbl>
      <w:tblPr>
        <w:tblW w:w="0" w:type="auto"/>
        <w:tblInd w:w="108" w:type="dxa"/>
        <w:tblCellMar>
          <w:top w:w="113" w:type="dxa"/>
          <w:bottom w:w="113" w:type="dxa"/>
        </w:tblCellMar>
        <w:tblLook w:val="01E0" w:firstRow="1" w:lastRow="1" w:firstColumn="1" w:lastColumn="1" w:noHBand="0" w:noVBand="0"/>
      </w:tblPr>
      <w:tblGrid>
        <w:gridCol w:w="8000"/>
      </w:tblGrid>
      <w:tr w:rsidR="00371D15" w:rsidRPr="00D759EF" w14:paraId="4B1D7DDA" w14:textId="77777777" w:rsidTr="00563712">
        <w:trPr>
          <w:trHeight w:val="1636"/>
        </w:trPr>
        <w:tc>
          <w:tcPr>
            <w:tcW w:w="8000" w:type="dxa"/>
            <w:tcBorders>
              <w:top w:val="single" w:sz="4" w:space="0" w:color="auto"/>
              <w:left w:val="single" w:sz="4" w:space="0" w:color="auto"/>
              <w:bottom w:val="single" w:sz="4" w:space="0" w:color="auto"/>
              <w:right w:val="single" w:sz="4" w:space="0" w:color="auto"/>
            </w:tcBorders>
          </w:tcPr>
          <w:p w14:paraId="6D5E3669"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rPr>
              <w:t>public</w:t>
            </w:r>
            <w:r w:rsidRPr="00D759EF">
              <w:rPr>
                <w:rFonts w:ascii="Consolas" w:hAnsi="Consolas"/>
                <w:noProof/>
                <w:sz w:val="22"/>
                <w:szCs w:val="22"/>
              </w:rPr>
              <w:t xml:space="preserve"> Dog(</w:t>
            </w:r>
            <w:r w:rsidRPr="00D759EF">
              <w:rPr>
                <w:rFonts w:ascii="Consolas" w:hAnsi="Consolas" w:cs="Consolas"/>
                <w:noProof/>
                <w:color w:val="0000FF"/>
                <w:sz w:val="22"/>
                <w:szCs w:val="22"/>
              </w:rPr>
              <w:t>string</w:t>
            </w:r>
            <w:r w:rsidRPr="00D759EF">
              <w:rPr>
                <w:rFonts w:ascii="Consolas" w:hAnsi="Consolas"/>
                <w:noProof/>
                <w:sz w:val="22"/>
                <w:szCs w:val="22"/>
              </w:rPr>
              <w:t xml:space="preserve"> name, </w:t>
            </w:r>
            <w:r w:rsidRPr="00D759EF">
              <w:rPr>
                <w:rFonts w:ascii="Consolas" w:hAnsi="Consolas" w:cs="Consolas"/>
                <w:noProof/>
                <w:color w:val="0000FF"/>
                <w:sz w:val="22"/>
                <w:szCs w:val="22"/>
              </w:rPr>
              <w:t>int</w:t>
            </w:r>
            <w:r w:rsidRPr="00D759EF">
              <w:rPr>
                <w:rFonts w:ascii="Consolas" w:hAnsi="Consolas"/>
                <w:noProof/>
                <w:sz w:val="22"/>
                <w:szCs w:val="22"/>
              </w:rPr>
              <w:t xml:space="preserve"> age)</w:t>
            </w:r>
          </w:p>
          <w:p w14:paraId="525A4105"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p w14:paraId="6B7D45CA"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this</w:t>
            </w:r>
            <w:r w:rsidRPr="00D759EF">
              <w:rPr>
                <w:rFonts w:ascii="Consolas" w:hAnsi="Consolas"/>
                <w:noProof/>
                <w:sz w:val="22"/>
                <w:szCs w:val="22"/>
              </w:rPr>
              <w:t>.name = name;</w:t>
            </w:r>
          </w:p>
          <w:p w14:paraId="3FEB4294"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this</w:t>
            </w:r>
            <w:r w:rsidRPr="00D759EF">
              <w:rPr>
                <w:rFonts w:ascii="Consolas" w:hAnsi="Consolas"/>
                <w:noProof/>
                <w:sz w:val="22"/>
                <w:szCs w:val="22"/>
              </w:rPr>
              <w:t>.age = age;</w:t>
            </w:r>
          </w:p>
          <w:p w14:paraId="3F660CB2"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p>
          <w:p w14:paraId="4901D5D7"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8000"/>
                <w:sz w:val="22"/>
                <w:szCs w:val="22"/>
              </w:rPr>
              <w:t>// Modifying the static counter in the constructor</w:t>
            </w:r>
          </w:p>
          <w:p w14:paraId="66757664"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color w:val="2B91AF"/>
                <w:sz w:val="22"/>
              </w:rPr>
              <w:t>Dog</w:t>
            </w:r>
            <w:r w:rsidRPr="00D759EF">
              <w:rPr>
                <w:rFonts w:ascii="Consolas" w:hAnsi="Consolas"/>
                <w:noProof/>
                <w:sz w:val="22"/>
                <w:szCs w:val="22"/>
              </w:rPr>
              <w:t xml:space="preserve">.dogCount += </w:t>
            </w:r>
            <w:r w:rsidRPr="00D759EF">
              <w:rPr>
                <w:rFonts w:ascii="Consolas" w:hAnsi="Consolas" w:cs="Consolas"/>
                <w:noProof/>
                <w:color w:val="A31515"/>
                <w:sz w:val="22"/>
                <w:szCs w:val="22"/>
              </w:rPr>
              <w:t>1</w:t>
            </w:r>
            <w:r w:rsidRPr="00D759EF">
              <w:rPr>
                <w:rFonts w:ascii="Consolas" w:hAnsi="Consolas"/>
                <w:noProof/>
                <w:sz w:val="22"/>
                <w:szCs w:val="22"/>
              </w:rPr>
              <w:t>;</w:t>
            </w:r>
          </w:p>
          <w:p w14:paraId="434BB9A3"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tc>
      </w:tr>
    </w:tbl>
    <w:p w14:paraId="4571F3A7" w14:textId="309E78FB" w:rsidR="00371D15" w:rsidRPr="00F04548" w:rsidRDefault="00371D15" w:rsidP="00371D15">
      <w:pPr>
        <w:spacing w:after="120"/>
      </w:pPr>
      <w:r w:rsidRPr="00D759EF">
        <w:t xml:space="preserve">We access </w:t>
      </w:r>
      <w:ins w:id="2870" w:author="Hans Zijlstra" w:date="2017-06-24T16:19:00Z">
        <w:r w:rsidR="00F04548">
          <w:t>a</w:t>
        </w:r>
      </w:ins>
      <w:ins w:id="2871" w:author="Hans Zijlstra" w:date="2017-06-24T16:15:00Z">
        <w:r w:rsidR="00F04548">
          <w:t xml:space="preserve"> </w:t>
        </w:r>
      </w:ins>
      <w:r w:rsidRPr="00F04548">
        <w:t xml:space="preserve">static field from the class </w:t>
      </w:r>
      <w:r w:rsidRPr="00F04548">
        <w:rPr>
          <w:rFonts w:ascii="Consolas" w:hAnsi="Consolas"/>
          <w:b/>
          <w:bCs/>
          <w:noProof/>
          <w:kern w:val="32"/>
          <w:sz w:val="22"/>
        </w:rPr>
        <w:t>Dog</w:t>
      </w:r>
      <w:r w:rsidRPr="00F04548">
        <w:t xml:space="preserve"> so we can use the following code in order to access the </w:t>
      </w:r>
      <w:ins w:id="2872" w:author="Hans Zijlstra" w:date="2017-06-24T16:19:00Z">
        <w:r w:rsidR="00F04548">
          <w:t xml:space="preserve">static </w:t>
        </w:r>
      </w:ins>
      <w:r w:rsidRPr="00F04548">
        <w:t xml:space="preserve">field </w:t>
      </w:r>
      <w:r w:rsidRPr="00F04548">
        <w:rPr>
          <w:rFonts w:ascii="Consolas" w:hAnsi="Consolas"/>
          <w:b/>
          <w:bCs/>
          <w:noProof/>
          <w:kern w:val="32"/>
          <w:sz w:val="22"/>
        </w:rPr>
        <w:t>dogCount</w:t>
      </w:r>
      <w:r w:rsidRPr="00F04548">
        <w:t>:</w:t>
      </w:r>
    </w:p>
    <w:tbl>
      <w:tblPr>
        <w:tblW w:w="0" w:type="auto"/>
        <w:tblInd w:w="108" w:type="dxa"/>
        <w:tblCellMar>
          <w:top w:w="113" w:type="dxa"/>
          <w:bottom w:w="113" w:type="dxa"/>
        </w:tblCellMar>
        <w:tblLook w:val="01E0" w:firstRow="1" w:lastRow="1" w:firstColumn="1" w:lastColumn="1" w:noHBand="0" w:noVBand="0"/>
      </w:tblPr>
      <w:tblGrid>
        <w:gridCol w:w="8000"/>
      </w:tblGrid>
      <w:tr w:rsidR="00371D15" w:rsidRPr="00D759EF" w14:paraId="7F9FAE98" w14:textId="77777777" w:rsidTr="00563712">
        <w:trPr>
          <w:trHeight w:val="19"/>
        </w:trPr>
        <w:tc>
          <w:tcPr>
            <w:tcW w:w="8000" w:type="dxa"/>
            <w:tcBorders>
              <w:top w:val="single" w:sz="4" w:space="0" w:color="auto"/>
              <w:left w:val="single" w:sz="4" w:space="0" w:color="auto"/>
              <w:bottom w:val="single" w:sz="4" w:space="0" w:color="auto"/>
              <w:right w:val="single" w:sz="4" w:space="0" w:color="auto"/>
            </w:tcBorders>
          </w:tcPr>
          <w:p w14:paraId="3F9D373E" w14:textId="77777777" w:rsidR="00371D15" w:rsidRPr="002E5426" w:rsidRDefault="00371D15" w:rsidP="00563712">
            <w:pPr>
              <w:autoSpaceDE w:val="0"/>
              <w:autoSpaceDN w:val="0"/>
              <w:adjustRightInd w:val="0"/>
              <w:spacing w:before="0"/>
              <w:jc w:val="left"/>
              <w:rPr>
                <w:rFonts w:ascii="Consolas" w:hAnsi="Consolas"/>
                <w:noProof/>
                <w:sz w:val="22"/>
                <w:szCs w:val="22"/>
              </w:rPr>
            </w:pPr>
            <w:r w:rsidRPr="00F04548">
              <w:rPr>
                <w:rFonts w:ascii="Consolas" w:hAnsi="Consolas" w:cs="Consolas"/>
                <w:noProof/>
                <w:color w:val="0000FF"/>
                <w:sz w:val="22"/>
                <w:szCs w:val="22"/>
              </w:rPr>
              <w:t>public</w:t>
            </w:r>
            <w:r w:rsidRPr="00F04548">
              <w:rPr>
                <w:rFonts w:ascii="Consolas" w:hAnsi="Consolas"/>
                <w:noProof/>
                <w:sz w:val="22"/>
                <w:szCs w:val="22"/>
              </w:rPr>
              <w:t xml:space="preserve"> Dog(</w:t>
            </w:r>
            <w:r w:rsidRPr="00F04548">
              <w:rPr>
                <w:rFonts w:ascii="Consolas" w:hAnsi="Consolas" w:cs="Consolas"/>
                <w:noProof/>
                <w:color w:val="0000FF"/>
                <w:sz w:val="22"/>
                <w:szCs w:val="22"/>
              </w:rPr>
              <w:t>string</w:t>
            </w:r>
            <w:r w:rsidRPr="002E5426">
              <w:rPr>
                <w:rFonts w:ascii="Consolas" w:hAnsi="Consolas"/>
                <w:noProof/>
                <w:sz w:val="22"/>
                <w:szCs w:val="22"/>
              </w:rPr>
              <w:t xml:space="preserve"> name, </w:t>
            </w:r>
            <w:r w:rsidRPr="002E5426">
              <w:rPr>
                <w:rFonts w:ascii="Consolas" w:hAnsi="Consolas" w:cs="Consolas"/>
                <w:noProof/>
                <w:color w:val="0000FF"/>
                <w:sz w:val="22"/>
                <w:szCs w:val="22"/>
              </w:rPr>
              <w:t>int</w:t>
            </w:r>
            <w:r w:rsidRPr="002E5426">
              <w:rPr>
                <w:rFonts w:ascii="Consolas" w:hAnsi="Consolas"/>
                <w:noProof/>
                <w:sz w:val="22"/>
                <w:szCs w:val="22"/>
              </w:rPr>
              <w:t xml:space="preserve"> age)</w:t>
            </w:r>
          </w:p>
          <w:p w14:paraId="0D5D1CBE"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p w14:paraId="482468FC"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this</w:t>
            </w:r>
            <w:r w:rsidRPr="00D759EF">
              <w:rPr>
                <w:rFonts w:ascii="Consolas" w:hAnsi="Consolas"/>
                <w:noProof/>
                <w:sz w:val="22"/>
                <w:szCs w:val="22"/>
              </w:rPr>
              <w:t>.name = name;</w:t>
            </w:r>
          </w:p>
          <w:p w14:paraId="37DC5BB9"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this</w:t>
            </w:r>
            <w:r w:rsidRPr="00D759EF">
              <w:rPr>
                <w:rFonts w:ascii="Consolas" w:hAnsi="Consolas"/>
                <w:noProof/>
                <w:sz w:val="22"/>
                <w:szCs w:val="22"/>
              </w:rPr>
              <w:t>.age = age;</w:t>
            </w:r>
          </w:p>
          <w:p w14:paraId="1BB78952"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p>
          <w:p w14:paraId="6B1BE2B5"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8000"/>
                <w:sz w:val="22"/>
                <w:szCs w:val="22"/>
              </w:rPr>
              <w:t>// Modifying the static counter in the constructor</w:t>
            </w:r>
          </w:p>
          <w:p w14:paraId="27D52461"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t xml:space="preserve">dogCount += </w:t>
            </w:r>
            <w:r w:rsidRPr="00D759EF">
              <w:rPr>
                <w:rFonts w:ascii="Consolas" w:hAnsi="Consolas" w:cs="Consolas"/>
                <w:noProof/>
                <w:color w:val="A31515"/>
                <w:sz w:val="22"/>
                <w:szCs w:val="22"/>
              </w:rPr>
              <w:t>1</w:t>
            </w:r>
            <w:r w:rsidRPr="00D759EF">
              <w:rPr>
                <w:rFonts w:ascii="Consolas" w:hAnsi="Consolas"/>
                <w:noProof/>
                <w:sz w:val="22"/>
                <w:szCs w:val="22"/>
              </w:rPr>
              <w:t>;</w:t>
            </w:r>
          </w:p>
          <w:p w14:paraId="36E162FF"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tc>
      </w:tr>
    </w:tbl>
    <w:p w14:paraId="2BF9F4E1" w14:textId="0AD25249" w:rsidR="00371D15" w:rsidRPr="00D759EF" w:rsidRDefault="00371D15" w:rsidP="00371D15">
      <w:pPr>
        <w:spacing w:after="120"/>
      </w:pPr>
      <w:r w:rsidRPr="00D759EF">
        <w:t xml:space="preserve">The first way is preferable, </w:t>
      </w:r>
      <w:ins w:id="2873" w:author="Hans Zijlstra" w:date="2017-06-24T16:20:00Z">
        <w:r w:rsidR="00F04548">
          <w:t xml:space="preserve">as </w:t>
        </w:r>
      </w:ins>
      <w:r w:rsidRPr="00F04548">
        <w:t>it is clear</w:t>
      </w:r>
      <w:ins w:id="2874" w:author="Hans Zijlstra" w:date="2017-06-24T16:20:00Z">
        <w:r w:rsidR="00F04548">
          <w:t>er</w:t>
        </w:r>
      </w:ins>
      <w:r w:rsidRPr="00F04548">
        <w:t xml:space="preserve"> that the field in the class </w:t>
      </w:r>
      <w:r w:rsidRPr="00F04548">
        <w:rPr>
          <w:rFonts w:ascii="Consolas" w:hAnsi="Consolas"/>
          <w:b/>
          <w:bCs/>
          <w:noProof/>
          <w:kern w:val="32"/>
          <w:sz w:val="22"/>
        </w:rPr>
        <w:t>Dog</w:t>
      </w:r>
      <w:r w:rsidRPr="00F04548">
        <w:t xml:space="preserve"> is static. The code is more readable.</w:t>
      </w:r>
    </w:p>
    <w:p w14:paraId="2F3438BA" w14:textId="0BB52BAB" w:rsidR="00371D15" w:rsidRPr="00977A5E" w:rsidRDefault="00371D15" w:rsidP="00371D15">
      <w:pPr>
        <w:spacing w:after="120"/>
      </w:pPr>
      <w:r w:rsidRPr="00011129">
        <w:t xml:space="preserve">Let’s create some objects </w:t>
      </w:r>
      <w:ins w:id="2875" w:author="Hans Zijlstra" w:date="2017-06-24T16:22:00Z">
        <w:r w:rsidR="002E5426">
          <w:t>from</w:t>
        </w:r>
      </w:ins>
      <w:del w:id="2876" w:author="Hans Zijlstra" w:date="2017-06-24T16:22:00Z">
        <w:r w:rsidRPr="00011129" w:rsidDel="002E5426">
          <w:delText>of</w:delText>
        </w:r>
      </w:del>
      <w:r w:rsidRPr="00011129">
        <w:t xml:space="preserve"> the class </w:t>
      </w:r>
      <w:r w:rsidRPr="00AA044A">
        <w:rPr>
          <w:rFonts w:ascii="Consolas" w:hAnsi="Consolas"/>
          <w:b/>
          <w:bCs/>
          <w:noProof/>
          <w:kern w:val="32"/>
          <w:sz w:val="22"/>
        </w:rPr>
        <w:t>Dog</w:t>
      </w:r>
      <w:r w:rsidRPr="00AA044A">
        <w:t xml:space="preserve"> and print</w:t>
      </w:r>
      <w:del w:id="2877" w:author="Hans Zijlstra" w:date="2017-06-24T16:22:00Z">
        <w:r w:rsidRPr="00AA044A" w:rsidDel="002E5426">
          <w:delText xml:space="preserve"> out</w:delText>
        </w:r>
      </w:del>
      <w:r w:rsidRPr="00AA044A">
        <w:t xml:space="preserve"> their number </w:t>
      </w:r>
      <w:ins w:id="2878" w:author="Hans Zijlstra" w:date="2017-06-17T13:20:00Z">
        <w:r w:rsidR="00DD3FF6" w:rsidRPr="002959F9">
          <w:t>for control</w:t>
        </w:r>
      </w:ins>
      <w:del w:id="2879" w:author="Hans Zijlstra" w:date="2017-06-17T13:20:00Z">
        <w:r w:rsidRPr="00977A5E" w:rsidDel="00DD3FF6">
          <w:delText>in order to check if we are right</w:delText>
        </w:r>
      </w:del>
      <w:r w:rsidRPr="00977A5E">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619C326E" w14:textId="77777777" w:rsidTr="00563712">
        <w:tc>
          <w:tcPr>
            <w:tcW w:w="7970" w:type="dxa"/>
            <w:tcBorders>
              <w:top w:val="single" w:sz="4" w:space="0" w:color="auto"/>
              <w:left w:val="single" w:sz="4" w:space="0" w:color="auto"/>
              <w:bottom w:val="single" w:sz="4" w:space="0" w:color="auto"/>
              <w:right w:val="single" w:sz="4" w:space="0" w:color="auto"/>
            </w:tcBorders>
          </w:tcPr>
          <w:p w14:paraId="0170FB03" w14:textId="77777777" w:rsidR="00371D15" w:rsidRPr="0028675A" w:rsidRDefault="00371D15" w:rsidP="00563712">
            <w:pPr>
              <w:autoSpaceDE w:val="0"/>
              <w:autoSpaceDN w:val="0"/>
              <w:adjustRightInd w:val="0"/>
              <w:spacing w:before="0"/>
              <w:jc w:val="left"/>
              <w:rPr>
                <w:rFonts w:ascii="Consolas" w:hAnsi="Consolas"/>
                <w:noProof/>
                <w:sz w:val="22"/>
                <w:szCs w:val="22"/>
              </w:rPr>
            </w:pPr>
            <w:r w:rsidRPr="0028675A">
              <w:rPr>
                <w:rFonts w:ascii="Consolas" w:hAnsi="Consolas" w:cs="Consolas"/>
                <w:noProof/>
                <w:color w:val="0000FF"/>
                <w:sz w:val="22"/>
                <w:szCs w:val="22"/>
              </w:rPr>
              <w:t>static</w:t>
            </w:r>
            <w:r w:rsidRPr="0028675A">
              <w:rPr>
                <w:rFonts w:ascii="Consolas" w:hAnsi="Consolas"/>
                <w:noProof/>
                <w:sz w:val="22"/>
                <w:szCs w:val="22"/>
              </w:rPr>
              <w:t xml:space="preserve"> </w:t>
            </w:r>
            <w:r w:rsidRPr="0028675A">
              <w:rPr>
                <w:rFonts w:ascii="Consolas" w:hAnsi="Consolas" w:cs="Consolas"/>
                <w:noProof/>
                <w:color w:val="0000FF"/>
                <w:sz w:val="22"/>
                <w:szCs w:val="22"/>
              </w:rPr>
              <w:t>void</w:t>
            </w:r>
            <w:r w:rsidRPr="0028675A">
              <w:rPr>
                <w:rFonts w:ascii="Consolas" w:hAnsi="Consolas"/>
                <w:noProof/>
                <w:sz w:val="22"/>
                <w:szCs w:val="22"/>
              </w:rPr>
              <w:t xml:space="preserve"> Main()</w:t>
            </w:r>
          </w:p>
          <w:p w14:paraId="665A417C"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p w14:paraId="2F8F1002"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color w:val="2B91AF"/>
                <w:sz w:val="22"/>
              </w:rPr>
              <w:t>Dog</w:t>
            </w:r>
            <w:r w:rsidRPr="00D759EF">
              <w:rPr>
                <w:rFonts w:ascii="Consolas" w:hAnsi="Consolas"/>
                <w:noProof/>
                <w:sz w:val="22"/>
                <w:szCs w:val="22"/>
              </w:rPr>
              <w:t xml:space="preserve"> dog1 = </w:t>
            </w:r>
            <w:r w:rsidRPr="00D759EF">
              <w:rPr>
                <w:rFonts w:ascii="Consolas" w:hAnsi="Consolas" w:cs="Consolas"/>
                <w:noProof/>
                <w:color w:val="0000FF"/>
                <w:sz w:val="22"/>
                <w:szCs w:val="22"/>
              </w:rPr>
              <w:t>new</w:t>
            </w:r>
            <w:r w:rsidRPr="00D759EF">
              <w:rPr>
                <w:rFonts w:ascii="Consolas" w:hAnsi="Consolas"/>
                <w:noProof/>
                <w:sz w:val="22"/>
                <w:szCs w:val="22"/>
              </w:rPr>
              <w:t xml:space="preserve"> </w:t>
            </w:r>
            <w:r w:rsidRPr="00D759EF">
              <w:rPr>
                <w:rFonts w:ascii="Consolas" w:hAnsi="Consolas"/>
                <w:noProof/>
                <w:color w:val="2B91AF"/>
                <w:sz w:val="22"/>
              </w:rPr>
              <w:t>Dog</w:t>
            </w:r>
            <w:r w:rsidRPr="00D759EF">
              <w:rPr>
                <w:rFonts w:ascii="Consolas" w:hAnsi="Consolas"/>
                <w:noProof/>
                <w:sz w:val="22"/>
                <w:szCs w:val="22"/>
              </w:rPr>
              <w:t>(</w:t>
            </w:r>
            <w:r w:rsidRPr="00D759EF">
              <w:rPr>
                <w:rFonts w:ascii="Consolas" w:hAnsi="Consolas" w:cs="Consolas"/>
                <w:noProof/>
                <w:color w:val="A31515"/>
                <w:sz w:val="22"/>
                <w:szCs w:val="22"/>
              </w:rPr>
              <w:t>"Jackie"</w:t>
            </w:r>
            <w:r w:rsidRPr="00D759EF">
              <w:rPr>
                <w:rFonts w:ascii="Consolas" w:hAnsi="Consolas"/>
                <w:noProof/>
                <w:sz w:val="22"/>
                <w:szCs w:val="22"/>
              </w:rPr>
              <w:t xml:space="preserve">, </w:t>
            </w:r>
            <w:r w:rsidRPr="00D759EF">
              <w:rPr>
                <w:rFonts w:ascii="Consolas" w:hAnsi="Consolas" w:cs="Consolas"/>
                <w:noProof/>
                <w:color w:val="A31515"/>
                <w:sz w:val="22"/>
                <w:szCs w:val="22"/>
              </w:rPr>
              <w:t>1</w:t>
            </w:r>
            <w:r w:rsidRPr="00D759EF">
              <w:rPr>
                <w:rFonts w:ascii="Consolas" w:hAnsi="Consolas"/>
                <w:noProof/>
                <w:sz w:val="22"/>
                <w:szCs w:val="22"/>
              </w:rPr>
              <w:t>);</w:t>
            </w:r>
          </w:p>
          <w:p w14:paraId="1E65F97D"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color w:val="2B91AF"/>
                <w:sz w:val="22"/>
              </w:rPr>
              <w:t>Dog</w:t>
            </w:r>
            <w:r w:rsidRPr="00D759EF">
              <w:rPr>
                <w:rFonts w:ascii="Consolas" w:hAnsi="Consolas"/>
                <w:noProof/>
                <w:sz w:val="22"/>
                <w:szCs w:val="22"/>
              </w:rPr>
              <w:t xml:space="preserve"> dog2 = </w:t>
            </w:r>
            <w:r w:rsidRPr="00D759EF">
              <w:rPr>
                <w:rFonts w:ascii="Consolas" w:hAnsi="Consolas" w:cs="Consolas"/>
                <w:noProof/>
                <w:color w:val="0000FF"/>
                <w:sz w:val="22"/>
                <w:szCs w:val="22"/>
              </w:rPr>
              <w:t>new</w:t>
            </w:r>
            <w:r w:rsidRPr="00D759EF">
              <w:rPr>
                <w:rFonts w:ascii="Consolas" w:hAnsi="Consolas"/>
                <w:noProof/>
                <w:sz w:val="22"/>
                <w:szCs w:val="22"/>
              </w:rPr>
              <w:t xml:space="preserve"> </w:t>
            </w:r>
            <w:r w:rsidRPr="00D759EF">
              <w:rPr>
                <w:rFonts w:ascii="Consolas" w:hAnsi="Consolas"/>
                <w:noProof/>
                <w:color w:val="2B91AF"/>
                <w:sz w:val="22"/>
              </w:rPr>
              <w:t>Dog</w:t>
            </w:r>
            <w:r w:rsidRPr="00D759EF">
              <w:rPr>
                <w:rFonts w:ascii="Consolas" w:hAnsi="Consolas"/>
                <w:noProof/>
                <w:sz w:val="22"/>
                <w:szCs w:val="22"/>
              </w:rPr>
              <w:t>(</w:t>
            </w:r>
            <w:r w:rsidRPr="00D759EF">
              <w:rPr>
                <w:rFonts w:ascii="Consolas" w:hAnsi="Consolas" w:cs="Consolas"/>
                <w:noProof/>
                <w:color w:val="A31515"/>
                <w:sz w:val="22"/>
                <w:szCs w:val="22"/>
              </w:rPr>
              <w:t>"Lassy"</w:t>
            </w:r>
            <w:r w:rsidRPr="00D759EF">
              <w:rPr>
                <w:rFonts w:ascii="Consolas" w:hAnsi="Consolas"/>
                <w:noProof/>
                <w:sz w:val="22"/>
                <w:szCs w:val="22"/>
              </w:rPr>
              <w:t xml:space="preserve">, </w:t>
            </w:r>
            <w:r w:rsidRPr="00D759EF">
              <w:rPr>
                <w:rFonts w:ascii="Consolas" w:hAnsi="Consolas" w:cs="Consolas"/>
                <w:noProof/>
                <w:color w:val="A31515"/>
                <w:sz w:val="22"/>
                <w:szCs w:val="22"/>
              </w:rPr>
              <w:t>2</w:t>
            </w:r>
            <w:r w:rsidRPr="00D759EF">
              <w:rPr>
                <w:rFonts w:ascii="Consolas" w:hAnsi="Consolas"/>
                <w:noProof/>
                <w:sz w:val="22"/>
                <w:szCs w:val="22"/>
              </w:rPr>
              <w:t>);</w:t>
            </w:r>
          </w:p>
          <w:p w14:paraId="4921054E"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color w:val="2B91AF"/>
                <w:sz w:val="22"/>
              </w:rPr>
              <w:t>Dog</w:t>
            </w:r>
            <w:r w:rsidRPr="00D759EF">
              <w:rPr>
                <w:rFonts w:ascii="Consolas" w:hAnsi="Consolas"/>
                <w:noProof/>
                <w:sz w:val="22"/>
                <w:szCs w:val="22"/>
              </w:rPr>
              <w:t xml:space="preserve"> dog3 = </w:t>
            </w:r>
            <w:r w:rsidRPr="00D759EF">
              <w:rPr>
                <w:rFonts w:ascii="Consolas" w:hAnsi="Consolas" w:cs="Consolas"/>
                <w:noProof/>
                <w:color w:val="0000FF"/>
                <w:sz w:val="22"/>
                <w:szCs w:val="22"/>
              </w:rPr>
              <w:t>new</w:t>
            </w:r>
            <w:r w:rsidRPr="00D759EF">
              <w:rPr>
                <w:rFonts w:ascii="Consolas" w:hAnsi="Consolas"/>
                <w:noProof/>
                <w:sz w:val="22"/>
                <w:szCs w:val="22"/>
              </w:rPr>
              <w:t xml:space="preserve"> </w:t>
            </w:r>
            <w:r w:rsidRPr="00D759EF">
              <w:rPr>
                <w:rFonts w:ascii="Consolas" w:hAnsi="Consolas"/>
                <w:noProof/>
                <w:color w:val="2B91AF"/>
                <w:sz w:val="22"/>
              </w:rPr>
              <w:t>Dog</w:t>
            </w:r>
            <w:r w:rsidRPr="00D759EF">
              <w:rPr>
                <w:rFonts w:ascii="Consolas" w:hAnsi="Consolas"/>
                <w:noProof/>
                <w:sz w:val="22"/>
                <w:szCs w:val="22"/>
              </w:rPr>
              <w:t>(</w:t>
            </w:r>
            <w:r w:rsidRPr="00D759EF">
              <w:rPr>
                <w:rFonts w:ascii="Consolas" w:hAnsi="Consolas" w:cs="Consolas"/>
                <w:noProof/>
                <w:color w:val="A31515"/>
                <w:sz w:val="22"/>
                <w:szCs w:val="22"/>
              </w:rPr>
              <w:t>"Rex"</w:t>
            </w:r>
            <w:r w:rsidRPr="00D759EF">
              <w:rPr>
                <w:rFonts w:ascii="Consolas" w:hAnsi="Consolas"/>
                <w:noProof/>
                <w:sz w:val="22"/>
                <w:szCs w:val="22"/>
              </w:rPr>
              <w:t xml:space="preserve">, </w:t>
            </w:r>
            <w:r w:rsidRPr="00D759EF">
              <w:rPr>
                <w:rFonts w:ascii="Consolas" w:hAnsi="Consolas" w:cs="Consolas"/>
                <w:noProof/>
                <w:color w:val="A31515"/>
                <w:sz w:val="22"/>
                <w:szCs w:val="22"/>
              </w:rPr>
              <w:t>3</w:t>
            </w:r>
            <w:r w:rsidRPr="00D759EF">
              <w:rPr>
                <w:rFonts w:ascii="Consolas" w:hAnsi="Consolas"/>
                <w:noProof/>
                <w:sz w:val="22"/>
                <w:szCs w:val="22"/>
              </w:rPr>
              <w:t>);</w:t>
            </w:r>
          </w:p>
          <w:p w14:paraId="12D55376"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p>
          <w:p w14:paraId="1CEF8C58"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8000"/>
                <w:sz w:val="22"/>
                <w:szCs w:val="22"/>
              </w:rPr>
              <w:t>// Access to the static variable</w:t>
            </w:r>
          </w:p>
          <w:p w14:paraId="2CE7C178"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color w:val="2B91AF"/>
                <w:sz w:val="22"/>
              </w:rPr>
              <w:t>Console</w:t>
            </w:r>
            <w:r w:rsidRPr="00D759EF">
              <w:rPr>
                <w:rFonts w:ascii="Consolas" w:hAnsi="Consolas"/>
                <w:noProof/>
                <w:sz w:val="22"/>
                <w:szCs w:val="22"/>
              </w:rPr>
              <w:t>.WriteLine(</w:t>
            </w:r>
            <w:r w:rsidRPr="00D759EF">
              <w:rPr>
                <w:rFonts w:ascii="Consolas" w:hAnsi="Consolas" w:cs="Consolas"/>
                <w:noProof/>
                <w:color w:val="A31515"/>
                <w:sz w:val="22"/>
                <w:szCs w:val="22"/>
              </w:rPr>
              <w:t>"Dog count is now "</w:t>
            </w:r>
            <w:r w:rsidRPr="00D759EF">
              <w:rPr>
                <w:rFonts w:ascii="Consolas" w:hAnsi="Consolas"/>
                <w:noProof/>
                <w:sz w:val="22"/>
                <w:szCs w:val="22"/>
              </w:rPr>
              <w:t xml:space="preserve"> + </w:t>
            </w:r>
            <w:r w:rsidRPr="00D759EF">
              <w:rPr>
                <w:rFonts w:ascii="Consolas" w:hAnsi="Consolas"/>
                <w:noProof/>
                <w:color w:val="2B91AF"/>
                <w:sz w:val="22"/>
              </w:rPr>
              <w:t>Dog</w:t>
            </w:r>
            <w:r w:rsidRPr="00D759EF">
              <w:rPr>
                <w:rFonts w:ascii="Consolas" w:hAnsi="Consolas"/>
                <w:noProof/>
                <w:sz w:val="22"/>
                <w:szCs w:val="22"/>
              </w:rPr>
              <w:t>.dogCount);</w:t>
            </w:r>
          </w:p>
          <w:p w14:paraId="51F5E698"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tc>
      </w:tr>
    </w:tbl>
    <w:p w14:paraId="40477E4D" w14:textId="77777777" w:rsidR="00371D15" w:rsidRPr="00D759EF" w:rsidRDefault="00371D15" w:rsidP="00371D15">
      <w:pPr>
        <w:spacing w:after="120"/>
        <w:rPr>
          <w:b/>
          <w:bCs/>
        </w:rPr>
      </w:pPr>
      <w:r w:rsidRPr="00D759EF">
        <w:t>The output of the example is:</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54C4F804" w14:textId="77777777" w:rsidTr="00563712">
        <w:tc>
          <w:tcPr>
            <w:tcW w:w="7970" w:type="dxa"/>
            <w:tcBorders>
              <w:top w:val="single" w:sz="4" w:space="0" w:color="auto"/>
              <w:left w:val="single" w:sz="4" w:space="0" w:color="auto"/>
              <w:bottom w:val="single" w:sz="4" w:space="0" w:color="auto"/>
              <w:right w:val="single" w:sz="4" w:space="0" w:color="auto"/>
            </w:tcBorders>
          </w:tcPr>
          <w:p w14:paraId="11C52FBC" w14:textId="77777777" w:rsidR="00371D15" w:rsidRPr="00D759EF" w:rsidRDefault="00371D15" w:rsidP="00563712">
            <w:pPr>
              <w:spacing w:before="0"/>
              <w:rPr>
                <w:rFonts w:ascii="Consolas" w:hAnsi="Consolas" w:cs="Consolas"/>
                <w:sz w:val="22"/>
                <w:szCs w:val="22"/>
              </w:rPr>
            </w:pPr>
            <w:r w:rsidRPr="00D759EF">
              <w:rPr>
                <w:rFonts w:ascii="Consolas" w:hAnsi="Consolas" w:cs="Consolas"/>
                <w:sz w:val="22"/>
                <w:szCs w:val="22"/>
              </w:rPr>
              <w:t>Dog count is now 3</w:t>
            </w:r>
          </w:p>
        </w:tc>
      </w:tr>
    </w:tbl>
    <w:p w14:paraId="236B9E8D" w14:textId="77777777" w:rsidR="00371D15" w:rsidRPr="00D759EF" w:rsidRDefault="00371D15" w:rsidP="00371D15">
      <w:pPr>
        <w:pStyle w:val="Heading3"/>
      </w:pPr>
      <w:bookmarkStart w:id="2880" w:name="Constants"/>
      <w:bookmarkEnd w:id="2880"/>
      <w:r w:rsidRPr="00D759EF">
        <w:t>Constants</w:t>
      </w:r>
    </w:p>
    <w:p w14:paraId="72AE4CAE" w14:textId="53223095" w:rsidR="00371D15" w:rsidRPr="00D759EF" w:rsidRDefault="00371D15" w:rsidP="00371D15">
      <w:r w:rsidRPr="00D759EF">
        <w:t>Before we finish with the static fields</w:t>
      </w:r>
      <w:ins w:id="2881" w:author="Hans Zijlstra" w:date="2017-06-17T13:20:00Z">
        <w:r w:rsidR="00EF0711" w:rsidRPr="00D759EF">
          <w:t>,</w:t>
        </w:r>
      </w:ins>
      <w:r w:rsidRPr="00D759EF">
        <w:t xml:space="preserve"> we should get familiar with one more specific type of static field</w:t>
      </w:r>
      <w:del w:id="2882" w:author="Hans Zijlstra" w:date="2017-06-24T16:28:00Z">
        <w:r w:rsidRPr="00D759EF" w:rsidDel="00FE7DC0">
          <w:delText>s</w:delText>
        </w:r>
      </w:del>
      <w:r w:rsidRPr="00D759EF">
        <w:t>.</w:t>
      </w:r>
    </w:p>
    <w:p w14:paraId="23C097AA" w14:textId="3FA7D20C" w:rsidR="00371D15" w:rsidRPr="00D759EF" w:rsidRDefault="00371D15" w:rsidP="00371D15">
      <w:r w:rsidRPr="00D759EF">
        <w:lastRenderedPageBreak/>
        <w:t xml:space="preserve">Like the constants of mathematics, </w:t>
      </w:r>
      <w:del w:id="2883" w:author="Hans Zijlstra" w:date="2017-06-17T13:20:00Z">
        <w:r w:rsidRPr="00D759EF" w:rsidDel="00EF0711">
          <w:delText>in</w:delText>
        </w:r>
      </w:del>
      <w:del w:id="2884" w:author="Hans Zijlstra" w:date="2017-06-24T16:29:00Z">
        <w:r w:rsidRPr="00D759EF" w:rsidDel="00FE7DC0">
          <w:delText xml:space="preserve"> </w:delText>
        </w:r>
      </w:del>
      <w:r w:rsidRPr="00D759EF">
        <w:t xml:space="preserve">C# </w:t>
      </w:r>
      <w:ins w:id="2885" w:author="Hans Zijlstra" w:date="2017-06-17T13:21:00Z">
        <w:r w:rsidR="00EF0711" w:rsidRPr="00D759EF">
          <w:t xml:space="preserve">allows creation of </w:t>
        </w:r>
      </w:ins>
      <w:r w:rsidRPr="00D759EF">
        <w:t xml:space="preserve">special fields of a class called </w:t>
      </w:r>
      <w:r w:rsidRPr="00D759EF">
        <w:rPr>
          <w:b/>
          <w:bCs/>
        </w:rPr>
        <w:t>constants</w:t>
      </w:r>
      <w:del w:id="2886" w:author="Hans Zijlstra" w:date="2017-06-17T13:21:00Z">
        <w:r w:rsidRPr="00D759EF" w:rsidDel="00206C8D">
          <w:delText xml:space="preserve"> can be created</w:delText>
        </w:r>
      </w:del>
      <w:r w:rsidRPr="00D759EF">
        <w:t>. Once</w:t>
      </w:r>
      <w:ins w:id="2887" w:author="Hans Zijlstra" w:date="2017-06-24T16:30:00Z">
        <w:r w:rsidR="00FE7DC0">
          <w:t xml:space="preserve"> </w:t>
        </w:r>
      </w:ins>
      <w:del w:id="2888" w:author="Hans Zijlstra" w:date="2017-06-24T16:30:00Z">
        <w:r w:rsidRPr="00D759EF" w:rsidDel="00FE7DC0">
          <w:tab/>
        </w:r>
      </w:del>
      <w:r w:rsidRPr="00D759EF">
        <w:t>declared and initialized</w:t>
      </w:r>
      <w:ins w:id="2889" w:author="Hans Zijlstra" w:date="2017-06-17T13:21:00Z">
        <w:r w:rsidR="00206C8D" w:rsidRPr="00D759EF">
          <w:t>,</w:t>
        </w:r>
      </w:ins>
      <w:r w:rsidRPr="00D759EF">
        <w:t xml:space="preserve"> </w:t>
      </w:r>
      <w:r w:rsidRPr="00D759EF">
        <w:rPr>
          <w:b/>
        </w:rPr>
        <w:t xml:space="preserve">constants always </w:t>
      </w:r>
      <w:ins w:id="2890" w:author="Hans Zijlstra" w:date="2017-06-17T13:22:00Z">
        <w:r w:rsidR="00206C8D" w:rsidRPr="00D759EF">
          <w:rPr>
            <w:b/>
          </w:rPr>
          <w:t>retain</w:t>
        </w:r>
      </w:ins>
      <w:del w:id="2891" w:author="Hans Zijlstra" w:date="2017-06-17T13:22:00Z">
        <w:r w:rsidRPr="00D759EF" w:rsidDel="00206C8D">
          <w:rPr>
            <w:b/>
          </w:rPr>
          <w:delText>have</w:delText>
        </w:r>
      </w:del>
      <w:r w:rsidRPr="00D759EF">
        <w:rPr>
          <w:b/>
        </w:rPr>
        <w:t xml:space="preserve"> the same value</w:t>
      </w:r>
      <w:r w:rsidRPr="00D759EF">
        <w:t xml:space="preserve"> for all objects of a particular type.</w:t>
      </w:r>
    </w:p>
    <w:p w14:paraId="2E871054" w14:textId="6A8DEB0C" w:rsidR="00371D15" w:rsidRPr="00D759EF" w:rsidRDefault="00371D15" w:rsidP="00371D15">
      <w:r w:rsidRPr="00D759EF">
        <w:t>In C#</w:t>
      </w:r>
      <w:ins w:id="2892" w:author="Hans Zijlstra" w:date="2017-06-17T13:22:00Z">
        <w:r w:rsidR="00206C8D" w:rsidRPr="00D759EF">
          <w:t>,</w:t>
        </w:r>
      </w:ins>
      <w:r w:rsidRPr="00D759EF">
        <w:t xml:space="preserve"> constants are of two types:</w:t>
      </w:r>
    </w:p>
    <w:p w14:paraId="0E8A2981" w14:textId="65701F88" w:rsidR="00371D15" w:rsidRPr="00D759EF" w:rsidRDefault="00371D15" w:rsidP="00371D15">
      <w:pPr>
        <w:numPr>
          <w:ilvl w:val="0"/>
          <w:numId w:val="17"/>
        </w:numPr>
        <w:tabs>
          <w:tab w:val="clear" w:pos="568"/>
        </w:tabs>
      </w:pPr>
      <w:del w:id="2893" w:author="Hans Zijlstra" w:date="2017-06-17T13:25:00Z">
        <w:r w:rsidRPr="00D759EF" w:rsidDel="00206C8D">
          <w:delText>Constants the values of</w:delText>
        </w:r>
      </w:del>
      <w:ins w:id="2894" w:author="Hans Zijlstra" w:date="2017-06-17T13:25:00Z">
        <w:r w:rsidR="00206C8D" w:rsidRPr="00D759EF">
          <w:t>Values</w:t>
        </w:r>
      </w:ins>
      <w:r w:rsidRPr="00D759EF">
        <w:t xml:space="preserve"> which are </w:t>
      </w:r>
      <w:ins w:id="2895" w:author="Hans Zijlstra" w:date="2017-06-17T13:25:00Z">
        <w:r w:rsidR="00206C8D" w:rsidRPr="00D759EF">
          <w:t>declared</w:t>
        </w:r>
      </w:ins>
      <w:del w:id="2896" w:author="Hans Zijlstra" w:date="2017-06-17T13:25:00Z">
        <w:r w:rsidRPr="00D759EF" w:rsidDel="00206C8D">
          <w:delText>extracted</w:delText>
        </w:r>
      </w:del>
      <w:r w:rsidRPr="00D759EF">
        <w:t xml:space="preserve"> during the compilation of the program (</w:t>
      </w:r>
      <w:r w:rsidRPr="00D759EF">
        <w:rPr>
          <w:b/>
        </w:rPr>
        <w:t>compile-time constants</w:t>
      </w:r>
      <w:r w:rsidRPr="00D759EF">
        <w:t>).</w:t>
      </w:r>
    </w:p>
    <w:p w14:paraId="6566FC2C" w14:textId="2C39E2DE" w:rsidR="00371D15" w:rsidRPr="00D759EF" w:rsidRDefault="00371D15" w:rsidP="00371D15">
      <w:pPr>
        <w:numPr>
          <w:ilvl w:val="0"/>
          <w:numId w:val="17"/>
        </w:numPr>
        <w:tabs>
          <w:tab w:val="clear" w:pos="568"/>
        </w:tabs>
      </w:pPr>
      <w:del w:id="2897" w:author="Hans Zijlstra" w:date="2017-06-17T13:26:00Z">
        <w:r w:rsidRPr="00D759EF" w:rsidDel="00206C8D">
          <w:delText>Constants the values of</w:delText>
        </w:r>
      </w:del>
      <w:ins w:id="2898" w:author="Hans Zijlstra" w:date="2017-06-17T13:26:00Z">
        <w:r w:rsidR="00206C8D" w:rsidRPr="00D759EF">
          <w:t>Values</w:t>
        </w:r>
      </w:ins>
      <w:r w:rsidRPr="00D759EF">
        <w:t xml:space="preserve"> which are </w:t>
      </w:r>
      <w:ins w:id="2899" w:author="Hans Zijlstra" w:date="2017-06-17T13:26:00Z">
        <w:r w:rsidR="00206C8D" w:rsidRPr="00D759EF">
          <w:t>declared</w:t>
        </w:r>
      </w:ins>
      <w:del w:id="2900" w:author="Hans Zijlstra" w:date="2017-06-17T13:26:00Z">
        <w:r w:rsidRPr="00D759EF" w:rsidDel="00206C8D">
          <w:delText>extracted</w:delText>
        </w:r>
      </w:del>
      <w:r w:rsidRPr="00D759EF">
        <w:t xml:space="preserve"> during the execution of the program (</w:t>
      </w:r>
      <w:r w:rsidRPr="00D759EF">
        <w:rPr>
          <w:b/>
        </w:rPr>
        <w:t>run-time constants</w:t>
      </w:r>
      <w:r w:rsidRPr="00D759EF">
        <w:t>).</w:t>
      </w:r>
    </w:p>
    <w:p w14:paraId="3AE51AAC" w14:textId="77777777" w:rsidR="00371D15" w:rsidRPr="00D759EF" w:rsidRDefault="00371D15" w:rsidP="00371D15">
      <w:pPr>
        <w:pStyle w:val="Heading4"/>
      </w:pPr>
      <w:r w:rsidRPr="00D759EF">
        <w:t>Compile-Time Constants</w:t>
      </w:r>
      <w:r w:rsidRPr="00D759EF">
        <w:rPr>
          <w:noProof/>
        </w:rPr>
        <w:t xml:space="preserve"> (const)</w:t>
      </w:r>
    </w:p>
    <w:p w14:paraId="023D078A" w14:textId="3994B115" w:rsidR="00371D15" w:rsidRPr="00D759EF" w:rsidRDefault="00371D15" w:rsidP="00371D15">
      <w:pPr>
        <w:spacing w:after="120"/>
      </w:pPr>
      <w:r w:rsidRPr="00D759EF">
        <w:t>Constants</w:t>
      </w:r>
      <w:del w:id="2901" w:author="Hans Zijlstra" w:date="2017-06-17T13:27:00Z">
        <w:r w:rsidRPr="00D759EF" w:rsidDel="00206C8D">
          <w:delText>,</w:delText>
        </w:r>
      </w:del>
      <w:r w:rsidRPr="00D759EF">
        <w:t xml:space="preserve"> which are calculated at compile time (compile-time constants)</w:t>
      </w:r>
      <w:del w:id="2902" w:author="Hans Zijlstra" w:date="2017-06-17T13:27:00Z">
        <w:r w:rsidRPr="00D759EF" w:rsidDel="00206C8D">
          <w:delText>,</w:delText>
        </w:r>
      </w:del>
      <w:r w:rsidRPr="00D759EF">
        <w:t xml:space="preserve"> are declared as follows, using</w:t>
      </w:r>
      <w:ins w:id="2903" w:author="Hans Zijlstra" w:date="2017-06-17T13:26:00Z">
        <w:r w:rsidR="00206C8D" w:rsidRPr="00D759EF">
          <w:t xml:space="preserve"> the</w:t>
        </w:r>
      </w:ins>
      <w:r w:rsidRPr="00D759EF">
        <w:t xml:space="preserve"> modifier </w:t>
      </w:r>
      <w:r w:rsidRPr="00D759EF">
        <w:rPr>
          <w:rFonts w:ascii="Consolas" w:hAnsi="Consolas"/>
          <w:b/>
          <w:bCs/>
          <w:noProof/>
          <w:kern w:val="32"/>
          <w:sz w:val="22"/>
        </w:rPr>
        <w:t>const</w:t>
      </w:r>
      <w:r w:rsidRPr="00D759EF">
        <w:t>:</w:t>
      </w:r>
    </w:p>
    <w:tbl>
      <w:tblPr>
        <w:tblW w:w="0" w:type="auto"/>
        <w:tblInd w:w="108" w:type="dxa"/>
        <w:tblCellMar>
          <w:top w:w="113" w:type="dxa"/>
          <w:bottom w:w="113" w:type="dxa"/>
        </w:tblCellMar>
        <w:tblLook w:val="01E0" w:firstRow="1" w:lastRow="1" w:firstColumn="1" w:lastColumn="1" w:noHBand="0" w:noVBand="0"/>
      </w:tblPr>
      <w:tblGrid>
        <w:gridCol w:w="8045"/>
      </w:tblGrid>
      <w:tr w:rsidR="00371D15" w:rsidRPr="00D759EF" w14:paraId="71A0A6C9" w14:textId="77777777" w:rsidTr="00563712">
        <w:trPr>
          <w:trHeight w:val="245"/>
        </w:trPr>
        <w:tc>
          <w:tcPr>
            <w:tcW w:w="8045" w:type="dxa"/>
            <w:tcBorders>
              <w:top w:val="single" w:sz="4" w:space="0" w:color="auto"/>
              <w:left w:val="single" w:sz="4" w:space="0" w:color="auto"/>
              <w:bottom w:val="single" w:sz="4" w:space="0" w:color="auto"/>
              <w:right w:val="single" w:sz="4" w:space="0" w:color="auto"/>
            </w:tcBorders>
          </w:tcPr>
          <w:p w14:paraId="7A56DE72" w14:textId="77777777" w:rsidR="00371D15" w:rsidRPr="00D759EF" w:rsidRDefault="00371D15" w:rsidP="00563712">
            <w:pPr>
              <w:spacing w:before="0"/>
              <w:rPr>
                <w:rFonts w:ascii="Consolas" w:hAnsi="Consolas" w:cs="Consolas"/>
                <w:noProof/>
                <w:sz w:val="22"/>
                <w:szCs w:val="22"/>
              </w:rPr>
            </w:pPr>
            <w:r w:rsidRPr="00D759EF">
              <w:rPr>
                <w:rFonts w:ascii="Consolas" w:hAnsi="Consolas" w:cs="Consolas"/>
                <w:bCs/>
                <w:noProof/>
                <w:sz w:val="22"/>
                <w:szCs w:val="22"/>
              </w:rPr>
              <w:t>[&lt;access_modifiers&gt;] const &lt;type&gt; &lt;name&gt;;</w:t>
            </w:r>
          </w:p>
        </w:tc>
      </w:tr>
    </w:tbl>
    <w:p w14:paraId="3B2B6907" w14:textId="04334B9E" w:rsidR="00371D15" w:rsidRPr="00D759EF" w:rsidRDefault="00371D15" w:rsidP="00371D15">
      <w:pPr>
        <w:spacing w:after="120"/>
      </w:pPr>
      <w:r w:rsidRPr="00D759EF">
        <w:t>Constants</w:t>
      </w:r>
      <w:del w:id="2904" w:author="Hans Zijlstra" w:date="2017-06-17T13:27:00Z">
        <w:r w:rsidRPr="00D759EF" w:rsidDel="00206C8D">
          <w:delText>,</w:delText>
        </w:r>
      </w:del>
      <w:r w:rsidRPr="00D759EF">
        <w:t xml:space="preserve"> which are declared with </w:t>
      </w:r>
      <w:ins w:id="2905" w:author="Hans Zijlstra" w:date="2017-06-17T13:26:00Z">
        <w:r w:rsidR="00206C8D" w:rsidRPr="00D759EF">
          <w:t xml:space="preserve">the </w:t>
        </w:r>
      </w:ins>
      <w:r w:rsidRPr="00D759EF">
        <w:t xml:space="preserve">special word </w:t>
      </w:r>
      <w:r w:rsidRPr="00D759EF">
        <w:rPr>
          <w:rFonts w:ascii="Consolas" w:hAnsi="Consolas"/>
          <w:b/>
          <w:bCs/>
          <w:noProof/>
          <w:kern w:val="32"/>
          <w:sz w:val="22"/>
        </w:rPr>
        <w:t>const</w:t>
      </w:r>
      <w:del w:id="2906" w:author="Hans Zijlstra" w:date="2017-06-17T13:27:00Z">
        <w:r w:rsidRPr="00D759EF" w:rsidDel="00206C8D">
          <w:delText>,</w:delText>
        </w:r>
      </w:del>
      <w:r w:rsidRPr="00D759EF">
        <w:t xml:space="preserve"> are static fields. </w:t>
      </w:r>
      <w:proofErr w:type="gramStart"/>
      <w:ins w:id="2907" w:author="Hans Zijlstra" w:date="2017-06-17T13:29:00Z">
        <w:r w:rsidR="00206C8D" w:rsidRPr="00D759EF">
          <w:t>However</w:t>
        </w:r>
      </w:ins>
      <w:proofErr w:type="gramEnd"/>
      <w:del w:id="2908" w:author="Hans Zijlstra" w:date="2017-06-17T13:29:00Z">
        <w:r w:rsidRPr="00D759EF" w:rsidDel="00206C8D">
          <w:delText>Nevertheless</w:delText>
        </w:r>
      </w:del>
      <w:r w:rsidRPr="00D759EF">
        <w:t xml:space="preserve">, the use of </w:t>
      </w:r>
      <w:ins w:id="2909" w:author="Hans Zijlstra" w:date="2017-06-17T13:27:00Z">
        <w:r w:rsidR="00206C8D" w:rsidRPr="00D759EF">
          <w:t xml:space="preserve">the </w:t>
        </w:r>
      </w:ins>
      <w:r w:rsidRPr="00D759EF">
        <w:t xml:space="preserve">modifier </w:t>
      </w:r>
      <w:r w:rsidRPr="00D759EF">
        <w:rPr>
          <w:rFonts w:ascii="Consolas" w:hAnsi="Consolas"/>
          <w:b/>
          <w:bCs/>
          <w:noProof/>
          <w:kern w:val="32"/>
          <w:sz w:val="22"/>
        </w:rPr>
        <w:t>static</w:t>
      </w:r>
      <w:r w:rsidRPr="00D759EF">
        <w:t xml:space="preserve"> is not </w:t>
      </w:r>
      <w:ins w:id="2910" w:author="Hans Zijlstra" w:date="2017-06-17T13:29:00Z">
        <w:r w:rsidR="00206C8D" w:rsidRPr="00D759EF">
          <w:t>allowed</w:t>
        </w:r>
      </w:ins>
      <w:del w:id="2911" w:author="Hans Zijlstra" w:date="2017-06-17T13:29:00Z">
        <w:r w:rsidRPr="00D759EF" w:rsidDel="00206C8D">
          <w:delText xml:space="preserve">required (nor allowed by the compiler) in their </w:delText>
        </w:r>
      </w:del>
      <w:del w:id="2912" w:author="Hans Zijlstra" w:date="2017-06-17T13:28:00Z">
        <w:r w:rsidRPr="00D759EF" w:rsidDel="00206C8D">
          <w:delText>declaration</w:delText>
        </w:r>
      </w:del>
      <w:r w:rsidRPr="00D759EF">
        <w:t>.</w:t>
      </w:r>
    </w:p>
    <w:tbl>
      <w:tblPr>
        <w:tblW w:w="0" w:type="auto"/>
        <w:tblInd w:w="108" w:type="dxa"/>
        <w:tblCellMar>
          <w:top w:w="113" w:type="dxa"/>
          <w:bottom w:w="113" w:type="dxa"/>
        </w:tblCellMar>
        <w:tblLook w:val="01E0" w:firstRow="1" w:lastRow="1" w:firstColumn="1" w:lastColumn="1" w:noHBand="0" w:noVBand="0"/>
      </w:tblPr>
      <w:tblGrid>
        <w:gridCol w:w="812"/>
        <w:gridCol w:w="7158"/>
      </w:tblGrid>
      <w:tr w:rsidR="00371D15" w:rsidRPr="00D759EF" w14:paraId="52EAC440" w14:textId="77777777" w:rsidTr="00563712">
        <w:tc>
          <w:tcPr>
            <w:tcW w:w="812" w:type="dxa"/>
            <w:tcBorders>
              <w:top w:val="single" w:sz="4" w:space="0" w:color="auto"/>
              <w:left w:val="single" w:sz="4" w:space="0" w:color="auto"/>
              <w:bottom w:val="single" w:sz="4" w:space="0" w:color="auto"/>
              <w:right w:val="single" w:sz="4" w:space="0" w:color="auto"/>
            </w:tcBorders>
            <w:vAlign w:val="center"/>
          </w:tcPr>
          <w:p w14:paraId="0B68FCB3" w14:textId="77777777" w:rsidR="00371D15" w:rsidRPr="00D759EF" w:rsidRDefault="00371D15" w:rsidP="00563712">
            <w:r w:rsidRPr="00D759EF">
              <w:rPr>
                <w:noProof/>
              </w:rPr>
              <w:drawing>
                <wp:inline distT="0" distB="0" distL="0" distR="0" wp14:anchorId="4F79C75D" wp14:editId="0DE21959">
                  <wp:extent cx="321945" cy="321945"/>
                  <wp:effectExtent l="0" t="0" r="1905" b="1905"/>
                  <wp:docPr id="5405" name="Picture 5405" descr="idi_e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idi_exc"/>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321945" cy="321945"/>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55B3199F" w14:textId="2FF04D03" w:rsidR="00371D15" w:rsidRPr="00977A5E" w:rsidRDefault="00371D15" w:rsidP="00563712">
            <w:pPr>
              <w:pStyle w:val="WarningMessage"/>
            </w:pPr>
            <w:r w:rsidRPr="00011129">
              <w:t xml:space="preserve">Although the constants declared with a modifier </w:t>
            </w:r>
            <w:r w:rsidRPr="00AA044A">
              <w:rPr>
                <w:rStyle w:val="Code"/>
              </w:rPr>
              <w:t>const</w:t>
            </w:r>
            <w:r w:rsidRPr="00AA044A">
              <w:t xml:space="preserve"> are static fields,</w:t>
            </w:r>
            <w:del w:id="2913" w:author="Hans Zijlstra" w:date="2017-06-24T16:31:00Z">
              <w:r w:rsidRPr="00AA044A" w:rsidDel="00FE7DC0">
                <w:delText xml:space="preserve"> they must no</w:delText>
              </w:r>
              <w:r w:rsidRPr="002959F9" w:rsidDel="00FE7DC0">
                <w:delText>t and</w:delText>
              </w:r>
            </w:del>
            <w:r w:rsidRPr="002959F9">
              <w:t xml:space="preserve"> cannot </w:t>
            </w:r>
            <w:ins w:id="2914" w:author="Hans Zijlstra" w:date="2017-06-24T16:31:00Z">
              <w:r w:rsidR="00FE7DC0">
                <w:t>have</w:t>
              </w:r>
            </w:ins>
            <w:del w:id="2915" w:author="Hans Zijlstra" w:date="2017-06-24T16:31:00Z">
              <w:r w:rsidRPr="002959F9" w:rsidDel="00FE7DC0">
                <w:delText>use</w:delText>
              </w:r>
            </w:del>
            <w:r w:rsidRPr="002959F9">
              <w:t xml:space="preserve"> the </w:t>
            </w:r>
            <w:r w:rsidRPr="00977A5E">
              <w:rPr>
                <w:rStyle w:val="Code"/>
              </w:rPr>
              <w:t xml:space="preserve">static modifier </w:t>
            </w:r>
            <w:r w:rsidRPr="00977A5E">
              <w:t>in their declaration.</w:t>
            </w:r>
          </w:p>
        </w:tc>
      </w:tr>
    </w:tbl>
    <w:p w14:paraId="13779CC6" w14:textId="3388AB89" w:rsidR="00371D15" w:rsidRPr="00D759EF" w:rsidRDefault="00371D15" w:rsidP="00371D15">
      <w:pPr>
        <w:spacing w:after="120"/>
        <w:rPr>
          <w:b/>
          <w:bCs/>
        </w:rPr>
      </w:pPr>
      <w:r w:rsidRPr="00D759EF">
        <w:t xml:space="preserve">For example, </w:t>
      </w:r>
      <w:ins w:id="2916" w:author="Hans Zijlstra" w:date="2017-06-17T13:30:00Z">
        <w:r w:rsidR="00206C8D" w:rsidRPr="00D759EF">
          <w:t>we</w:t>
        </w:r>
      </w:ins>
      <w:del w:id="2917" w:author="Hans Zijlstra" w:date="2017-06-17T13:30:00Z">
        <w:r w:rsidRPr="00D759EF" w:rsidDel="00206C8D">
          <w:delText>if we want to</w:delText>
        </w:r>
      </w:del>
      <w:r w:rsidRPr="00D759EF">
        <w:t xml:space="preserve"> declare </w:t>
      </w:r>
      <w:proofErr w:type="spellStart"/>
      <w:ins w:id="2918" w:author="Hans Zijlstra" w:date="2017-06-17T13:30:00Z">
        <w:r w:rsidR="00206C8D" w:rsidRPr="00D759EF">
          <w:t>the</w:t>
        </w:r>
      </w:ins>
      <w:del w:id="2919" w:author="Hans Zijlstra" w:date="2017-06-17T13:29:00Z">
        <w:r w:rsidRPr="00D759EF" w:rsidDel="00206C8D">
          <w:delText>as a</w:delText>
        </w:r>
      </w:del>
      <w:del w:id="2920" w:author="Hans Zijlstra" w:date="2017-06-24T16:32:00Z">
        <w:r w:rsidRPr="00D759EF" w:rsidDel="00FE7DC0">
          <w:delText xml:space="preserve"> </w:delText>
        </w:r>
      </w:del>
      <w:r w:rsidRPr="00D759EF">
        <w:t>constant</w:t>
      </w:r>
      <w:proofErr w:type="spellEnd"/>
      <w:r w:rsidRPr="00D759EF">
        <w:t xml:space="preserve"> </w:t>
      </w:r>
      <w:del w:id="2921" w:author="Hans Zijlstra" w:date="2017-06-17T13:30:00Z">
        <w:r w:rsidRPr="00D759EF" w:rsidDel="00206C8D">
          <w:delText>the</w:delText>
        </w:r>
      </w:del>
      <w:r w:rsidRPr="00D759EF">
        <w:t xml:space="preserve"> number "PI",</w:t>
      </w:r>
      <w:del w:id="2922" w:author="Hans Zijlstra" w:date="2017-06-17T13:30:00Z">
        <w:r w:rsidRPr="00D759EF" w:rsidDel="00206C8D">
          <w:delText xml:space="preserve"> which is</w:delText>
        </w:r>
      </w:del>
      <w:r w:rsidRPr="00D759EF">
        <w:t xml:space="preserve"> known</w:t>
      </w:r>
      <w:del w:id="2923" w:author="Hans Zijlstra" w:date="2017-06-17T13:30:00Z">
        <w:r w:rsidRPr="00D759EF" w:rsidDel="00206C8D">
          <w:delText xml:space="preserve"> to us</w:delText>
        </w:r>
      </w:del>
      <w:r w:rsidRPr="00D759EF">
        <w:t xml:space="preserve"> from mathematics,</w:t>
      </w:r>
      <w:del w:id="2924" w:author="Hans Zijlstra" w:date="2017-06-17T13:30:00Z">
        <w:r w:rsidRPr="00D759EF" w:rsidDel="00206C8D">
          <w:delText xml:space="preserve"> this can be done</w:delText>
        </w:r>
      </w:del>
      <w:r w:rsidRPr="00D759EF">
        <w:t xml:space="preserve"> as follows:</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42483D12" w14:textId="77777777" w:rsidTr="00563712">
        <w:tc>
          <w:tcPr>
            <w:tcW w:w="7970" w:type="dxa"/>
            <w:tcBorders>
              <w:top w:val="single" w:sz="4" w:space="0" w:color="auto"/>
              <w:left w:val="single" w:sz="4" w:space="0" w:color="auto"/>
              <w:bottom w:val="single" w:sz="4" w:space="0" w:color="auto"/>
              <w:right w:val="single" w:sz="4" w:space="0" w:color="auto"/>
            </w:tcBorders>
          </w:tcPr>
          <w:p w14:paraId="6EC62361"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const</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double</w:t>
            </w:r>
            <w:r w:rsidRPr="00D759EF">
              <w:rPr>
                <w:rFonts w:ascii="Consolas" w:hAnsi="Consolas"/>
                <w:noProof/>
                <w:sz w:val="22"/>
                <w:szCs w:val="22"/>
              </w:rPr>
              <w:t xml:space="preserve"> PI = 3.141592653589793;</w:t>
            </w:r>
          </w:p>
        </w:tc>
      </w:tr>
    </w:tbl>
    <w:p w14:paraId="685BA6B1" w14:textId="03CFE996" w:rsidR="00371D15" w:rsidRPr="00D759EF" w:rsidRDefault="00371D15" w:rsidP="00371D15">
      <w:pPr>
        <w:spacing w:after="120"/>
        <w:rPr>
          <w:b/>
          <w:bCs/>
        </w:rPr>
      </w:pPr>
      <w:r w:rsidRPr="00D759EF">
        <w:t>The value we assign to a</w:t>
      </w:r>
      <w:del w:id="2925" w:author="Hans Zijlstra" w:date="2017-06-17T13:30:00Z">
        <w:r w:rsidRPr="00D759EF" w:rsidDel="00206C8D">
          <w:delText xml:space="preserve"> particular</w:delText>
        </w:r>
      </w:del>
      <w:r w:rsidRPr="00D759EF">
        <w:t xml:space="preserve"> constant can </w:t>
      </w:r>
      <w:ins w:id="2926" w:author="Hans Zijlstra" w:date="2017-06-17T13:31:00Z">
        <w:r w:rsidR="00206C8D" w:rsidRPr="00D759EF">
          <w:t xml:space="preserve">also </w:t>
        </w:r>
      </w:ins>
      <w:r w:rsidRPr="00D759EF">
        <w:t xml:space="preserve">be an expression, which has to be calculated by the compiler at compile time. For example, as we </w:t>
      </w:r>
      <w:ins w:id="2927" w:author="Hans Zijlstra" w:date="2017-06-17T13:31:00Z">
        <w:r w:rsidR="00BC455B" w:rsidRPr="00D759EF">
          <w:t xml:space="preserve">may </w:t>
        </w:r>
      </w:ins>
      <w:r w:rsidRPr="00D759EF">
        <w:t xml:space="preserve">know from mathematics, the constant "PI" can </w:t>
      </w:r>
      <w:ins w:id="2928" w:author="Hans Zijlstra" w:date="2017-06-17T13:31:00Z">
        <w:r w:rsidR="00BC455B" w:rsidRPr="00D759EF">
          <w:t xml:space="preserve">also </w:t>
        </w:r>
      </w:ins>
      <w:r w:rsidRPr="00D759EF">
        <w:t xml:space="preserve">be represented </w:t>
      </w:r>
      <w:ins w:id="2929" w:author="Hans Zijlstra" w:date="2017-06-17T13:31:00Z">
        <w:r w:rsidR="00BC455B" w:rsidRPr="00D759EF">
          <w:t>by</w:t>
        </w:r>
      </w:ins>
      <w:del w:id="2930" w:author="Hans Zijlstra" w:date="2017-06-17T13:31:00Z">
        <w:r w:rsidRPr="00D759EF" w:rsidDel="00BC455B">
          <w:delText>as</w:delText>
        </w:r>
      </w:del>
      <w:r w:rsidRPr="00D759EF">
        <w:t xml:space="preserve"> the approximate result of the division of </w:t>
      </w:r>
      <w:ins w:id="2931" w:author="Hans Zijlstra" w:date="2017-06-17T13:31:00Z">
        <w:r w:rsidR="00BC455B" w:rsidRPr="00D759EF">
          <w:t xml:space="preserve">the </w:t>
        </w:r>
      </w:ins>
      <w:r w:rsidRPr="00D759EF">
        <w:t>numbers 22 and 7:</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45348077" w14:textId="77777777" w:rsidTr="00563712">
        <w:tc>
          <w:tcPr>
            <w:tcW w:w="7970" w:type="dxa"/>
            <w:tcBorders>
              <w:top w:val="single" w:sz="4" w:space="0" w:color="auto"/>
              <w:left w:val="single" w:sz="4" w:space="0" w:color="auto"/>
              <w:bottom w:val="single" w:sz="4" w:space="0" w:color="auto"/>
              <w:right w:val="single" w:sz="4" w:space="0" w:color="auto"/>
            </w:tcBorders>
          </w:tcPr>
          <w:p w14:paraId="1F16B543"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const</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double</w:t>
            </w:r>
            <w:r w:rsidRPr="00D759EF">
              <w:rPr>
                <w:rFonts w:ascii="Consolas" w:hAnsi="Consolas"/>
                <w:noProof/>
                <w:sz w:val="22"/>
                <w:szCs w:val="22"/>
              </w:rPr>
              <w:t xml:space="preserve"> PI = 22d / 7;</w:t>
            </w:r>
          </w:p>
        </w:tc>
      </w:tr>
    </w:tbl>
    <w:p w14:paraId="0A3126C2" w14:textId="05A211FC" w:rsidR="00371D15" w:rsidRPr="00D759EF" w:rsidRDefault="00371D15" w:rsidP="00371D15">
      <w:pPr>
        <w:spacing w:after="120"/>
        <w:rPr>
          <w:b/>
          <w:bCs/>
        </w:rPr>
      </w:pPr>
      <w:r w:rsidRPr="00D759EF">
        <w:t>When we</w:t>
      </w:r>
      <w:del w:id="2932" w:author="Hans Zijlstra" w:date="2017-06-17T13:32:00Z">
        <w:r w:rsidRPr="00D759EF" w:rsidDel="00BC455B">
          <w:delText xml:space="preserve"> try to</w:delText>
        </w:r>
      </w:del>
      <w:r w:rsidRPr="00D759EF">
        <w:t xml:space="preserve"> print the value of th</w:t>
      </w:r>
      <w:ins w:id="2933" w:author="Hans Zijlstra" w:date="2017-06-17T13:32:00Z">
        <w:r w:rsidR="00BC455B" w:rsidRPr="00D759EF">
          <w:t>is</w:t>
        </w:r>
      </w:ins>
      <w:del w:id="2934" w:author="Hans Zijlstra" w:date="2017-06-17T13:32:00Z">
        <w:r w:rsidRPr="00D759EF" w:rsidDel="00BC455B">
          <w:delText>e</w:delText>
        </w:r>
      </w:del>
      <w:r w:rsidRPr="00D759EF">
        <w:t xml:space="preserve"> constant: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175ABE0E" w14:textId="77777777" w:rsidTr="00563712">
        <w:tc>
          <w:tcPr>
            <w:tcW w:w="7970" w:type="dxa"/>
            <w:tcBorders>
              <w:top w:val="single" w:sz="4" w:space="0" w:color="auto"/>
              <w:left w:val="single" w:sz="4" w:space="0" w:color="auto"/>
              <w:bottom w:val="single" w:sz="4" w:space="0" w:color="auto"/>
              <w:right w:val="single" w:sz="4" w:space="0" w:color="auto"/>
            </w:tcBorders>
          </w:tcPr>
          <w:p w14:paraId="1AA88592"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rPr>
              <w:t>static</w:t>
            </w:r>
            <w:r w:rsidRPr="00D759EF">
              <w:rPr>
                <w:rFonts w:ascii="Consolas" w:hAnsi="Consolas"/>
                <w:noProof/>
                <w:sz w:val="22"/>
                <w:szCs w:val="22"/>
              </w:rPr>
              <w:t xml:space="preserve"> </w:t>
            </w:r>
            <w:r w:rsidRPr="00D759EF">
              <w:rPr>
                <w:rFonts w:ascii="Consolas" w:hAnsi="Consolas" w:cs="Consolas"/>
                <w:noProof/>
                <w:color w:val="0000FF"/>
                <w:sz w:val="22"/>
                <w:szCs w:val="22"/>
              </w:rPr>
              <w:t>void</w:t>
            </w:r>
            <w:r w:rsidRPr="00D759EF">
              <w:rPr>
                <w:rFonts w:ascii="Consolas" w:hAnsi="Consolas"/>
                <w:noProof/>
                <w:sz w:val="22"/>
                <w:szCs w:val="22"/>
              </w:rPr>
              <w:t xml:space="preserve"> Main()</w:t>
            </w:r>
          </w:p>
          <w:p w14:paraId="4E18E224"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p w14:paraId="2BA87072"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color w:val="2B91AF"/>
                <w:sz w:val="22"/>
              </w:rPr>
              <w:t>Console</w:t>
            </w:r>
            <w:r w:rsidRPr="00D759EF">
              <w:rPr>
                <w:rFonts w:ascii="Consolas" w:hAnsi="Consolas"/>
                <w:noProof/>
                <w:sz w:val="22"/>
                <w:szCs w:val="22"/>
              </w:rPr>
              <w:t>.WriteLine(</w:t>
            </w:r>
            <w:r w:rsidRPr="00D759EF">
              <w:rPr>
                <w:rFonts w:ascii="Consolas" w:hAnsi="Consolas" w:cs="Consolas"/>
                <w:noProof/>
                <w:color w:val="A31515"/>
                <w:sz w:val="22"/>
                <w:szCs w:val="22"/>
                <w:lang w:eastAsia="es-ES"/>
              </w:rPr>
              <w:t>"The value of PI is: "</w:t>
            </w:r>
            <w:r w:rsidRPr="00D759EF">
              <w:rPr>
                <w:rFonts w:ascii="Consolas" w:hAnsi="Consolas"/>
                <w:noProof/>
                <w:sz w:val="22"/>
                <w:szCs w:val="22"/>
              </w:rPr>
              <w:t xml:space="preserve"> + PI);</w:t>
            </w:r>
          </w:p>
          <w:p w14:paraId="77EE986E"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tc>
      </w:tr>
    </w:tbl>
    <w:p w14:paraId="0F39EFF0" w14:textId="11B62673" w:rsidR="00371D15" w:rsidRPr="00D759EF" w:rsidRDefault="00BC455B" w:rsidP="00371D15">
      <w:pPr>
        <w:spacing w:after="120"/>
        <w:rPr>
          <w:b/>
          <w:bCs/>
        </w:rPr>
      </w:pPr>
      <w:ins w:id="2935" w:author="Hans Zijlstra" w:date="2017-06-17T13:32:00Z">
        <w:r w:rsidRPr="00D759EF">
          <w:t>Then t</w:t>
        </w:r>
      </w:ins>
      <w:del w:id="2936" w:author="Hans Zijlstra" w:date="2017-06-17T13:32:00Z">
        <w:r w:rsidR="00371D15" w:rsidRPr="00D759EF" w:rsidDel="00BC455B">
          <w:delText>T</w:delText>
        </w:r>
      </w:del>
      <w:r w:rsidR="00371D15" w:rsidRPr="00D759EF">
        <w:t xml:space="preserve">he </w:t>
      </w:r>
      <w:proofErr w:type="gramStart"/>
      <w:r w:rsidR="00371D15" w:rsidRPr="00D759EF">
        <w:t>command</w:t>
      </w:r>
      <w:proofErr w:type="gramEnd"/>
      <w:r w:rsidR="00371D15" w:rsidRPr="00D759EF">
        <w:t xml:space="preserve"> line will display:</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3FF15514" w14:textId="77777777" w:rsidTr="00563712">
        <w:tc>
          <w:tcPr>
            <w:tcW w:w="7970" w:type="dxa"/>
            <w:tcBorders>
              <w:top w:val="single" w:sz="4" w:space="0" w:color="auto"/>
              <w:left w:val="single" w:sz="4" w:space="0" w:color="auto"/>
              <w:bottom w:val="single" w:sz="4" w:space="0" w:color="auto"/>
              <w:right w:val="single" w:sz="4" w:space="0" w:color="auto"/>
            </w:tcBorders>
          </w:tcPr>
          <w:p w14:paraId="3CB67D4A" w14:textId="77777777" w:rsidR="00371D15" w:rsidRPr="00D759EF" w:rsidRDefault="00371D15" w:rsidP="00563712">
            <w:pPr>
              <w:spacing w:before="0"/>
              <w:rPr>
                <w:rFonts w:ascii="Consolas" w:hAnsi="Consolas" w:cs="Consolas"/>
                <w:noProof/>
                <w:sz w:val="22"/>
                <w:szCs w:val="22"/>
              </w:rPr>
            </w:pPr>
            <w:r w:rsidRPr="00D759EF">
              <w:rPr>
                <w:rFonts w:ascii="Consolas" w:hAnsi="Consolas" w:cs="Consolas"/>
                <w:noProof/>
                <w:sz w:val="22"/>
                <w:szCs w:val="22"/>
              </w:rPr>
              <w:t>The value of PI is: 3.14285714285714</w:t>
            </w:r>
          </w:p>
        </w:tc>
      </w:tr>
    </w:tbl>
    <w:p w14:paraId="2859A7E6" w14:textId="48C83532" w:rsidR="00371D15" w:rsidRPr="0028675A" w:rsidRDefault="00371D15" w:rsidP="00371D15">
      <w:pPr>
        <w:spacing w:after="120"/>
        <w:rPr>
          <w:b/>
          <w:bCs/>
        </w:rPr>
      </w:pPr>
      <w:r w:rsidRPr="00D759EF">
        <w:t xml:space="preserve">If we do not </w:t>
      </w:r>
      <w:ins w:id="2937" w:author="Hans Zijlstra" w:date="2017-06-17T13:33:00Z">
        <w:r w:rsidR="00BC455B" w:rsidRPr="00D759EF">
          <w:t>provide</w:t>
        </w:r>
      </w:ins>
      <w:del w:id="2938" w:author="Hans Zijlstra" w:date="2017-06-17T13:32:00Z">
        <w:r w:rsidRPr="00D759EF" w:rsidDel="00BC455B">
          <w:delText>give</w:delText>
        </w:r>
      </w:del>
      <w:r w:rsidRPr="00D759EF">
        <w:t xml:space="preserve"> a value to </w:t>
      </w:r>
      <w:ins w:id="2939" w:author="Hans Zijlstra" w:date="2017-06-17T13:33:00Z">
        <w:r w:rsidR="00BC455B" w:rsidRPr="00D759EF">
          <w:t>the</w:t>
        </w:r>
      </w:ins>
      <w:del w:id="2940" w:author="Hans Zijlstra" w:date="2017-06-17T13:33:00Z">
        <w:r w:rsidRPr="00D759EF" w:rsidDel="00BC455B">
          <w:delText>a</w:delText>
        </w:r>
      </w:del>
      <w:r w:rsidRPr="00D759EF">
        <w:t xml:space="preserve"> </w:t>
      </w:r>
      <w:proofErr w:type="spellStart"/>
      <w:ins w:id="2941" w:author="Hans Zijlstra" w:date="2017-06-17T13:33:00Z">
        <w:r w:rsidR="00BC455B" w:rsidRPr="00D759EF">
          <w:rPr>
            <w:rFonts w:ascii="Consolas" w:hAnsi="Consolas"/>
            <w:b/>
            <w:sz w:val="22"/>
            <w:rPrChange w:id="2942" w:author="Hans Zijlstra" w:date="2017-06-24T11:23:00Z">
              <w:rPr/>
            </w:rPrChange>
          </w:rPr>
          <w:t>const</w:t>
        </w:r>
        <w:proofErr w:type="spellEnd"/>
        <w:r w:rsidR="00BC455B" w:rsidRPr="00D759EF">
          <w:t xml:space="preserve"> </w:t>
        </w:r>
      </w:ins>
      <w:r w:rsidRPr="00011129">
        <w:t xml:space="preserve">constant at its declaration, but </w:t>
      </w:r>
      <w:ins w:id="2943" w:author="Hans Zijlstra" w:date="2017-06-17T13:35:00Z">
        <w:r w:rsidR="00D1293C" w:rsidRPr="00AA044A">
          <w:t xml:space="preserve">try to do it </w:t>
        </w:r>
      </w:ins>
      <w:r w:rsidRPr="00AA044A">
        <w:t xml:space="preserve">later, </w:t>
      </w:r>
      <w:ins w:id="2944" w:author="Hans Zijlstra" w:date="2017-06-17T13:35:00Z">
        <w:r w:rsidR="00D1293C" w:rsidRPr="002959F9">
          <w:t xml:space="preserve">then </w:t>
        </w:r>
      </w:ins>
      <w:r w:rsidRPr="00977A5E">
        <w:t>we will get a compilation error. For example, if</w:t>
      </w:r>
      <w:del w:id="2945" w:author="Hans Zijlstra" w:date="2017-06-24T16:33:00Z">
        <w:r w:rsidRPr="00977A5E" w:rsidDel="00FE7DC0">
          <w:delText xml:space="preserve"> </w:delText>
        </w:r>
      </w:del>
      <w:del w:id="2946" w:author="Hans Zijlstra" w:date="2017-06-17T13:36:00Z">
        <w:r w:rsidRPr="00977A5E" w:rsidDel="00D1293C">
          <w:delText>we take the example of the constant PI,</w:delText>
        </w:r>
      </w:del>
      <w:r w:rsidRPr="0028675A">
        <w:t xml:space="preserve"> we first declare the constant </w:t>
      </w:r>
      <w:ins w:id="2947" w:author="Hans Zijlstra" w:date="2017-06-17T13:36:00Z">
        <w:r w:rsidR="00D1293C" w:rsidRPr="0028675A">
          <w:t xml:space="preserve">PI </w:t>
        </w:r>
      </w:ins>
      <w:r w:rsidRPr="0028675A">
        <w:t xml:space="preserve">and </w:t>
      </w:r>
      <w:ins w:id="2948" w:author="Hans Zijlstra" w:date="2017-06-17T13:36:00Z">
        <w:r w:rsidR="00D1293C" w:rsidRPr="0028675A">
          <w:t xml:space="preserve">then </w:t>
        </w:r>
      </w:ins>
      <w:r w:rsidRPr="0028675A">
        <w:t>later try to give it a value:</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277A6472" w14:textId="77777777" w:rsidTr="00563712">
        <w:tc>
          <w:tcPr>
            <w:tcW w:w="7970" w:type="dxa"/>
            <w:tcBorders>
              <w:top w:val="single" w:sz="4" w:space="0" w:color="auto"/>
              <w:left w:val="single" w:sz="4" w:space="0" w:color="auto"/>
              <w:bottom w:val="single" w:sz="4" w:space="0" w:color="auto"/>
              <w:right w:val="single" w:sz="4" w:space="0" w:color="auto"/>
            </w:tcBorders>
          </w:tcPr>
          <w:p w14:paraId="128AEEE9"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lang w:eastAsia="es-ES"/>
              </w:rPr>
              <w:lastRenderedPageBreak/>
              <w:t>public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const</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double</w:t>
            </w:r>
            <w:r w:rsidRPr="00D759EF">
              <w:rPr>
                <w:rFonts w:ascii="Consolas" w:hAnsi="Consolas"/>
                <w:noProof/>
                <w:sz w:val="22"/>
                <w:szCs w:val="22"/>
              </w:rPr>
              <w:t xml:space="preserve"> PI;</w:t>
            </w:r>
          </w:p>
          <w:p w14:paraId="76FC17A4"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p>
          <w:p w14:paraId="4023D4DB" w14:textId="77777777" w:rsidR="00371D15" w:rsidRPr="00D759EF" w:rsidRDefault="00371D15" w:rsidP="00563712">
            <w:pPr>
              <w:autoSpaceDE w:val="0"/>
              <w:autoSpaceDN w:val="0"/>
              <w:adjustRightInd w:val="0"/>
              <w:spacing w:before="0"/>
              <w:jc w:val="left"/>
              <w:rPr>
                <w:rFonts w:ascii="Consolas" w:hAnsi="Consolas" w:cs="Consolas"/>
                <w:noProof/>
                <w:color w:val="008000"/>
                <w:sz w:val="22"/>
                <w:szCs w:val="22"/>
                <w:lang w:eastAsia="es-ES"/>
              </w:rPr>
            </w:pPr>
            <w:r w:rsidRPr="00D759EF">
              <w:rPr>
                <w:rFonts w:ascii="Consolas" w:hAnsi="Consolas" w:cs="Consolas"/>
                <w:noProof/>
                <w:color w:val="008000"/>
                <w:sz w:val="22"/>
                <w:szCs w:val="22"/>
                <w:lang w:eastAsia="es-ES"/>
              </w:rPr>
              <w:t>// … Some code …</w:t>
            </w:r>
          </w:p>
          <w:p w14:paraId="39A9AD27"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p>
          <w:p w14:paraId="3D64719B"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void</w:t>
            </w:r>
            <w:r w:rsidRPr="00D759EF">
              <w:rPr>
                <w:rFonts w:ascii="Consolas" w:hAnsi="Consolas"/>
                <w:noProof/>
                <w:sz w:val="22"/>
                <w:szCs w:val="22"/>
              </w:rPr>
              <w:t xml:space="preserve"> SetPiValue()</w:t>
            </w:r>
          </w:p>
          <w:p w14:paraId="5167293D"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w:t>
            </w:r>
          </w:p>
          <w:p w14:paraId="7DA5F282"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8000"/>
                <w:sz w:val="22"/>
                <w:szCs w:val="22"/>
                <w:lang w:eastAsia="es-ES"/>
              </w:rPr>
              <w:t>// Attempting to initialize the constant PI</w:t>
            </w:r>
          </w:p>
          <w:p w14:paraId="62554DE6"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PI = 3.141592653589793;</w:t>
            </w:r>
          </w:p>
          <w:p w14:paraId="7D9A6750"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w:t>
            </w:r>
          </w:p>
        </w:tc>
      </w:tr>
    </w:tbl>
    <w:p w14:paraId="1D6C30F9" w14:textId="2FA316F8" w:rsidR="00371D15" w:rsidRPr="00D759EF" w:rsidRDefault="00D1293C" w:rsidP="00371D15">
      <w:pPr>
        <w:spacing w:after="120"/>
        <w:rPr>
          <w:b/>
          <w:bCs/>
        </w:rPr>
      </w:pPr>
      <w:ins w:id="2949" w:author="Hans Zijlstra" w:date="2017-06-17T13:37:00Z">
        <w:r w:rsidRPr="00D759EF">
          <w:t>Then t</w:t>
        </w:r>
      </w:ins>
      <w:del w:id="2950" w:author="Hans Zijlstra" w:date="2017-06-17T13:37:00Z">
        <w:r w:rsidR="00371D15" w:rsidRPr="00D759EF" w:rsidDel="00D1293C">
          <w:delText>T</w:delText>
        </w:r>
      </w:del>
      <w:r w:rsidR="00371D15" w:rsidRPr="00D759EF">
        <w:t xml:space="preserve">he compiler will issue an error like </w:t>
      </w:r>
      <w:del w:id="2951" w:author="Hans Zijlstra" w:date="2017-06-17T13:37:00Z">
        <w:r w:rsidR="00371D15" w:rsidRPr="00D759EF" w:rsidDel="00D1293C">
          <w:delText>this</w:delText>
        </w:r>
      </w:del>
      <w:ins w:id="2952" w:author="Hans Zijlstra" w:date="2017-06-24T16:34:00Z">
        <w:r w:rsidR="00FE7DC0">
          <w:t>the</w:t>
        </w:r>
      </w:ins>
      <w:r w:rsidR="00371D15" w:rsidRPr="00FE7DC0">
        <w:t xml:space="preserve"> one</w:t>
      </w:r>
      <w:ins w:id="2953" w:author="Hans Zijlstra" w:date="2017-06-17T13:37:00Z">
        <w:r w:rsidRPr="00FE7DC0">
          <w:t xml:space="preserve"> below</w:t>
        </w:r>
      </w:ins>
      <w:del w:id="2954" w:author="Hans Zijlstra" w:date="2017-06-17T13:38:00Z">
        <w:r w:rsidR="00371D15" w:rsidRPr="00FE7DC0" w:rsidDel="00D1293C">
          <w:delText>, indicating the line, where the cons</w:delText>
        </w:r>
      </w:del>
      <w:del w:id="2955" w:author="Hans Zijlstra" w:date="2017-06-17T13:37:00Z">
        <w:r w:rsidR="00371D15" w:rsidRPr="00D759EF" w:rsidDel="00D1293C">
          <w:delText>tant is declared</w:delText>
        </w:r>
      </w:del>
      <w:r w:rsidR="00371D15" w:rsidRPr="00D759EF">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34DE6A97" w14:textId="77777777" w:rsidTr="00563712">
        <w:tc>
          <w:tcPr>
            <w:tcW w:w="7970" w:type="dxa"/>
            <w:tcBorders>
              <w:top w:val="single" w:sz="4" w:space="0" w:color="auto"/>
              <w:left w:val="single" w:sz="4" w:space="0" w:color="auto"/>
              <w:bottom w:val="single" w:sz="4" w:space="0" w:color="auto"/>
              <w:right w:val="single" w:sz="4" w:space="0" w:color="auto"/>
            </w:tcBorders>
          </w:tcPr>
          <w:p w14:paraId="5A9F85D7" w14:textId="77777777" w:rsidR="00371D15" w:rsidRPr="00D759EF" w:rsidRDefault="00371D15" w:rsidP="00563712">
            <w:pPr>
              <w:spacing w:before="0"/>
              <w:rPr>
                <w:rFonts w:ascii="Consolas" w:hAnsi="Consolas" w:cs="Consolas"/>
                <w:sz w:val="22"/>
                <w:szCs w:val="22"/>
              </w:rPr>
            </w:pPr>
            <w:r w:rsidRPr="00D759EF">
              <w:rPr>
                <w:rFonts w:ascii="Consolas" w:hAnsi="Consolas" w:cs="Consolas"/>
                <w:sz w:val="22"/>
                <w:szCs w:val="22"/>
              </w:rPr>
              <w:t xml:space="preserve">A </w:t>
            </w:r>
            <w:r w:rsidRPr="00D759EF">
              <w:rPr>
                <w:rFonts w:ascii="Consolas" w:hAnsi="Consolas"/>
                <w:b/>
                <w:bCs/>
                <w:noProof/>
                <w:kern w:val="32"/>
                <w:sz w:val="22"/>
              </w:rPr>
              <w:t>const</w:t>
            </w:r>
            <w:r w:rsidRPr="00D759EF">
              <w:rPr>
                <w:rFonts w:ascii="Consolas" w:hAnsi="Consolas" w:cs="Consolas"/>
                <w:sz w:val="22"/>
                <w:szCs w:val="22"/>
              </w:rPr>
              <w:t xml:space="preserve"> field requires a value to be provided</w:t>
            </w:r>
          </w:p>
        </w:tc>
      </w:tr>
    </w:tbl>
    <w:p w14:paraId="53ABE265" w14:textId="77777777" w:rsidR="00371D15" w:rsidRPr="00D759EF" w:rsidRDefault="00371D15" w:rsidP="00371D15">
      <w:pPr>
        <w:spacing w:after="120"/>
      </w:pPr>
      <w:r w:rsidRPr="00D759EF">
        <w:t>Let’s pay attention</w:t>
      </w:r>
      <w:del w:id="2956" w:author="Hans Zijlstra" w:date="2017-06-17T13:38:00Z">
        <w:r w:rsidRPr="00D759EF" w:rsidDel="00D1293C">
          <w:delText>, again</w:delText>
        </w:r>
      </w:del>
      <w:r w:rsidRPr="00D759EF">
        <w:t>:</w:t>
      </w:r>
    </w:p>
    <w:tbl>
      <w:tblPr>
        <w:tblW w:w="0" w:type="auto"/>
        <w:tblInd w:w="108" w:type="dxa"/>
        <w:tblCellMar>
          <w:top w:w="113" w:type="dxa"/>
          <w:bottom w:w="113" w:type="dxa"/>
        </w:tblCellMar>
        <w:tblLook w:val="01E0" w:firstRow="1" w:lastRow="1" w:firstColumn="1" w:lastColumn="1" w:noHBand="0" w:noVBand="0"/>
      </w:tblPr>
      <w:tblGrid>
        <w:gridCol w:w="812"/>
        <w:gridCol w:w="7158"/>
      </w:tblGrid>
      <w:tr w:rsidR="00371D15" w:rsidRPr="00D759EF" w14:paraId="6F0843E7" w14:textId="77777777" w:rsidTr="00563712">
        <w:tc>
          <w:tcPr>
            <w:tcW w:w="812" w:type="dxa"/>
            <w:tcBorders>
              <w:top w:val="single" w:sz="4" w:space="0" w:color="auto"/>
              <w:left w:val="single" w:sz="4" w:space="0" w:color="auto"/>
              <w:bottom w:val="single" w:sz="4" w:space="0" w:color="auto"/>
              <w:right w:val="single" w:sz="4" w:space="0" w:color="auto"/>
            </w:tcBorders>
            <w:vAlign w:val="center"/>
          </w:tcPr>
          <w:p w14:paraId="041917BC" w14:textId="77777777" w:rsidR="00371D15" w:rsidRPr="00D759EF" w:rsidRDefault="00371D15" w:rsidP="00563712">
            <w:pPr>
              <w:spacing w:before="0"/>
              <w:jc w:val="center"/>
            </w:pPr>
            <w:r w:rsidRPr="00D759EF">
              <w:rPr>
                <w:noProof/>
              </w:rPr>
              <w:drawing>
                <wp:inline distT="0" distB="0" distL="0" distR="0" wp14:anchorId="35F327A6" wp14:editId="4C44ED9C">
                  <wp:extent cx="321945" cy="321945"/>
                  <wp:effectExtent l="0" t="0" r="1905" b="1905"/>
                  <wp:docPr id="5406" name="Picture 5406" descr="idi_e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idi_exc"/>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321945" cy="321945"/>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51B02F02" w14:textId="77777777" w:rsidR="00371D15" w:rsidRPr="00AA044A" w:rsidRDefault="00371D15" w:rsidP="00563712">
            <w:pPr>
              <w:pStyle w:val="WarningMessage"/>
            </w:pPr>
            <w:r w:rsidRPr="00011129">
              <w:t xml:space="preserve">Constants declared with modifier </w:t>
            </w:r>
            <w:r w:rsidRPr="00AA044A">
              <w:rPr>
                <w:rStyle w:val="Code"/>
              </w:rPr>
              <w:t>const</w:t>
            </w:r>
            <w:r w:rsidRPr="00AA044A">
              <w:t xml:space="preserve"> must be initialized at the moment of their declaration.</w:t>
            </w:r>
          </w:p>
        </w:tc>
      </w:tr>
    </w:tbl>
    <w:p w14:paraId="2B21EF81" w14:textId="77777777" w:rsidR="00371D15" w:rsidRPr="00D759EF" w:rsidRDefault="00371D15" w:rsidP="00371D15">
      <w:pPr>
        <w:pStyle w:val="Heading4"/>
      </w:pPr>
      <w:r w:rsidRPr="00D759EF">
        <w:t>Assigning Constant Values at Runtime</w:t>
      </w:r>
    </w:p>
    <w:p w14:paraId="4FEDE1A2" w14:textId="68AEA9F6" w:rsidR="00371D15" w:rsidRPr="00D759EF" w:rsidRDefault="00371D15" w:rsidP="00371D15">
      <w:pPr>
        <w:spacing w:after="120"/>
      </w:pPr>
      <w:r w:rsidRPr="00D759EF">
        <w:t xml:space="preserve">Having learned how to declare constants that are being initialized at compile time, let’s </w:t>
      </w:r>
      <w:ins w:id="2957" w:author="Hans Zijlstra" w:date="2017-06-17T13:38:00Z">
        <w:r w:rsidR="00CE2B46" w:rsidRPr="00D759EF">
          <w:t xml:space="preserve">now </w:t>
        </w:r>
      </w:ins>
      <w:r w:rsidRPr="00D759EF">
        <w:t xml:space="preserve">consider </w:t>
      </w:r>
      <w:ins w:id="2958" w:author="Hans Zijlstra" w:date="2017-06-17T13:39:00Z">
        <w:r w:rsidR="00CE2B46" w:rsidRPr="00D759EF">
          <w:t>another</w:t>
        </w:r>
      </w:ins>
      <w:del w:id="2959" w:author="Hans Zijlstra" w:date="2017-06-17T13:39:00Z">
        <w:r w:rsidRPr="00D759EF" w:rsidDel="00CE2B46">
          <w:delText>the following</w:delText>
        </w:r>
      </w:del>
      <w:r w:rsidRPr="00D759EF">
        <w:t xml:space="preserve"> example</w:t>
      </w:r>
      <w:ins w:id="2960" w:author="Hans Zijlstra" w:date="2017-06-17T13:39:00Z">
        <w:r w:rsidR="00CE2B46" w:rsidRPr="00D759EF">
          <w:t>.</w:t>
        </w:r>
      </w:ins>
      <w:del w:id="2961" w:author="Hans Zijlstra" w:date="2017-06-17T13:39:00Z">
        <w:r w:rsidRPr="00D759EF" w:rsidDel="00CE2B46">
          <w:delText>:</w:delText>
        </w:r>
      </w:del>
      <w:r w:rsidRPr="00D759EF">
        <w:t xml:space="preserve"> </w:t>
      </w:r>
      <w:ins w:id="2962" w:author="Hans Zijlstra" w:date="2017-06-17T13:39:00Z">
        <w:r w:rsidR="00CE2B46" w:rsidRPr="00D759EF">
          <w:t xml:space="preserve">Suppose, </w:t>
        </w:r>
      </w:ins>
      <w:r w:rsidRPr="00D759EF">
        <w:t>we want to create a class for color (</w:t>
      </w:r>
      <w:r w:rsidRPr="00D759EF">
        <w:rPr>
          <w:rFonts w:ascii="Consolas" w:hAnsi="Consolas"/>
          <w:b/>
          <w:bCs/>
          <w:noProof/>
          <w:kern w:val="32"/>
          <w:sz w:val="22"/>
        </w:rPr>
        <w:t>Color</w:t>
      </w:r>
      <w:r w:rsidRPr="00D759EF">
        <w:t xml:space="preserve">). We will use the so-called </w:t>
      </w:r>
      <w:r w:rsidRPr="00D759EF">
        <w:rPr>
          <w:b/>
        </w:rPr>
        <w:t>Red-Green-Blue (RGB) color</w:t>
      </w:r>
      <w:r w:rsidRPr="00D759EF">
        <w:t xml:space="preserve"> </w:t>
      </w:r>
      <w:r w:rsidRPr="00D759EF">
        <w:rPr>
          <w:b/>
        </w:rPr>
        <w:t>model</w:t>
      </w:r>
      <w:r w:rsidRPr="00D759EF">
        <w:t>, according to which</w:t>
      </w:r>
      <w:del w:id="2963" w:author="Hans Zijlstra" w:date="2017-06-17T13:40:00Z">
        <w:r w:rsidRPr="00D759EF" w:rsidDel="00CE2B46">
          <w:delText>,</w:delText>
        </w:r>
      </w:del>
      <w:r w:rsidRPr="00D759EF">
        <w:t xml:space="preserve"> each color </w:t>
      </w:r>
      <w:ins w:id="2964" w:author="Hans Zijlstra" w:date="2017-06-17T13:40:00Z">
        <w:r w:rsidR="00CE2B46" w:rsidRPr="00D759EF">
          <w:t>can be</w:t>
        </w:r>
      </w:ins>
      <w:del w:id="2965" w:author="Hans Zijlstra" w:date="2017-06-17T13:40:00Z">
        <w:r w:rsidRPr="00D759EF" w:rsidDel="00CE2B46">
          <w:delText>is</w:delText>
        </w:r>
      </w:del>
      <w:r w:rsidRPr="00D759EF">
        <w:t xml:space="preserve"> </w:t>
      </w:r>
      <w:ins w:id="2966" w:author="Hans Zijlstra" w:date="2017-06-17T13:41:00Z">
        <w:r w:rsidR="00CE2B46" w:rsidRPr="00D759EF">
          <w:t>made</w:t>
        </w:r>
      </w:ins>
      <w:del w:id="2967" w:author="Hans Zijlstra" w:date="2017-06-17T13:41:00Z">
        <w:r w:rsidRPr="00D759EF" w:rsidDel="00CE2B46">
          <w:delText>represented</w:delText>
        </w:r>
      </w:del>
      <w:r w:rsidRPr="00D759EF">
        <w:t xml:space="preserve"> </w:t>
      </w:r>
      <w:ins w:id="2968" w:author="Hans Zijlstra" w:date="2017-06-17T13:41:00Z">
        <w:r w:rsidR="00CE2B46" w:rsidRPr="00D759EF">
          <w:t>from</w:t>
        </w:r>
      </w:ins>
      <w:del w:id="2969" w:author="Hans Zijlstra" w:date="2017-06-17T13:41:00Z">
        <w:r w:rsidRPr="00D759EF" w:rsidDel="00CE2B46">
          <w:delText>by</w:delText>
        </w:r>
      </w:del>
      <w:r w:rsidRPr="00D759EF">
        <w:t xml:space="preserve"> </w:t>
      </w:r>
      <w:ins w:id="2970" w:author="Hans Zijlstra" w:date="2017-06-17T13:40:00Z">
        <w:r w:rsidR="00CE2B46" w:rsidRPr="00D759EF">
          <w:t xml:space="preserve">a </w:t>
        </w:r>
      </w:ins>
      <w:r w:rsidRPr="00D759EF">
        <w:t>mix</w:t>
      </w:r>
      <w:ins w:id="2971" w:author="Hans Zijlstra" w:date="2017-06-17T13:40:00Z">
        <w:r w:rsidR="00CE2B46" w:rsidRPr="00D759EF">
          <w:t>ture</w:t>
        </w:r>
      </w:ins>
      <w:del w:id="2972" w:author="Hans Zijlstra" w:date="2017-06-17T13:40:00Z">
        <w:r w:rsidRPr="00D759EF" w:rsidDel="00CE2B46">
          <w:delText>ing</w:delText>
        </w:r>
      </w:del>
      <w:ins w:id="2973" w:author="Hans Zijlstra" w:date="2017-06-17T13:40:00Z">
        <w:r w:rsidR="00CE2B46" w:rsidRPr="00D759EF">
          <w:t xml:space="preserve"> of</w:t>
        </w:r>
      </w:ins>
      <w:r w:rsidRPr="00D759EF">
        <w:t xml:space="preserve"> the three primary colors – red, green and blue. These three primary colors are represented </w:t>
      </w:r>
      <w:ins w:id="2974" w:author="Hans Zijlstra" w:date="2017-06-17T13:41:00Z">
        <w:r w:rsidR="003B297A" w:rsidRPr="00D759EF">
          <w:t>by</w:t>
        </w:r>
      </w:ins>
      <w:del w:id="2975" w:author="Hans Zijlstra" w:date="2017-06-17T13:41:00Z">
        <w:r w:rsidRPr="00D759EF" w:rsidDel="003B297A">
          <w:delText>as</w:delText>
        </w:r>
      </w:del>
      <w:r w:rsidRPr="00D759EF">
        <w:t xml:space="preserve"> three integers in the range from 0 to 255. For example, black is represented as (0, 0, 0), white as (255, 255, 255), blue </w:t>
      </w:r>
      <w:ins w:id="2976" w:author="Hans Zijlstra" w:date="2017-06-17T13:41:00Z">
        <w:r w:rsidR="003B297A" w:rsidRPr="00D759EF">
          <w:t>as</w:t>
        </w:r>
      </w:ins>
      <w:del w:id="2977" w:author="Hans Zijlstra" w:date="2017-06-17T13:41:00Z">
        <w:r w:rsidRPr="00D759EF" w:rsidDel="003B297A">
          <w:delText>–</w:delText>
        </w:r>
      </w:del>
      <w:r w:rsidRPr="00D759EF">
        <w:t xml:space="preserve"> (0, 0, 255) etc.</w:t>
      </w:r>
    </w:p>
    <w:p w14:paraId="73F5DF69" w14:textId="32E59A4D" w:rsidR="00371D15" w:rsidRPr="00D759EF" w:rsidRDefault="00371D15" w:rsidP="00371D15">
      <w:pPr>
        <w:spacing w:after="120"/>
      </w:pPr>
      <w:r w:rsidRPr="00D759EF">
        <w:t>In our class</w:t>
      </w:r>
      <w:ins w:id="2978" w:author="Hans Zijlstra" w:date="2017-06-17T13:42:00Z">
        <w:r w:rsidR="003B297A" w:rsidRPr="00D759EF">
          <w:t>,</w:t>
        </w:r>
      </w:ins>
      <w:r w:rsidRPr="00D759EF">
        <w:t xml:space="preserve"> we declare three integer fields for red, green and blue</w:t>
      </w:r>
      <w:ins w:id="2979" w:author="Hans Zijlstra" w:date="2017-06-17T13:42:00Z">
        <w:r w:rsidR="003B297A" w:rsidRPr="00D759EF">
          <w:t>.</w:t>
        </w:r>
      </w:ins>
      <w:del w:id="2980" w:author="Hans Zijlstra" w:date="2017-06-17T13:42:00Z">
        <w:r w:rsidRPr="00D759EF" w:rsidDel="003B297A">
          <w:delText xml:space="preserve"> light</w:delText>
        </w:r>
      </w:del>
      <w:r w:rsidRPr="00D759EF">
        <w:t xml:space="preserve"> </w:t>
      </w:r>
      <w:del w:id="2981" w:author="Hans Zijlstra" w:date="2017-06-17T13:42:00Z">
        <w:r w:rsidRPr="00D759EF" w:rsidDel="003B297A">
          <w:delText>and</w:delText>
        </w:r>
      </w:del>
      <w:ins w:id="2982" w:author="Hans Zijlstra" w:date="2017-06-17T13:42:00Z">
        <w:r w:rsidR="003B297A" w:rsidRPr="00D759EF">
          <w:t>As well as</w:t>
        </w:r>
      </w:ins>
      <w:r w:rsidRPr="00D759EF">
        <w:t xml:space="preserve"> a constructor that accepts values for each of them: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371D15" w:rsidRPr="00D759EF" w14:paraId="2AEDCD69" w14:textId="77777777" w:rsidTr="00563712">
        <w:tc>
          <w:tcPr>
            <w:tcW w:w="7970" w:type="dxa"/>
            <w:shd w:val="clear" w:color="auto" w:fill="F3F3F3"/>
          </w:tcPr>
          <w:p w14:paraId="3A88BE00" w14:textId="77777777" w:rsidR="00371D15" w:rsidRPr="00D759EF" w:rsidRDefault="00371D15" w:rsidP="00563712">
            <w:pPr>
              <w:spacing w:before="0"/>
              <w:jc w:val="center"/>
              <w:rPr>
                <w:rFonts w:ascii="Consolas" w:hAnsi="Consolas"/>
                <w:b/>
                <w:bCs/>
                <w:noProof/>
                <w:kern w:val="32"/>
                <w:sz w:val="22"/>
              </w:rPr>
            </w:pPr>
            <w:r w:rsidRPr="00D759EF">
              <w:rPr>
                <w:rFonts w:ascii="Consolas" w:hAnsi="Consolas"/>
                <w:b/>
                <w:bCs/>
                <w:noProof/>
                <w:kern w:val="32"/>
                <w:sz w:val="22"/>
              </w:rPr>
              <w:t>Color.cs</w:t>
            </w:r>
          </w:p>
        </w:tc>
      </w:tr>
      <w:tr w:rsidR="00371D15" w:rsidRPr="00D759EF" w14:paraId="446FAC22" w14:textId="77777777" w:rsidTr="00563712">
        <w:tc>
          <w:tcPr>
            <w:tcW w:w="7970" w:type="dxa"/>
          </w:tcPr>
          <w:p w14:paraId="7FEDEC97"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lang w:eastAsia="es-ES"/>
              </w:rPr>
              <w:t>class</w:t>
            </w:r>
            <w:r w:rsidRPr="00D759EF">
              <w:rPr>
                <w:rFonts w:ascii="Consolas" w:hAnsi="Consolas"/>
                <w:noProof/>
                <w:sz w:val="22"/>
                <w:szCs w:val="22"/>
              </w:rPr>
              <w:t xml:space="preserve"> </w:t>
            </w:r>
            <w:r w:rsidRPr="00D759EF">
              <w:rPr>
                <w:rFonts w:ascii="Consolas" w:hAnsi="Consolas"/>
                <w:color w:val="2B91AF"/>
                <w:sz w:val="22"/>
              </w:rPr>
              <w:t>Color</w:t>
            </w:r>
          </w:p>
          <w:p w14:paraId="659A4694"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w:t>
            </w:r>
          </w:p>
          <w:p w14:paraId="6A9280FE"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private</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int</w:t>
            </w:r>
            <w:r w:rsidRPr="00D759EF">
              <w:rPr>
                <w:rFonts w:ascii="Consolas" w:hAnsi="Consolas"/>
                <w:noProof/>
                <w:sz w:val="22"/>
                <w:szCs w:val="22"/>
              </w:rPr>
              <w:t xml:space="preserve"> red;</w:t>
            </w:r>
          </w:p>
          <w:p w14:paraId="116B7953"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private</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int</w:t>
            </w:r>
            <w:r w:rsidRPr="00D759EF">
              <w:rPr>
                <w:rFonts w:ascii="Consolas" w:hAnsi="Consolas"/>
                <w:noProof/>
                <w:sz w:val="22"/>
                <w:szCs w:val="22"/>
              </w:rPr>
              <w:t xml:space="preserve"> green;</w:t>
            </w:r>
          </w:p>
          <w:p w14:paraId="631A31F4"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private</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int</w:t>
            </w:r>
            <w:r w:rsidRPr="00D759EF">
              <w:rPr>
                <w:rFonts w:ascii="Consolas" w:hAnsi="Consolas"/>
                <w:noProof/>
                <w:sz w:val="22"/>
                <w:szCs w:val="22"/>
              </w:rPr>
              <w:t xml:space="preserve"> blue;</w:t>
            </w:r>
          </w:p>
          <w:p w14:paraId="7EFB3E72"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p>
          <w:p w14:paraId="07978F55"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Color(</w:t>
            </w:r>
            <w:r w:rsidRPr="00D759EF">
              <w:rPr>
                <w:rFonts w:ascii="Consolas" w:hAnsi="Consolas" w:cs="Consolas"/>
                <w:noProof/>
                <w:color w:val="0000FF"/>
                <w:sz w:val="22"/>
                <w:szCs w:val="22"/>
                <w:lang w:eastAsia="es-ES"/>
              </w:rPr>
              <w:t>int</w:t>
            </w:r>
            <w:r w:rsidRPr="00D759EF">
              <w:rPr>
                <w:rFonts w:ascii="Consolas" w:hAnsi="Consolas"/>
                <w:noProof/>
                <w:sz w:val="22"/>
                <w:szCs w:val="22"/>
              </w:rPr>
              <w:t xml:space="preserve"> red, </w:t>
            </w:r>
            <w:r w:rsidRPr="00D759EF">
              <w:rPr>
                <w:rFonts w:ascii="Consolas" w:hAnsi="Consolas" w:cs="Consolas"/>
                <w:noProof/>
                <w:color w:val="0000FF"/>
                <w:sz w:val="22"/>
                <w:szCs w:val="22"/>
                <w:lang w:eastAsia="es-ES"/>
              </w:rPr>
              <w:t>int</w:t>
            </w:r>
            <w:r w:rsidRPr="00D759EF">
              <w:rPr>
                <w:rFonts w:ascii="Consolas" w:hAnsi="Consolas"/>
                <w:noProof/>
                <w:sz w:val="22"/>
                <w:szCs w:val="22"/>
              </w:rPr>
              <w:t xml:space="preserve"> green, </w:t>
            </w:r>
            <w:r w:rsidRPr="00D759EF">
              <w:rPr>
                <w:rFonts w:ascii="Consolas" w:hAnsi="Consolas" w:cs="Consolas"/>
                <w:noProof/>
                <w:color w:val="0000FF"/>
                <w:sz w:val="22"/>
                <w:szCs w:val="22"/>
                <w:lang w:eastAsia="es-ES"/>
              </w:rPr>
              <w:t>int</w:t>
            </w:r>
            <w:r w:rsidRPr="00D759EF">
              <w:rPr>
                <w:rFonts w:ascii="Consolas" w:hAnsi="Consolas"/>
                <w:noProof/>
                <w:sz w:val="22"/>
                <w:szCs w:val="22"/>
              </w:rPr>
              <w:t xml:space="preserve"> blue)</w:t>
            </w:r>
          </w:p>
          <w:p w14:paraId="5C62635A"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w:t>
            </w:r>
          </w:p>
          <w:p w14:paraId="458A6BBB"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this</w:t>
            </w:r>
            <w:r w:rsidRPr="00D759EF">
              <w:rPr>
                <w:rFonts w:ascii="Consolas" w:hAnsi="Consolas"/>
                <w:noProof/>
                <w:sz w:val="22"/>
                <w:szCs w:val="22"/>
              </w:rPr>
              <w:t>.red = red;</w:t>
            </w:r>
          </w:p>
          <w:p w14:paraId="6A53BE52"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this</w:t>
            </w:r>
            <w:r w:rsidRPr="00D759EF">
              <w:rPr>
                <w:rFonts w:ascii="Consolas" w:hAnsi="Consolas"/>
                <w:noProof/>
                <w:sz w:val="22"/>
                <w:szCs w:val="22"/>
              </w:rPr>
              <w:t>.green = green;</w:t>
            </w:r>
          </w:p>
          <w:p w14:paraId="29B94461"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this</w:t>
            </w:r>
            <w:r w:rsidRPr="00D759EF">
              <w:rPr>
                <w:rFonts w:ascii="Consolas" w:hAnsi="Consolas"/>
                <w:noProof/>
                <w:sz w:val="22"/>
                <w:szCs w:val="22"/>
              </w:rPr>
              <w:t>.blue = blue;</w:t>
            </w:r>
          </w:p>
          <w:p w14:paraId="438108FE"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w:t>
            </w:r>
          </w:p>
          <w:p w14:paraId="4842C440"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w:t>
            </w:r>
          </w:p>
        </w:tc>
      </w:tr>
    </w:tbl>
    <w:p w14:paraId="0B2B68E0" w14:textId="4B882BC9" w:rsidR="00371D15" w:rsidRPr="00D759EF" w:rsidRDefault="00371D15" w:rsidP="00371D15">
      <w:pPr>
        <w:spacing w:after="120"/>
      </w:pPr>
      <w:r w:rsidRPr="00D759EF">
        <w:t>As some colors are used more frequently than others (for example</w:t>
      </w:r>
      <w:del w:id="2983" w:author="Hans Zijlstra" w:date="2017-06-17T13:43:00Z">
        <w:r w:rsidRPr="00D759EF" w:rsidDel="003B297A">
          <w:delText>,</w:delText>
        </w:r>
      </w:del>
      <w:r w:rsidRPr="00D759EF">
        <w:t xml:space="preserve"> black and white) we can </w:t>
      </w:r>
      <w:r w:rsidRPr="00D759EF">
        <w:rPr>
          <w:b/>
        </w:rPr>
        <w:t>declare constants for them</w:t>
      </w:r>
      <w:r w:rsidRPr="00D759EF">
        <w:t xml:space="preserve">, with the idea that the users of our class will take them for </w:t>
      </w:r>
      <w:r w:rsidRPr="00D759EF">
        <w:lastRenderedPageBreak/>
        <w:t>granted, instead of creating</w:t>
      </w:r>
      <w:ins w:id="2984" w:author="Hans Zijlstra" w:date="2017-06-17T13:43:00Z">
        <w:r w:rsidR="003B297A" w:rsidRPr="00D759EF">
          <w:t xml:space="preserve"> every time</w:t>
        </w:r>
      </w:ins>
      <w:r w:rsidRPr="00D759EF">
        <w:t xml:space="preserve"> their own objects for these particular colors</w:t>
      </w:r>
      <w:del w:id="2985" w:author="Hans Zijlstra" w:date="2017-06-17T13:43:00Z">
        <w:r w:rsidRPr="00D759EF" w:rsidDel="003B297A">
          <w:delText xml:space="preserve"> every time</w:delText>
        </w:r>
      </w:del>
      <w:r w:rsidRPr="00D759EF">
        <w:t xml:space="preserve">. To do this, we modify the code of our class </w:t>
      </w:r>
      <w:ins w:id="2986" w:author="Hans Zijlstra" w:date="2017-06-17T13:44:00Z">
        <w:r w:rsidR="003B297A" w:rsidRPr="00D759EF">
          <w:t>by</w:t>
        </w:r>
      </w:ins>
      <w:del w:id="2987" w:author="Hans Zijlstra" w:date="2017-06-17T13:44:00Z">
        <w:r w:rsidRPr="00D759EF" w:rsidDel="003B297A">
          <w:delText>as follows,</w:delText>
        </w:r>
      </w:del>
      <w:r w:rsidRPr="00D759EF">
        <w:t xml:space="preserve"> adding the declaration of the following color-constants: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371D15" w:rsidRPr="00D759EF" w14:paraId="414FE01C" w14:textId="77777777" w:rsidTr="00563712">
        <w:tc>
          <w:tcPr>
            <w:tcW w:w="7970" w:type="dxa"/>
            <w:shd w:val="clear" w:color="auto" w:fill="F3F3F3"/>
          </w:tcPr>
          <w:p w14:paraId="1B6308A8" w14:textId="77777777" w:rsidR="00371D15" w:rsidRPr="00D759EF" w:rsidRDefault="00371D15" w:rsidP="00563712">
            <w:pPr>
              <w:spacing w:before="0"/>
              <w:jc w:val="center"/>
              <w:rPr>
                <w:rFonts w:ascii="Consolas" w:hAnsi="Consolas"/>
                <w:b/>
                <w:bCs/>
                <w:noProof/>
                <w:kern w:val="32"/>
                <w:sz w:val="22"/>
              </w:rPr>
            </w:pPr>
            <w:r w:rsidRPr="00D759EF">
              <w:rPr>
                <w:rFonts w:ascii="Consolas" w:hAnsi="Consolas"/>
                <w:b/>
                <w:bCs/>
                <w:noProof/>
                <w:kern w:val="32"/>
                <w:sz w:val="22"/>
              </w:rPr>
              <w:t>Color.cs</w:t>
            </w:r>
          </w:p>
        </w:tc>
      </w:tr>
      <w:tr w:rsidR="00371D15" w:rsidRPr="00D759EF" w14:paraId="7E3BE195" w14:textId="77777777" w:rsidTr="00563712">
        <w:tc>
          <w:tcPr>
            <w:tcW w:w="7970" w:type="dxa"/>
          </w:tcPr>
          <w:p w14:paraId="30556C29"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lang w:eastAsia="es-ES"/>
              </w:rPr>
              <w:t>class</w:t>
            </w:r>
            <w:r w:rsidRPr="00D759EF">
              <w:rPr>
                <w:rFonts w:ascii="Consolas" w:hAnsi="Consolas"/>
                <w:noProof/>
                <w:sz w:val="22"/>
                <w:szCs w:val="22"/>
              </w:rPr>
              <w:t xml:space="preserve"> </w:t>
            </w:r>
            <w:r w:rsidRPr="00D759EF">
              <w:rPr>
                <w:rFonts w:ascii="Consolas" w:hAnsi="Consolas"/>
                <w:color w:val="2B91AF"/>
                <w:sz w:val="22"/>
              </w:rPr>
              <w:t>Color</w:t>
            </w:r>
          </w:p>
          <w:p w14:paraId="58234080"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w:t>
            </w:r>
          </w:p>
          <w:p w14:paraId="5B6E6602"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const</w:t>
            </w:r>
            <w:r w:rsidRPr="00D759EF">
              <w:rPr>
                <w:rFonts w:ascii="Consolas" w:hAnsi="Consolas"/>
                <w:noProof/>
                <w:sz w:val="22"/>
                <w:szCs w:val="22"/>
              </w:rPr>
              <w:t xml:space="preserve"> </w:t>
            </w:r>
            <w:r w:rsidRPr="00D759EF">
              <w:rPr>
                <w:rFonts w:ascii="Consolas" w:hAnsi="Consolas"/>
                <w:color w:val="2B91AF"/>
                <w:sz w:val="22"/>
              </w:rPr>
              <w:t>Color</w:t>
            </w:r>
            <w:r w:rsidRPr="00D759EF">
              <w:rPr>
                <w:rFonts w:ascii="Consolas" w:hAnsi="Consolas"/>
                <w:noProof/>
                <w:sz w:val="22"/>
                <w:szCs w:val="22"/>
              </w:rPr>
              <w:t xml:space="preserve"> Black = </w:t>
            </w:r>
            <w:r w:rsidRPr="00D759EF">
              <w:rPr>
                <w:rFonts w:ascii="Consolas" w:hAnsi="Consolas" w:cs="Consolas"/>
                <w:noProof/>
                <w:color w:val="0000FF"/>
                <w:sz w:val="22"/>
                <w:szCs w:val="22"/>
                <w:lang w:eastAsia="es-ES"/>
              </w:rPr>
              <w:t>new</w:t>
            </w:r>
            <w:r w:rsidRPr="00D759EF">
              <w:rPr>
                <w:rFonts w:ascii="Consolas" w:hAnsi="Consolas"/>
                <w:noProof/>
                <w:sz w:val="22"/>
                <w:szCs w:val="22"/>
              </w:rPr>
              <w:t xml:space="preserve"> </w:t>
            </w:r>
            <w:proofErr w:type="gramStart"/>
            <w:r w:rsidRPr="00D759EF">
              <w:rPr>
                <w:rFonts w:ascii="Consolas" w:hAnsi="Consolas"/>
                <w:color w:val="2B91AF"/>
                <w:sz w:val="22"/>
              </w:rPr>
              <w:t>Color</w:t>
            </w:r>
            <w:r w:rsidRPr="00D759EF">
              <w:rPr>
                <w:rFonts w:ascii="Consolas" w:hAnsi="Consolas"/>
                <w:noProof/>
                <w:sz w:val="22"/>
                <w:szCs w:val="22"/>
              </w:rPr>
              <w:t>(</w:t>
            </w:r>
            <w:proofErr w:type="gramEnd"/>
            <w:r w:rsidRPr="00D759EF">
              <w:rPr>
                <w:rFonts w:ascii="Consolas" w:hAnsi="Consolas"/>
                <w:noProof/>
                <w:sz w:val="22"/>
                <w:szCs w:val="22"/>
              </w:rPr>
              <w:t>0, 0, 0);</w:t>
            </w:r>
          </w:p>
          <w:p w14:paraId="354C5011"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const</w:t>
            </w:r>
            <w:r w:rsidRPr="00D759EF">
              <w:rPr>
                <w:rFonts w:ascii="Consolas" w:hAnsi="Consolas"/>
                <w:noProof/>
                <w:sz w:val="22"/>
                <w:szCs w:val="22"/>
              </w:rPr>
              <w:t xml:space="preserve"> </w:t>
            </w:r>
            <w:r w:rsidRPr="00D759EF">
              <w:rPr>
                <w:rFonts w:ascii="Consolas" w:hAnsi="Consolas"/>
                <w:color w:val="2B91AF"/>
                <w:sz w:val="22"/>
              </w:rPr>
              <w:t>Color</w:t>
            </w:r>
            <w:r w:rsidRPr="00D759EF">
              <w:rPr>
                <w:rFonts w:ascii="Consolas" w:hAnsi="Consolas"/>
                <w:noProof/>
                <w:sz w:val="22"/>
                <w:szCs w:val="22"/>
              </w:rPr>
              <w:t xml:space="preserve"> White = </w:t>
            </w:r>
            <w:r w:rsidRPr="00D759EF">
              <w:rPr>
                <w:rFonts w:ascii="Consolas" w:hAnsi="Consolas" w:cs="Consolas"/>
                <w:noProof/>
                <w:color w:val="0000FF"/>
                <w:sz w:val="22"/>
                <w:szCs w:val="22"/>
                <w:lang w:eastAsia="es-ES"/>
              </w:rPr>
              <w:t>new</w:t>
            </w:r>
            <w:r w:rsidRPr="00D759EF">
              <w:rPr>
                <w:rFonts w:ascii="Consolas" w:hAnsi="Consolas"/>
                <w:noProof/>
                <w:sz w:val="22"/>
                <w:szCs w:val="22"/>
              </w:rPr>
              <w:t xml:space="preserve"> </w:t>
            </w:r>
            <w:proofErr w:type="gramStart"/>
            <w:r w:rsidRPr="00D759EF">
              <w:rPr>
                <w:rFonts w:ascii="Consolas" w:hAnsi="Consolas"/>
                <w:color w:val="2B91AF"/>
                <w:sz w:val="22"/>
              </w:rPr>
              <w:t>Color</w:t>
            </w:r>
            <w:r w:rsidRPr="00D759EF">
              <w:rPr>
                <w:rFonts w:ascii="Consolas" w:hAnsi="Consolas"/>
                <w:noProof/>
                <w:sz w:val="22"/>
                <w:szCs w:val="22"/>
              </w:rPr>
              <w:t>(</w:t>
            </w:r>
            <w:proofErr w:type="gramEnd"/>
            <w:r w:rsidRPr="00D759EF">
              <w:rPr>
                <w:rFonts w:ascii="Consolas" w:hAnsi="Consolas"/>
                <w:noProof/>
                <w:sz w:val="22"/>
                <w:szCs w:val="22"/>
              </w:rPr>
              <w:t>255, 255, 255);</w:t>
            </w:r>
          </w:p>
          <w:p w14:paraId="4BA860E2"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p>
          <w:p w14:paraId="1599AD99"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private</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int</w:t>
            </w:r>
            <w:r w:rsidRPr="00D759EF">
              <w:rPr>
                <w:rFonts w:ascii="Consolas" w:hAnsi="Consolas"/>
                <w:noProof/>
                <w:sz w:val="22"/>
                <w:szCs w:val="22"/>
              </w:rPr>
              <w:t xml:space="preserve"> red;</w:t>
            </w:r>
          </w:p>
          <w:p w14:paraId="43A584D9"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private</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int</w:t>
            </w:r>
            <w:r w:rsidRPr="00D759EF">
              <w:rPr>
                <w:rFonts w:ascii="Consolas" w:hAnsi="Consolas"/>
                <w:noProof/>
                <w:sz w:val="22"/>
                <w:szCs w:val="22"/>
              </w:rPr>
              <w:t xml:space="preserve"> green;</w:t>
            </w:r>
          </w:p>
          <w:p w14:paraId="3FE65080"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private</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int</w:t>
            </w:r>
            <w:r w:rsidRPr="00D759EF">
              <w:rPr>
                <w:rFonts w:ascii="Consolas" w:hAnsi="Consolas"/>
                <w:noProof/>
                <w:sz w:val="22"/>
                <w:szCs w:val="22"/>
              </w:rPr>
              <w:t xml:space="preserve"> blue;</w:t>
            </w:r>
          </w:p>
          <w:p w14:paraId="01AB05E9"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p>
          <w:p w14:paraId="190E7318"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Color(</w:t>
            </w:r>
            <w:r w:rsidRPr="00D759EF">
              <w:rPr>
                <w:rFonts w:ascii="Consolas" w:hAnsi="Consolas" w:cs="Consolas"/>
                <w:noProof/>
                <w:color w:val="0000FF"/>
                <w:sz w:val="22"/>
                <w:szCs w:val="22"/>
                <w:lang w:eastAsia="es-ES"/>
              </w:rPr>
              <w:t>int</w:t>
            </w:r>
            <w:r w:rsidRPr="00D759EF">
              <w:rPr>
                <w:rFonts w:ascii="Consolas" w:hAnsi="Consolas"/>
                <w:noProof/>
                <w:sz w:val="22"/>
                <w:szCs w:val="22"/>
              </w:rPr>
              <w:t xml:space="preserve"> red, </w:t>
            </w:r>
            <w:r w:rsidRPr="00D759EF">
              <w:rPr>
                <w:rFonts w:ascii="Consolas" w:hAnsi="Consolas" w:cs="Consolas"/>
                <w:noProof/>
                <w:color w:val="0000FF"/>
                <w:sz w:val="22"/>
                <w:szCs w:val="22"/>
                <w:lang w:eastAsia="es-ES"/>
              </w:rPr>
              <w:t>int</w:t>
            </w:r>
            <w:r w:rsidRPr="00D759EF">
              <w:rPr>
                <w:rFonts w:ascii="Consolas" w:hAnsi="Consolas"/>
                <w:noProof/>
                <w:sz w:val="22"/>
                <w:szCs w:val="22"/>
              </w:rPr>
              <w:t xml:space="preserve"> green, </w:t>
            </w:r>
            <w:r w:rsidRPr="00D759EF">
              <w:rPr>
                <w:rFonts w:ascii="Consolas" w:hAnsi="Consolas" w:cs="Consolas"/>
                <w:noProof/>
                <w:color w:val="0000FF"/>
                <w:sz w:val="22"/>
                <w:szCs w:val="22"/>
                <w:lang w:eastAsia="es-ES"/>
              </w:rPr>
              <w:t>int</w:t>
            </w:r>
            <w:r w:rsidRPr="00D759EF">
              <w:rPr>
                <w:rFonts w:ascii="Consolas" w:hAnsi="Consolas"/>
                <w:noProof/>
                <w:sz w:val="22"/>
                <w:szCs w:val="22"/>
              </w:rPr>
              <w:t xml:space="preserve"> blue)</w:t>
            </w:r>
          </w:p>
          <w:p w14:paraId="5A622315"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w:t>
            </w:r>
          </w:p>
          <w:p w14:paraId="01E8B26D"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this</w:t>
            </w:r>
            <w:r w:rsidRPr="00D759EF">
              <w:rPr>
                <w:rFonts w:ascii="Consolas" w:hAnsi="Consolas"/>
                <w:noProof/>
                <w:sz w:val="22"/>
                <w:szCs w:val="22"/>
              </w:rPr>
              <w:t>.red = red;</w:t>
            </w:r>
          </w:p>
          <w:p w14:paraId="5711B240"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this</w:t>
            </w:r>
            <w:r w:rsidRPr="00D759EF">
              <w:rPr>
                <w:rFonts w:ascii="Consolas" w:hAnsi="Consolas"/>
                <w:noProof/>
                <w:sz w:val="22"/>
                <w:szCs w:val="22"/>
              </w:rPr>
              <w:t>.green = green;</w:t>
            </w:r>
          </w:p>
          <w:p w14:paraId="5CF012FF"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this</w:t>
            </w:r>
            <w:r w:rsidRPr="00D759EF">
              <w:rPr>
                <w:rFonts w:ascii="Consolas" w:hAnsi="Consolas"/>
                <w:noProof/>
                <w:sz w:val="22"/>
                <w:szCs w:val="22"/>
              </w:rPr>
              <w:t>.blue = blue;</w:t>
            </w:r>
          </w:p>
          <w:p w14:paraId="0115B800"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w:t>
            </w:r>
          </w:p>
          <w:p w14:paraId="3940990A"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w:t>
            </w:r>
          </w:p>
        </w:tc>
      </w:tr>
    </w:tbl>
    <w:p w14:paraId="5A4A0B56" w14:textId="77777777" w:rsidR="00371D15" w:rsidRPr="00D759EF" w:rsidRDefault="00371D15" w:rsidP="00371D15">
      <w:pPr>
        <w:spacing w:after="120"/>
        <w:rPr>
          <w:b/>
          <w:bCs/>
        </w:rPr>
      </w:pPr>
      <w:r w:rsidRPr="00D759EF">
        <w:t>Strangely, when we try to compile</w:t>
      </w:r>
      <w:del w:id="2988" w:author="Hans Zijlstra" w:date="2017-06-17T13:45:00Z">
        <w:r w:rsidRPr="00D759EF" w:rsidDel="003B297A">
          <w:delText>,</w:delText>
        </w:r>
      </w:del>
      <w:r w:rsidRPr="00D759EF">
        <w:t xml:space="preserve"> we </w:t>
      </w:r>
      <w:r w:rsidRPr="00D759EF">
        <w:rPr>
          <w:b/>
        </w:rPr>
        <w:t>get the following error</w:t>
      </w:r>
      <w:r w:rsidRPr="00D759EF">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22A653EF" w14:textId="77777777" w:rsidTr="00563712">
        <w:tc>
          <w:tcPr>
            <w:tcW w:w="7970" w:type="dxa"/>
            <w:tcBorders>
              <w:top w:val="single" w:sz="4" w:space="0" w:color="auto"/>
              <w:left w:val="single" w:sz="4" w:space="0" w:color="auto"/>
              <w:bottom w:val="single" w:sz="4" w:space="0" w:color="auto"/>
              <w:right w:val="single" w:sz="4" w:space="0" w:color="auto"/>
            </w:tcBorders>
          </w:tcPr>
          <w:p w14:paraId="65A1C5F8" w14:textId="77777777" w:rsidR="00371D15" w:rsidRPr="00D759EF" w:rsidRDefault="00371D15" w:rsidP="00563712">
            <w:pPr>
              <w:spacing w:before="0"/>
              <w:rPr>
                <w:rFonts w:ascii="Consolas" w:hAnsi="Consolas" w:cs="Consolas"/>
                <w:noProof/>
                <w:sz w:val="22"/>
                <w:szCs w:val="22"/>
              </w:rPr>
            </w:pPr>
            <w:r w:rsidRPr="00D759EF">
              <w:rPr>
                <w:rFonts w:ascii="Consolas" w:hAnsi="Consolas" w:cs="Consolas"/>
                <w:noProof/>
                <w:sz w:val="22"/>
                <w:szCs w:val="22"/>
              </w:rPr>
              <w:t>'Color.Black' is of type 'Color'. A const field of a reference type other than string can only be initialized with null.</w:t>
            </w:r>
          </w:p>
          <w:p w14:paraId="0A34B23C" w14:textId="77777777" w:rsidR="00371D15" w:rsidRPr="00D759EF" w:rsidRDefault="00371D15" w:rsidP="00563712">
            <w:pPr>
              <w:spacing w:before="0"/>
              <w:rPr>
                <w:rFonts w:ascii="Consolas" w:hAnsi="Consolas" w:cs="Consolas"/>
                <w:noProof/>
                <w:sz w:val="22"/>
                <w:szCs w:val="22"/>
              </w:rPr>
            </w:pPr>
            <w:r w:rsidRPr="00D759EF">
              <w:rPr>
                <w:rFonts w:ascii="Consolas" w:hAnsi="Consolas" w:cs="Consolas"/>
                <w:noProof/>
                <w:sz w:val="22"/>
                <w:szCs w:val="22"/>
              </w:rPr>
              <w:t>'Color.White' is of type 'Color'. A const field of a reference type other than string can only be initialized with null.</w:t>
            </w:r>
          </w:p>
        </w:tc>
      </w:tr>
    </w:tbl>
    <w:p w14:paraId="61EEAAC6" w14:textId="0F1E51CA" w:rsidR="00371D15" w:rsidRPr="00FE7DC0" w:rsidRDefault="00371D15" w:rsidP="00371D15">
      <w:r w:rsidRPr="00D759EF">
        <w:t>This is so because in C#, constants</w:t>
      </w:r>
      <w:del w:id="2989" w:author="Hans Zijlstra" w:date="2017-06-17T13:45:00Z">
        <w:r w:rsidRPr="00D759EF" w:rsidDel="003B297A">
          <w:delText>,</w:delText>
        </w:r>
      </w:del>
      <w:r w:rsidRPr="00D759EF">
        <w:t xml:space="preserve"> declared with the modifier </w:t>
      </w:r>
      <w:r w:rsidRPr="00D759EF">
        <w:rPr>
          <w:rFonts w:ascii="Consolas" w:hAnsi="Consolas"/>
          <w:b/>
          <w:bCs/>
          <w:noProof/>
          <w:kern w:val="32"/>
          <w:sz w:val="22"/>
        </w:rPr>
        <w:t>const</w:t>
      </w:r>
      <w:del w:id="2990" w:author="Hans Zijlstra" w:date="2017-06-17T13:45:00Z">
        <w:r w:rsidRPr="00D759EF" w:rsidDel="003B297A">
          <w:delText>,</w:delText>
        </w:r>
      </w:del>
      <w:r w:rsidRPr="00D759EF">
        <w:t xml:space="preserve"> can</w:t>
      </w:r>
      <w:del w:id="2991" w:author="Hans Zijlstra" w:date="2017-06-24T16:36:00Z">
        <w:r w:rsidRPr="00D759EF" w:rsidDel="00FE7DC0">
          <w:delText xml:space="preserve"> be</w:delText>
        </w:r>
      </w:del>
      <w:r w:rsidRPr="00D759EF">
        <w:t xml:space="preserve"> only </w:t>
      </w:r>
      <w:ins w:id="2992" w:author="Hans Zijlstra" w:date="2017-06-24T16:36:00Z">
        <w:r w:rsidR="00FE7DC0">
          <w:t xml:space="preserve">be </w:t>
        </w:r>
      </w:ins>
      <w:r w:rsidRPr="00FE7DC0">
        <w:t>of the following types:</w:t>
      </w:r>
    </w:p>
    <w:p w14:paraId="1C1A5B8D" w14:textId="77777777" w:rsidR="00371D15" w:rsidRPr="00D759EF" w:rsidRDefault="00371D15" w:rsidP="00371D15">
      <w:pPr>
        <w:numPr>
          <w:ilvl w:val="0"/>
          <w:numId w:val="15"/>
        </w:numPr>
        <w:tabs>
          <w:tab w:val="clear" w:pos="568"/>
        </w:tabs>
      </w:pPr>
      <w:r w:rsidRPr="00D759EF">
        <w:t>Primitive types:</w:t>
      </w:r>
      <w:r w:rsidRPr="00D759EF">
        <w:rPr>
          <w:rFonts w:ascii="Consolas" w:hAnsi="Consolas"/>
          <w:b/>
          <w:bCs/>
          <w:noProof/>
          <w:kern w:val="32"/>
          <w:sz w:val="22"/>
        </w:rPr>
        <w:t xml:space="preserve"> sbyte</w:t>
      </w:r>
      <w:r w:rsidRPr="00D759EF">
        <w:rPr>
          <w:noProof/>
        </w:rPr>
        <w:t xml:space="preserve">, </w:t>
      </w:r>
      <w:r w:rsidRPr="00D759EF">
        <w:rPr>
          <w:rFonts w:ascii="Consolas" w:hAnsi="Consolas"/>
          <w:b/>
          <w:bCs/>
          <w:noProof/>
          <w:kern w:val="32"/>
          <w:sz w:val="22"/>
        </w:rPr>
        <w:t>byte</w:t>
      </w:r>
      <w:r w:rsidRPr="00D759EF">
        <w:rPr>
          <w:noProof/>
        </w:rPr>
        <w:t xml:space="preserve">, </w:t>
      </w:r>
      <w:r w:rsidRPr="00D759EF">
        <w:rPr>
          <w:rFonts w:ascii="Consolas" w:hAnsi="Consolas"/>
          <w:b/>
          <w:bCs/>
          <w:noProof/>
          <w:kern w:val="32"/>
          <w:sz w:val="22"/>
        </w:rPr>
        <w:t>short</w:t>
      </w:r>
      <w:r w:rsidRPr="00D759EF">
        <w:rPr>
          <w:noProof/>
        </w:rPr>
        <w:t xml:space="preserve">, </w:t>
      </w:r>
      <w:r w:rsidRPr="00D759EF">
        <w:rPr>
          <w:rFonts w:ascii="Consolas" w:hAnsi="Consolas"/>
          <w:b/>
          <w:bCs/>
          <w:noProof/>
          <w:kern w:val="32"/>
          <w:sz w:val="22"/>
        </w:rPr>
        <w:t>ushort</w:t>
      </w:r>
      <w:r w:rsidRPr="00D759EF">
        <w:rPr>
          <w:noProof/>
        </w:rPr>
        <w:t xml:space="preserve">, </w:t>
      </w:r>
      <w:r w:rsidRPr="00D759EF">
        <w:rPr>
          <w:rFonts w:ascii="Consolas" w:hAnsi="Consolas"/>
          <w:b/>
          <w:bCs/>
          <w:noProof/>
          <w:kern w:val="32"/>
          <w:sz w:val="22"/>
        </w:rPr>
        <w:t>int</w:t>
      </w:r>
      <w:r w:rsidRPr="00D759EF">
        <w:rPr>
          <w:noProof/>
        </w:rPr>
        <w:t xml:space="preserve">, </w:t>
      </w:r>
      <w:r w:rsidRPr="00D759EF">
        <w:rPr>
          <w:rFonts w:ascii="Consolas" w:hAnsi="Consolas"/>
          <w:b/>
          <w:bCs/>
          <w:noProof/>
          <w:kern w:val="32"/>
          <w:sz w:val="22"/>
        </w:rPr>
        <w:t>uint</w:t>
      </w:r>
      <w:r w:rsidRPr="00D759EF">
        <w:rPr>
          <w:noProof/>
        </w:rPr>
        <w:t xml:space="preserve">, </w:t>
      </w:r>
      <w:r w:rsidRPr="00D759EF">
        <w:rPr>
          <w:rFonts w:ascii="Consolas" w:hAnsi="Consolas"/>
          <w:b/>
          <w:bCs/>
          <w:noProof/>
          <w:kern w:val="32"/>
          <w:sz w:val="22"/>
        </w:rPr>
        <w:t>long</w:t>
      </w:r>
      <w:r w:rsidRPr="00D759EF">
        <w:rPr>
          <w:noProof/>
        </w:rPr>
        <w:t xml:space="preserve">, </w:t>
      </w:r>
      <w:r w:rsidRPr="00D759EF">
        <w:rPr>
          <w:rFonts w:ascii="Consolas" w:hAnsi="Consolas"/>
          <w:b/>
          <w:bCs/>
          <w:noProof/>
          <w:kern w:val="32"/>
          <w:sz w:val="22"/>
        </w:rPr>
        <w:t>ulong</w:t>
      </w:r>
      <w:r w:rsidRPr="00D759EF">
        <w:rPr>
          <w:noProof/>
        </w:rPr>
        <w:t xml:space="preserve">, </w:t>
      </w:r>
      <w:r w:rsidRPr="00D759EF">
        <w:rPr>
          <w:rFonts w:ascii="Consolas" w:hAnsi="Consolas"/>
          <w:b/>
          <w:bCs/>
          <w:noProof/>
          <w:kern w:val="32"/>
          <w:sz w:val="22"/>
        </w:rPr>
        <w:t>char</w:t>
      </w:r>
      <w:r w:rsidRPr="00D759EF">
        <w:rPr>
          <w:noProof/>
        </w:rPr>
        <w:t xml:space="preserve">, </w:t>
      </w:r>
      <w:r w:rsidRPr="00D759EF">
        <w:rPr>
          <w:rFonts w:ascii="Consolas" w:hAnsi="Consolas"/>
          <w:b/>
          <w:bCs/>
          <w:noProof/>
          <w:kern w:val="32"/>
          <w:sz w:val="22"/>
        </w:rPr>
        <w:t>float</w:t>
      </w:r>
      <w:r w:rsidRPr="00D759EF">
        <w:rPr>
          <w:noProof/>
        </w:rPr>
        <w:t xml:space="preserve">, </w:t>
      </w:r>
      <w:r w:rsidRPr="00D759EF">
        <w:rPr>
          <w:rFonts w:ascii="Consolas" w:hAnsi="Consolas"/>
          <w:b/>
          <w:bCs/>
          <w:noProof/>
          <w:kern w:val="32"/>
          <w:sz w:val="22"/>
        </w:rPr>
        <w:t>double</w:t>
      </w:r>
      <w:r w:rsidRPr="00D759EF">
        <w:rPr>
          <w:noProof/>
        </w:rPr>
        <w:t xml:space="preserve">, </w:t>
      </w:r>
      <w:r w:rsidRPr="00D759EF">
        <w:rPr>
          <w:rFonts w:ascii="Consolas" w:hAnsi="Consolas"/>
          <w:b/>
          <w:bCs/>
          <w:noProof/>
          <w:kern w:val="32"/>
          <w:sz w:val="22"/>
        </w:rPr>
        <w:t>decimal</w:t>
      </w:r>
      <w:r w:rsidRPr="00D759EF">
        <w:rPr>
          <w:noProof/>
        </w:rPr>
        <w:t xml:space="preserve">, </w:t>
      </w:r>
      <w:r w:rsidRPr="00D759EF">
        <w:rPr>
          <w:rFonts w:ascii="Consolas" w:hAnsi="Consolas"/>
          <w:b/>
          <w:bCs/>
          <w:noProof/>
          <w:kern w:val="32"/>
          <w:sz w:val="22"/>
        </w:rPr>
        <w:t>bool</w:t>
      </w:r>
      <w:r w:rsidRPr="00D759EF">
        <w:rPr>
          <w:noProof/>
        </w:rPr>
        <w:t>.</w:t>
      </w:r>
    </w:p>
    <w:p w14:paraId="3A370019" w14:textId="77777777" w:rsidR="00371D15" w:rsidRPr="00011129" w:rsidRDefault="00371D15" w:rsidP="00371D15">
      <w:pPr>
        <w:numPr>
          <w:ilvl w:val="0"/>
          <w:numId w:val="15"/>
        </w:numPr>
        <w:tabs>
          <w:tab w:val="clear" w:pos="568"/>
        </w:tabs>
      </w:pPr>
      <w:r w:rsidRPr="00D759EF">
        <w:rPr>
          <w:b/>
        </w:rPr>
        <w:t>Enumerated types</w:t>
      </w:r>
      <w:r w:rsidRPr="00D759EF">
        <w:t xml:space="preserve"> (discussed in section "</w:t>
      </w:r>
      <w:r w:rsidR="00A6273F" w:rsidRPr="00011129">
        <w:fldChar w:fldCharType="begin"/>
      </w:r>
      <w:r w:rsidR="00A6273F" w:rsidRPr="00D759EF">
        <w:instrText xml:space="preserve"> HYPERLINK \l "Enumerations" </w:instrText>
      </w:r>
      <w:r w:rsidR="00A6273F" w:rsidRPr="00011129">
        <w:rPr>
          <w:rPrChange w:id="2993" w:author="Hans Zijlstra" w:date="2017-06-24T11:23:00Z">
            <w:rPr>
              <w:color w:val="0000FF"/>
              <w:u w:val="single"/>
            </w:rPr>
          </w:rPrChange>
        </w:rPr>
        <w:fldChar w:fldCharType="separate"/>
      </w:r>
      <w:r w:rsidRPr="00011129">
        <w:rPr>
          <w:color w:val="0000FF"/>
          <w:u w:val="single"/>
        </w:rPr>
        <w:t>Enumerations</w:t>
      </w:r>
      <w:r w:rsidR="00A6273F" w:rsidRPr="00011129">
        <w:rPr>
          <w:color w:val="0000FF"/>
          <w:u w:val="single"/>
        </w:rPr>
        <w:fldChar w:fldCharType="end"/>
      </w:r>
      <w:r w:rsidRPr="00D759EF">
        <w:t>" at the end of this chapter).</w:t>
      </w:r>
    </w:p>
    <w:p w14:paraId="6B0B8AAF" w14:textId="77777777" w:rsidR="00371D15" w:rsidRPr="00977A5E" w:rsidRDefault="00371D15" w:rsidP="00371D15">
      <w:pPr>
        <w:numPr>
          <w:ilvl w:val="0"/>
          <w:numId w:val="15"/>
        </w:numPr>
        <w:tabs>
          <w:tab w:val="clear" w:pos="568"/>
        </w:tabs>
      </w:pPr>
      <w:r w:rsidRPr="00AA044A">
        <w:rPr>
          <w:b/>
        </w:rPr>
        <w:t>Reference types</w:t>
      </w:r>
      <w:r w:rsidRPr="00AA044A">
        <w:t xml:space="preserve"> (mostly the type </w:t>
      </w:r>
      <w:r w:rsidRPr="002959F9">
        <w:rPr>
          <w:rFonts w:ascii="Consolas" w:hAnsi="Consolas"/>
          <w:b/>
          <w:bCs/>
          <w:noProof/>
          <w:kern w:val="32"/>
          <w:sz w:val="22"/>
        </w:rPr>
        <w:t>string</w:t>
      </w:r>
      <w:r w:rsidRPr="00977A5E">
        <w:t>).</w:t>
      </w:r>
    </w:p>
    <w:p w14:paraId="34D43FFB" w14:textId="60DCCF0F" w:rsidR="00371D15" w:rsidRPr="00D759EF" w:rsidRDefault="00371D15" w:rsidP="00371D15">
      <w:r w:rsidRPr="00977A5E">
        <w:t>The problem with the compilation of the class</w:t>
      </w:r>
      <w:r w:rsidRPr="000E6BD7">
        <w:t xml:space="preserve"> in our example is connected </w:t>
      </w:r>
      <w:ins w:id="2994" w:author="Hans Zijlstra" w:date="2017-06-17T13:46:00Z">
        <w:r w:rsidR="003B297A" w:rsidRPr="000E6BD7">
          <w:t>to</w:t>
        </w:r>
      </w:ins>
      <w:del w:id="2995" w:author="Hans Zijlstra" w:date="2017-06-17T13:46:00Z">
        <w:r w:rsidRPr="000E6BD7" w:rsidDel="003B297A">
          <w:delText>with</w:delText>
        </w:r>
      </w:del>
      <w:r w:rsidRPr="000E6BD7">
        <w:t xml:space="preserve"> the reference type</w:t>
      </w:r>
      <w:del w:id="2996" w:author="Hans Zijlstra" w:date="2017-06-17T13:54:00Z">
        <w:r w:rsidRPr="0028675A" w:rsidDel="00004A1E">
          <w:delText>s</w:delText>
        </w:r>
      </w:del>
      <w:r w:rsidRPr="0028675A">
        <w:t xml:space="preserve"> and the restriction </w:t>
      </w:r>
      <w:ins w:id="2997" w:author="Hans Zijlstra" w:date="2017-06-17T13:46:00Z">
        <w:r w:rsidR="003B297A" w:rsidRPr="0028675A">
          <w:t>by</w:t>
        </w:r>
      </w:ins>
      <w:del w:id="2998" w:author="Hans Zijlstra" w:date="2017-06-17T13:46:00Z">
        <w:r w:rsidRPr="0028675A" w:rsidDel="003B297A">
          <w:delText>on</w:delText>
        </w:r>
      </w:del>
      <w:r w:rsidRPr="0028675A">
        <w:t xml:space="preserve"> the </w:t>
      </w:r>
      <w:del w:id="2999" w:author="Hans Zijlstra" w:date="2017-06-17T13:49:00Z">
        <w:r w:rsidRPr="0028675A" w:rsidDel="003B297A">
          <w:delText>compiler</w:delText>
        </w:r>
      </w:del>
      <w:del w:id="3000" w:author="Hans Zijlstra" w:date="2017-06-17T13:47:00Z">
        <w:r w:rsidRPr="0028675A" w:rsidDel="003B297A">
          <w:delText xml:space="preserve"> </w:delText>
        </w:r>
      </w:del>
      <w:ins w:id="3001" w:author="Hans Zijlstra" w:date="2017-06-17T13:49:00Z">
        <w:r w:rsidR="003B297A" w:rsidRPr="0028675A">
          <w:t>compiler forbidding</w:t>
        </w:r>
      </w:ins>
      <w:ins w:id="3002" w:author="Hans Zijlstra" w:date="2017-06-17T13:46:00Z">
        <w:r w:rsidR="003B297A" w:rsidRPr="0028675A">
          <w:t xml:space="preserve"> the</w:t>
        </w:r>
      </w:ins>
      <w:del w:id="3003" w:author="Hans Zijlstra" w:date="2017-06-17T13:46:00Z">
        <w:r w:rsidRPr="0028675A" w:rsidDel="003B297A">
          <w:delText>not to allow</w:delText>
        </w:r>
      </w:del>
      <w:del w:id="3004" w:author="Hans Zijlstra" w:date="2017-06-17T13:48:00Z">
        <w:r w:rsidRPr="0028675A" w:rsidDel="003B297A">
          <w:delText xml:space="preserve"> simultaneous</w:delText>
        </w:r>
      </w:del>
      <w:r w:rsidRPr="0028675A">
        <w:t xml:space="preserve"> use of the operator </w:t>
      </w:r>
      <w:r w:rsidRPr="00FE7DC0">
        <w:rPr>
          <w:rFonts w:ascii="Consolas" w:hAnsi="Consolas"/>
          <w:b/>
          <w:bCs/>
          <w:noProof/>
          <w:kern w:val="32"/>
          <w:sz w:val="22"/>
        </w:rPr>
        <w:t>new</w:t>
      </w:r>
      <w:r w:rsidRPr="00FE7DC0">
        <w:t xml:space="preserve"> when declaring a </w:t>
      </w:r>
      <w:del w:id="3005" w:author="Hans Zijlstra" w:date="2017-06-17T13:48:00Z">
        <w:r w:rsidRPr="00FE7DC0" w:rsidDel="003B297A">
          <w:delText>constant when</w:delText>
        </w:r>
      </w:del>
      <w:ins w:id="3006" w:author="Hans Zijlstra" w:date="2017-06-17T13:48:00Z">
        <w:r w:rsidR="003B297A" w:rsidRPr="00FE7DC0">
          <w:t>constant, if</w:t>
        </w:r>
      </w:ins>
      <w:r w:rsidRPr="00FE7DC0">
        <w:t xml:space="preserve"> th</w:t>
      </w:r>
      <w:ins w:id="3007" w:author="Hans Zijlstra" w:date="2017-06-17T13:48:00Z">
        <w:r w:rsidR="003B297A" w:rsidRPr="00FE7DC0">
          <w:t>e</w:t>
        </w:r>
      </w:ins>
      <w:del w:id="3008" w:author="Hans Zijlstra" w:date="2017-06-17T13:48:00Z">
        <w:r w:rsidRPr="00FE7DC0" w:rsidDel="003B297A">
          <w:delText>is</w:delText>
        </w:r>
      </w:del>
      <w:r w:rsidRPr="00FE7DC0">
        <w:t xml:space="preserve"> constant </w:t>
      </w:r>
      <w:del w:id="3009" w:author="Hans Zijlstra" w:date="2017-06-17T13:48:00Z">
        <w:r w:rsidRPr="00FE7DC0" w:rsidDel="003B297A">
          <w:delText xml:space="preserve">is </w:delText>
        </w:r>
      </w:del>
      <w:ins w:id="3010" w:author="Hans Zijlstra" w:date="2017-06-17T13:48:00Z">
        <w:r w:rsidR="003B297A" w:rsidRPr="003E749F">
          <w:t xml:space="preserve">has </w:t>
        </w:r>
      </w:ins>
      <w:ins w:id="3011" w:author="Hans Zijlstra" w:date="2017-06-24T16:37:00Z">
        <w:r w:rsidR="00FE7DC0" w:rsidRPr="00D759EF">
          <w:t>already</w:t>
        </w:r>
      </w:ins>
      <w:ins w:id="3012" w:author="Hans Zijlstra" w:date="2017-06-17T13:48:00Z">
        <w:r w:rsidR="003B297A" w:rsidRPr="00D759EF">
          <w:t xml:space="preserve"> been </w:t>
        </w:r>
      </w:ins>
      <w:r w:rsidRPr="00D759EF">
        <w:t xml:space="preserve">declared with the modifier </w:t>
      </w:r>
      <w:r w:rsidRPr="00D759EF">
        <w:rPr>
          <w:rFonts w:ascii="Consolas" w:hAnsi="Consolas"/>
          <w:b/>
          <w:bCs/>
          <w:noProof/>
          <w:kern w:val="32"/>
          <w:sz w:val="22"/>
        </w:rPr>
        <w:t>const</w:t>
      </w:r>
      <w:r w:rsidRPr="00D759EF">
        <w:t xml:space="preserve">, unless </w:t>
      </w:r>
      <w:ins w:id="3013" w:author="Hans Zijlstra" w:date="2017-06-17T13:50:00Z">
        <w:r w:rsidR="003B297A" w:rsidRPr="00D759EF">
          <w:t xml:space="preserve">this constant is </w:t>
        </w:r>
      </w:ins>
      <w:ins w:id="3014" w:author="Hans Zijlstra" w:date="2017-06-17T13:51:00Z">
        <w:r w:rsidR="003B297A" w:rsidRPr="00D759EF">
          <w:t>a</w:t>
        </w:r>
      </w:ins>
      <w:del w:id="3015" w:author="Hans Zijlstra" w:date="2017-06-17T13:51:00Z">
        <w:r w:rsidRPr="00D759EF" w:rsidDel="003B297A">
          <w:delText>the</w:delText>
        </w:r>
      </w:del>
      <w:r w:rsidRPr="00D759EF">
        <w:t xml:space="preserve"> reference type </w:t>
      </w:r>
      <w:ins w:id="3016" w:author="Hans Zijlstra" w:date="2017-06-17T13:51:00Z">
        <w:r w:rsidR="003B297A" w:rsidRPr="00D759EF">
          <w:t xml:space="preserve">that </w:t>
        </w:r>
      </w:ins>
      <w:r w:rsidRPr="00D759EF">
        <w:t>can be calculated at compile time.</w:t>
      </w:r>
    </w:p>
    <w:p w14:paraId="4DA742F2" w14:textId="22899521" w:rsidR="00371D15" w:rsidRPr="00D759EF" w:rsidRDefault="00371D15" w:rsidP="00371D15">
      <w:r w:rsidRPr="00D759EF">
        <w:t xml:space="preserve">As we </w:t>
      </w:r>
      <w:ins w:id="3017" w:author="Hans Zijlstra" w:date="2017-06-17T13:51:00Z">
        <w:r w:rsidR="00004A1E" w:rsidRPr="00D759EF">
          <w:t>might</w:t>
        </w:r>
      </w:ins>
      <w:del w:id="3018" w:author="Hans Zijlstra" w:date="2017-06-17T13:51:00Z">
        <w:r w:rsidRPr="00D759EF" w:rsidDel="00004A1E">
          <w:delText>can</w:delText>
        </w:r>
      </w:del>
      <w:r w:rsidRPr="00D759EF">
        <w:t xml:space="preserve"> guess, the only reference type</w:t>
      </w:r>
      <w:del w:id="3019" w:author="Hans Zijlstra" w:date="2017-06-17T13:51:00Z">
        <w:r w:rsidRPr="00D759EF" w:rsidDel="00004A1E">
          <w:delText>,</w:delText>
        </w:r>
      </w:del>
      <w:r w:rsidRPr="00D759EF">
        <w:t xml:space="preserve"> which can be calculated at compile time</w:t>
      </w:r>
      <w:ins w:id="3020" w:author="Hans Zijlstra" w:date="2017-06-17T13:51:00Z">
        <w:r w:rsidR="00004A1E" w:rsidRPr="00D759EF">
          <w:t>,</w:t>
        </w:r>
      </w:ins>
      <w:r w:rsidRPr="00D759EF">
        <w:t xml:space="preserve"> while using the operator </w:t>
      </w:r>
      <w:r w:rsidRPr="00D759EF">
        <w:rPr>
          <w:rFonts w:ascii="Consolas" w:hAnsi="Consolas"/>
          <w:b/>
          <w:bCs/>
          <w:noProof/>
          <w:kern w:val="32"/>
          <w:sz w:val="22"/>
        </w:rPr>
        <w:t>new</w:t>
      </w:r>
      <w:ins w:id="3021" w:author="Hans Zijlstra" w:date="2017-06-17T13:51:00Z">
        <w:r w:rsidR="00004A1E" w:rsidRPr="00D759EF">
          <w:rPr>
            <w:rFonts w:ascii="Consolas" w:hAnsi="Consolas"/>
            <w:b/>
            <w:bCs/>
            <w:noProof/>
            <w:kern w:val="32"/>
            <w:sz w:val="22"/>
          </w:rPr>
          <w:t>,</w:t>
        </w:r>
      </w:ins>
      <w:r w:rsidRPr="00D759EF">
        <w:t xml:space="preserve"> is </w:t>
      </w:r>
      <w:r w:rsidRPr="00D759EF">
        <w:rPr>
          <w:rFonts w:ascii="Consolas" w:hAnsi="Consolas"/>
          <w:b/>
          <w:bCs/>
          <w:noProof/>
          <w:kern w:val="32"/>
          <w:sz w:val="22"/>
        </w:rPr>
        <w:t>string</w:t>
      </w:r>
      <w:r w:rsidRPr="00D759EF">
        <w:t>.</w:t>
      </w:r>
    </w:p>
    <w:p w14:paraId="24C011B0" w14:textId="77777777" w:rsidR="00371D15" w:rsidRPr="00D759EF" w:rsidRDefault="00371D15" w:rsidP="00371D15">
      <w:r w:rsidRPr="00D759EF">
        <w:t xml:space="preserve">Therefore, the only possibilities for reference type constants that are declared with modifier </w:t>
      </w:r>
      <w:r w:rsidRPr="00D759EF">
        <w:rPr>
          <w:rFonts w:ascii="Consolas" w:hAnsi="Consolas"/>
          <w:b/>
          <w:bCs/>
          <w:noProof/>
          <w:kern w:val="32"/>
          <w:sz w:val="22"/>
        </w:rPr>
        <w:t>const</w:t>
      </w:r>
      <w:r w:rsidRPr="00D759EF">
        <w:t xml:space="preserve"> are, as follows:</w:t>
      </w:r>
    </w:p>
    <w:p w14:paraId="77734342" w14:textId="77777777" w:rsidR="00371D15" w:rsidRPr="00D759EF" w:rsidRDefault="00371D15" w:rsidP="00371D15">
      <w:pPr>
        <w:numPr>
          <w:ilvl w:val="0"/>
          <w:numId w:val="16"/>
        </w:numPr>
        <w:tabs>
          <w:tab w:val="clear" w:pos="568"/>
        </w:tabs>
      </w:pPr>
      <w:r w:rsidRPr="00D759EF">
        <w:t xml:space="preserve">The constants must be of type </w:t>
      </w:r>
      <w:r w:rsidRPr="00D759EF">
        <w:rPr>
          <w:rFonts w:ascii="Consolas" w:hAnsi="Consolas"/>
          <w:b/>
          <w:bCs/>
          <w:noProof/>
          <w:kern w:val="32"/>
          <w:sz w:val="22"/>
        </w:rPr>
        <w:t>string</w:t>
      </w:r>
      <w:r w:rsidRPr="00D759EF">
        <w:t>.</w:t>
      </w:r>
    </w:p>
    <w:p w14:paraId="1BE82F45" w14:textId="6B06D529" w:rsidR="00371D15" w:rsidRPr="00D759EF" w:rsidRDefault="00371D15" w:rsidP="00371D15">
      <w:pPr>
        <w:numPr>
          <w:ilvl w:val="0"/>
          <w:numId w:val="16"/>
        </w:numPr>
        <w:tabs>
          <w:tab w:val="clear" w:pos="568"/>
        </w:tabs>
      </w:pPr>
      <w:r w:rsidRPr="00D759EF">
        <w:lastRenderedPageBreak/>
        <w:t xml:space="preserve">The value, which we assign to the constant of </w:t>
      </w:r>
      <w:ins w:id="3022" w:author="Hans Zijlstra" w:date="2017-06-17T13:52:00Z">
        <w:r w:rsidR="00004A1E" w:rsidRPr="00D759EF">
          <w:t xml:space="preserve">a </w:t>
        </w:r>
      </w:ins>
      <w:r w:rsidRPr="00D759EF">
        <w:t>reference type</w:t>
      </w:r>
      <w:del w:id="3023" w:author="Hans Zijlstra" w:date="2017-06-17T13:52:00Z">
        <w:r w:rsidRPr="00D759EF" w:rsidDel="00004A1E">
          <w:delText>,</w:delText>
        </w:r>
      </w:del>
      <w:r w:rsidRPr="00D759EF">
        <w:t xml:space="preserve"> other than </w:t>
      </w:r>
      <w:r w:rsidRPr="00D759EF">
        <w:rPr>
          <w:rFonts w:ascii="Consolas" w:hAnsi="Consolas"/>
          <w:b/>
          <w:bCs/>
          <w:noProof/>
          <w:kern w:val="32"/>
          <w:sz w:val="22"/>
        </w:rPr>
        <w:t>string</w:t>
      </w:r>
      <w:r w:rsidRPr="00D759EF">
        <w:t xml:space="preserve">, is </w:t>
      </w:r>
      <w:r w:rsidRPr="00D759EF">
        <w:rPr>
          <w:rFonts w:ascii="Consolas" w:hAnsi="Consolas"/>
          <w:b/>
          <w:bCs/>
          <w:noProof/>
          <w:kern w:val="32"/>
          <w:sz w:val="22"/>
        </w:rPr>
        <w:t>null</w:t>
      </w:r>
      <w:r w:rsidRPr="00D759EF">
        <w:t>.</w:t>
      </w:r>
    </w:p>
    <w:p w14:paraId="356A19F2" w14:textId="77777777" w:rsidR="00371D15" w:rsidRPr="00D759EF" w:rsidRDefault="00371D15" w:rsidP="00371D15">
      <w:pPr>
        <w:spacing w:after="120"/>
      </w:pPr>
      <w:r w:rsidRPr="00D759EF">
        <w:t>We can formulate the following definition:</w:t>
      </w:r>
    </w:p>
    <w:tbl>
      <w:tblPr>
        <w:tblW w:w="0" w:type="auto"/>
        <w:tblInd w:w="108" w:type="dxa"/>
        <w:tblCellMar>
          <w:top w:w="113" w:type="dxa"/>
          <w:bottom w:w="113" w:type="dxa"/>
        </w:tblCellMar>
        <w:tblLook w:val="01E0" w:firstRow="1" w:lastRow="1" w:firstColumn="1" w:lastColumn="1" w:noHBand="0" w:noVBand="0"/>
      </w:tblPr>
      <w:tblGrid>
        <w:gridCol w:w="812"/>
        <w:gridCol w:w="7158"/>
      </w:tblGrid>
      <w:tr w:rsidR="00371D15" w:rsidRPr="00D759EF" w14:paraId="07965D96" w14:textId="77777777" w:rsidTr="00563712">
        <w:tc>
          <w:tcPr>
            <w:tcW w:w="812" w:type="dxa"/>
            <w:tcBorders>
              <w:top w:val="single" w:sz="4" w:space="0" w:color="auto"/>
              <w:left w:val="single" w:sz="4" w:space="0" w:color="auto"/>
              <w:bottom w:val="single" w:sz="4" w:space="0" w:color="auto"/>
              <w:right w:val="single" w:sz="4" w:space="0" w:color="auto"/>
            </w:tcBorders>
            <w:vAlign w:val="center"/>
          </w:tcPr>
          <w:p w14:paraId="42723560" w14:textId="77777777" w:rsidR="00371D15" w:rsidRPr="00D759EF" w:rsidRDefault="00371D15" w:rsidP="00563712">
            <w:pPr>
              <w:spacing w:before="0"/>
              <w:jc w:val="center"/>
            </w:pPr>
            <w:r w:rsidRPr="00D759EF">
              <w:rPr>
                <w:noProof/>
              </w:rPr>
              <w:drawing>
                <wp:inline distT="0" distB="0" distL="0" distR="0" wp14:anchorId="0B5C5F81" wp14:editId="71C88591">
                  <wp:extent cx="321945" cy="321945"/>
                  <wp:effectExtent l="0" t="0" r="1905" b="1905"/>
                  <wp:docPr id="5407" name="Picture 5407" descr="idi_e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idi_exc"/>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321945" cy="321945"/>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32768343" w14:textId="77777777" w:rsidR="00371D15" w:rsidRPr="0028675A" w:rsidRDefault="00371D15" w:rsidP="00563712">
            <w:pPr>
              <w:pStyle w:val="WarningMessage"/>
            </w:pPr>
            <w:r w:rsidRPr="00011129">
              <w:t>Constants de</w:t>
            </w:r>
            <w:r w:rsidRPr="00AA044A">
              <w:t xml:space="preserve">clared with modifier </w:t>
            </w:r>
            <w:r w:rsidRPr="00AA044A">
              <w:rPr>
                <w:rStyle w:val="Code"/>
              </w:rPr>
              <w:t>const</w:t>
            </w:r>
            <w:r w:rsidRPr="002959F9">
              <w:t xml:space="preserve"> must be of primitive, enumeration or reference type, and if they are of reference type, this type must be either a </w:t>
            </w:r>
            <w:r w:rsidRPr="00977A5E">
              <w:rPr>
                <w:rStyle w:val="Code"/>
              </w:rPr>
              <w:t>string</w:t>
            </w:r>
            <w:r w:rsidRPr="00977A5E">
              <w:t xml:space="preserve"> or the value</w:t>
            </w:r>
            <w:del w:id="3024" w:author="Hans Zijlstra" w:date="2017-06-24T16:38:00Z">
              <w:r w:rsidRPr="00977A5E" w:rsidDel="00FE7DC0">
                <w:delText>,</w:delText>
              </w:r>
            </w:del>
            <w:r w:rsidRPr="00977A5E">
              <w:t xml:space="preserve"> that we assign to the constant</w:t>
            </w:r>
            <w:del w:id="3025" w:author="Hans Zijlstra" w:date="2017-06-24T16:38:00Z">
              <w:r w:rsidRPr="00977A5E" w:rsidDel="00FE7DC0">
                <w:delText>,</w:delText>
              </w:r>
            </w:del>
            <w:r w:rsidRPr="00977A5E">
              <w:t xml:space="preserve"> must be </w:t>
            </w:r>
            <w:r w:rsidRPr="0028675A">
              <w:rPr>
                <w:rStyle w:val="Code"/>
              </w:rPr>
              <w:t>null</w:t>
            </w:r>
            <w:r w:rsidRPr="0028675A">
              <w:t>.</w:t>
            </w:r>
          </w:p>
        </w:tc>
      </w:tr>
    </w:tbl>
    <w:p w14:paraId="2E90F878" w14:textId="002C6788" w:rsidR="00371D15" w:rsidRPr="00D759EF" w:rsidRDefault="00371D15" w:rsidP="00371D15">
      <w:r w:rsidRPr="00D759EF">
        <w:t xml:space="preserve">Thus, using the modifier </w:t>
      </w:r>
      <w:r w:rsidRPr="00D759EF">
        <w:rPr>
          <w:rFonts w:ascii="Consolas" w:hAnsi="Consolas"/>
          <w:b/>
          <w:bCs/>
          <w:noProof/>
          <w:kern w:val="32"/>
          <w:sz w:val="22"/>
        </w:rPr>
        <w:t>const</w:t>
      </w:r>
      <w:r w:rsidRPr="00D759EF">
        <w:t xml:space="preserve">, we will not be able to declare the constants </w:t>
      </w:r>
      <w:r w:rsidRPr="00D759EF">
        <w:rPr>
          <w:rStyle w:val="Code"/>
        </w:rPr>
        <w:t>Black</w:t>
      </w:r>
      <w:r w:rsidRPr="00D759EF">
        <w:t xml:space="preserve"> and </w:t>
      </w:r>
      <w:r w:rsidRPr="00D759EF">
        <w:rPr>
          <w:rStyle w:val="Code"/>
        </w:rPr>
        <w:t>White</w:t>
      </w:r>
      <w:r w:rsidRPr="00D759EF">
        <w:t xml:space="preserve"> of type </w:t>
      </w:r>
      <w:r w:rsidRPr="00D759EF">
        <w:rPr>
          <w:rStyle w:val="Code"/>
        </w:rPr>
        <w:t>Color</w:t>
      </w:r>
      <w:r w:rsidRPr="00D759EF">
        <w:t xml:space="preserve"> in our color class</w:t>
      </w:r>
      <w:ins w:id="3026" w:author="Hans Zijlstra" w:date="2017-06-17T13:55:00Z">
        <w:r w:rsidR="00004A1E" w:rsidRPr="00D759EF">
          <w:t>,</w:t>
        </w:r>
      </w:ins>
      <w:r w:rsidRPr="00D759EF">
        <w:t xml:space="preserve"> because they aren’t </w:t>
      </w:r>
      <w:r w:rsidRPr="00D759EF">
        <w:rPr>
          <w:rStyle w:val="Code"/>
        </w:rPr>
        <w:t>null</w:t>
      </w:r>
      <w:r w:rsidRPr="00D759EF">
        <w:t>. The next section will show</w:t>
      </w:r>
      <w:del w:id="3027" w:author="Hans Zijlstra" w:date="2017-06-17T13:56:00Z">
        <w:r w:rsidRPr="00D759EF" w:rsidDel="00004A1E">
          <w:delText xml:space="preserve"> us</w:delText>
        </w:r>
      </w:del>
      <w:r w:rsidRPr="00D759EF">
        <w:t xml:space="preserve"> how to deal with this problem.</w:t>
      </w:r>
    </w:p>
    <w:p w14:paraId="0A98D72F" w14:textId="77777777" w:rsidR="00371D15" w:rsidRPr="00D759EF" w:rsidRDefault="00371D15" w:rsidP="00371D15">
      <w:pPr>
        <w:pStyle w:val="Heading4"/>
      </w:pPr>
      <w:r w:rsidRPr="00D759EF">
        <w:t xml:space="preserve">Runtime Constants </w:t>
      </w:r>
      <w:r w:rsidRPr="00D759EF">
        <w:rPr>
          <w:noProof/>
        </w:rPr>
        <w:t>(readonly)</w:t>
      </w:r>
    </w:p>
    <w:p w14:paraId="2483D368" w14:textId="7B3392D4" w:rsidR="00371D15" w:rsidRPr="00D759EF" w:rsidRDefault="00371D15" w:rsidP="00371D15">
      <w:pPr>
        <w:spacing w:after="120"/>
      </w:pPr>
      <w:r w:rsidRPr="00D759EF">
        <w:t xml:space="preserve">When we want to declare reference type constants, which cannot be calculated during compilation of the program, we must use a combination of </w:t>
      </w:r>
      <w:r w:rsidRPr="00D759EF">
        <w:rPr>
          <w:rFonts w:ascii="Consolas" w:hAnsi="Consolas"/>
          <w:b/>
          <w:bCs/>
          <w:noProof/>
          <w:kern w:val="32"/>
          <w:sz w:val="22"/>
        </w:rPr>
        <w:t>static</w:t>
      </w:r>
      <w:r w:rsidRPr="00D759EF">
        <w:t xml:space="preserve"> </w:t>
      </w:r>
      <w:r w:rsidRPr="00D759EF">
        <w:rPr>
          <w:rFonts w:ascii="Consolas" w:hAnsi="Consolas"/>
          <w:b/>
          <w:bCs/>
          <w:noProof/>
          <w:kern w:val="32"/>
          <w:sz w:val="22"/>
        </w:rPr>
        <w:t>readonly</w:t>
      </w:r>
      <w:r w:rsidRPr="00D759EF">
        <w:t xml:space="preserve"> modifiers, instead of </w:t>
      </w:r>
      <w:ins w:id="3028" w:author="Hans Zijlstra" w:date="2017-06-17T15:48:00Z">
        <w:r w:rsidR="005E0F81" w:rsidRPr="00D759EF">
          <w:t xml:space="preserve">a </w:t>
        </w:r>
      </w:ins>
      <w:r w:rsidRPr="00D759EF">
        <w:rPr>
          <w:rFonts w:ascii="Consolas" w:hAnsi="Consolas"/>
          <w:b/>
          <w:bCs/>
          <w:noProof/>
          <w:kern w:val="32"/>
          <w:sz w:val="22"/>
        </w:rPr>
        <w:t>const</w:t>
      </w:r>
      <w:r w:rsidRPr="00D759EF">
        <w:t xml:space="preserve"> modifier.</w:t>
      </w:r>
    </w:p>
    <w:tbl>
      <w:tblPr>
        <w:tblW w:w="0" w:type="auto"/>
        <w:tblInd w:w="108" w:type="dxa"/>
        <w:tblCellMar>
          <w:top w:w="113" w:type="dxa"/>
          <w:bottom w:w="113" w:type="dxa"/>
        </w:tblCellMar>
        <w:tblLook w:val="01E0" w:firstRow="1" w:lastRow="1" w:firstColumn="1" w:lastColumn="1" w:noHBand="0" w:noVBand="0"/>
      </w:tblPr>
      <w:tblGrid>
        <w:gridCol w:w="8045"/>
      </w:tblGrid>
      <w:tr w:rsidR="00371D15" w:rsidRPr="00D759EF" w14:paraId="179C8A8D" w14:textId="77777777" w:rsidTr="00563712">
        <w:trPr>
          <w:trHeight w:val="245"/>
        </w:trPr>
        <w:tc>
          <w:tcPr>
            <w:tcW w:w="8045" w:type="dxa"/>
            <w:tcBorders>
              <w:top w:val="single" w:sz="4" w:space="0" w:color="auto"/>
              <w:left w:val="single" w:sz="4" w:space="0" w:color="auto"/>
              <w:bottom w:val="single" w:sz="4" w:space="0" w:color="auto"/>
              <w:right w:val="single" w:sz="4" w:space="0" w:color="auto"/>
            </w:tcBorders>
          </w:tcPr>
          <w:p w14:paraId="7052127F" w14:textId="77777777" w:rsidR="00371D15" w:rsidRPr="00D759EF" w:rsidRDefault="00371D15" w:rsidP="00563712">
            <w:pPr>
              <w:spacing w:before="0"/>
              <w:rPr>
                <w:rFonts w:ascii="Consolas" w:hAnsi="Consolas" w:cs="Consolas"/>
                <w:noProof/>
                <w:sz w:val="22"/>
                <w:szCs w:val="22"/>
              </w:rPr>
            </w:pPr>
            <w:r w:rsidRPr="00D759EF">
              <w:rPr>
                <w:rFonts w:ascii="Consolas" w:hAnsi="Consolas" w:cs="Consolas"/>
                <w:bCs/>
                <w:noProof/>
                <w:sz w:val="22"/>
                <w:szCs w:val="22"/>
              </w:rPr>
              <w:t>[&lt;access_modifiers&gt;] static readonly &lt;reference-type&gt; &lt;name&gt;;</w:t>
            </w:r>
          </w:p>
        </w:tc>
      </w:tr>
    </w:tbl>
    <w:p w14:paraId="6B7BF2CD" w14:textId="62ED328D" w:rsidR="00371D15" w:rsidRPr="00D759EF" w:rsidRDefault="00371D15" w:rsidP="00371D15">
      <w:del w:id="3029" w:author="Hans Zijlstra" w:date="2017-06-17T15:49:00Z">
        <w:r w:rsidRPr="00D759EF" w:rsidDel="005E0F81">
          <w:delText>Accordingly,</w:delText>
        </w:r>
      </w:del>
      <w:ins w:id="3030" w:author="Hans Zijlstra" w:date="2017-06-17T15:50:00Z">
        <w:r w:rsidR="005E0F81" w:rsidRPr="00D759EF">
          <w:t>The value of t</w:t>
        </w:r>
      </w:ins>
      <w:ins w:id="3031" w:author="Hans Zijlstra" w:date="2017-06-17T15:49:00Z">
        <w:r w:rsidR="005E0F81" w:rsidRPr="00D759EF">
          <w:t>he type</w:t>
        </w:r>
      </w:ins>
      <w:r w:rsidRPr="00D759EF">
        <w:t xml:space="preserve"> </w:t>
      </w:r>
      <w:r w:rsidRPr="00D759EF">
        <w:rPr>
          <w:rFonts w:ascii="Consolas" w:hAnsi="Consolas"/>
          <w:b/>
          <w:bCs/>
          <w:noProof/>
          <w:kern w:val="32"/>
          <w:sz w:val="22"/>
        </w:rPr>
        <w:t>&lt;reference-type&gt;</w:t>
      </w:r>
      <w:r w:rsidRPr="00D759EF">
        <w:t xml:space="preserve"> </w:t>
      </w:r>
      <w:del w:id="3032" w:author="Hans Zijlstra" w:date="2017-06-17T15:50:00Z">
        <w:r w:rsidRPr="00D759EF" w:rsidDel="005E0F81">
          <w:delText xml:space="preserve">is a type the value of which </w:delText>
        </w:r>
      </w:del>
      <w:r w:rsidRPr="00D759EF">
        <w:t xml:space="preserve">cannot be </w:t>
      </w:r>
      <w:del w:id="3033" w:author="Hans Zijlstra" w:date="2017-06-17T15:50:00Z">
        <w:r w:rsidRPr="00D759EF" w:rsidDel="005E0F81">
          <w:delText xml:space="preserve">calculated </w:delText>
        </w:r>
      </w:del>
      <w:ins w:id="3034" w:author="Hans Zijlstra" w:date="2017-06-17T15:50:00Z">
        <w:r w:rsidR="005E0F81" w:rsidRPr="00D759EF">
          <w:t xml:space="preserve">defined </w:t>
        </w:r>
      </w:ins>
      <w:r w:rsidRPr="00D759EF">
        <w:t>at compilation time.</w:t>
      </w:r>
    </w:p>
    <w:p w14:paraId="0D1E896D" w14:textId="1BA052D8" w:rsidR="00371D15" w:rsidRPr="003E749F" w:rsidRDefault="00371D15" w:rsidP="00371D15">
      <w:pPr>
        <w:spacing w:after="120"/>
        <w:rPr>
          <w:b/>
          <w:bCs/>
        </w:rPr>
      </w:pPr>
      <w:del w:id="3035" w:author="Hans Zijlstra" w:date="2017-06-17T15:51:00Z">
        <w:r w:rsidRPr="00D759EF" w:rsidDel="005E0F81">
          <w:delText xml:space="preserve">The compilation is successful if </w:delText>
        </w:r>
      </w:del>
      <w:ins w:id="3036" w:author="Hans Zijlstra" w:date="2017-06-17T15:51:00Z">
        <w:r w:rsidR="005E0F81" w:rsidRPr="00D759EF">
          <w:t xml:space="preserve">If </w:t>
        </w:r>
      </w:ins>
      <w:r w:rsidRPr="00D759EF">
        <w:t>we replace</w:t>
      </w:r>
      <w:r w:rsidRPr="00D759EF">
        <w:rPr>
          <w:b/>
          <w:bCs/>
        </w:rPr>
        <w:t xml:space="preserve"> </w:t>
      </w:r>
      <w:r w:rsidRPr="00D759EF">
        <w:rPr>
          <w:rFonts w:ascii="Consolas" w:hAnsi="Consolas"/>
          <w:b/>
          <w:bCs/>
          <w:noProof/>
          <w:kern w:val="32"/>
          <w:sz w:val="22"/>
        </w:rPr>
        <w:t>const</w:t>
      </w:r>
      <w:r w:rsidRPr="00D759EF">
        <w:t xml:space="preserve"> by </w:t>
      </w:r>
      <w:r w:rsidRPr="00D759EF">
        <w:rPr>
          <w:rFonts w:ascii="Consolas" w:hAnsi="Consolas"/>
          <w:b/>
          <w:bCs/>
          <w:noProof/>
          <w:kern w:val="32"/>
          <w:sz w:val="22"/>
        </w:rPr>
        <w:t>static</w:t>
      </w:r>
      <w:r w:rsidRPr="00D759EF">
        <w:t xml:space="preserve"> </w:t>
      </w:r>
      <w:r w:rsidRPr="00D759EF">
        <w:rPr>
          <w:rFonts w:ascii="Consolas" w:hAnsi="Consolas"/>
          <w:b/>
          <w:bCs/>
          <w:noProof/>
          <w:kern w:val="32"/>
          <w:sz w:val="22"/>
        </w:rPr>
        <w:t>readonly</w:t>
      </w:r>
      <w:r w:rsidRPr="00D759EF">
        <w:t xml:space="preserve"> in the last example of the previous section</w:t>
      </w:r>
      <w:ins w:id="3037" w:author="Hans Zijlstra" w:date="2017-06-24T16:39:00Z">
        <w:r w:rsidR="003E749F">
          <w:t>,</w:t>
        </w:r>
      </w:ins>
      <w:ins w:id="3038" w:author="Hans Zijlstra" w:date="2017-06-17T15:51:00Z">
        <w:r w:rsidR="005E0F81" w:rsidRPr="003E749F">
          <w:t xml:space="preserve"> then the code will compile </w:t>
        </w:r>
      </w:ins>
      <w:ins w:id="3039" w:author="Hans Zijlstra" w:date="2017-06-24T16:39:00Z">
        <w:r w:rsidR="003E749F" w:rsidRPr="003E749F">
          <w:t>successfully</w:t>
        </w:r>
      </w:ins>
      <w:r w:rsidRPr="003E749F">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3C8BD06E" w14:textId="77777777" w:rsidTr="00563712">
        <w:tc>
          <w:tcPr>
            <w:tcW w:w="7970" w:type="dxa"/>
            <w:tcBorders>
              <w:top w:val="single" w:sz="4" w:space="0" w:color="auto"/>
              <w:left w:val="single" w:sz="4" w:space="0" w:color="auto"/>
              <w:bottom w:val="single" w:sz="4" w:space="0" w:color="auto"/>
              <w:right w:val="single" w:sz="4" w:space="0" w:color="auto"/>
            </w:tcBorders>
          </w:tcPr>
          <w:p w14:paraId="678AE440"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static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readonly</w:t>
            </w:r>
            <w:r w:rsidRPr="00D759EF">
              <w:rPr>
                <w:rFonts w:ascii="Consolas" w:hAnsi="Consolas"/>
                <w:noProof/>
                <w:sz w:val="22"/>
                <w:szCs w:val="22"/>
              </w:rPr>
              <w:t xml:space="preserve"> </w:t>
            </w:r>
            <w:r w:rsidRPr="00D759EF">
              <w:rPr>
                <w:rFonts w:ascii="Consolas" w:hAnsi="Consolas"/>
                <w:color w:val="2B91AF"/>
                <w:sz w:val="22"/>
              </w:rPr>
              <w:t>Color</w:t>
            </w:r>
            <w:r w:rsidRPr="00D759EF">
              <w:rPr>
                <w:rFonts w:ascii="Consolas" w:hAnsi="Consolas"/>
                <w:noProof/>
                <w:sz w:val="22"/>
                <w:szCs w:val="22"/>
              </w:rPr>
              <w:t xml:space="preserve"> Black = </w:t>
            </w:r>
            <w:r w:rsidRPr="00D759EF">
              <w:rPr>
                <w:rFonts w:ascii="Consolas" w:hAnsi="Consolas" w:cs="Consolas"/>
                <w:noProof/>
                <w:color w:val="0000FF"/>
                <w:sz w:val="22"/>
                <w:szCs w:val="22"/>
                <w:lang w:eastAsia="es-ES"/>
              </w:rPr>
              <w:t>new</w:t>
            </w:r>
            <w:r w:rsidRPr="00D759EF">
              <w:rPr>
                <w:rFonts w:ascii="Consolas" w:hAnsi="Consolas"/>
                <w:noProof/>
                <w:sz w:val="22"/>
                <w:szCs w:val="22"/>
              </w:rPr>
              <w:t xml:space="preserve"> </w:t>
            </w:r>
            <w:proofErr w:type="gramStart"/>
            <w:r w:rsidRPr="00D759EF">
              <w:rPr>
                <w:rFonts w:ascii="Consolas" w:hAnsi="Consolas"/>
                <w:color w:val="2B91AF"/>
                <w:sz w:val="22"/>
              </w:rPr>
              <w:t>Color</w:t>
            </w:r>
            <w:r w:rsidRPr="00D759EF">
              <w:rPr>
                <w:rFonts w:ascii="Consolas" w:hAnsi="Consolas"/>
                <w:noProof/>
                <w:sz w:val="22"/>
                <w:szCs w:val="22"/>
              </w:rPr>
              <w:t>(</w:t>
            </w:r>
            <w:proofErr w:type="gramEnd"/>
            <w:r w:rsidRPr="00D759EF">
              <w:rPr>
                <w:rFonts w:ascii="Consolas" w:hAnsi="Consolas"/>
                <w:noProof/>
                <w:sz w:val="22"/>
                <w:szCs w:val="22"/>
              </w:rPr>
              <w:t>0, 0, 0);</w:t>
            </w:r>
          </w:p>
          <w:p w14:paraId="56635A4B"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static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readonly</w:t>
            </w:r>
            <w:r w:rsidRPr="00D759EF">
              <w:rPr>
                <w:rFonts w:ascii="Consolas" w:hAnsi="Consolas"/>
                <w:noProof/>
                <w:sz w:val="22"/>
                <w:szCs w:val="22"/>
              </w:rPr>
              <w:t xml:space="preserve"> </w:t>
            </w:r>
            <w:r w:rsidRPr="00D759EF">
              <w:rPr>
                <w:rFonts w:ascii="Consolas" w:hAnsi="Consolas"/>
                <w:color w:val="2B91AF"/>
                <w:sz w:val="22"/>
              </w:rPr>
              <w:t>Color</w:t>
            </w:r>
            <w:r w:rsidRPr="00D759EF">
              <w:rPr>
                <w:rFonts w:ascii="Consolas" w:hAnsi="Consolas"/>
                <w:noProof/>
                <w:sz w:val="22"/>
                <w:szCs w:val="22"/>
              </w:rPr>
              <w:t xml:space="preserve"> White = </w:t>
            </w:r>
            <w:r w:rsidRPr="00D759EF">
              <w:rPr>
                <w:rFonts w:ascii="Consolas" w:hAnsi="Consolas" w:cs="Consolas"/>
                <w:noProof/>
                <w:color w:val="0000FF"/>
                <w:sz w:val="22"/>
                <w:szCs w:val="22"/>
                <w:lang w:eastAsia="es-ES"/>
              </w:rPr>
              <w:t>new</w:t>
            </w:r>
            <w:r w:rsidRPr="00D759EF">
              <w:rPr>
                <w:rFonts w:ascii="Consolas" w:hAnsi="Consolas"/>
                <w:noProof/>
                <w:sz w:val="22"/>
                <w:szCs w:val="22"/>
              </w:rPr>
              <w:t xml:space="preserve"> </w:t>
            </w:r>
            <w:proofErr w:type="gramStart"/>
            <w:r w:rsidRPr="00D759EF">
              <w:rPr>
                <w:rFonts w:ascii="Consolas" w:hAnsi="Consolas"/>
                <w:color w:val="2B91AF"/>
                <w:sz w:val="22"/>
              </w:rPr>
              <w:t>Color</w:t>
            </w:r>
            <w:r w:rsidRPr="00D759EF">
              <w:rPr>
                <w:rFonts w:ascii="Consolas" w:hAnsi="Consolas"/>
                <w:noProof/>
                <w:sz w:val="22"/>
                <w:szCs w:val="22"/>
              </w:rPr>
              <w:t>(</w:t>
            </w:r>
            <w:proofErr w:type="gramEnd"/>
            <w:r w:rsidRPr="00D759EF">
              <w:rPr>
                <w:rFonts w:ascii="Consolas" w:hAnsi="Consolas"/>
                <w:noProof/>
                <w:sz w:val="22"/>
                <w:szCs w:val="22"/>
              </w:rPr>
              <w:t>255, 255, 255);</w:t>
            </w:r>
          </w:p>
        </w:tc>
      </w:tr>
    </w:tbl>
    <w:p w14:paraId="5AC7D5FD" w14:textId="2A68E544" w:rsidR="00371D15" w:rsidRPr="00D759EF" w:rsidRDefault="00371D15" w:rsidP="00371D15">
      <w:pPr>
        <w:pStyle w:val="Heading4"/>
      </w:pPr>
      <w:bookmarkStart w:id="3040" w:name="_Naming_the_Constants"/>
      <w:bookmarkEnd w:id="3040"/>
      <w:r w:rsidRPr="00D759EF">
        <w:t>Naming the Constants</w:t>
      </w:r>
    </w:p>
    <w:p w14:paraId="3F69366F" w14:textId="4CA65381" w:rsidR="00371D15" w:rsidRPr="00D759EF" w:rsidRDefault="00371D15" w:rsidP="00371D15">
      <w:pPr>
        <w:spacing w:after="120"/>
        <w:rPr>
          <w:b/>
          <w:bCs/>
        </w:rPr>
      </w:pPr>
      <w:r w:rsidRPr="00D759EF">
        <w:t xml:space="preserve">The </w:t>
      </w:r>
      <w:ins w:id="3041" w:author="Hans Zijlstra" w:date="2017-06-17T15:51:00Z">
        <w:r w:rsidR="005E0F81" w:rsidRPr="00D759EF">
          <w:t>nam</w:t>
        </w:r>
      </w:ins>
      <w:ins w:id="3042" w:author="Hans Zijlstra" w:date="2017-06-17T15:52:00Z">
        <w:r w:rsidR="005E0F81" w:rsidRPr="00D759EF">
          <w:t>ing</w:t>
        </w:r>
      </w:ins>
      <w:ins w:id="3043" w:author="Hans Zijlstra" w:date="2017-06-17T15:51:00Z">
        <w:r w:rsidR="005E0F81" w:rsidRPr="00D759EF">
          <w:t xml:space="preserve"> o</w:t>
        </w:r>
      </w:ins>
      <w:ins w:id="3044" w:author="Hans Zijlstra" w:date="2017-06-17T15:52:00Z">
        <w:r w:rsidR="005E0F81" w:rsidRPr="00D759EF">
          <w:t xml:space="preserve">f </w:t>
        </w:r>
      </w:ins>
      <w:r w:rsidRPr="00D759EF">
        <w:t>constants</w:t>
      </w:r>
      <w:del w:id="3045" w:author="Hans Zijlstra" w:date="2017-06-17T15:52:00Z">
        <w:r w:rsidRPr="00D759EF" w:rsidDel="005E0F81">
          <w:delText xml:space="preserve"> names</w:delText>
        </w:r>
      </w:del>
      <w:r w:rsidRPr="00D759EF">
        <w:t xml:space="preserve"> in C# follow the </w:t>
      </w:r>
      <w:r w:rsidRPr="00D759EF">
        <w:rPr>
          <w:b/>
          <w:noProof/>
        </w:rPr>
        <w:t>PascalCase</w:t>
      </w:r>
      <w:r w:rsidRPr="00D759EF">
        <w:t xml:space="preserve"> rule </w:t>
      </w:r>
      <w:del w:id="3046" w:author="Hans Zijlstra" w:date="2017-06-17T15:52:00Z">
        <w:r w:rsidRPr="00D759EF" w:rsidDel="005E0F81">
          <w:delText>according to</w:delText>
        </w:r>
      </w:del>
      <w:ins w:id="3047" w:author="Hans Zijlstra" w:date="2017-06-17T15:52:00Z">
        <w:r w:rsidR="005E0F81" w:rsidRPr="00D759EF">
          <w:t>in line with</w:t>
        </w:r>
      </w:ins>
      <w:r w:rsidRPr="00D759EF">
        <w:t xml:space="preserve"> </w:t>
      </w:r>
      <w:del w:id="3048" w:author="Hans Zijlstra" w:date="2017-06-17T15:52:00Z">
        <w:r w:rsidRPr="00D759EF" w:rsidDel="005E0F81">
          <w:delText>the</w:delText>
        </w:r>
      </w:del>
      <w:del w:id="3049" w:author="Hans Zijlstra" w:date="2017-06-24T17:03:00Z">
        <w:r w:rsidRPr="00D759EF" w:rsidDel="005058E5">
          <w:delText xml:space="preserve"> </w:delText>
        </w:r>
      </w:del>
      <w:r w:rsidRPr="00D759EF">
        <w:t>Microsoft’s official C# coding convention. If the constant is composed of several words, </w:t>
      </w:r>
      <w:ins w:id="3050" w:author="Hans Zijlstra" w:date="2017-06-17T15:53:00Z">
        <w:r w:rsidR="005E0F81" w:rsidRPr="00D759EF">
          <w:t xml:space="preserve">then </w:t>
        </w:r>
      </w:ins>
      <w:r w:rsidRPr="00D759EF">
        <w:t xml:space="preserve">each </w:t>
      </w:r>
      <w:del w:id="3051" w:author="Hans Zijlstra" w:date="2017-06-17T15:53:00Z">
        <w:r w:rsidRPr="00D759EF" w:rsidDel="005E0F81">
          <w:delText xml:space="preserve">new </w:delText>
        </w:r>
      </w:del>
      <w:r w:rsidRPr="00D759EF">
        <w:t>word</w:t>
      </w:r>
      <w:del w:id="3052" w:author="Hans Zijlstra" w:date="2017-06-23T11:47:00Z">
        <w:r w:rsidRPr="00D759EF" w:rsidDel="00245BC7">
          <w:delText> </w:delText>
        </w:r>
      </w:del>
      <w:ins w:id="3053" w:author="Hans Zijlstra" w:date="2017-06-23T11:47:00Z">
        <w:r w:rsidR="00245BC7" w:rsidRPr="00D759EF">
          <w:t xml:space="preserve"> </w:t>
        </w:r>
      </w:ins>
      <w:del w:id="3054" w:author="Hans Zijlstra" w:date="2017-06-17T15:53:00Z">
        <w:r w:rsidRPr="00D759EF" w:rsidDel="005E0F81">
          <w:delText>after the first one </w:delText>
        </w:r>
      </w:del>
      <w:r w:rsidRPr="00D759EF">
        <w:t>begins with a capital letter. Here are some examples of correctly named constants:</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0290B977" w14:textId="77777777" w:rsidTr="00563712">
        <w:tc>
          <w:tcPr>
            <w:tcW w:w="7970" w:type="dxa"/>
            <w:tcBorders>
              <w:top w:val="single" w:sz="4" w:space="0" w:color="auto"/>
              <w:left w:val="single" w:sz="4" w:space="0" w:color="auto"/>
              <w:bottom w:val="single" w:sz="4" w:space="0" w:color="auto"/>
              <w:right w:val="single" w:sz="4" w:space="0" w:color="auto"/>
            </w:tcBorders>
          </w:tcPr>
          <w:p w14:paraId="425A0CE7"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8000"/>
                <w:sz w:val="22"/>
                <w:szCs w:val="22"/>
                <w:lang w:eastAsia="es-ES"/>
              </w:rPr>
              <w:t>// The base of the natural logarithms (approximate value)</w:t>
            </w:r>
          </w:p>
          <w:p w14:paraId="13ADC5D3"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const</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double</w:t>
            </w:r>
            <w:r w:rsidRPr="00D759EF">
              <w:rPr>
                <w:rFonts w:ascii="Consolas" w:hAnsi="Consolas"/>
                <w:noProof/>
                <w:sz w:val="22"/>
                <w:szCs w:val="22"/>
              </w:rPr>
              <w:t xml:space="preserve"> E = 2.718281828459045;</w:t>
            </w:r>
          </w:p>
          <w:p w14:paraId="0C8AE335"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const</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double</w:t>
            </w:r>
            <w:r w:rsidRPr="00D759EF">
              <w:rPr>
                <w:rFonts w:ascii="Consolas" w:hAnsi="Consolas"/>
                <w:noProof/>
                <w:sz w:val="22"/>
                <w:szCs w:val="22"/>
              </w:rPr>
              <w:t xml:space="preserve"> PI = 3.141592653589793;</w:t>
            </w:r>
          </w:p>
          <w:p w14:paraId="473B1A88"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const</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char</w:t>
            </w:r>
            <w:r w:rsidRPr="00D759EF">
              <w:rPr>
                <w:rFonts w:ascii="Consolas" w:hAnsi="Consolas"/>
                <w:noProof/>
                <w:sz w:val="22"/>
                <w:szCs w:val="22"/>
              </w:rPr>
              <w:t xml:space="preserve"> PathSeparator = </w:t>
            </w:r>
            <w:r w:rsidRPr="00D759EF">
              <w:rPr>
                <w:rFonts w:ascii="Consolas" w:hAnsi="Consolas" w:cs="Consolas"/>
                <w:noProof/>
                <w:color w:val="A31515"/>
                <w:sz w:val="22"/>
                <w:szCs w:val="22"/>
                <w:lang w:eastAsia="es-ES"/>
              </w:rPr>
              <w:t>'/'</w:t>
            </w:r>
            <w:r w:rsidRPr="00D759EF">
              <w:rPr>
                <w:rFonts w:ascii="Consolas" w:hAnsi="Consolas"/>
                <w:noProof/>
                <w:sz w:val="22"/>
                <w:szCs w:val="22"/>
              </w:rPr>
              <w:t>;</w:t>
            </w:r>
          </w:p>
          <w:p w14:paraId="4175A8AD"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const</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string</w:t>
            </w:r>
            <w:r w:rsidRPr="00D759EF">
              <w:rPr>
                <w:rFonts w:ascii="Consolas" w:hAnsi="Consolas"/>
                <w:noProof/>
                <w:sz w:val="22"/>
                <w:szCs w:val="22"/>
              </w:rPr>
              <w:t xml:space="preserve"> BigCoffee = </w:t>
            </w:r>
            <w:r w:rsidRPr="00D759EF">
              <w:rPr>
                <w:rFonts w:ascii="Consolas" w:hAnsi="Consolas" w:cs="Consolas"/>
                <w:noProof/>
                <w:color w:val="A31515"/>
                <w:sz w:val="22"/>
                <w:szCs w:val="22"/>
                <w:lang w:eastAsia="es-ES"/>
              </w:rPr>
              <w:t>"big coffee"</w:t>
            </w:r>
            <w:r w:rsidRPr="00D759EF">
              <w:rPr>
                <w:rFonts w:ascii="Consolas" w:hAnsi="Consolas"/>
                <w:noProof/>
                <w:sz w:val="22"/>
                <w:szCs w:val="22"/>
              </w:rPr>
              <w:t>;</w:t>
            </w:r>
          </w:p>
          <w:p w14:paraId="59D4C372"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const</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int</w:t>
            </w:r>
            <w:r w:rsidRPr="00D759EF">
              <w:rPr>
                <w:rFonts w:ascii="Consolas" w:hAnsi="Consolas"/>
                <w:noProof/>
                <w:sz w:val="22"/>
                <w:szCs w:val="22"/>
              </w:rPr>
              <w:t xml:space="preserve"> MaxValue = 2147483647;</w:t>
            </w:r>
          </w:p>
          <w:p w14:paraId="525ADB02"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static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readonly</w:t>
            </w:r>
            <w:r w:rsidRPr="00D759EF">
              <w:rPr>
                <w:rFonts w:ascii="Consolas" w:hAnsi="Consolas"/>
                <w:noProof/>
                <w:sz w:val="22"/>
                <w:szCs w:val="22"/>
              </w:rPr>
              <w:t xml:space="preserve"> </w:t>
            </w:r>
            <w:r w:rsidRPr="00D759EF">
              <w:rPr>
                <w:rFonts w:ascii="Consolas" w:hAnsi="Consolas"/>
                <w:color w:val="2B91AF"/>
                <w:sz w:val="22"/>
              </w:rPr>
              <w:t>Color</w:t>
            </w:r>
            <w:r w:rsidRPr="00D759EF">
              <w:rPr>
                <w:rFonts w:ascii="Consolas" w:hAnsi="Consolas"/>
                <w:noProof/>
                <w:sz w:val="22"/>
                <w:szCs w:val="22"/>
              </w:rPr>
              <w:t xml:space="preserve"> DeepSkyBlue = </w:t>
            </w:r>
            <w:r w:rsidRPr="00D759EF">
              <w:rPr>
                <w:rFonts w:ascii="Consolas" w:hAnsi="Consolas" w:cs="Consolas"/>
                <w:noProof/>
                <w:color w:val="0000FF"/>
                <w:sz w:val="22"/>
                <w:szCs w:val="22"/>
                <w:lang w:eastAsia="es-ES"/>
              </w:rPr>
              <w:t>new</w:t>
            </w:r>
            <w:r w:rsidRPr="00D759EF">
              <w:rPr>
                <w:rFonts w:ascii="Consolas" w:hAnsi="Consolas"/>
                <w:noProof/>
                <w:sz w:val="22"/>
                <w:szCs w:val="22"/>
              </w:rPr>
              <w:t xml:space="preserve"> </w:t>
            </w:r>
            <w:proofErr w:type="gramStart"/>
            <w:r w:rsidRPr="00D759EF">
              <w:rPr>
                <w:rFonts w:ascii="Consolas" w:hAnsi="Consolas"/>
                <w:color w:val="2B91AF"/>
                <w:sz w:val="22"/>
              </w:rPr>
              <w:t>Color</w:t>
            </w:r>
            <w:r w:rsidRPr="00D759EF">
              <w:rPr>
                <w:rFonts w:ascii="Consolas" w:hAnsi="Consolas"/>
                <w:noProof/>
                <w:sz w:val="22"/>
                <w:szCs w:val="22"/>
              </w:rPr>
              <w:t>(</w:t>
            </w:r>
            <w:proofErr w:type="gramEnd"/>
            <w:r w:rsidRPr="00D759EF">
              <w:rPr>
                <w:rFonts w:ascii="Consolas" w:hAnsi="Consolas"/>
                <w:noProof/>
                <w:sz w:val="22"/>
                <w:szCs w:val="22"/>
              </w:rPr>
              <w:t>0,104,139);</w:t>
            </w:r>
          </w:p>
        </w:tc>
      </w:tr>
    </w:tbl>
    <w:p w14:paraId="0527C6A0" w14:textId="56ACFFCA" w:rsidR="00371D15" w:rsidRPr="00D759EF" w:rsidRDefault="00371D15" w:rsidP="00371D15">
      <w:pPr>
        <w:spacing w:after="120"/>
        <w:rPr>
          <w:b/>
          <w:bCs/>
        </w:rPr>
      </w:pPr>
      <w:del w:id="3055" w:author="Hans Zijlstra" w:date="2017-06-17T15:56:00Z">
        <w:r w:rsidRPr="00D759EF" w:rsidDel="005E0F81">
          <w:delText xml:space="preserve">Sometimes </w:delText>
        </w:r>
      </w:del>
      <w:ins w:id="3056" w:author="Hans Zijlstra" w:date="2017-06-17T15:56:00Z">
        <w:r w:rsidR="005E0F81" w:rsidRPr="00D759EF">
          <w:t>N</w:t>
        </w:r>
      </w:ins>
      <w:del w:id="3057" w:author="Hans Zijlstra" w:date="2017-06-17T15:56:00Z">
        <w:r w:rsidRPr="00D759EF" w:rsidDel="005E0F81">
          <w:delText>n</w:delText>
        </w:r>
      </w:del>
      <w:r w:rsidRPr="00D759EF">
        <w:t xml:space="preserve">aming in </w:t>
      </w:r>
      <w:ins w:id="3058" w:author="Hans Zijlstra" w:date="2017-06-17T15:56:00Z">
        <w:r w:rsidR="005E0F81" w:rsidRPr="00D759EF">
          <w:t xml:space="preserve">the </w:t>
        </w:r>
      </w:ins>
      <w:r w:rsidRPr="00D759EF">
        <w:t xml:space="preserve">style </w:t>
      </w:r>
      <w:ins w:id="3059" w:author="Hans Zijlstra" w:date="2017-06-17T15:56:00Z">
        <w:r w:rsidR="005E0F81" w:rsidRPr="00D759EF">
          <w:t xml:space="preserve">of </w:t>
        </w:r>
      </w:ins>
      <w:r w:rsidRPr="00D759EF">
        <w:rPr>
          <w:b/>
        </w:rPr>
        <w:t>ALL-CAPS</w:t>
      </w:r>
      <w:r w:rsidRPr="00D759EF">
        <w:t xml:space="preserve"> </w:t>
      </w:r>
      <w:del w:id="3060" w:author="Hans Zijlstra" w:date="2017-06-17T15:57:00Z">
        <w:r w:rsidRPr="00D759EF" w:rsidDel="005E0F81">
          <w:delText>is used but it is</w:delText>
        </w:r>
      </w:del>
      <w:ins w:id="3061" w:author="Hans Zijlstra" w:date="2017-06-17T15:57:00Z">
        <w:r w:rsidR="005E0F81" w:rsidRPr="00D759EF">
          <w:t>is</w:t>
        </w:r>
      </w:ins>
      <w:r w:rsidRPr="00D759EF">
        <w:t xml:space="preserve"> not officially supported by the Microsoft code convention</w:t>
      </w:r>
      <w:del w:id="3062" w:author="Hans Zijlstra" w:date="2017-06-17T15:57:00Z">
        <w:r w:rsidRPr="00D759EF" w:rsidDel="005E0F81">
          <w:delText>s</w:delText>
        </w:r>
      </w:del>
      <w:r w:rsidRPr="00D759EF">
        <w:t xml:space="preserve">, </w:t>
      </w:r>
      <w:del w:id="3063" w:author="Hans Zijlstra" w:date="2017-06-17T15:57:00Z">
        <w:r w:rsidRPr="00D759EF" w:rsidDel="005E0F81">
          <w:delText xml:space="preserve">even </w:delText>
        </w:r>
      </w:del>
      <w:ins w:id="3064" w:author="Hans Zijlstra" w:date="2017-06-17T15:57:00Z">
        <w:r w:rsidR="005E0F81" w:rsidRPr="00D759EF">
          <w:t>al</w:t>
        </w:r>
      </w:ins>
      <w:r w:rsidRPr="00D759EF">
        <w:t>though it is widely distributed in programming:</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0EDD70F9" w14:textId="77777777" w:rsidTr="00563712">
        <w:tc>
          <w:tcPr>
            <w:tcW w:w="7970" w:type="dxa"/>
            <w:tcBorders>
              <w:top w:val="single" w:sz="4" w:space="0" w:color="auto"/>
              <w:left w:val="single" w:sz="4" w:space="0" w:color="auto"/>
              <w:bottom w:val="single" w:sz="4" w:space="0" w:color="auto"/>
              <w:right w:val="single" w:sz="4" w:space="0" w:color="auto"/>
            </w:tcBorders>
          </w:tcPr>
          <w:p w14:paraId="61FBAB09"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const</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double</w:t>
            </w:r>
            <w:r w:rsidRPr="00D759EF">
              <w:rPr>
                <w:rFonts w:ascii="Consolas" w:hAnsi="Consolas"/>
                <w:noProof/>
                <w:sz w:val="22"/>
                <w:szCs w:val="22"/>
              </w:rPr>
              <w:t xml:space="preserve"> FONT_SIZE_IN_POINTS = 14; </w:t>
            </w:r>
            <w:r w:rsidRPr="00D759EF">
              <w:rPr>
                <w:rFonts w:ascii="Consolas" w:hAnsi="Consolas" w:cs="Consolas"/>
                <w:noProof/>
                <w:color w:val="008000"/>
                <w:sz w:val="22"/>
                <w:szCs w:val="22"/>
                <w:lang w:eastAsia="es-ES"/>
              </w:rPr>
              <w:t>// 14pt font size</w:t>
            </w:r>
          </w:p>
        </w:tc>
      </w:tr>
    </w:tbl>
    <w:p w14:paraId="6043BC8C" w14:textId="00F2342F" w:rsidR="00371D15" w:rsidRPr="00D759EF" w:rsidRDefault="00371D15" w:rsidP="00371D15">
      <w:r w:rsidRPr="00D759EF">
        <w:t xml:space="preserve">The examples </w:t>
      </w:r>
      <w:del w:id="3065" w:author="Hans Zijlstra" w:date="2017-06-17T15:58:00Z">
        <w:r w:rsidRPr="00D759EF" w:rsidDel="005E0F81">
          <w:delText>made it clear</w:delText>
        </w:r>
      </w:del>
      <w:ins w:id="3066" w:author="Hans Zijlstra" w:date="2017-06-17T15:58:00Z">
        <w:r w:rsidR="005E0F81" w:rsidRPr="00D759EF">
          <w:t>show</w:t>
        </w:r>
      </w:ins>
      <w:r w:rsidRPr="00D759EF">
        <w:t xml:space="preserve"> that the difference between </w:t>
      </w:r>
      <w:r w:rsidRPr="00D759EF">
        <w:rPr>
          <w:rFonts w:ascii="Consolas" w:hAnsi="Consolas"/>
          <w:b/>
          <w:bCs/>
          <w:noProof/>
          <w:kern w:val="32"/>
          <w:sz w:val="22"/>
        </w:rPr>
        <w:t>const</w:t>
      </w:r>
      <w:r w:rsidRPr="00D759EF">
        <w:t xml:space="preserve"> and </w:t>
      </w:r>
      <w:r w:rsidRPr="00D759EF">
        <w:rPr>
          <w:rFonts w:ascii="Consolas" w:hAnsi="Consolas"/>
          <w:b/>
          <w:bCs/>
          <w:noProof/>
          <w:kern w:val="32"/>
          <w:sz w:val="22"/>
        </w:rPr>
        <w:t>static readonly</w:t>
      </w:r>
      <w:r w:rsidRPr="00D759EF">
        <w:t xml:space="preserve"> fields is in the moment of their value assignments. The compile-time constants </w:t>
      </w:r>
      <w:r w:rsidRPr="00D759EF">
        <w:rPr>
          <w:noProof/>
        </w:rPr>
        <w:t>(</w:t>
      </w:r>
      <w:r w:rsidRPr="00D759EF">
        <w:rPr>
          <w:rFonts w:ascii="Consolas" w:hAnsi="Consolas"/>
          <w:b/>
          <w:bCs/>
          <w:noProof/>
          <w:kern w:val="32"/>
          <w:sz w:val="22"/>
        </w:rPr>
        <w:t>const</w:t>
      </w:r>
      <w:r w:rsidRPr="00D759EF">
        <w:rPr>
          <w:noProof/>
        </w:rPr>
        <w:t>)</w:t>
      </w:r>
      <w:r w:rsidRPr="00D759EF">
        <w:t xml:space="preserve"> must </w:t>
      </w:r>
      <w:r w:rsidRPr="00D759EF">
        <w:lastRenderedPageBreak/>
        <w:t>be initialized at the moment of declaration, while the run-time constants (</w:t>
      </w:r>
      <w:r w:rsidRPr="00D759EF">
        <w:rPr>
          <w:rFonts w:ascii="Consolas" w:hAnsi="Consolas"/>
          <w:b/>
          <w:bCs/>
          <w:noProof/>
          <w:kern w:val="32"/>
          <w:sz w:val="22"/>
        </w:rPr>
        <w:t>static readonly</w:t>
      </w:r>
      <w:r w:rsidRPr="00D759EF">
        <w:t>) can be initialized at a later stage, for example in one of the constructors of the class in which they are defined.</w:t>
      </w:r>
    </w:p>
    <w:p w14:paraId="21A53AA0" w14:textId="77777777" w:rsidR="00371D15" w:rsidRPr="00D759EF" w:rsidRDefault="00371D15" w:rsidP="00371D15">
      <w:pPr>
        <w:pStyle w:val="Heading4"/>
      </w:pPr>
      <w:r w:rsidRPr="00D759EF">
        <w:t>Using Constants</w:t>
      </w:r>
    </w:p>
    <w:p w14:paraId="5AC6D7F3" w14:textId="0C653C47" w:rsidR="00371D15" w:rsidRPr="005058E5" w:rsidRDefault="00371D15" w:rsidP="00371D15">
      <w:r w:rsidRPr="00D759EF">
        <w:t xml:space="preserve">Constants are used in programming to </w:t>
      </w:r>
      <w:r w:rsidRPr="00D759EF">
        <w:rPr>
          <w:b/>
        </w:rPr>
        <w:t xml:space="preserve">avoid repetition of numbers, strings or other </w:t>
      </w:r>
      <w:commentRangeStart w:id="3067"/>
      <w:del w:id="3068" w:author="Hans Zijlstra" w:date="2017-06-17T15:59:00Z">
        <w:r w:rsidRPr="00D759EF" w:rsidDel="0013481B">
          <w:rPr>
            <w:b/>
          </w:rPr>
          <w:delText xml:space="preserve">common </w:delText>
        </w:r>
      </w:del>
      <w:ins w:id="3069" w:author="Hans Zijlstra" w:date="2017-06-17T15:59:00Z">
        <w:r w:rsidR="0013481B" w:rsidRPr="00D759EF">
          <w:rPr>
            <w:b/>
          </w:rPr>
          <w:t>shared</w:t>
        </w:r>
        <w:commentRangeEnd w:id="3067"/>
        <w:r w:rsidR="0013481B" w:rsidRPr="00D759EF">
          <w:rPr>
            <w:rStyle w:val="CommentReference"/>
          </w:rPr>
          <w:commentReference w:id="3067"/>
        </w:r>
        <w:r w:rsidR="0013481B" w:rsidRPr="00D759EF">
          <w:rPr>
            <w:b/>
          </w:rPr>
          <w:t xml:space="preserve"> </w:t>
        </w:r>
      </w:ins>
      <w:r w:rsidRPr="00011129">
        <w:rPr>
          <w:b/>
        </w:rPr>
        <w:t>values</w:t>
      </w:r>
      <w:r w:rsidRPr="00AA044A">
        <w:t xml:space="preserve"> (literals)</w:t>
      </w:r>
      <w:del w:id="3070" w:author="Hans Zijlstra" w:date="2017-06-24T17:05:00Z">
        <w:r w:rsidRPr="00AA044A" w:rsidDel="005058E5">
          <w:delText xml:space="preserve"> </w:delText>
        </w:r>
      </w:del>
      <w:del w:id="3071" w:author="Hans Zijlstra" w:date="2017-06-17T16:02:00Z">
        <w:r w:rsidRPr="00AA044A" w:rsidDel="0034661C">
          <w:delText>in the progr</w:delText>
        </w:r>
        <w:r w:rsidRPr="002959F9" w:rsidDel="0034661C">
          <w:delText xml:space="preserve">am </w:delText>
        </w:r>
      </w:del>
      <w:del w:id="3072" w:author="Hans Zijlstra" w:date="2017-06-17T16:03:00Z">
        <w:r w:rsidRPr="00977A5E" w:rsidDel="0034661C">
          <w:delText>and to enable them to change easily</w:delText>
        </w:r>
      </w:del>
      <w:r w:rsidRPr="00977A5E">
        <w:t>. The use of constants</w:t>
      </w:r>
      <w:ins w:id="3073" w:author="Hans Zijlstra" w:date="2017-06-17T16:04:00Z">
        <w:r w:rsidR="0034661C" w:rsidRPr="0028675A">
          <w:t>,</w:t>
        </w:r>
      </w:ins>
      <w:r w:rsidRPr="0028675A">
        <w:t xml:space="preserve"> instead of brutally hardcoded</w:t>
      </w:r>
      <w:ins w:id="3074" w:author="Hans Zijlstra" w:date="2017-06-17T16:04:00Z">
        <w:r w:rsidR="0034661C" w:rsidRPr="0028675A">
          <w:t>,</w:t>
        </w:r>
      </w:ins>
      <w:r w:rsidRPr="0028675A">
        <w:t xml:space="preserve"> repeating values</w:t>
      </w:r>
      <w:ins w:id="3075" w:author="Hans Zijlstra" w:date="2017-06-17T16:04:00Z">
        <w:r w:rsidR="0034661C" w:rsidRPr="0028675A">
          <w:t>,</w:t>
        </w:r>
      </w:ins>
      <w:r w:rsidRPr="0028675A">
        <w:t xml:space="preserve"> </w:t>
      </w:r>
      <w:del w:id="3076" w:author="Hans Zijlstra" w:date="2017-06-17T16:04:00Z">
        <w:r w:rsidRPr="0028675A" w:rsidDel="0034661C">
          <w:delText xml:space="preserve">facilitates </w:delText>
        </w:r>
      </w:del>
      <w:ins w:id="3077" w:author="Hans Zijlstra" w:date="2017-06-17T16:04:00Z">
        <w:r w:rsidR="0034661C" w:rsidRPr="0028675A">
          <w:t xml:space="preserve">improves </w:t>
        </w:r>
      </w:ins>
      <w:r w:rsidRPr="00F04548">
        <w:t xml:space="preserve">readability and </w:t>
      </w:r>
      <w:ins w:id="3078" w:author="Hans Zijlstra" w:date="2017-06-17T16:05:00Z">
        <w:r w:rsidR="0034661C" w:rsidRPr="00F04548">
          <w:t xml:space="preserve">facilitates </w:t>
        </w:r>
      </w:ins>
      <w:r w:rsidRPr="002E5426">
        <w:t>maintenance of the code and</w:t>
      </w:r>
      <w:ins w:id="3079" w:author="Hans Zijlstra" w:date="2017-06-17T16:05:00Z">
        <w:r w:rsidR="0034661C" w:rsidRPr="00FE7DC0">
          <w:t>, therefore,</w:t>
        </w:r>
      </w:ins>
      <w:r w:rsidRPr="00FE7DC0">
        <w:t xml:space="preserve"> is </w:t>
      </w:r>
      <w:ins w:id="3080" w:author="Hans Zijlstra" w:date="2017-06-17T16:05:00Z">
        <w:r w:rsidR="0034661C" w:rsidRPr="00FE7DC0">
          <w:t xml:space="preserve">a </w:t>
        </w:r>
      </w:ins>
      <w:r w:rsidRPr="00FE7DC0">
        <w:t>highly recommended practice. According to some authors</w:t>
      </w:r>
      <w:ins w:id="3081" w:author="Hans Zijlstra" w:date="2017-06-17T16:05:00Z">
        <w:r w:rsidR="0034661C" w:rsidRPr="00D759EF">
          <w:t>,</w:t>
        </w:r>
      </w:ins>
      <w:r w:rsidRPr="00D759EF">
        <w:t xml:space="preserve"> all literals other than </w:t>
      </w:r>
      <w:r w:rsidRPr="00D759EF">
        <w:rPr>
          <w:rFonts w:ascii="Consolas" w:hAnsi="Consolas"/>
          <w:b/>
          <w:bCs/>
          <w:noProof/>
          <w:kern w:val="32"/>
          <w:sz w:val="22"/>
        </w:rPr>
        <w:t>0</w:t>
      </w:r>
      <w:r w:rsidRPr="00D759EF">
        <w:t xml:space="preserve">, </w:t>
      </w:r>
      <w:r w:rsidRPr="00D759EF">
        <w:rPr>
          <w:rFonts w:ascii="Consolas" w:hAnsi="Consolas"/>
          <w:b/>
          <w:bCs/>
          <w:noProof/>
          <w:kern w:val="32"/>
          <w:sz w:val="22"/>
        </w:rPr>
        <w:t>1</w:t>
      </w:r>
      <w:r w:rsidRPr="00D759EF">
        <w:t xml:space="preserve">, </w:t>
      </w:r>
      <w:r w:rsidRPr="00D759EF">
        <w:rPr>
          <w:rFonts w:ascii="Consolas" w:hAnsi="Consolas"/>
          <w:b/>
          <w:bCs/>
          <w:noProof/>
          <w:kern w:val="32"/>
          <w:sz w:val="22"/>
        </w:rPr>
        <w:t>-1</w:t>
      </w:r>
      <w:r w:rsidRPr="00D759EF">
        <w:t xml:space="preserve">, empty string, </w:t>
      </w:r>
      <w:r w:rsidRPr="00D759EF">
        <w:rPr>
          <w:rFonts w:ascii="Consolas" w:hAnsi="Consolas"/>
          <w:b/>
          <w:bCs/>
          <w:noProof/>
          <w:kern w:val="32"/>
          <w:sz w:val="22"/>
        </w:rPr>
        <w:t>true</w:t>
      </w:r>
      <w:r w:rsidRPr="00D759EF">
        <w:t xml:space="preserve">, </w:t>
      </w:r>
      <w:r w:rsidRPr="00D759EF">
        <w:rPr>
          <w:rFonts w:ascii="Consolas" w:hAnsi="Consolas"/>
          <w:b/>
          <w:bCs/>
          <w:noProof/>
          <w:kern w:val="32"/>
          <w:sz w:val="22"/>
        </w:rPr>
        <w:t>false</w:t>
      </w:r>
      <w:r w:rsidRPr="00D759EF">
        <w:t xml:space="preserve"> and </w:t>
      </w:r>
      <w:r w:rsidRPr="00D759EF">
        <w:rPr>
          <w:rFonts w:ascii="Consolas" w:hAnsi="Consolas"/>
          <w:b/>
          <w:bCs/>
          <w:noProof/>
          <w:kern w:val="32"/>
          <w:sz w:val="22"/>
        </w:rPr>
        <w:t>null</w:t>
      </w:r>
      <w:r w:rsidRPr="00D759EF">
        <w:t xml:space="preserve"> must be declared as constants, but this </w:t>
      </w:r>
      <w:del w:id="3082" w:author="Hans Zijlstra" w:date="2017-06-17T16:06:00Z">
        <w:r w:rsidRPr="00D759EF" w:rsidDel="0034661C">
          <w:delText>can make it difficult to</w:delText>
        </w:r>
      </w:del>
      <w:ins w:id="3083" w:author="Hans Zijlstra" w:date="2017-06-17T16:06:00Z">
        <w:r w:rsidR="0034661C" w:rsidRPr="00D759EF">
          <w:t>complicate</w:t>
        </w:r>
      </w:ins>
      <w:ins w:id="3084" w:author="Hans Zijlstra" w:date="2017-06-17T16:07:00Z">
        <w:r w:rsidR="0034661C" w:rsidRPr="00D759EF">
          <w:t>s</w:t>
        </w:r>
      </w:ins>
      <w:r w:rsidRPr="00D759EF">
        <w:t xml:space="preserve"> </w:t>
      </w:r>
      <w:ins w:id="3085" w:author="Hans Zijlstra" w:date="2017-06-17T16:06:00Z">
        <w:r w:rsidR="0034661C" w:rsidRPr="00D759EF">
          <w:t xml:space="preserve">the </w:t>
        </w:r>
      </w:ins>
      <w:r w:rsidRPr="00D759EF">
        <w:t>read</w:t>
      </w:r>
      <w:ins w:id="3086" w:author="Hans Zijlstra" w:date="2017-06-17T16:06:00Z">
        <w:r w:rsidR="0034661C" w:rsidRPr="00D759EF">
          <w:t>ing</w:t>
        </w:r>
      </w:ins>
      <w:r w:rsidRPr="00D759EF">
        <w:t xml:space="preserve"> and </w:t>
      </w:r>
      <w:del w:id="3087" w:author="Hans Zijlstra" w:date="2017-06-17T16:07:00Z">
        <w:r w:rsidRPr="00D759EF" w:rsidDel="0034661C">
          <w:delText>maintain</w:delText>
        </w:r>
      </w:del>
      <w:ins w:id="3088" w:author="Hans Zijlstra" w:date="2017-06-17T16:07:00Z">
        <w:r w:rsidR="0034661C" w:rsidRPr="00D759EF">
          <w:t>maintenance of</w:t>
        </w:r>
      </w:ins>
      <w:r w:rsidRPr="00D759EF">
        <w:t xml:space="preserve"> the code</w:t>
      </w:r>
      <w:ins w:id="3089" w:author="Hans Zijlstra" w:date="2017-06-24T17:06:00Z">
        <w:r w:rsidR="005058E5">
          <w:t>,</w:t>
        </w:r>
      </w:ins>
      <w:r w:rsidRPr="005058E5">
        <w:t xml:space="preserve"> instead of </w:t>
      </w:r>
      <w:ins w:id="3090" w:author="Hans Zijlstra" w:date="2017-06-17T16:07:00Z">
        <w:r w:rsidR="0034661C" w:rsidRPr="005058E5">
          <w:t>simplifying</w:t>
        </w:r>
      </w:ins>
      <w:ins w:id="3091" w:author="Hans Zijlstra" w:date="2017-06-17T16:08:00Z">
        <w:r w:rsidR="0034661C" w:rsidRPr="005058E5">
          <w:t xml:space="preserve"> it</w:t>
        </w:r>
      </w:ins>
      <w:del w:id="3092" w:author="Hans Zijlstra" w:date="2017-06-17T16:07:00Z">
        <w:r w:rsidRPr="005058E5" w:rsidDel="0034661C">
          <w:delText>making it</w:delText>
        </w:r>
      </w:del>
      <w:del w:id="3093" w:author="Hans Zijlstra" w:date="2017-06-17T16:08:00Z">
        <w:r w:rsidRPr="005058E5" w:rsidDel="0034661C">
          <w:delText xml:space="preserve"> simple</w:delText>
        </w:r>
      </w:del>
      <w:r w:rsidRPr="005058E5">
        <w:t xml:space="preserve">. Therefore, it is </w:t>
      </w:r>
      <w:ins w:id="3094" w:author="Hans Zijlstra" w:date="2017-06-17T16:30:00Z">
        <w:r w:rsidR="00206F28" w:rsidRPr="00D759EF">
          <w:t xml:space="preserve">advised </w:t>
        </w:r>
      </w:ins>
      <w:del w:id="3095" w:author="Hans Zijlstra" w:date="2017-06-17T16:30:00Z">
        <w:r w:rsidRPr="00D759EF" w:rsidDel="00206F28">
          <w:delText>believed</w:delText>
        </w:r>
      </w:del>
      <w:r w:rsidRPr="00D759EF">
        <w:t xml:space="preserve"> that </w:t>
      </w:r>
      <w:r w:rsidRPr="00D759EF">
        <w:rPr>
          <w:b/>
        </w:rPr>
        <w:t>values, which occur more than once in the program or are likely to change over time,</w:t>
      </w:r>
      <w:ins w:id="3096" w:author="Hans Zijlstra" w:date="2017-06-24T17:07:00Z">
        <w:r w:rsidR="005058E5">
          <w:rPr>
            <w:b/>
          </w:rPr>
          <w:t xml:space="preserve"> are</w:t>
        </w:r>
      </w:ins>
      <w:del w:id="3097" w:author="Hans Zijlstra" w:date="2017-06-24T17:07:00Z">
        <w:r w:rsidRPr="005058E5" w:rsidDel="005058E5">
          <w:delText xml:space="preserve"> </w:delText>
        </w:r>
        <w:r w:rsidRPr="005058E5" w:rsidDel="005058E5">
          <w:rPr>
            <w:b/>
          </w:rPr>
          <w:delText>must be</w:delText>
        </w:r>
      </w:del>
      <w:r w:rsidRPr="005058E5">
        <w:rPr>
          <w:b/>
        </w:rPr>
        <w:t xml:space="preserve"> declared as constants</w:t>
      </w:r>
      <w:r w:rsidRPr="005058E5">
        <w:t>.</w:t>
      </w:r>
    </w:p>
    <w:p w14:paraId="19577E97" w14:textId="395D1381" w:rsidR="00371D15" w:rsidRPr="002959F9" w:rsidRDefault="00371D15" w:rsidP="00371D15">
      <w:r w:rsidRPr="005058E5">
        <w:t>In the chapter "</w:t>
      </w:r>
      <w:r w:rsidR="00A6273F" w:rsidRPr="00011129">
        <w:fldChar w:fldCharType="begin"/>
      </w:r>
      <w:r w:rsidR="00A6273F" w:rsidRPr="00D759EF">
        <w:instrText xml:space="preserve"> HYPERLINK \l "Chapter_21_High_Quality_Programming_Code" </w:instrText>
      </w:r>
      <w:r w:rsidR="00A6273F" w:rsidRPr="00011129">
        <w:rPr>
          <w:rPrChange w:id="3098" w:author="Hans Zijlstra" w:date="2017-06-24T11:23:00Z">
            <w:rPr>
              <w:rStyle w:val="Hyperlink"/>
            </w:rPr>
          </w:rPrChange>
        </w:rPr>
        <w:fldChar w:fldCharType="separate"/>
      </w:r>
      <w:r w:rsidRPr="00011129">
        <w:rPr>
          <w:rStyle w:val="Hyperlink"/>
        </w:rPr>
        <w:t>High-Quality Programming Code</w:t>
      </w:r>
      <w:r w:rsidR="00A6273F" w:rsidRPr="00011129">
        <w:rPr>
          <w:rStyle w:val="Hyperlink"/>
        </w:rPr>
        <w:fldChar w:fldCharType="end"/>
      </w:r>
      <w:r w:rsidRPr="00D759EF">
        <w:t>"</w:t>
      </w:r>
      <w:ins w:id="3099" w:author="Hans Zijlstra" w:date="2017-06-24T17:08:00Z">
        <w:r w:rsidR="005058E5">
          <w:t>,</w:t>
        </w:r>
      </w:ins>
      <w:del w:id="3100" w:author="Hans Zijlstra" w:date="2017-06-24T17:08:00Z">
        <w:r w:rsidRPr="00D759EF" w:rsidDel="005058E5">
          <w:delText xml:space="preserve"> </w:delText>
        </w:r>
      </w:del>
      <w:ins w:id="3101" w:author="Hans Zijlstra" w:date="2017-06-24T17:08:00Z">
        <w:r w:rsidR="005058E5">
          <w:t xml:space="preserve"> we </w:t>
        </w:r>
      </w:ins>
      <w:r w:rsidRPr="00D759EF">
        <w:t>will</w:t>
      </w:r>
      <w:del w:id="3102" w:author="Hans Zijlstra" w:date="2017-06-24T17:08:00Z">
        <w:r w:rsidRPr="00D759EF" w:rsidDel="005058E5">
          <w:delText xml:space="preserve"> we</w:delText>
        </w:r>
      </w:del>
      <w:r w:rsidRPr="00D759EF">
        <w:t xml:space="preserve"> </w:t>
      </w:r>
      <w:r w:rsidRPr="00011129">
        <w:t>l</w:t>
      </w:r>
      <w:r w:rsidRPr="00AA044A">
        <w:t>earn in detail</w:t>
      </w:r>
      <w:del w:id="3103" w:author="Hans Zijlstra" w:date="2017-06-17T16:31:00Z">
        <w:r w:rsidRPr="00AA044A" w:rsidDel="00206F28">
          <w:delText>s</w:delText>
        </w:r>
      </w:del>
      <w:r w:rsidRPr="002959F9">
        <w:t xml:space="preserve"> when and how to use constants efficiently.</w:t>
      </w:r>
    </w:p>
    <w:p w14:paraId="4CA01D41" w14:textId="77777777" w:rsidR="00371D15" w:rsidRPr="00977A5E" w:rsidRDefault="00371D15" w:rsidP="00371D15">
      <w:pPr>
        <w:pStyle w:val="Heading3"/>
      </w:pPr>
      <w:r w:rsidRPr="00977A5E">
        <w:t>Static Methods</w:t>
      </w:r>
    </w:p>
    <w:p w14:paraId="358F1B82" w14:textId="2DBCE512" w:rsidR="00371D15" w:rsidRPr="0028675A" w:rsidRDefault="00371D15" w:rsidP="00371D15">
      <w:r w:rsidRPr="00977A5E">
        <w:t xml:space="preserve">Like static fields, we declare </w:t>
      </w:r>
      <w:del w:id="3104" w:author="Hans Zijlstra" w:date="2017-06-17T16:33:00Z">
        <w:r w:rsidRPr="000E6BD7" w:rsidDel="00206F28">
          <w:delText>a</w:delText>
        </w:r>
      </w:del>
      <w:del w:id="3105" w:author="Hans Zijlstra" w:date="2017-06-24T17:10:00Z">
        <w:r w:rsidRPr="00F30725" w:rsidDel="005058E5">
          <w:delText xml:space="preserve"> </w:delText>
        </w:r>
      </w:del>
      <w:ins w:id="3106" w:author="Hans Zijlstra" w:date="2017-06-17T16:31:00Z">
        <w:r w:rsidR="00206F28" w:rsidRPr="00F30725">
          <w:t xml:space="preserve"> </w:t>
        </w:r>
      </w:ins>
      <w:r w:rsidRPr="00F30725">
        <w:t>method</w:t>
      </w:r>
      <w:ins w:id="3107" w:author="Hans Zijlstra" w:date="2017-06-17T16:34:00Z">
        <w:r w:rsidR="00206F28" w:rsidRPr="00F30725">
          <w:t>s</w:t>
        </w:r>
      </w:ins>
      <w:del w:id="3108" w:author="Hans Zijlstra" w:date="2017-06-24T17:11:00Z">
        <w:r w:rsidRPr="00F30725" w:rsidDel="005058E5">
          <w:delText xml:space="preserve"> </w:delText>
        </w:r>
      </w:del>
      <w:del w:id="3109" w:author="Hans Zijlstra" w:date="2017-06-24T17:10:00Z">
        <w:r w:rsidRPr="00F30725" w:rsidDel="005058E5">
          <w:delText>as</w:delText>
        </w:r>
      </w:del>
      <w:r w:rsidRPr="00F30725">
        <w:t xml:space="preserve"> static if we want</w:t>
      </w:r>
      <w:del w:id="3110" w:author="Hans Zijlstra" w:date="2017-06-24T17:12:00Z">
        <w:r w:rsidRPr="00F30725" w:rsidDel="005058E5">
          <w:delText xml:space="preserve"> </w:delText>
        </w:r>
      </w:del>
      <w:del w:id="3111" w:author="Hans Zijlstra" w:date="2017-06-17T16:34:00Z">
        <w:r w:rsidRPr="00F30725" w:rsidDel="00206F28">
          <w:delText>it</w:delText>
        </w:r>
      </w:del>
      <w:r w:rsidRPr="00F30725">
        <w:t xml:space="preserve"> to </w:t>
      </w:r>
      <w:del w:id="3112" w:author="Hans Zijlstra" w:date="2017-06-24T17:13:00Z">
        <w:r w:rsidRPr="00F30725" w:rsidDel="001976E5">
          <w:delText xml:space="preserve">be </w:delText>
        </w:r>
      </w:del>
      <w:r w:rsidRPr="00F30725">
        <w:t>associate</w:t>
      </w:r>
      <w:del w:id="3113" w:author="Hans Zijlstra" w:date="2017-06-24T17:13:00Z">
        <w:r w:rsidRPr="00F30725" w:rsidDel="001976E5">
          <w:delText>d</w:delText>
        </w:r>
      </w:del>
      <w:r w:rsidRPr="00F30725">
        <w:t xml:space="preserve"> </w:t>
      </w:r>
      <w:del w:id="3114" w:author="Hans Zijlstra" w:date="2017-06-17T16:32:00Z">
        <w:r w:rsidRPr="0028675A" w:rsidDel="00206F28">
          <w:delText>only</w:delText>
        </w:r>
      </w:del>
      <w:ins w:id="3115" w:author="Hans Zijlstra" w:date="2017-06-24T17:13:00Z">
        <w:r w:rsidR="001976E5">
          <w:t>them only</w:t>
        </w:r>
      </w:ins>
      <w:r w:rsidRPr="0028675A">
        <w:t xml:space="preserve"> with </w:t>
      </w:r>
      <w:ins w:id="3116" w:author="Hans Zijlstra" w:date="2017-06-17T16:32:00Z">
        <w:r w:rsidR="00206F28" w:rsidRPr="0028675A">
          <w:t>a</w:t>
        </w:r>
      </w:ins>
      <w:del w:id="3117" w:author="Hans Zijlstra" w:date="2017-06-17T16:32:00Z">
        <w:r w:rsidRPr="0028675A" w:rsidDel="00206F28">
          <w:delText>the</w:delText>
        </w:r>
      </w:del>
      <w:r w:rsidRPr="0028675A">
        <w:t xml:space="preserve"> class and not with </w:t>
      </w:r>
      <w:ins w:id="3118" w:author="Hans Zijlstra" w:date="2017-06-17T16:34:00Z">
        <w:r w:rsidR="00206F28" w:rsidRPr="0028675A">
          <w:t>the object from the</w:t>
        </w:r>
      </w:ins>
      <w:del w:id="3119" w:author="Hans Zijlstra" w:date="2017-06-17T16:34:00Z">
        <w:r w:rsidRPr="0028675A" w:rsidDel="00206F28">
          <w:delText>a particular</w:delText>
        </w:r>
      </w:del>
      <w:r w:rsidRPr="0028675A">
        <w:t xml:space="preserve"> class</w:t>
      </w:r>
      <w:del w:id="3120" w:author="Hans Zijlstra" w:date="2017-06-17T16:34:00Z">
        <w:r w:rsidRPr="0028675A" w:rsidDel="00206F28">
          <w:delText xml:space="preserve"> object</w:delText>
        </w:r>
      </w:del>
      <w:r w:rsidRPr="0028675A">
        <w:t>.</w:t>
      </w:r>
    </w:p>
    <w:p w14:paraId="4E1F1C59" w14:textId="77777777" w:rsidR="00371D15" w:rsidRPr="00F04548" w:rsidRDefault="00371D15" w:rsidP="00371D15">
      <w:pPr>
        <w:pStyle w:val="Heading4"/>
      </w:pPr>
      <w:r w:rsidRPr="00F04548">
        <w:t>Declaration of Static Methods</w:t>
      </w:r>
    </w:p>
    <w:p w14:paraId="1A8F5F2C" w14:textId="5BC25609" w:rsidR="00371D15" w:rsidRPr="001976E5" w:rsidRDefault="00371D15" w:rsidP="00371D15">
      <w:pPr>
        <w:spacing w:after="120"/>
      </w:pPr>
      <w:r w:rsidRPr="001976E5">
        <w:t xml:space="preserve">To declare a </w:t>
      </w:r>
      <w:r w:rsidRPr="001976E5">
        <w:rPr>
          <w:b/>
          <w:bCs/>
        </w:rPr>
        <w:t>static method</w:t>
      </w:r>
      <w:ins w:id="3121" w:author="Hans Zijlstra" w:date="2017-06-24T17:15:00Z">
        <w:r w:rsidR="001976E5">
          <w:rPr>
            <w:b/>
            <w:bCs/>
          </w:rPr>
          <w:t>,</w:t>
        </w:r>
      </w:ins>
      <w:r w:rsidRPr="001976E5">
        <w:t xml:space="preserve"> </w:t>
      </w:r>
      <w:del w:id="3122" w:author="Hans Zijlstra" w:date="2017-06-17T16:35:00Z">
        <w:r w:rsidRPr="001976E5" w:rsidDel="00206F28">
          <w:delText>syntactically means</w:delText>
        </w:r>
      </w:del>
      <w:ins w:id="3123" w:author="Hans Zijlstra" w:date="2017-06-24T17:15:00Z">
        <w:r w:rsidR="001976E5">
          <w:t>we add</w:t>
        </w:r>
      </w:ins>
      <w:del w:id="3124" w:author="Hans Zijlstra" w:date="2017-06-24T17:15:00Z">
        <w:r w:rsidRPr="001976E5" w:rsidDel="001976E5">
          <w:delText xml:space="preserve"> </w:delText>
        </w:r>
      </w:del>
      <w:ins w:id="3125" w:author="Hans Zijlstra" w:date="2017-06-24T17:14:00Z">
        <w:r w:rsidR="001976E5">
          <w:t xml:space="preserve"> </w:t>
        </w:r>
      </w:ins>
      <w:del w:id="3126" w:author="Hans Zijlstra" w:date="2017-06-24T17:14:00Z">
        <w:r w:rsidRPr="001976E5" w:rsidDel="001976E5">
          <w:delText>that we</w:delText>
        </w:r>
      </w:del>
      <w:del w:id="3127" w:author="Hans Zijlstra" w:date="2017-06-17T16:35:00Z">
        <w:r w:rsidRPr="001976E5" w:rsidDel="00206F28">
          <w:delText xml:space="preserve"> must</w:delText>
        </w:r>
      </w:del>
      <w:del w:id="3128" w:author="Hans Zijlstra" w:date="2017-06-24T17:14:00Z">
        <w:r w:rsidRPr="001976E5" w:rsidDel="001976E5">
          <w:delText xml:space="preserve"> add </w:delText>
        </w:r>
      </w:del>
      <w:r w:rsidRPr="001976E5">
        <w:t xml:space="preserve">the keyword </w:t>
      </w:r>
      <w:r w:rsidRPr="001976E5">
        <w:rPr>
          <w:rFonts w:ascii="Consolas" w:hAnsi="Consolas"/>
          <w:b/>
          <w:bCs/>
          <w:noProof/>
          <w:kern w:val="32"/>
          <w:sz w:val="22"/>
        </w:rPr>
        <w:t xml:space="preserve">static </w:t>
      </w:r>
      <w:ins w:id="3129" w:author="Hans Zijlstra" w:date="2017-06-17T16:35:00Z">
        <w:r w:rsidR="00206F28" w:rsidRPr="001976E5">
          <w:t>to</w:t>
        </w:r>
      </w:ins>
      <w:del w:id="3130" w:author="Hans Zijlstra" w:date="2017-06-17T16:35:00Z">
        <w:r w:rsidRPr="001976E5" w:rsidDel="00206F28">
          <w:delText>in</w:delText>
        </w:r>
      </w:del>
      <w:r w:rsidRPr="001976E5">
        <w:t xml:space="preserve"> the method’s declaration:</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6344F30C" w14:textId="77777777" w:rsidTr="00563712">
        <w:tc>
          <w:tcPr>
            <w:tcW w:w="7970" w:type="dxa"/>
            <w:tcBorders>
              <w:top w:val="single" w:sz="4" w:space="0" w:color="auto"/>
              <w:left w:val="single" w:sz="4" w:space="0" w:color="auto"/>
              <w:bottom w:val="single" w:sz="4" w:space="0" w:color="auto"/>
              <w:right w:val="single" w:sz="4" w:space="0" w:color="auto"/>
            </w:tcBorders>
          </w:tcPr>
          <w:p w14:paraId="0942D07D" w14:textId="77777777" w:rsidR="00371D15" w:rsidRPr="00D759EF" w:rsidRDefault="00371D15" w:rsidP="00563712">
            <w:pPr>
              <w:spacing w:before="0"/>
              <w:rPr>
                <w:rFonts w:ascii="Consolas" w:hAnsi="Consolas" w:cs="Consolas"/>
                <w:noProof/>
                <w:sz w:val="22"/>
                <w:szCs w:val="22"/>
              </w:rPr>
            </w:pPr>
            <w:r w:rsidRPr="00D759EF">
              <w:rPr>
                <w:rFonts w:ascii="Consolas" w:hAnsi="Consolas" w:cs="Consolas"/>
                <w:bCs/>
                <w:noProof/>
                <w:sz w:val="22"/>
                <w:szCs w:val="22"/>
              </w:rPr>
              <w:t>[&lt;access_modifier&gt;] static &lt;return_type&gt; &lt;method_name&gt;()</w:t>
            </w:r>
          </w:p>
        </w:tc>
      </w:tr>
    </w:tbl>
    <w:p w14:paraId="672CF091" w14:textId="272F4B31" w:rsidR="00371D15" w:rsidRPr="00D759EF" w:rsidRDefault="00371D15" w:rsidP="00371D15">
      <w:pPr>
        <w:spacing w:after="120"/>
        <w:rPr>
          <w:b/>
          <w:bCs/>
        </w:rPr>
      </w:pPr>
      <w:r w:rsidRPr="00D759EF">
        <w:t>Let’s for example declare</w:t>
      </w:r>
      <w:ins w:id="3131" w:author="Hans Zijlstra" w:date="2017-06-17T16:37:00Z">
        <w:r w:rsidR="00206F28" w:rsidRPr="00D759EF">
          <w:t xml:space="preserve"> as stati</w:t>
        </w:r>
      </w:ins>
      <w:ins w:id="3132" w:author="Hans Zijlstra" w:date="2017-06-24T17:16:00Z">
        <w:r w:rsidR="001976E5">
          <w:t>c</w:t>
        </w:r>
      </w:ins>
      <w:r w:rsidRPr="001976E5">
        <w:t xml:space="preserve"> the method </w:t>
      </w:r>
      <w:ins w:id="3133" w:author="Hans Zijlstra" w:date="2017-06-17T16:37:00Z">
        <w:r w:rsidR="00206F28" w:rsidRPr="001976E5">
          <w:t>for</w:t>
        </w:r>
      </w:ins>
      <w:del w:id="3134" w:author="Hans Zijlstra" w:date="2017-06-17T16:37:00Z">
        <w:r w:rsidRPr="001976E5" w:rsidDel="00206F28">
          <w:delText>of</w:delText>
        </w:r>
      </w:del>
      <w:r w:rsidRPr="001976E5">
        <w:t xml:space="preserve"> summing two numbers, which we discussed at the beginning of this section:</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45C8C402" w14:textId="77777777" w:rsidTr="00563712">
        <w:tc>
          <w:tcPr>
            <w:tcW w:w="7970" w:type="dxa"/>
            <w:tcBorders>
              <w:top w:val="single" w:sz="4" w:space="0" w:color="auto"/>
              <w:left w:val="single" w:sz="4" w:space="0" w:color="auto"/>
              <w:bottom w:val="single" w:sz="4" w:space="0" w:color="auto"/>
              <w:right w:val="single" w:sz="4" w:space="0" w:color="auto"/>
            </w:tcBorders>
          </w:tcPr>
          <w:p w14:paraId="4215E961"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rPr>
              <w:t>public</w:t>
            </w:r>
            <w:r w:rsidRPr="00D759EF">
              <w:rPr>
                <w:rFonts w:ascii="Consolas" w:hAnsi="Consolas"/>
                <w:noProof/>
                <w:sz w:val="22"/>
                <w:szCs w:val="22"/>
              </w:rPr>
              <w:t xml:space="preserve"> </w:t>
            </w:r>
            <w:r w:rsidRPr="00D759EF">
              <w:rPr>
                <w:rFonts w:ascii="Consolas" w:hAnsi="Consolas" w:cs="Consolas"/>
                <w:noProof/>
                <w:color w:val="0000FF"/>
                <w:sz w:val="22"/>
                <w:szCs w:val="22"/>
              </w:rPr>
              <w:t>static</w:t>
            </w:r>
            <w:r w:rsidRPr="00D759EF">
              <w:rPr>
                <w:rFonts w:ascii="Consolas" w:hAnsi="Consolas"/>
                <w:noProof/>
                <w:sz w:val="22"/>
                <w:szCs w:val="22"/>
              </w:rPr>
              <w:t xml:space="preserve"> </w:t>
            </w:r>
            <w:r w:rsidRPr="00D759EF">
              <w:rPr>
                <w:rFonts w:ascii="Consolas" w:hAnsi="Consolas" w:cs="Consolas"/>
                <w:noProof/>
                <w:color w:val="0000FF"/>
                <w:sz w:val="22"/>
                <w:szCs w:val="22"/>
              </w:rPr>
              <w:t>int</w:t>
            </w:r>
            <w:r w:rsidRPr="00D759EF">
              <w:rPr>
                <w:rFonts w:ascii="Consolas" w:hAnsi="Consolas"/>
                <w:noProof/>
                <w:sz w:val="22"/>
                <w:szCs w:val="22"/>
              </w:rPr>
              <w:t xml:space="preserve"> Add(</w:t>
            </w:r>
            <w:r w:rsidRPr="00D759EF">
              <w:rPr>
                <w:rFonts w:ascii="Consolas" w:hAnsi="Consolas" w:cs="Consolas"/>
                <w:noProof/>
                <w:color w:val="0000FF"/>
                <w:sz w:val="22"/>
                <w:szCs w:val="22"/>
              </w:rPr>
              <w:t>int</w:t>
            </w:r>
            <w:r w:rsidRPr="00D759EF">
              <w:rPr>
                <w:rFonts w:ascii="Consolas" w:hAnsi="Consolas"/>
                <w:noProof/>
                <w:sz w:val="22"/>
                <w:szCs w:val="22"/>
              </w:rPr>
              <w:t xml:space="preserve"> number1, </w:t>
            </w:r>
            <w:r w:rsidRPr="00D759EF">
              <w:rPr>
                <w:rFonts w:ascii="Consolas" w:hAnsi="Consolas" w:cs="Consolas"/>
                <w:noProof/>
                <w:color w:val="0000FF"/>
                <w:sz w:val="22"/>
                <w:szCs w:val="22"/>
              </w:rPr>
              <w:t>int</w:t>
            </w:r>
            <w:r w:rsidRPr="00D759EF">
              <w:rPr>
                <w:rFonts w:ascii="Consolas" w:hAnsi="Consolas"/>
                <w:noProof/>
                <w:sz w:val="22"/>
                <w:szCs w:val="22"/>
              </w:rPr>
              <w:t xml:space="preserve"> number2)</w:t>
            </w:r>
          </w:p>
          <w:p w14:paraId="5DA70DFF"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p w14:paraId="6CD0CEB8"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return</w:t>
            </w:r>
            <w:r w:rsidRPr="00D759EF">
              <w:rPr>
                <w:rFonts w:ascii="Consolas" w:hAnsi="Consolas"/>
                <w:noProof/>
                <w:sz w:val="22"/>
                <w:szCs w:val="22"/>
              </w:rPr>
              <w:t xml:space="preserve"> (number1 + number2);</w:t>
            </w:r>
          </w:p>
          <w:p w14:paraId="219755F1"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tc>
      </w:tr>
    </w:tbl>
    <w:p w14:paraId="4214692D" w14:textId="77777777" w:rsidR="00371D15" w:rsidRPr="00D759EF" w:rsidRDefault="00371D15" w:rsidP="00371D15">
      <w:pPr>
        <w:pStyle w:val="Heading4"/>
      </w:pPr>
      <w:r w:rsidRPr="00D759EF">
        <w:t>Accessing Static Methods</w:t>
      </w:r>
    </w:p>
    <w:p w14:paraId="2413C522" w14:textId="5B277C42" w:rsidR="00371D15" w:rsidRPr="00D759EF" w:rsidRDefault="00371D15" w:rsidP="00371D15">
      <w:pPr>
        <w:spacing w:after="120"/>
      </w:pPr>
      <w:r w:rsidRPr="00D759EF">
        <w:t xml:space="preserve">Like static fields, static methods can be </w:t>
      </w:r>
      <w:r w:rsidRPr="00D759EF">
        <w:rPr>
          <w:b/>
        </w:rPr>
        <w:t>accessed with the "dot" notation</w:t>
      </w:r>
      <w:r w:rsidRPr="00D759EF">
        <w:t xml:space="preserve"> (the dot operator) </w:t>
      </w:r>
      <w:del w:id="3135" w:author="Hans Zijlstra" w:date="2017-06-17T16:39:00Z">
        <w:r w:rsidRPr="00D759EF" w:rsidDel="00206F28">
          <w:delText>applied to</w:delText>
        </w:r>
      </w:del>
      <w:ins w:id="3136" w:author="Hans Zijlstra" w:date="2017-06-17T16:39:00Z">
        <w:r w:rsidR="00206F28" w:rsidRPr="00D759EF">
          <w:t>preceded by</w:t>
        </w:r>
      </w:ins>
      <w:r w:rsidRPr="00D759EF">
        <w:t xml:space="preserve"> the name of the class</w:t>
      </w:r>
      <w:ins w:id="3137" w:author="Hans Zijlstra" w:date="2017-06-17T16:39:00Z">
        <w:r w:rsidR="00206F28" w:rsidRPr="00D759EF">
          <w:t>.</w:t>
        </w:r>
      </w:ins>
      <w:r w:rsidRPr="00D759EF">
        <w:t xml:space="preserve"> </w:t>
      </w:r>
      <w:del w:id="3138" w:author="Hans Zijlstra" w:date="2017-06-17T16:39:00Z">
        <w:r w:rsidRPr="00D759EF" w:rsidDel="00206F28">
          <w:delText>and t</w:delText>
        </w:r>
      </w:del>
      <w:ins w:id="3139" w:author="Hans Zijlstra" w:date="2017-06-17T16:40:00Z">
        <w:r w:rsidR="00206F28" w:rsidRPr="00D759EF">
          <w:t>T</w:t>
        </w:r>
      </w:ins>
      <w:r w:rsidRPr="00D759EF">
        <w:t xml:space="preserve">he class name can be </w:t>
      </w:r>
      <w:ins w:id="3140" w:author="Hans Zijlstra" w:date="2017-06-17T16:40:00Z">
        <w:r w:rsidR="00206F28" w:rsidRPr="00D759EF">
          <w:t xml:space="preserve">omitted </w:t>
        </w:r>
      </w:ins>
      <w:del w:id="3141" w:author="Hans Zijlstra" w:date="2017-06-17T16:40:00Z">
        <w:r w:rsidRPr="00D759EF" w:rsidDel="00206F28">
          <w:delText>skipped</w:delText>
        </w:r>
      </w:del>
      <w:del w:id="3142" w:author="Hans Zijlstra" w:date="2017-06-25T10:36:00Z">
        <w:r w:rsidRPr="00D759EF" w:rsidDel="004A72CF">
          <w:delText xml:space="preserve"> </w:delText>
        </w:r>
      </w:del>
      <w:r w:rsidRPr="00D759EF">
        <w:t xml:space="preserve">if the </w:t>
      </w:r>
      <w:del w:id="3143" w:author="Hans Zijlstra" w:date="2017-06-17T16:40:00Z">
        <w:r w:rsidRPr="00D759EF" w:rsidDel="00206F28">
          <w:delText>calling is performed by</w:delText>
        </w:r>
      </w:del>
      <w:ins w:id="3144" w:author="Hans Zijlstra" w:date="2017-06-25T10:36:00Z">
        <w:r w:rsidR="004A72CF">
          <w:t>m</w:t>
        </w:r>
      </w:ins>
      <w:ins w:id="3145" w:author="Hans Zijlstra" w:date="2017-06-17T16:40:00Z">
        <w:r w:rsidR="00BD3612" w:rsidRPr="00D759EF">
          <w:t>ethod is called from</w:t>
        </w:r>
      </w:ins>
      <w:r w:rsidRPr="00D759EF">
        <w:t xml:space="preserve"> </w:t>
      </w:r>
      <w:del w:id="3146" w:author="Hans Zijlstra" w:date="2017-06-17T16:40:00Z">
        <w:r w:rsidRPr="00D759EF" w:rsidDel="00BD3612">
          <w:delText>the same</w:delText>
        </w:r>
      </w:del>
      <w:ins w:id="3147" w:author="Hans Zijlstra" w:date="2017-06-17T16:41:00Z">
        <w:r w:rsidR="00BD3612" w:rsidRPr="00D759EF">
          <w:t>its own</w:t>
        </w:r>
      </w:ins>
      <w:r w:rsidRPr="00D759EF">
        <w:t xml:space="preserve"> class</w:t>
      </w:r>
      <w:del w:id="3148" w:author="Hans Zijlstra" w:date="2017-06-17T16:41:00Z">
        <w:r w:rsidRPr="00D759EF" w:rsidDel="00BD3612">
          <w:delText>, in which the static method is declared</w:delText>
        </w:r>
      </w:del>
      <w:r w:rsidRPr="00D759EF">
        <w:t xml:space="preserve">. Here is an example of calling the static method </w:t>
      </w:r>
      <w:r w:rsidRPr="00D759EF">
        <w:rPr>
          <w:rFonts w:ascii="Consolas" w:hAnsi="Consolas"/>
          <w:b/>
          <w:bCs/>
          <w:noProof/>
          <w:kern w:val="32"/>
          <w:sz w:val="22"/>
        </w:rPr>
        <w:t>Add(…)</w:t>
      </w:r>
      <w:r w:rsidRPr="00D759EF">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370AAABE" w14:textId="77777777" w:rsidTr="00563712">
        <w:tc>
          <w:tcPr>
            <w:tcW w:w="7970" w:type="dxa"/>
            <w:tcBorders>
              <w:top w:val="single" w:sz="4" w:space="0" w:color="auto"/>
              <w:left w:val="single" w:sz="4" w:space="0" w:color="auto"/>
              <w:bottom w:val="single" w:sz="4" w:space="0" w:color="auto"/>
              <w:right w:val="single" w:sz="4" w:space="0" w:color="auto"/>
            </w:tcBorders>
          </w:tcPr>
          <w:p w14:paraId="257E5E67"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rPr>
              <w:t>static</w:t>
            </w:r>
            <w:r w:rsidRPr="00D759EF">
              <w:rPr>
                <w:rFonts w:ascii="Consolas" w:hAnsi="Consolas"/>
                <w:noProof/>
                <w:sz w:val="22"/>
                <w:szCs w:val="22"/>
              </w:rPr>
              <w:t xml:space="preserve"> </w:t>
            </w:r>
            <w:r w:rsidRPr="00D759EF">
              <w:rPr>
                <w:rFonts w:ascii="Consolas" w:hAnsi="Consolas" w:cs="Consolas"/>
                <w:noProof/>
                <w:color w:val="0000FF"/>
                <w:sz w:val="22"/>
                <w:szCs w:val="22"/>
              </w:rPr>
              <w:t>void</w:t>
            </w:r>
            <w:r w:rsidRPr="00D759EF">
              <w:rPr>
                <w:rFonts w:ascii="Consolas" w:hAnsi="Consolas"/>
                <w:noProof/>
                <w:sz w:val="22"/>
                <w:szCs w:val="22"/>
              </w:rPr>
              <w:t xml:space="preserve"> Main()</w:t>
            </w:r>
          </w:p>
          <w:p w14:paraId="7BF85FF8"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p w14:paraId="0286A309"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8000"/>
                <w:sz w:val="22"/>
                <w:szCs w:val="22"/>
              </w:rPr>
              <w:t>// Call the static method through its class</w:t>
            </w:r>
          </w:p>
          <w:p w14:paraId="02294027"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int</w:t>
            </w:r>
            <w:r w:rsidRPr="00D759EF">
              <w:rPr>
                <w:rFonts w:ascii="Consolas" w:hAnsi="Consolas"/>
                <w:noProof/>
                <w:sz w:val="22"/>
                <w:szCs w:val="22"/>
              </w:rPr>
              <w:t xml:space="preserve"> sum = MyMathClass.Add(</w:t>
            </w:r>
            <w:r w:rsidRPr="00D759EF">
              <w:rPr>
                <w:rFonts w:ascii="Consolas" w:hAnsi="Consolas" w:cs="Consolas"/>
                <w:noProof/>
                <w:color w:val="A31515"/>
                <w:sz w:val="22"/>
                <w:szCs w:val="22"/>
              </w:rPr>
              <w:t>3</w:t>
            </w:r>
            <w:r w:rsidRPr="00D759EF">
              <w:rPr>
                <w:rFonts w:ascii="Consolas" w:hAnsi="Consolas"/>
                <w:noProof/>
                <w:sz w:val="22"/>
                <w:szCs w:val="22"/>
              </w:rPr>
              <w:t xml:space="preserve">, </w:t>
            </w:r>
            <w:r w:rsidRPr="00D759EF">
              <w:rPr>
                <w:rFonts w:ascii="Consolas" w:hAnsi="Consolas" w:cs="Consolas"/>
                <w:noProof/>
                <w:color w:val="A31515"/>
                <w:sz w:val="22"/>
                <w:szCs w:val="22"/>
              </w:rPr>
              <w:t>5</w:t>
            </w:r>
            <w:r w:rsidRPr="00D759EF">
              <w:rPr>
                <w:rFonts w:ascii="Consolas" w:hAnsi="Consolas"/>
                <w:noProof/>
                <w:sz w:val="22"/>
                <w:szCs w:val="22"/>
              </w:rPr>
              <w:t>);</w:t>
            </w:r>
          </w:p>
          <w:p w14:paraId="038ECE46" w14:textId="77777777" w:rsidR="00371D15" w:rsidRPr="00D759EF" w:rsidRDefault="00371D15" w:rsidP="00563712">
            <w:pPr>
              <w:autoSpaceDE w:val="0"/>
              <w:autoSpaceDN w:val="0"/>
              <w:adjustRightInd w:val="0"/>
              <w:spacing w:before="0"/>
              <w:jc w:val="left"/>
              <w:rPr>
                <w:rFonts w:ascii="Consolas" w:hAnsi="Consolas"/>
                <w:noProof/>
                <w:sz w:val="22"/>
                <w:szCs w:val="22"/>
              </w:rPr>
            </w:pPr>
          </w:p>
          <w:p w14:paraId="188BFD16"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color w:val="2B91AF"/>
                <w:sz w:val="22"/>
              </w:rPr>
              <w:t>Console</w:t>
            </w:r>
            <w:r w:rsidRPr="00D759EF">
              <w:rPr>
                <w:rFonts w:ascii="Consolas" w:hAnsi="Consolas"/>
                <w:noProof/>
                <w:sz w:val="22"/>
                <w:szCs w:val="22"/>
              </w:rPr>
              <w:t>.WriteLine(sum);</w:t>
            </w:r>
          </w:p>
          <w:p w14:paraId="4D7906E7"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tc>
      </w:tr>
    </w:tbl>
    <w:p w14:paraId="2F44FC83" w14:textId="77777777" w:rsidR="00371D15" w:rsidRPr="00D759EF" w:rsidRDefault="00371D15" w:rsidP="00371D15">
      <w:pPr>
        <w:pStyle w:val="Heading3"/>
      </w:pPr>
      <w:r w:rsidRPr="00D759EF">
        <w:lastRenderedPageBreak/>
        <w:t>Access between Static and Non-Static Members</w:t>
      </w:r>
    </w:p>
    <w:p w14:paraId="0497FDFE" w14:textId="34A0075E" w:rsidR="00371D15" w:rsidRPr="00D759EF" w:rsidRDefault="00371D15" w:rsidP="00371D15">
      <w:pPr>
        <w:spacing w:after="120"/>
        <w:rPr>
          <w:b/>
          <w:bCs/>
        </w:rPr>
      </w:pPr>
      <w:r w:rsidRPr="00D759EF">
        <w:t>In most cases</w:t>
      </w:r>
      <w:ins w:id="3149" w:author="Hans Zijlstra" w:date="2017-06-17T17:58:00Z">
        <w:r w:rsidR="003803CD" w:rsidRPr="00D759EF">
          <w:t>,</w:t>
        </w:r>
      </w:ins>
      <w:r w:rsidRPr="00D759EF">
        <w:t xml:space="preserve"> </w:t>
      </w:r>
      <w:r w:rsidRPr="00D759EF">
        <w:rPr>
          <w:b/>
        </w:rPr>
        <w:t>static methods are used to access static fields</w:t>
      </w:r>
      <w:r w:rsidRPr="00D759EF">
        <w:t xml:space="preserve"> in the class </w:t>
      </w:r>
      <w:ins w:id="3150" w:author="Hans Zijlstra" w:date="2017-06-17T17:58:00Z">
        <w:r w:rsidR="003803CD" w:rsidRPr="00D759EF">
          <w:t xml:space="preserve">where </w:t>
        </w:r>
      </w:ins>
      <w:r w:rsidRPr="00D759EF">
        <w:t xml:space="preserve">they have been defined. For example, if we want to declare a method, which returns the number </w:t>
      </w:r>
      <w:del w:id="3151" w:author="Hans Zijlstra" w:date="2017-06-25T10:37:00Z">
        <w:r w:rsidRPr="00D759EF" w:rsidDel="004A72CF">
          <w:delText>of</w:delText>
        </w:r>
      </w:del>
      <w:del w:id="3152" w:author="Hans Zijlstra" w:date="2017-06-17T17:58:00Z">
        <w:r w:rsidRPr="00D759EF" w:rsidDel="003803CD">
          <w:delText xml:space="preserve"> the </w:delText>
        </w:r>
      </w:del>
      <w:del w:id="3153" w:author="Hans Zijlstra" w:date="2017-06-25T10:37:00Z">
        <w:r w:rsidRPr="00D759EF" w:rsidDel="004A72CF">
          <w:delText>created</w:delText>
        </w:r>
      </w:del>
      <w:ins w:id="3154" w:author="Hans Zijlstra" w:date="2017-06-25T10:37:00Z">
        <w:r w:rsidR="004A72CF" w:rsidRPr="00D759EF">
          <w:t>of created</w:t>
        </w:r>
      </w:ins>
      <w:r w:rsidRPr="00D759EF">
        <w:t xml:space="preserve"> objects of the </w:t>
      </w:r>
      <w:r w:rsidRPr="00D759EF">
        <w:rPr>
          <w:rFonts w:ascii="Consolas" w:hAnsi="Consolas"/>
          <w:b/>
          <w:bCs/>
          <w:noProof/>
          <w:kern w:val="32"/>
          <w:sz w:val="22"/>
        </w:rPr>
        <w:t>Dog</w:t>
      </w:r>
      <w:r w:rsidRPr="00D759EF">
        <w:t xml:space="preserve"> class, it must be static, because our counter will be static too:</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1BFEAFA2" w14:textId="77777777" w:rsidTr="00563712">
        <w:tc>
          <w:tcPr>
            <w:tcW w:w="7970" w:type="dxa"/>
            <w:tcBorders>
              <w:top w:val="single" w:sz="4" w:space="0" w:color="auto"/>
              <w:left w:val="single" w:sz="4" w:space="0" w:color="auto"/>
              <w:bottom w:val="single" w:sz="4" w:space="0" w:color="auto"/>
              <w:right w:val="single" w:sz="4" w:space="0" w:color="auto"/>
            </w:tcBorders>
          </w:tcPr>
          <w:p w14:paraId="55F7A8ED"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rPr>
              <w:t>public</w:t>
            </w:r>
            <w:r w:rsidRPr="00D759EF">
              <w:rPr>
                <w:rFonts w:ascii="Consolas" w:hAnsi="Consolas"/>
                <w:noProof/>
                <w:sz w:val="22"/>
                <w:szCs w:val="22"/>
              </w:rPr>
              <w:t xml:space="preserve"> </w:t>
            </w:r>
            <w:r w:rsidRPr="00D759EF">
              <w:rPr>
                <w:rFonts w:ascii="Consolas" w:hAnsi="Consolas" w:cs="Consolas"/>
                <w:noProof/>
                <w:color w:val="0000FF"/>
                <w:sz w:val="22"/>
                <w:szCs w:val="22"/>
              </w:rPr>
              <w:t>static</w:t>
            </w:r>
            <w:r w:rsidRPr="00D759EF">
              <w:rPr>
                <w:rFonts w:ascii="Consolas" w:hAnsi="Consolas"/>
                <w:noProof/>
                <w:sz w:val="22"/>
                <w:szCs w:val="22"/>
              </w:rPr>
              <w:t xml:space="preserve"> </w:t>
            </w:r>
            <w:r w:rsidRPr="00D759EF">
              <w:rPr>
                <w:rFonts w:ascii="Consolas" w:hAnsi="Consolas" w:cs="Consolas"/>
                <w:noProof/>
                <w:color w:val="0000FF"/>
                <w:sz w:val="22"/>
                <w:szCs w:val="22"/>
              </w:rPr>
              <w:t>int</w:t>
            </w:r>
            <w:r w:rsidRPr="00D759EF">
              <w:rPr>
                <w:rFonts w:ascii="Consolas" w:hAnsi="Consolas"/>
                <w:noProof/>
                <w:sz w:val="22"/>
                <w:szCs w:val="22"/>
              </w:rPr>
              <w:t xml:space="preserve"> GetDogCount()</w:t>
            </w:r>
          </w:p>
          <w:p w14:paraId="19187A05"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p w14:paraId="5B0DD733"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return</w:t>
            </w:r>
            <w:r w:rsidRPr="00D759EF">
              <w:rPr>
                <w:rFonts w:ascii="Consolas" w:hAnsi="Consolas"/>
                <w:noProof/>
                <w:sz w:val="22"/>
                <w:szCs w:val="22"/>
              </w:rPr>
              <w:t xml:space="preserve"> dogCount;</w:t>
            </w:r>
          </w:p>
          <w:p w14:paraId="3D05A102"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tc>
      </w:tr>
    </w:tbl>
    <w:p w14:paraId="14A48E87" w14:textId="11D15EA0" w:rsidR="00371D15" w:rsidRPr="00D759EF" w:rsidRDefault="00371D15" w:rsidP="00371D15">
      <w:del w:id="3155" w:author="Hans Zijlstra" w:date="2017-06-17T17:59:00Z">
        <w:r w:rsidRPr="00D759EF" w:rsidDel="003803CD">
          <w:delText>But when</w:delText>
        </w:r>
      </w:del>
      <w:ins w:id="3156" w:author="Hans Zijlstra" w:date="2017-06-17T17:59:00Z">
        <w:r w:rsidR="003803CD" w:rsidRPr="00D759EF">
          <w:t>Whe</w:t>
        </w:r>
      </w:ins>
      <w:ins w:id="3157" w:author="Hans Zijlstra" w:date="2017-06-17T18:00:00Z">
        <w:r w:rsidR="003803CD" w:rsidRPr="00D759EF">
          <w:t>n</w:t>
        </w:r>
      </w:ins>
      <w:r w:rsidRPr="00D759EF">
        <w:t xml:space="preserve"> we examine how static and non-static methods and fields can be accessed, </w:t>
      </w:r>
      <w:ins w:id="3158" w:author="Hans Zijlstra" w:date="2017-06-17T18:00:00Z">
        <w:r w:rsidR="003803CD" w:rsidRPr="00D759EF">
          <w:t xml:space="preserve">it appears that </w:t>
        </w:r>
      </w:ins>
      <w:r w:rsidRPr="00D759EF">
        <w:t>not all combinations are allowed.</w:t>
      </w:r>
    </w:p>
    <w:p w14:paraId="07FC9F1F" w14:textId="77777777" w:rsidR="00371D15" w:rsidRPr="00D759EF" w:rsidRDefault="00371D15" w:rsidP="00371D15">
      <w:pPr>
        <w:pStyle w:val="Heading4"/>
      </w:pPr>
      <w:r w:rsidRPr="00D759EF">
        <w:t>Accessing Non-Static Members from Non-Static Method</w:t>
      </w:r>
    </w:p>
    <w:p w14:paraId="01712615" w14:textId="201C9C3B" w:rsidR="00371D15" w:rsidRPr="00D759EF" w:rsidRDefault="00371D15" w:rsidP="00371D15">
      <w:pPr>
        <w:spacing w:after="120"/>
      </w:pPr>
      <w:r w:rsidRPr="00D759EF">
        <w:t xml:space="preserve">Non-static methods can access non-static fields and other non-static methods of the class. For example, in the </w:t>
      </w:r>
      <w:r w:rsidRPr="00D759EF">
        <w:rPr>
          <w:rFonts w:ascii="Consolas" w:hAnsi="Consolas"/>
          <w:b/>
          <w:bCs/>
          <w:noProof/>
          <w:kern w:val="32"/>
          <w:sz w:val="22"/>
        </w:rPr>
        <w:t>Dog</w:t>
      </w:r>
      <w:r w:rsidRPr="00D759EF">
        <w:t xml:space="preserve"> class</w:t>
      </w:r>
      <w:ins w:id="3159" w:author="Hans Zijlstra" w:date="2017-06-17T18:00:00Z">
        <w:r w:rsidR="003803CD" w:rsidRPr="00D759EF">
          <w:t>,</w:t>
        </w:r>
      </w:ins>
      <w:r w:rsidRPr="00D759EF">
        <w:t xml:space="preserve"> we can declare </w:t>
      </w:r>
      <w:ins w:id="3160" w:author="Hans Zijlstra" w:date="2017-06-17T18:00:00Z">
        <w:r w:rsidR="003803CD" w:rsidRPr="00D759EF">
          <w:t xml:space="preserve">the </w:t>
        </w:r>
      </w:ins>
      <w:r w:rsidRPr="00D759EF">
        <w:t xml:space="preserve">method </w:t>
      </w:r>
      <w:r w:rsidRPr="00D759EF">
        <w:rPr>
          <w:rFonts w:ascii="Consolas" w:hAnsi="Consolas"/>
          <w:b/>
          <w:bCs/>
          <w:noProof/>
          <w:kern w:val="32"/>
          <w:sz w:val="22"/>
        </w:rPr>
        <w:t>PrintInfo()</w:t>
      </w:r>
      <w:r w:rsidRPr="00D759EF">
        <w:t>, which displays information about our dog: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371D15" w:rsidRPr="00D759EF" w14:paraId="4E15F22E" w14:textId="77777777" w:rsidTr="00563712">
        <w:tc>
          <w:tcPr>
            <w:tcW w:w="7970" w:type="dxa"/>
            <w:shd w:val="clear" w:color="auto" w:fill="F3F3F3"/>
          </w:tcPr>
          <w:p w14:paraId="6CCEA17C" w14:textId="77777777" w:rsidR="00371D15" w:rsidRPr="00D759EF" w:rsidRDefault="00371D15" w:rsidP="00563712">
            <w:pPr>
              <w:spacing w:before="0"/>
              <w:jc w:val="center"/>
              <w:rPr>
                <w:rFonts w:ascii="Consolas" w:hAnsi="Consolas"/>
                <w:b/>
                <w:bCs/>
                <w:noProof/>
                <w:kern w:val="32"/>
                <w:sz w:val="22"/>
              </w:rPr>
            </w:pPr>
            <w:r w:rsidRPr="00D759EF">
              <w:rPr>
                <w:rFonts w:ascii="Consolas" w:hAnsi="Consolas"/>
                <w:b/>
                <w:bCs/>
                <w:noProof/>
                <w:kern w:val="32"/>
                <w:sz w:val="22"/>
              </w:rPr>
              <w:t>Dog.cs</w:t>
            </w:r>
          </w:p>
        </w:tc>
      </w:tr>
      <w:tr w:rsidR="00371D15" w:rsidRPr="00D759EF" w14:paraId="4D28A085" w14:textId="77777777" w:rsidTr="00563712">
        <w:tc>
          <w:tcPr>
            <w:tcW w:w="7970" w:type="dxa"/>
          </w:tcPr>
          <w:p w14:paraId="3AF8B5E3"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rPr>
              <w:t>public</w:t>
            </w:r>
            <w:r w:rsidRPr="00D759EF">
              <w:rPr>
                <w:rFonts w:ascii="Consolas" w:hAnsi="Consolas"/>
                <w:noProof/>
                <w:sz w:val="22"/>
                <w:szCs w:val="22"/>
              </w:rPr>
              <w:t xml:space="preserve"> </w:t>
            </w:r>
            <w:r w:rsidRPr="00D759EF">
              <w:rPr>
                <w:rFonts w:ascii="Consolas" w:hAnsi="Consolas" w:cs="Consolas"/>
                <w:noProof/>
                <w:color w:val="0000FF"/>
                <w:sz w:val="22"/>
                <w:szCs w:val="22"/>
              </w:rPr>
              <w:t>class</w:t>
            </w:r>
            <w:r w:rsidRPr="00D759EF">
              <w:rPr>
                <w:rFonts w:ascii="Consolas" w:hAnsi="Consolas"/>
                <w:noProof/>
                <w:sz w:val="22"/>
                <w:szCs w:val="22"/>
              </w:rPr>
              <w:t xml:space="preserve"> </w:t>
            </w:r>
            <w:r w:rsidRPr="00D759EF">
              <w:rPr>
                <w:rFonts w:ascii="Consolas" w:hAnsi="Consolas"/>
                <w:noProof/>
                <w:color w:val="2B91AF"/>
                <w:sz w:val="22"/>
              </w:rPr>
              <w:t>Dog</w:t>
            </w:r>
          </w:p>
          <w:p w14:paraId="7266A3DF"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p w14:paraId="66A99D1E"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8000"/>
                <w:sz w:val="22"/>
                <w:szCs w:val="22"/>
              </w:rPr>
              <w:t>// Static variable</w:t>
            </w:r>
          </w:p>
          <w:p w14:paraId="13FD7286"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static</w:t>
            </w:r>
            <w:r w:rsidRPr="00D759EF">
              <w:rPr>
                <w:rFonts w:ascii="Consolas" w:hAnsi="Consolas"/>
                <w:noProof/>
                <w:sz w:val="22"/>
                <w:szCs w:val="22"/>
              </w:rPr>
              <w:t xml:space="preserve"> </w:t>
            </w:r>
            <w:r w:rsidRPr="00D759EF">
              <w:rPr>
                <w:rFonts w:ascii="Consolas" w:hAnsi="Consolas" w:cs="Consolas"/>
                <w:noProof/>
                <w:color w:val="0000FF"/>
                <w:sz w:val="22"/>
                <w:szCs w:val="22"/>
              </w:rPr>
              <w:t>int</w:t>
            </w:r>
            <w:r w:rsidRPr="00D759EF">
              <w:rPr>
                <w:rFonts w:ascii="Consolas" w:hAnsi="Consolas"/>
                <w:noProof/>
                <w:sz w:val="22"/>
                <w:szCs w:val="22"/>
              </w:rPr>
              <w:t xml:space="preserve"> dogCount;</w:t>
            </w:r>
          </w:p>
          <w:p w14:paraId="7D1F445C"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p>
          <w:p w14:paraId="338E7AC7"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8000"/>
                <w:sz w:val="22"/>
                <w:szCs w:val="22"/>
              </w:rPr>
              <w:t>// Instance variables</w:t>
            </w:r>
          </w:p>
          <w:p w14:paraId="7C08F9C8"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private</w:t>
            </w:r>
            <w:r w:rsidRPr="00D759EF">
              <w:rPr>
                <w:rFonts w:ascii="Consolas" w:hAnsi="Consolas"/>
                <w:noProof/>
                <w:sz w:val="22"/>
                <w:szCs w:val="22"/>
              </w:rPr>
              <w:t xml:space="preserve"> </w:t>
            </w:r>
            <w:r w:rsidRPr="00D759EF">
              <w:rPr>
                <w:rFonts w:ascii="Consolas" w:hAnsi="Consolas" w:cs="Consolas"/>
                <w:noProof/>
                <w:color w:val="0000FF"/>
                <w:sz w:val="22"/>
                <w:szCs w:val="22"/>
              </w:rPr>
              <w:t>string</w:t>
            </w:r>
            <w:r w:rsidRPr="00D759EF">
              <w:rPr>
                <w:rFonts w:ascii="Consolas" w:hAnsi="Consolas"/>
                <w:noProof/>
                <w:sz w:val="22"/>
                <w:szCs w:val="22"/>
              </w:rPr>
              <w:t xml:space="preserve"> name;</w:t>
            </w:r>
          </w:p>
          <w:p w14:paraId="7F637785"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private</w:t>
            </w:r>
            <w:r w:rsidRPr="00D759EF">
              <w:rPr>
                <w:rFonts w:ascii="Consolas" w:hAnsi="Consolas"/>
                <w:noProof/>
                <w:sz w:val="22"/>
                <w:szCs w:val="22"/>
              </w:rPr>
              <w:t xml:space="preserve"> </w:t>
            </w:r>
            <w:r w:rsidRPr="00D759EF">
              <w:rPr>
                <w:rFonts w:ascii="Consolas" w:hAnsi="Consolas" w:cs="Consolas"/>
                <w:noProof/>
                <w:color w:val="0000FF"/>
                <w:sz w:val="22"/>
                <w:szCs w:val="22"/>
              </w:rPr>
              <w:t>int</w:t>
            </w:r>
            <w:r w:rsidRPr="00D759EF">
              <w:rPr>
                <w:rFonts w:ascii="Consolas" w:hAnsi="Consolas"/>
                <w:noProof/>
                <w:sz w:val="22"/>
                <w:szCs w:val="22"/>
              </w:rPr>
              <w:t xml:space="preserve"> age;</w:t>
            </w:r>
          </w:p>
          <w:p w14:paraId="25ED31EA"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p>
          <w:p w14:paraId="17A09695"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public</w:t>
            </w:r>
            <w:r w:rsidRPr="00D759EF">
              <w:rPr>
                <w:rFonts w:ascii="Consolas" w:hAnsi="Consolas"/>
                <w:noProof/>
                <w:sz w:val="22"/>
                <w:szCs w:val="22"/>
              </w:rPr>
              <w:t xml:space="preserve"> Dog(</w:t>
            </w:r>
            <w:r w:rsidRPr="00D759EF">
              <w:rPr>
                <w:rFonts w:ascii="Consolas" w:hAnsi="Consolas" w:cs="Consolas"/>
                <w:noProof/>
                <w:color w:val="0000FF"/>
                <w:sz w:val="22"/>
                <w:szCs w:val="22"/>
              </w:rPr>
              <w:t>string</w:t>
            </w:r>
            <w:r w:rsidRPr="00D759EF">
              <w:rPr>
                <w:rFonts w:ascii="Consolas" w:hAnsi="Consolas"/>
                <w:noProof/>
                <w:sz w:val="22"/>
                <w:szCs w:val="22"/>
              </w:rPr>
              <w:t xml:space="preserve"> name, </w:t>
            </w:r>
            <w:r w:rsidRPr="00D759EF">
              <w:rPr>
                <w:rFonts w:ascii="Consolas" w:hAnsi="Consolas" w:cs="Consolas"/>
                <w:noProof/>
                <w:color w:val="0000FF"/>
                <w:sz w:val="22"/>
                <w:szCs w:val="22"/>
              </w:rPr>
              <w:t>int</w:t>
            </w:r>
            <w:r w:rsidRPr="00D759EF">
              <w:rPr>
                <w:rFonts w:ascii="Consolas" w:hAnsi="Consolas"/>
                <w:noProof/>
                <w:sz w:val="22"/>
                <w:szCs w:val="22"/>
              </w:rPr>
              <w:t xml:space="preserve"> age)</w:t>
            </w:r>
          </w:p>
          <w:p w14:paraId="06BD8AEE"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t>{</w:t>
            </w:r>
          </w:p>
          <w:p w14:paraId="308773CD"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rPr>
              <w:t>this</w:t>
            </w:r>
            <w:r w:rsidRPr="00D759EF">
              <w:rPr>
                <w:rFonts w:ascii="Consolas" w:hAnsi="Consolas"/>
                <w:noProof/>
                <w:sz w:val="22"/>
                <w:szCs w:val="22"/>
              </w:rPr>
              <w:t>.name = name;</w:t>
            </w:r>
          </w:p>
          <w:p w14:paraId="577240CF"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rPr>
              <w:t>this</w:t>
            </w:r>
            <w:r w:rsidRPr="00D759EF">
              <w:rPr>
                <w:rFonts w:ascii="Consolas" w:hAnsi="Consolas"/>
                <w:noProof/>
                <w:sz w:val="22"/>
                <w:szCs w:val="22"/>
              </w:rPr>
              <w:t>.age = age;</w:t>
            </w:r>
          </w:p>
          <w:p w14:paraId="552D2E06"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p>
          <w:p w14:paraId="414B7A71"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t xml:space="preserve">dogCount += </w:t>
            </w:r>
            <w:r w:rsidRPr="00D759EF">
              <w:rPr>
                <w:rFonts w:ascii="Consolas" w:hAnsi="Consolas" w:cs="Consolas"/>
                <w:noProof/>
                <w:color w:val="A31515"/>
                <w:sz w:val="22"/>
                <w:szCs w:val="22"/>
              </w:rPr>
              <w:t>1</w:t>
            </w:r>
            <w:r w:rsidRPr="00D759EF">
              <w:rPr>
                <w:rFonts w:ascii="Consolas" w:hAnsi="Consolas"/>
                <w:noProof/>
                <w:sz w:val="22"/>
                <w:szCs w:val="22"/>
              </w:rPr>
              <w:t>;</w:t>
            </w:r>
          </w:p>
          <w:p w14:paraId="07A507DD"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t>}</w:t>
            </w:r>
          </w:p>
          <w:p w14:paraId="612B4F59"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p>
          <w:p w14:paraId="558FEDA9"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public</w:t>
            </w:r>
            <w:r w:rsidRPr="00D759EF">
              <w:rPr>
                <w:rFonts w:ascii="Consolas" w:hAnsi="Consolas"/>
                <w:noProof/>
                <w:sz w:val="22"/>
                <w:szCs w:val="22"/>
              </w:rPr>
              <w:t xml:space="preserve"> </w:t>
            </w:r>
            <w:r w:rsidRPr="00D759EF">
              <w:rPr>
                <w:rFonts w:ascii="Consolas" w:hAnsi="Consolas" w:cs="Consolas"/>
                <w:noProof/>
                <w:color w:val="0000FF"/>
                <w:sz w:val="22"/>
                <w:szCs w:val="22"/>
              </w:rPr>
              <w:t>void</w:t>
            </w:r>
            <w:r w:rsidRPr="00D759EF">
              <w:rPr>
                <w:rFonts w:ascii="Consolas" w:hAnsi="Consolas"/>
                <w:noProof/>
                <w:sz w:val="22"/>
                <w:szCs w:val="22"/>
              </w:rPr>
              <w:t xml:space="preserve"> Bark()</w:t>
            </w:r>
          </w:p>
          <w:p w14:paraId="0D9D4E8E"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t>{</w:t>
            </w:r>
          </w:p>
          <w:p w14:paraId="66DB4F1D"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color w:val="2B91AF"/>
                <w:sz w:val="22"/>
              </w:rPr>
              <w:t>Console</w:t>
            </w:r>
            <w:r w:rsidRPr="00D759EF">
              <w:rPr>
                <w:rFonts w:ascii="Consolas" w:hAnsi="Consolas"/>
                <w:noProof/>
                <w:sz w:val="22"/>
                <w:szCs w:val="22"/>
              </w:rPr>
              <w:t>.Write(</w:t>
            </w:r>
            <w:r w:rsidRPr="00D759EF">
              <w:rPr>
                <w:rFonts w:ascii="Consolas" w:hAnsi="Consolas" w:cs="Consolas"/>
                <w:noProof/>
                <w:color w:val="A31515"/>
                <w:sz w:val="22"/>
                <w:szCs w:val="22"/>
              </w:rPr>
              <w:t>"wow-wow"</w:t>
            </w:r>
            <w:r w:rsidRPr="00D759EF">
              <w:rPr>
                <w:rFonts w:ascii="Consolas" w:hAnsi="Consolas"/>
                <w:noProof/>
                <w:sz w:val="22"/>
                <w:szCs w:val="22"/>
              </w:rPr>
              <w:t>);</w:t>
            </w:r>
          </w:p>
          <w:p w14:paraId="0676E7DA"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t>}</w:t>
            </w:r>
          </w:p>
          <w:p w14:paraId="1AA94148"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p>
          <w:p w14:paraId="6A3A2BA3"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8000"/>
                <w:sz w:val="22"/>
                <w:szCs w:val="22"/>
              </w:rPr>
              <w:t>// Non-static (instance) method</w:t>
            </w:r>
          </w:p>
          <w:p w14:paraId="54A90D2A"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public</w:t>
            </w:r>
            <w:r w:rsidRPr="00D759EF">
              <w:rPr>
                <w:rFonts w:ascii="Consolas" w:hAnsi="Consolas"/>
                <w:noProof/>
                <w:sz w:val="22"/>
                <w:szCs w:val="22"/>
              </w:rPr>
              <w:t xml:space="preserve"> </w:t>
            </w:r>
            <w:r w:rsidRPr="00D759EF">
              <w:rPr>
                <w:rFonts w:ascii="Consolas" w:hAnsi="Consolas" w:cs="Consolas"/>
                <w:noProof/>
                <w:color w:val="0000FF"/>
                <w:sz w:val="22"/>
                <w:szCs w:val="22"/>
              </w:rPr>
              <w:t>void</w:t>
            </w:r>
            <w:r w:rsidRPr="00D759EF">
              <w:rPr>
                <w:rFonts w:ascii="Consolas" w:hAnsi="Consolas"/>
                <w:noProof/>
                <w:sz w:val="22"/>
                <w:szCs w:val="22"/>
              </w:rPr>
              <w:t xml:space="preserve"> PrintInfo()</w:t>
            </w:r>
          </w:p>
          <w:p w14:paraId="746AF53F"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t>{</w:t>
            </w:r>
          </w:p>
          <w:p w14:paraId="464F6ECB"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8000"/>
                <w:sz w:val="22"/>
                <w:szCs w:val="22"/>
              </w:rPr>
              <w:t>// Accessing instance variables – name and age</w:t>
            </w:r>
          </w:p>
          <w:p w14:paraId="705A33CA"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color w:val="2B91AF"/>
                <w:sz w:val="22"/>
              </w:rPr>
              <w:t>Console</w:t>
            </w:r>
            <w:r w:rsidRPr="00D759EF">
              <w:rPr>
                <w:rFonts w:ascii="Consolas" w:hAnsi="Consolas"/>
                <w:noProof/>
                <w:sz w:val="22"/>
                <w:szCs w:val="22"/>
              </w:rPr>
              <w:t>.Write(</w:t>
            </w:r>
            <w:r w:rsidRPr="00D759EF">
              <w:rPr>
                <w:rFonts w:ascii="Consolas" w:hAnsi="Consolas" w:cs="Consolas"/>
                <w:noProof/>
                <w:color w:val="A31515"/>
                <w:sz w:val="22"/>
                <w:szCs w:val="22"/>
              </w:rPr>
              <w:t>"Dog's name: "</w:t>
            </w:r>
            <w:r w:rsidRPr="00D759EF">
              <w:rPr>
                <w:rFonts w:ascii="Consolas" w:hAnsi="Consolas"/>
                <w:noProof/>
                <w:sz w:val="22"/>
                <w:szCs w:val="22"/>
              </w:rPr>
              <w:t xml:space="preserve"> + </w:t>
            </w:r>
            <w:r w:rsidRPr="00D759EF">
              <w:rPr>
                <w:rFonts w:ascii="Consolas" w:hAnsi="Consolas" w:cs="Consolas"/>
                <w:noProof/>
                <w:color w:val="0000FF"/>
                <w:sz w:val="22"/>
                <w:szCs w:val="22"/>
              </w:rPr>
              <w:t>this</w:t>
            </w:r>
            <w:r w:rsidRPr="00D759EF">
              <w:rPr>
                <w:rFonts w:ascii="Consolas" w:hAnsi="Consolas"/>
                <w:noProof/>
                <w:sz w:val="22"/>
                <w:szCs w:val="22"/>
              </w:rPr>
              <w:t xml:space="preserve">.name + </w:t>
            </w:r>
            <w:r w:rsidRPr="00D759EF">
              <w:rPr>
                <w:rFonts w:ascii="Consolas" w:hAnsi="Consolas" w:cs="Consolas"/>
                <w:noProof/>
                <w:color w:val="A31515"/>
                <w:sz w:val="22"/>
                <w:szCs w:val="22"/>
              </w:rPr>
              <w:t>"; age: "</w:t>
            </w:r>
          </w:p>
          <w:p w14:paraId="4F81C89D"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sz w:val="22"/>
                <w:szCs w:val="22"/>
              </w:rPr>
              <w:tab/>
              <w:t xml:space="preserve">+ </w:t>
            </w:r>
            <w:r w:rsidRPr="00D759EF">
              <w:rPr>
                <w:rFonts w:ascii="Consolas" w:hAnsi="Consolas" w:cs="Consolas"/>
                <w:noProof/>
                <w:color w:val="0000FF"/>
                <w:sz w:val="22"/>
                <w:szCs w:val="22"/>
              </w:rPr>
              <w:t>this</w:t>
            </w:r>
            <w:r w:rsidRPr="00D759EF">
              <w:rPr>
                <w:rFonts w:ascii="Consolas" w:hAnsi="Consolas"/>
                <w:noProof/>
                <w:sz w:val="22"/>
                <w:szCs w:val="22"/>
              </w:rPr>
              <w:t xml:space="preserve">.age + </w:t>
            </w:r>
            <w:r w:rsidRPr="00D759EF">
              <w:rPr>
                <w:rFonts w:ascii="Consolas" w:hAnsi="Consolas" w:cs="Consolas"/>
                <w:noProof/>
                <w:color w:val="A31515"/>
                <w:sz w:val="22"/>
                <w:szCs w:val="22"/>
              </w:rPr>
              <w:t>"; often says: "</w:t>
            </w:r>
            <w:r w:rsidRPr="00D759EF">
              <w:rPr>
                <w:rFonts w:ascii="Consolas" w:hAnsi="Consolas"/>
                <w:noProof/>
                <w:sz w:val="22"/>
                <w:szCs w:val="22"/>
              </w:rPr>
              <w:t>);</w:t>
            </w:r>
          </w:p>
          <w:p w14:paraId="40FA0F2B"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p>
          <w:p w14:paraId="5424C02F"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8000"/>
                <w:sz w:val="22"/>
                <w:szCs w:val="22"/>
              </w:rPr>
              <w:t>// Calling instance method</w:t>
            </w:r>
          </w:p>
          <w:p w14:paraId="20EDA391"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rPr>
              <w:t>this</w:t>
            </w:r>
            <w:r w:rsidRPr="00D759EF">
              <w:rPr>
                <w:rFonts w:ascii="Consolas" w:hAnsi="Consolas"/>
                <w:noProof/>
                <w:sz w:val="22"/>
                <w:szCs w:val="22"/>
              </w:rPr>
              <w:t>.Bark();</w:t>
            </w:r>
          </w:p>
          <w:p w14:paraId="57A8B902"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t>}</w:t>
            </w:r>
          </w:p>
          <w:p w14:paraId="7ECE5891"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tc>
      </w:tr>
    </w:tbl>
    <w:p w14:paraId="2AA2F33F" w14:textId="6F33B891" w:rsidR="00371D15" w:rsidRPr="00D759EF" w:rsidRDefault="00371D15" w:rsidP="00371D15">
      <w:pPr>
        <w:spacing w:after="120"/>
      </w:pPr>
      <w:del w:id="3161" w:author="Hans Zijlstra" w:date="2017-06-17T18:02:00Z">
        <w:r w:rsidRPr="00D759EF" w:rsidDel="003803CD">
          <w:lastRenderedPageBreak/>
          <w:delText>Of course, if</w:delText>
        </w:r>
      </w:del>
      <w:ins w:id="3162" w:author="Hans Zijlstra" w:date="2017-06-17T18:02:00Z">
        <w:r w:rsidR="003803CD" w:rsidRPr="00D759EF">
          <w:t>If</w:t>
        </w:r>
      </w:ins>
      <w:r w:rsidRPr="00D759EF">
        <w:t xml:space="preserve"> we create an object </w:t>
      </w:r>
      <w:del w:id="3163" w:author="Hans Zijlstra" w:date="2017-06-17T18:02:00Z">
        <w:r w:rsidRPr="00D759EF" w:rsidDel="003803CD">
          <w:delText xml:space="preserve">of </w:delText>
        </w:r>
      </w:del>
      <w:ins w:id="3164" w:author="Hans Zijlstra" w:date="2017-06-17T18:02:00Z">
        <w:r w:rsidR="003803CD" w:rsidRPr="00D759EF">
          <w:t xml:space="preserve">from </w:t>
        </w:r>
      </w:ins>
      <w:r w:rsidRPr="00D759EF">
        <w:t xml:space="preserve">the </w:t>
      </w:r>
      <w:r w:rsidRPr="00D759EF">
        <w:rPr>
          <w:rFonts w:ascii="Consolas" w:hAnsi="Consolas"/>
          <w:b/>
          <w:bCs/>
          <w:noProof/>
          <w:kern w:val="32"/>
          <w:sz w:val="22"/>
        </w:rPr>
        <w:t>Dog</w:t>
      </w:r>
      <w:r w:rsidRPr="00D759EF">
        <w:t xml:space="preserve"> class and call </w:t>
      </w:r>
      <w:del w:id="3165" w:author="Hans Zijlstra" w:date="2017-06-17T18:02:00Z">
        <w:r w:rsidRPr="00D759EF" w:rsidDel="003803CD">
          <w:delText xml:space="preserve">his </w:delText>
        </w:r>
      </w:del>
      <w:ins w:id="3166" w:author="Hans Zijlstra" w:date="2017-06-17T18:02:00Z">
        <w:r w:rsidR="003803CD" w:rsidRPr="00D759EF">
          <w:t xml:space="preserve">its </w:t>
        </w:r>
      </w:ins>
      <w:r w:rsidRPr="00D759EF">
        <w:rPr>
          <w:rFonts w:ascii="Consolas" w:hAnsi="Consolas"/>
          <w:b/>
          <w:bCs/>
          <w:noProof/>
          <w:kern w:val="32"/>
          <w:sz w:val="22"/>
        </w:rPr>
        <w:t xml:space="preserve">PrintInfo() </w:t>
      </w:r>
      <w:r w:rsidRPr="00D759EF">
        <w:t>method:</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57234B03" w14:textId="77777777" w:rsidTr="00563712">
        <w:tc>
          <w:tcPr>
            <w:tcW w:w="7970" w:type="dxa"/>
            <w:tcBorders>
              <w:top w:val="single" w:sz="4" w:space="0" w:color="auto"/>
              <w:left w:val="single" w:sz="4" w:space="0" w:color="auto"/>
              <w:bottom w:val="single" w:sz="4" w:space="0" w:color="auto"/>
              <w:right w:val="single" w:sz="4" w:space="0" w:color="auto"/>
            </w:tcBorders>
          </w:tcPr>
          <w:p w14:paraId="485A8510"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rPr>
              <w:t>static</w:t>
            </w:r>
            <w:r w:rsidRPr="00D759EF">
              <w:rPr>
                <w:rFonts w:ascii="Consolas" w:hAnsi="Consolas"/>
                <w:noProof/>
                <w:sz w:val="22"/>
                <w:szCs w:val="22"/>
              </w:rPr>
              <w:t xml:space="preserve"> </w:t>
            </w:r>
            <w:r w:rsidRPr="00D759EF">
              <w:rPr>
                <w:rFonts w:ascii="Consolas" w:hAnsi="Consolas" w:cs="Consolas"/>
                <w:noProof/>
                <w:color w:val="0000FF"/>
                <w:sz w:val="22"/>
                <w:szCs w:val="22"/>
              </w:rPr>
              <w:t>void</w:t>
            </w:r>
            <w:r w:rsidRPr="00D759EF">
              <w:rPr>
                <w:rFonts w:ascii="Consolas" w:hAnsi="Consolas"/>
                <w:noProof/>
                <w:sz w:val="22"/>
                <w:szCs w:val="22"/>
              </w:rPr>
              <w:t xml:space="preserve"> Main()</w:t>
            </w:r>
          </w:p>
          <w:p w14:paraId="53AF9419"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p w14:paraId="11D16265"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color w:val="2B91AF"/>
                <w:sz w:val="22"/>
              </w:rPr>
              <w:t>Dog</w:t>
            </w:r>
            <w:r w:rsidRPr="00D759EF">
              <w:rPr>
                <w:rFonts w:ascii="Consolas" w:hAnsi="Consolas"/>
                <w:noProof/>
                <w:sz w:val="22"/>
                <w:szCs w:val="22"/>
              </w:rPr>
              <w:t xml:space="preserve"> dog = </w:t>
            </w:r>
            <w:r w:rsidRPr="00D759EF">
              <w:rPr>
                <w:rFonts w:ascii="Consolas" w:hAnsi="Consolas" w:cs="Consolas"/>
                <w:noProof/>
                <w:color w:val="0000FF"/>
                <w:sz w:val="22"/>
                <w:szCs w:val="22"/>
              </w:rPr>
              <w:t>new</w:t>
            </w:r>
            <w:r w:rsidRPr="00D759EF">
              <w:rPr>
                <w:rFonts w:ascii="Consolas" w:hAnsi="Consolas"/>
                <w:noProof/>
                <w:sz w:val="22"/>
                <w:szCs w:val="22"/>
              </w:rPr>
              <w:t xml:space="preserve"> </w:t>
            </w:r>
            <w:r w:rsidRPr="00D759EF">
              <w:rPr>
                <w:rFonts w:ascii="Consolas" w:hAnsi="Consolas"/>
                <w:noProof/>
                <w:color w:val="2B91AF"/>
                <w:sz w:val="22"/>
              </w:rPr>
              <w:t>Dog</w:t>
            </w:r>
            <w:r w:rsidRPr="00D759EF">
              <w:rPr>
                <w:rFonts w:ascii="Consolas" w:hAnsi="Consolas"/>
                <w:noProof/>
                <w:sz w:val="22"/>
                <w:szCs w:val="22"/>
              </w:rPr>
              <w:t>(</w:t>
            </w:r>
            <w:r w:rsidRPr="00D759EF">
              <w:rPr>
                <w:rFonts w:ascii="Consolas" w:hAnsi="Consolas" w:cs="Consolas"/>
                <w:noProof/>
                <w:color w:val="A31515"/>
                <w:sz w:val="22"/>
                <w:szCs w:val="22"/>
              </w:rPr>
              <w:t>"Doggy"</w:t>
            </w:r>
            <w:r w:rsidRPr="00D759EF">
              <w:rPr>
                <w:rFonts w:ascii="Consolas" w:hAnsi="Consolas"/>
                <w:noProof/>
                <w:sz w:val="22"/>
                <w:szCs w:val="22"/>
              </w:rPr>
              <w:t xml:space="preserve">, </w:t>
            </w:r>
            <w:r w:rsidRPr="00D759EF">
              <w:rPr>
                <w:rFonts w:ascii="Consolas" w:hAnsi="Consolas" w:cs="Consolas"/>
                <w:noProof/>
                <w:color w:val="A31515"/>
                <w:sz w:val="22"/>
                <w:szCs w:val="22"/>
              </w:rPr>
              <w:t>1</w:t>
            </w:r>
            <w:r w:rsidRPr="00D759EF">
              <w:rPr>
                <w:rFonts w:ascii="Consolas" w:hAnsi="Consolas"/>
                <w:noProof/>
                <w:sz w:val="22"/>
                <w:szCs w:val="22"/>
              </w:rPr>
              <w:t>);</w:t>
            </w:r>
          </w:p>
          <w:p w14:paraId="28B871F8"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t>dog.PrintInfo();</w:t>
            </w:r>
          </w:p>
          <w:p w14:paraId="46F8F030"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tc>
      </w:tr>
    </w:tbl>
    <w:p w14:paraId="00018950" w14:textId="77777777" w:rsidR="00371D15" w:rsidRPr="00D759EF" w:rsidRDefault="00371D15" w:rsidP="00371D15">
      <w:pPr>
        <w:spacing w:after="120"/>
        <w:rPr>
          <w:b/>
          <w:bCs/>
        </w:rPr>
      </w:pPr>
      <w:r w:rsidRPr="00D759EF">
        <w:t>The result will be the following:</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744BA691" w14:textId="77777777" w:rsidTr="00563712">
        <w:tc>
          <w:tcPr>
            <w:tcW w:w="7970" w:type="dxa"/>
            <w:tcBorders>
              <w:top w:val="single" w:sz="4" w:space="0" w:color="auto"/>
              <w:left w:val="single" w:sz="4" w:space="0" w:color="auto"/>
              <w:bottom w:val="single" w:sz="4" w:space="0" w:color="auto"/>
              <w:right w:val="single" w:sz="4" w:space="0" w:color="auto"/>
            </w:tcBorders>
          </w:tcPr>
          <w:p w14:paraId="55FD5FA8" w14:textId="77777777" w:rsidR="00371D15" w:rsidRPr="00D759EF" w:rsidRDefault="00371D15" w:rsidP="00563712">
            <w:pPr>
              <w:spacing w:before="0"/>
              <w:rPr>
                <w:rFonts w:ascii="Consolas" w:hAnsi="Consolas" w:cs="Consolas"/>
                <w:noProof/>
                <w:sz w:val="22"/>
                <w:szCs w:val="22"/>
              </w:rPr>
            </w:pPr>
            <w:r w:rsidRPr="00D759EF">
              <w:rPr>
                <w:rFonts w:ascii="Consolas" w:hAnsi="Consolas" w:cs="Consolas"/>
                <w:noProof/>
                <w:sz w:val="22"/>
                <w:szCs w:val="22"/>
              </w:rPr>
              <w:t>Dog's name: Doggy; age: 1; often says: wow-wow</w:t>
            </w:r>
          </w:p>
        </w:tc>
      </w:tr>
    </w:tbl>
    <w:p w14:paraId="1541FE04" w14:textId="77777777" w:rsidR="00371D15" w:rsidRPr="00D759EF" w:rsidRDefault="00371D15" w:rsidP="00371D15">
      <w:pPr>
        <w:pStyle w:val="Heading4"/>
      </w:pPr>
      <w:r w:rsidRPr="00D759EF">
        <w:t>Accessing Static Elements from Non-Static Method</w:t>
      </w:r>
    </w:p>
    <w:p w14:paraId="1FBAA451" w14:textId="1EECB9F7" w:rsidR="00371D15" w:rsidRPr="002E5426" w:rsidRDefault="00371D15" w:rsidP="00371D15">
      <w:pPr>
        <w:spacing w:after="120"/>
      </w:pPr>
      <w:r w:rsidRPr="00D759EF">
        <w:t xml:space="preserve">We can access static fields and static methods of the class from </w:t>
      </w:r>
      <w:ins w:id="3167" w:author="Hans Zijlstra" w:date="2017-06-17T18:03:00Z">
        <w:r w:rsidR="003803CD" w:rsidRPr="00D759EF">
          <w:t xml:space="preserve">a </w:t>
        </w:r>
      </w:ins>
      <w:r w:rsidRPr="00D759EF">
        <w:t xml:space="preserve">non-static method. As we learned earlier, this is because static </w:t>
      </w:r>
      <w:ins w:id="3168" w:author="Hans Zijlstra" w:date="2017-06-17T18:05:00Z">
        <w:r w:rsidR="003803CD" w:rsidRPr="00D759EF">
          <w:t xml:space="preserve">fields and </w:t>
        </w:r>
      </w:ins>
      <w:r w:rsidRPr="00D759EF">
        <w:t>methods</w:t>
      </w:r>
      <w:del w:id="3169" w:author="Hans Zijlstra" w:date="2017-06-17T18:05:00Z">
        <w:r w:rsidRPr="00D759EF" w:rsidDel="003803CD">
          <w:delText xml:space="preserve"> and variables</w:delText>
        </w:r>
      </w:del>
      <w:r w:rsidRPr="00D759EF">
        <w:t xml:space="preserve"> are bound</w:t>
      </w:r>
      <w:ins w:id="3170" w:author="Hans Zijlstra" w:date="2017-06-17T18:24:00Z">
        <w:r w:rsidR="00C47D30" w:rsidRPr="00D759EF">
          <w:t>ed</w:t>
        </w:r>
      </w:ins>
      <w:r w:rsidRPr="00D759EF">
        <w:t xml:space="preserve"> by</w:t>
      </w:r>
      <w:ins w:id="3171" w:author="Hans Zijlstra" w:date="2017-06-17T18:24:00Z">
        <w:r w:rsidR="00C47D30" w:rsidRPr="00D759EF">
          <w:t xml:space="preserve"> the</w:t>
        </w:r>
      </w:ins>
      <w:del w:id="3172" w:author="Hans Zijlstra" w:date="2017-06-17T18:23:00Z">
        <w:r w:rsidRPr="00D759EF" w:rsidDel="00C47D30">
          <w:delText xml:space="preserve"> </w:delText>
        </w:r>
      </w:del>
      <w:ins w:id="3173" w:author="Hans Zijlstra" w:date="2017-06-23T11:47:00Z">
        <w:r w:rsidR="00245BC7" w:rsidRPr="00D759EF">
          <w:t xml:space="preserve"> </w:t>
        </w:r>
      </w:ins>
      <w:r w:rsidRPr="00D759EF">
        <w:t xml:space="preserve">class, rather than </w:t>
      </w:r>
      <w:ins w:id="3174" w:author="Hans Zijlstra" w:date="2017-06-17T18:25:00Z">
        <w:r w:rsidR="00C47D30" w:rsidRPr="00D759EF">
          <w:t>by</w:t>
        </w:r>
      </w:ins>
      <w:ins w:id="3175" w:author="Hans Zijlstra" w:date="2017-06-17T18:23:00Z">
        <w:r w:rsidR="00C47D30" w:rsidRPr="00D759EF">
          <w:t xml:space="preserve"> </w:t>
        </w:r>
      </w:ins>
      <w:r w:rsidRPr="00D759EF">
        <w:t>a specific method</w:t>
      </w:r>
      <w:ins w:id="3176" w:author="Hans Zijlstra" w:date="2017-06-17T18:06:00Z">
        <w:r w:rsidR="003803CD" w:rsidRPr="00D759EF">
          <w:t>.</w:t>
        </w:r>
      </w:ins>
      <w:r w:rsidRPr="00D759EF">
        <w:t xml:space="preserve"> </w:t>
      </w:r>
      <w:del w:id="3177" w:author="Hans Zijlstra" w:date="2017-06-17T18:06:00Z">
        <w:r w:rsidRPr="00D759EF" w:rsidDel="003803CD">
          <w:delText>and the static</w:delText>
        </w:r>
      </w:del>
      <w:ins w:id="3178" w:author="Hans Zijlstra" w:date="2017-06-17T18:06:00Z">
        <w:r w:rsidR="003803CD" w:rsidRPr="00D759EF">
          <w:t>Stat</w:t>
        </w:r>
      </w:ins>
      <w:ins w:id="3179" w:author="Hans Zijlstra" w:date="2017-06-17T18:07:00Z">
        <w:r w:rsidR="003803CD" w:rsidRPr="00D759EF">
          <w:t>ic</w:t>
        </w:r>
      </w:ins>
      <w:r w:rsidRPr="00D759EF">
        <w:t xml:space="preserve"> elements can be accessed from any object </w:t>
      </w:r>
      <w:del w:id="3180" w:author="Hans Zijlstra" w:date="2017-06-17T18:04:00Z">
        <w:r w:rsidRPr="00D759EF" w:rsidDel="003803CD">
          <w:delText xml:space="preserve">of </w:delText>
        </w:r>
      </w:del>
      <w:commentRangeStart w:id="3181"/>
      <w:ins w:id="3182" w:author="Hans Zijlstra" w:date="2017-06-17T18:25:00Z">
        <w:r w:rsidR="00C47D30" w:rsidRPr="00D759EF">
          <w:t xml:space="preserve">created </w:t>
        </w:r>
      </w:ins>
      <w:ins w:id="3183" w:author="Hans Zijlstra" w:date="2017-06-17T18:04:00Z">
        <w:r w:rsidR="003803CD" w:rsidRPr="00D759EF">
          <w:t>from</w:t>
        </w:r>
      </w:ins>
      <w:commentRangeEnd w:id="3181"/>
      <w:ins w:id="3184" w:author="Hans Zijlstra" w:date="2017-06-17T18:25:00Z">
        <w:r w:rsidR="00C47D30" w:rsidRPr="00D759EF">
          <w:rPr>
            <w:rStyle w:val="CommentReference"/>
          </w:rPr>
          <w:commentReference w:id="3181"/>
        </w:r>
      </w:ins>
      <w:ins w:id="3185" w:author="Hans Zijlstra" w:date="2017-06-17T18:04:00Z">
        <w:r w:rsidR="003803CD" w:rsidRPr="00D759EF">
          <w:t xml:space="preserve"> </w:t>
        </w:r>
      </w:ins>
      <w:r w:rsidRPr="00011129">
        <w:t xml:space="preserve">the </w:t>
      </w:r>
      <w:del w:id="3186" w:author="Hans Zijlstra" w:date="2017-06-25T10:40:00Z">
        <w:r w:rsidRPr="00011129" w:rsidDel="004A72CF">
          <w:delText>class</w:delText>
        </w:r>
      </w:del>
      <w:del w:id="3187" w:author="Hans Zijlstra" w:date="2017-06-17T18:07:00Z">
        <w:r w:rsidRPr="00AA044A" w:rsidDel="003803CD">
          <w:delText>,</w:delText>
        </w:r>
        <w:r w:rsidRPr="002959F9" w:rsidDel="003803CD">
          <w:delText xml:space="preserve"> even</w:delText>
        </w:r>
      </w:del>
      <w:ins w:id="3188" w:author="Hans Zijlstra" w:date="2017-06-25T10:40:00Z">
        <w:r w:rsidR="004A72CF" w:rsidRPr="00011129">
          <w:t>class</w:t>
        </w:r>
        <w:r w:rsidR="004A72CF" w:rsidRPr="00AA044A">
          <w:t xml:space="preserve"> and</w:t>
        </w:r>
      </w:ins>
      <w:ins w:id="3189" w:author="Hans Zijlstra" w:date="2017-06-17T18:07:00Z">
        <w:r w:rsidR="003803CD" w:rsidRPr="00977A5E">
          <w:t xml:space="preserve"> even</w:t>
        </w:r>
      </w:ins>
      <w:r w:rsidRPr="00977A5E">
        <w:t xml:space="preserve"> </w:t>
      </w:r>
      <w:del w:id="3190" w:author="Hans Zijlstra" w:date="2017-06-17T18:04:00Z">
        <w:r w:rsidRPr="00505E30" w:rsidDel="003803CD">
          <w:delText xml:space="preserve">of </w:delText>
        </w:r>
      </w:del>
      <w:ins w:id="3191" w:author="Hans Zijlstra" w:date="2017-06-17T18:04:00Z">
        <w:r w:rsidR="003803CD" w:rsidRPr="0028675A">
          <w:t xml:space="preserve">from </w:t>
        </w:r>
      </w:ins>
      <w:r w:rsidRPr="0028675A">
        <w:t xml:space="preserve">external classes (as long as </w:t>
      </w:r>
      <w:del w:id="3192" w:author="Hans Zijlstra" w:date="2017-06-17T18:04:00Z">
        <w:r w:rsidRPr="0028675A" w:rsidDel="003803CD">
          <w:delText xml:space="preserve">they </w:delText>
        </w:r>
      </w:del>
      <w:ins w:id="3193" w:author="Hans Zijlstra" w:date="2017-06-17T18:04:00Z">
        <w:r w:rsidR="003803CD" w:rsidRPr="00F04548">
          <w:t xml:space="preserve">the static elements </w:t>
        </w:r>
      </w:ins>
      <w:r w:rsidRPr="002E5426">
        <w:t>are visible to them).</w:t>
      </w:r>
    </w:p>
    <w:p w14:paraId="563E6821" w14:textId="77777777" w:rsidR="00371D15" w:rsidRPr="00D759EF" w:rsidRDefault="00371D15" w:rsidP="00371D15">
      <w:pPr>
        <w:spacing w:after="120"/>
      </w:pPr>
      <w:r w:rsidRPr="00D759EF">
        <w:t>For example: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371D15" w:rsidRPr="00D759EF" w14:paraId="76EEB94A" w14:textId="77777777" w:rsidTr="00563712">
        <w:tc>
          <w:tcPr>
            <w:tcW w:w="7970" w:type="dxa"/>
            <w:shd w:val="clear" w:color="auto" w:fill="F3F3F3"/>
          </w:tcPr>
          <w:p w14:paraId="332D9660" w14:textId="77777777" w:rsidR="00371D15" w:rsidRPr="00D759EF" w:rsidRDefault="00371D15" w:rsidP="00563712">
            <w:pPr>
              <w:spacing w:before="0"/>
              <w:jc w:val="center"/>
              <w:rPr>
                <w:rFonts w:ascii="Consolas" w:hAnsi="Consolas"/>
                <w:b/>
                <w:bCs/>
                <w:noProof/>
                <w:kern w:val="32"/>
                <w:sz w:val="22"/>
              </w:rPr>
            </w:pPr>
            <w:r w:rsidRPr="00D759EF">
              <w:rPr>
                <w:rFonts w:ascii="Consolas" w:hAnsi="Consolas"/>
                <w:b/>
                <w:bCs/>
                <w:noProof/>
                <w:kern w:val="32"/>
                <w:sz w:val="22"/>
              </w:rPr>
              <w:t>Circle.cs</w:t>
            </w:r>
          </w:p>
        </w:tc>
      </w:tr>
      <w:tr w:rsidR="00371D15" w:rsidRPr="00D759EF" w14:paraId="62678C08" w14:textId="77777777" w:rsidTr="00563712">
        <w:tc>
          <w:tcPr>
            <w:tcW w:w="7970" w:type="dxa"/>
          </w:tcPr>
          <w:p w14:paraId="3F47329C"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class</w:t>
            </w:r>
            <w:r w:rsidRPr="00D759EF">
              <w:rPr>
                <w:rFonts w:ascii="Consolas" w:hAnsi="Consolas"/>
                <w:noProof/>
                <w:sz w:val="22"/>
                <w:szCs w:val="22"/>
              </w:rPr>
              <w:t xml:space="preserve"> </w:t>
            </w:r>
            <w:r w:rsidRPr="00D759EF">
              <w:rPr>
                <w:rFonts w:ascii="Consolas" w:hAnsi="Consolas"/>
                <w:noProof/>
                <w:color w:val="2B91AF"/>
                <w:sz w:val="22"/>
              </w:rPr>
              <w:t>Circle</w:t>
            </w:r>
          </w:p>
          <w:p w14:paraId="296D65B6"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w:t>
            </w:r>
          </w:p>
          <w:p w14:paraId="64E3C531"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static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double</w:t>
            </w:r>
            <w:r w:rsidRPr="00D759EF">
              <w:rPr>
                <w:rFonts w:ascii="Consolas" w:hAnsi="Consolas"/>
                <w:noProof/>
                <w:sz w:val="22"/>
                <w:szCs w:val="22"/>
              </w:rPr>
              <w:t xml:space="preserve"> PI = 3.141592653589793;</w:t>
            </w:r>
          </w:p>
          <w:p w14:paraId="1110CCFC"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p>
          <w:p w14:paraId="4C948D67" w14:textId="77777777" w:rsidR="00371D15" w:rsidRPr="00AE3E64"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AE3E64">
              <w:rPr>
                <w:rFonts w:ascii="Consolas" w:hAnsi="Consolas" w:cs="Consolas"/>
                <w:noProof/>
                <w:color w:val="0000FF"/>
                <w:sz w:val="22"/>
                <w:szCs w:val="22"/>
                <w:lang w:eastAsia="es-ES"/>
              </w:rPr>
              <w:t>private</w:t>
            </w:r>
            <w:r w:rsidRPr="00AE3E64">
              <w:rPr>
                <w:rFonts w:ascii="Consolas" w:hAnsi="Consolas"/>
                <w:noProof/>
                <w:sz w:val="22"/>
                <w:szCs w:val="22"/>
              </w:rPr>
              <w:t xml:space="preserve"> </w:t>
            </w:r>
            <w:r w:rsidRPr="00AE3E64">
              <w:rPr>
                <w:rFonts w:ascii="Consolas" w:hAnsi="Consolas" w:cs="Consolas"/>
                <w:noProof/>
                <w:color w:val="0000FF"/>
                <w:sz w:val="22"/>
                <w:szCs w:val="22"/>
                <w:lang w:eastAsia="es-ES"/>
              </w:rPr>
              <w:t>double</w:t>
            </w:r>
            <w:r w:rsidRPr="00AE3E64">
              <w:rPr>
                <w:rFonts w:ascii="Consolas" w:hAnsi="Consolas"/>
                <w:noProof/>
                <w:sz w:val="22"/>
                <w:szCs w:val="22"/>
              </w:rPr>
              <w:t xml:space="preserve"> radius;</w:t>
            </w:r>
          </w:p>
          <w:p w14:paraId="7A01888C" w14:textId="77777777" w:rsidR="00371D15" w:rsidRPr="00AE3E64" w:rsidRDefault="00371D15" w:rsidP="00563712">
            <w:pPr>
              <w:autoSpaceDE w:val="0"/>
              <w:autoSpaceDN w:val="0"/>
              <w:adjustRightInd w:val="0"/>
              <w:spacing w:before="0"/>
              <w:jc w:val="left"/>
              <w:rPr>
                <w:rFonts w:ascii="Consolas" w:hAnsi="Consolas" w:cs="Consolas"/>
                <w:noProof/>
                <w:sz w:val="22"/>
                <w:szCs w:val="22"/>
              </w:rPr>
            </w:pPr>
          </w:p>
          <w:p w14:paraId="27E064C9" w14:textId="77777777" w:rsidR="00371D15" w:rsidRPr="00AE3E64" w:rsidRDefault="00371D15" w:rsidP="00563712">
            <w:pPr>
              <w:autoSpaceDE w:val="0"/>
              <w:autoSpaceDN w:val="0"/>
              <w:adjustRightInd w:val="0"/>
              <w:spacing w:before="0"/>
              <w:jc w:val="left"/>
              <w:rPr>
                <w:rFonts w:ascii="Consolas" w:hAnsi="Consolas"/>
                <w:noProof/>
                <w:sz w:val="22"/>
                <w:szCs w:val="22"/>
              </w:rPr>
            </w:pPr>
            <w:r w:rsidRPr="00AE3E64">
              <w:rPr>
                <w:rFonts w:ascii="Consolas" w:hAnsi="Consolas"/>
                <w:noProof/>
                <w:sz w:val="22"/>
                <w:szCs w:val="22"/>
              </w:rPr>
              <w:tab/>
            </w:r>
            <w:r w:rsidRPr="00AE3E64">
              <w:rPr>
                <w:rFonts w:ascii="Consolas" w:hAnsi="Consolas" w:cs="Consolas"/>
                <w:noProof/>
                <w:color w:val="0000FF"/>
                <w:sz w:val="22"/>
                <w:szCs w:val="22"/>
                <w:lang w:eastAsia="es-ES"/>
              </w:rPr>
              <w:t>public</w:t>
            </w:r>
            <w:r w:rsidRPr="00AE3E64">
              <w:rPr>
                <w:rFonts w:ascii="Consolas" w:hAnsi="Consolas"/>
                <w:noProof/>
                <w:sz w:val="22"/>
                <w:szCs w:val="22"/>
              </w:rPr>
              <w:t xml:space="preserve"> Circle(</w:t>
            </w:r>
            <w:r w:rsidRPr="00AE3E64">
              <w:rPr>
                <w:rFonts w:ascii="Consolas" w:hAnsi="Consolas" w:cs="Consolas"/>
                <w:noProof/>
                <w:color w:val="0000FF"/>
                <w:sz w:val="22"/>
                <w:szCs w:val="22"/>
                <w:lang w:eastAsia="es-ES"/>
              </w:rPr>
              <w:t>double</w:t>
            </w:r>
            <w:r w:rsidRPr="00AE3E64">
              <w:rPr>
                <w:rFonts w:ascii="Consolas" w:hAnsi="Consolas"/>
                <w:noProof/>
                <w:sz w:val="22"/>
                <w:szCs w:val="22"/>
              </w:rPr>
              <w:t xml:space="preserve"> radius)</w:t>
            </w:r>
          </w:p>
          <w:p w14:paraId="66874BA8" w14:textId="77777777" w:rsidR="00371D15" w:rsidRPr="00AE3E64" w:rsidRDefault="00371D15" w:rsidP="00563712">
            <w:pPr>
              <w:autoSpaceDE w:val="0"/>
              <w:autoSpaceDN w:val="0"/>
              <w:adjustRightInd w:val="0"/>
              <w:spacing w:before="0"/>
              <w:jc w:val="left"/>
              <w:rPr>
                <w:rFonts w:ascii="Consolas" w:hAnsi="Consolas" w:cs="Consolas"/>
                <w:noProof/>
                <w:sz w:val="22"/>
                <w:szCs w:val="22"/>
                <w:lang w:eastAsia="es-ES"/>
              </w:rPr>
            </w:pPr>
            <w:r w:rsidRPr="00AE3E64">
              <w:rPr>
                <w:rFonts w:ascii="Consolas" w:hAnsi="Consolas" w:cs="Consolas"/>
                <w:noProof/>
                <w:sz w:val="22"/>
                <w:szCs w:val="22"/>
              </w:rPr>
              <w:tab/>
            </w:r>
            <w:r w:rsidRPr="00AE3E64">
              <w:rPr>
                <w:rFonts w:ascii="Consolas" w:hAnsi="Consolas" w:cs="Consolas"/>
                <w:noProof/>
                <w:sz w:val="22"/>
                <w:szCs w:val="22"/>
                <w:lang w:eastAsia="es-ES"/>
              </w:rPr>
              <w:t>{</w:t>
            </w:r>
          </w:p>
          <w:p w14:paraId="6F6E67A9" w14:textId="77777777" w:rsidR="00371D15" w:rsidRPr="00AE3E64" w:rsidRDefault="00371D15" w:rsidP="00563712">
            <w:pPr>
              <w:autoSpaceDE w:val="0"/>
              <w:autoSpaceDN w:val="0"/>
              <w:adjustRightInd w:val="0"/>
              <w:spacing w:before="0"/>
              <w:jc w:val="left"/>
              <w:rPr>
                <w:rFonts w:ascii="Consolas" w:hAnsi="Consolas"/>
                <w:noProof/>
                <w:sz w:val="22"/>
                <w:szCs w:val="22"/>
              </w:rPr>
            </w:pPr>
            <w:r w:rsidRPr="00AE3E64">
              <w:rPr>
                <w:rFonts w:ascii="Consolas" w:hAnsi="Consolas"/>
                <w:noProof/>
                <w:sz w:val="22"/>
                <w:szCs w:val="22"/>
              </w:rPr>
              <w:tab/>
            </w:r>
            <w:r w:rsidRPr="00AE3E64">
              <w:rPr>
                <w:rFonts w:ascii="Consolas" w:hAnsi="Consolas"/>
                <w:noProof/>
                <w:sz w:val="22"/>
                <w:szCs w:val="22"/>
              </w:rPr>
              <w:tab/>
            </w:r>
            <w:r w:rsidRPr="00AE3E64">
              <w:rPr>
                <w:rFonts w:ascii="Consolas" w:hAnsi="Consolas" w:cs="Consolas"/>
                <w:noProof/>
                <w:color w:val="0000FF"/>
                <w:sz w:val="22"/>
                <w:szCs w:val="22"/>
                <w:lang w:eastAsia="es-ES"/>
              </w:rPr>
              <w:t>this</w:t>
            </w:r>
            <w:r w:rsidRPr="00AE3E64">
              <w:rPr>
                <w:rFonts w:ascii="Consolas" w:hAnsi="Consolas"/>
                <w:noProof/>
                <w:sz w:val="22"/>
                <w:szCs w:val="22"/>
              </w:rPr>
              <w:t>.radius = radius;</w:t>
            </w:r>
          </w:p>
          <w:p w14:paraId="798BB35B" w14:textId="77777777" w:rsidR="00371D15" w:rsidRPr="00AE3E64" w:rsidRDefault="00371D15" w:rsidP="00563712">
            <w:pPr>
              <w:autoSpaceDE w:val="0"/>
              <w:autoSpaceDN w:val="0"/>
              <w:adjustRightInd w:val="0"/>
              <w:spacing w:before="0"/>
              <w:jc w:val="left"/>
              <w:rPr>
                <w:rFonts w:ascii="Consolas" w:hAnsi="Consolas" w:cs="Consolas"/>
                <w:noProof/>
                <w:sz w:val="22"/>
                <w:szCs w:val="22"/>
                <w:lang w:eastAsia="es-ES"/>
              </w:rPr>
            </w:pPr>
            <w:r w:rsidRPr="00AE3E64">
              <w:rPr>
                <w:rFonts w:ascii="Consolas" w:hAnsi="Consolas" w:cs="Consolas"/>
                <w:noProof/>
                <w:sz w:val="22"/>
                <w:szCs w:val="22"/>
              </w:rPr>
              <w:tab/>
            </w:r>
            <w:r w:rsidRPr="00AE3E64">
              <w:rPr>
                <w:rFonts w:ascii="Consolas" w:hAnsi="Consolas" w:cs="Consolas"/>
                <w:noProof/>
                <w:sz w:val="22"/>
                <w:szCs w:val="22"/>
                <w:lang w:eastAsia="es-ES"/>
              </w:rPr>
              <w:t>}</w:t>
            </w:r>
          </w:p>
          <w:p w14:paraId="7F6C98B9" w14:textId="77777777" w:rsidR="00371D15" w:rsidRPr="00AE3E64" w:rsidRDefault="00371D15" w:rsidP="00563712">
            <w:pPr>
              <w:autoSpaceDE w:val="0"/>
              <w:autoSpaceDN w:val="0"/>
              <w:adjustRightInd w:val="0"/>
              <w:spacing w:before="0"/>
              <w:jc w:val="left"/>
              <w:rPr>
                <w:rFonts w:ascii="Consolas" w:hAnsi="Consolas" w:cs="Consolas"/>
                <w:noProof/>
                <w:sz w:val="22"/>
                <w:szCs w:val="22"/>
                <w:lang w:eastAsia="es-ES"/>
              </w:rPr>
            </w:pPr>
          </w:p>
          <w:p w14:paraId="042BFC5A" w14:textId="77777777" w:rsidR="00371D15" w:rsidRPr="00AE3E64" w:rsidRDefault="00371D15" w:rsidP="00563712">
            <w:pPr>
              <w:autoSpaceDE w:val="0"/>
              <w:autoSpaceDN w:val="0"/>
              <w:adjustRightInd w:val="0"/>
              <w:spacing w:before="0"/>
              <w:jc w:val="left"/>
              <w:rPr>
                <w:rFonts w:ascii="Consolas" w:hAnsi="Consolas"/>
                <w:noProof/>
                <w:sz w:val="22"/>
                <w:szCs w:val="22"/>
              </w:rPr>
            </w:pPr>
            <w:r w:rsidRPr="00AE3E64">
              <w:rPr>
                <w:rFonts w:ascii="Consolas" w:hAnsi="Consolas"/>
                <w:noProof/>
                <w:sz w:val="22"/>
                <w:szCs w:val="22"/>
              </w:rPr>
              <w:tab/>
            </w:r>
            <w:r w:rsidRPr="00AE3E64">
              <w:rPr>
                <w:rFonts w:ascii="Consolas" w:hAnsi="Consolas" w:cs="Consolas"/>
                <w:noProof/>
                <w:color w:val="0000FF"/>
                <w:sz w:val="22"/>
                <w:szCs w:val="22"/>
                <w:lang w:eastAsia="es-ES"/>
              </w:rPr>
              <w:t>public</w:t>
            </w:r>
            <w:r w:rsidRPr="00AE3E64">
              <w:rPr>
                <w:rFonts w:ascii="Consolas" w:hAnsi="Consolas"/>
                <w:noProof/>
                <w:sz w:val="22"/>
                <w:szCs w:val="22"/>
              </w:rPr>
              <w:t xml:space="preserve"> </w:t>
            </w:r>
            <w:r w:rsidRPr="00AE3E64">
              <w:rPr>
                <w:rFonts w:ascii="Consolas" w:hAnsi="Consolas" w:cs="Consolas"/>
                <w:noProof/>
                <w:color w:val="0000FF"/>
                <w:sz w:val="22"/>
                <w:szCs w:val="22"/>
                <w:lang w:eastAsia="es-ES"/>
              </w:rPr>
              <w:t>static</w:t>
            </w:r>
            <w:r w:rsidRPr="00AE3E64">
              <w:rPr>
                <w:rFonts w:ascii="Consolas" w:hAnsi="Consolas"/>
                <w:noProof/>
                <w:sz w:val="22"/>
                <w:szCs w:val="22"/>
              </w:rPr>
              <w:t xml:space="preserve"> </w:t>
            </w:r>
            <w:r w:rsidRPr="00AE3E64">
              <w:rPr>
                <w:rFonts w:ascii="Consolas" w:hAnsi="Consolas" w:cs="Consolas"/>
                <w:noProof/>
                <w:color w:val="0000FF"/>
                <w:sz w:val="22"/>
                <w:szCs w:val="22"/>
                <w:lang w:eastAsia="es-ES"/>
              </w:rPr>
              <w:t>double</w:t>
            </w:r>
            <w:r w:rsidRPr="00AE3E64">
              <w:rPr>
                <w:rFonts w:ascii="Consolas" w:hAnsi="Consolas"/>
                <w:noProof/>
                <w:sz w:val="22"/>
                <w:szCs w:val="22"/>
              </w:rPr>
              <w:t xml:space="preserve"> CalculateSurface(</w:t>
            </w:r>
            <w:r w:rsidRPr="00AE3E64">
              <w:rPr>
                <w:rFonts w:ascii="Consolas" w:hAnsi="Consolas" w:cs="Consolas"/>
                <w:noProof/>
                <w:color w:val="0000FF"/>
                <w:sz w:val="22"/>
                <w:szCs w:val="22"/>
                <w:lang w:eastAsia="es-ES"/>
              </w:rPr>
              <w:t>double</w:t>
            </w:r>
            <w:r w:rsidRPr="00AE3E64">
              <w:rPr>
                <w:rFonts w:ascii="Consolas" w:hAnsi="Consolas"/>
                <w:noProof/>
                <w:sz w:val="22"/>
                <w:szCs w:val="22"/>
              </w:rPr>
              <w:t xml:space="preserve"> radius)</w:t>
            </w:r>
          </w:p>
          <w:p w14:paraId="267CC803" w14:textId="77777777" w:rsidR="00371D15" w:rsidRPr="00AE3E64" w:rsidRDefault="00371D15" w:rsidP="00563712">
            <w:pPr>
              <w:autoSpaceDE w:val="0"/>
              <w:autoSpaceDN w:val="0"/>
              <w:adjustRightInd w:val="0"/>
              <w:spacing w:before="0"/>
              <w:jc w:val="left"/>
              <w:rPr>
                <w:rFonts w:ascii="Consolas" w:hAnsi="Consolas" w:cs="Consolas"/>
                <w:noProof/>
                <w:sz w:val="22"/>
                <w:szCs w:val="22"/>
                <w:lang w:eastAsia="es-ES"/>
              </w:rPr>
            </w:pPr>
            <w:r w:rsidRPr="00AE3E64">
              <w:rPr>
                <w:rFonts w:ascii="Consolas" w:hAnsi="Consolas" w:cs="Consolas"/>
                <w:noProof/>
                <w:sz w:val="22"/>
                <w:szCs w:val="22"/>
              </w:rPr>
              <w:tab/>
            </w:r>
            <w:r w:rsidRPr="00AE3E64">
              <w:rPr>
                <w:rFonts w:ascii="Consolas" w:hAnsi="Consolas" w:cs="Consolas"/>
                <w:noProof/>
                <w:sz w:val="22"/>
                <w:szCs w:val="22"/>
                <w:lang w:eastAsia="es-ES"/>
              </w:rPr>
              <w:t>{</w:t>
            </w:r>
          </w:p>
          <w:p w14:paraId="1C11E13A" w14:textId="77777777" w:rsidR="00371D15" w:rsidRPr="00AE3E64" w:rsidRDefault="00371D15" w:rsidP="00563712">
            <w:pPr>
              <w:autoSpaceDE w:val="0"/>
              <w:autoSpaceDN w:val="0"/>
              <w:adjustRightInd w:val="0"/>
              <w:spacing w:before="0"/>
              <w:jc w:val="left"/>
              <w:rPr>
                <w:rFonts w:ascii="Consolas" w:hAnsi="Consolas"/>
                <w:noProof/>
                <w:sz w:val="22"/>
                <w:szCs w:val="22"/>
              </w:rPr>
            </w:pPr>
            <w:r w:rsidRPr="00AE3E64">
              <w:rPr>
                <w:rFonts w:ascii="Consolas" w:hAnsi="Consolas"/>
                <w:noProof/>
                <w:sz w:val="22"/>
                <w:szCs w:val="22"/>
              </w:rPr>
              <w:tab/>
            </w:r>
            <w:r w:rsidRPr="00AE3E64">
              <w:rPr>
                <w:rFonts w:ascii="Consolas" w:hAnsi="Consolas"/>
                <w:noProof/>
                <w:sz w:val="22"/>
                <w:szCs w:val="22"/>
              </w:rPr>
              <w:tab/>
            </w:r>
            <w:r w:rsidRPr="00AE3E64">
              <w:rPr>
                <w:rFonts w:ascii="Consolas" w:hAnsi="Consolas" w:cs="Consolas"/>
                <w:noProof/>
                <w:color w:val="0000FF"/>
                <w:sz w:val="22"/>
                <w:szCs w:val="22"/>
                <w:lang w:eastAsia="es-ES"/>
              </w:rPr>
              <w:t>return</w:t>
            </w:r>
            <w:r w:rsidRPr="00AE3E64">
              <w:rPr>
                <w:rFonts w:ascii="Consolas" w:hAnsi="Consolas"/>
                <w:noProof/>
                <w:sz w:val="22"/>
                <w:szCs w:val="22"/>
              </w:rPr>
              <w:t xml:space="preserve"> (PI * radius * radius);</w:t>
            </w:r>
          </w:p>
          <w:p w14:paraId="74FA2224" w14:textId="77777777" w:rsidR="00371D15" w:rsidRPr="00AE3E64" w:rsidRDefault="00371D15" w:rsidP="00563712">
            <w:pPr>
              <w:autoSpaceDE w:val="0"/>
              <w:autoSpaceDN w:val="0"/>
              <w:adjustRightInd w:val="0"/>
              <w:spacing w:before="0"/>
              <w:jc w:val="left"/>
              <w:rPr>
                <w:rFonts w:ascii="Consolas" w:hAnsi="Consolas" w:cs="Consolas"/>
                <w:noProof/>
                <w:sz w:val="22"/>
                <w:szCs w:val="22"/>
                <w:lang w:eastAsia="es-ES"/>
              </w:rPr>
            </w:pPr>
            <w:r w:rsidRPr="00AE3E64">
              <w:rPr>
                <w:rFonts w:ascii="Consolas" w:hAnsi="Consolas" w:cs="Consolas"/>
                <w:noProof/>
                <w:sz w:val="22"/>
                <w:szCs w:val="22"/>
              </w:rPr>
              <w:tab/>
            </w:r>
            <w:r w:rsidRPr="00AE3E64">
              <w:rPr>
                <w:rFonts w:ascii="Consolas" w:hAnsi="Consolas" w:cs="Consolas"/>
                <w:noProof/>
                <w:sz w:val="22"/>
                <w:szCs w:val="22"/>
                <w:lang w:eastAsia="es-ES"/>
              </w:rPr>
              <w:t>}</w:t>
            </w:r>
          </w:p>
          <w:p w14:paraId="3AFCC87F" w14:textId="77777777" w:rsidR="00371D15" w:rsidRPr="00AE3E64" w:rsidRDefault="00371D15" w:rsidP="00563712">
            <w:pPr>
              <w:autoSpaceDE w:val="0"/>
              <w:autoSpaceDN w:val="0"/>
              <w:adjustRightInd w:val="0"/>
              <w:spacing w:before="0"/>
              <w:jc w:val="left"/>
              <w:rPr>
                <w:rFonts w:ascii="Consolas" w:hAnsi="Consolas" w:cs="Consolas"/>
                <w:noProof/>
                <w:sz w:val="22"/>
                <w:szCs w:val="22"/>
                <w:lang w:eastAsia="es-ES"/>
              </w:rPr>
            </w:pPr>
          </w:p>
          <w:p w14:paraId="0EA48F13" w14:textId="77777777" w:rsidR="00371D15" w:rsidRPr="00AE3E64" w:rsidRDefault="00371D15" w:rsidP="00563712">
            <w:pPr>
              <w:autoSpaceDE w:val="0"/>
              <w:autoSpaceDN w:val="0"/>
              <w:adjustRightInd w:val="0"/>
              <w:spacing w:before="0"/>
              <w:jc w:val="left"/>
              <w:rPr>
                <w:rFonts w:ascii="Consolas" w:hAnsi="Consolas"/>
                <w:noProof/>
                <w:sz w:val="22"/>
                <w:szCs w:val="22"/>
              </w:rPr>
            </w:pPr>
            <w:r w:rsidRPr="00AE3E64">
              <w:rPr>
                <w:rFonts w:ascii="Consolas" w:hAnsi="Consolas"/>
                <w:noProof/>
                <w:sz w:val="22"/>
                <w:szCs w:val="22"/>
              </w:rPr>
              <w:tab/>
            </w:r>
            <w:r w:rsidRPr="00AE3E64">
              <w:rPr>
                <w:rFonts w:ascii="Consolas" w:hAnsi="Consolas" w:cs="Consolas"/>
                <w:noProof/>
                <w:color w:val="0000FF"/>
                <w:sz w:val="22"/>
                <w:szCs w:val="22"/>
                <w:lang w:eastAsia="es-ES"/>
              </w:rPr>
              <w:t>public</w:t>
            </w:r>
            <w:r w:rsidRPr="00AE3E64">
              <w:rPr>
                <w:rFonts w:ascii="Consolas" w:hAnsi="Consolas"/>
                <w:noProof/>
                <w:sz w:val="22"/>
                <w:szCs w:val="22"/>
              </w:rPr>
              <w:t xml:space="preserve"> </w:t>
            </w:r>
            <w:r w:rsidRPr="00AE3E64">
              <w:rPr>
                <w:rFonts w:ascii="Consolas" w:hAnsi="Consolas" w:cs="Consolas"/>
                <w:noProof/>
                <w:color w:val="0000FF"/>
                <w:sz w:val="22"/>
                <w:szCs w:val="22"/>
                <w:lang w:eastAsia="es-ES"/>
              </w:rPr>
              <w:t>void</w:t>
            </w:r>
            <w:r w:rsidRPr="00AE3E64">
              <w:rPr>
                <w:rFonts w:ascii="Consolas" w:hAnsi="Consolas"/>
                <w:noProof/>
                <w:sz w:val="22"/>
                <w:szCs w:val="22"/>
              </w:rPr>
              <w:t xml:space="preserve"> PrintSurface()</w:t>
            </w:r>
          </w:p>
          <w:p w14:paraId="5A1184B2" w14:textId="77777777" w:rsidR="00371D15" w:rsidRPr="00AE3E64" w:rsidRDefault="00371D15" w:rsidP="00563712">
            <w:pPr>
              <w:autoSpaceDE w:val="0"/>
              <w:autoSpaceDN w:val="0"/>
              <w:adjustRightInd w:val="0"/>
              <w:spacing w:before="0"/>
              <w:jc w:val="left"/>
              <w:rPr>
                <w:rFonts w:ascii="Consolas" w:hAnsi="Consolas" w:cs="Consolas"/>
                <w:noProof/>
                <w:sz w:val="22"/>
                <w:szCs w:val="22"/>
              </w:rPr>
            </w:pPr>
            <w:r w:rsidRPr="00AE3E64">
              <w:rPr>
                <w:rFonts w:ascii="Consolas" w:hAnsi="Consolas" w:cs="Consolas"/>
                <w:noProof/>
                <w:sz w:val="22"/>
                <w:szCs w:val="22"/>
              </w:rPr>
              <w:tab/>
            </w:r>
            <w:r w:rsidRPr="00AE3E64">
              <w:rPr>
                <w:rFonts w:ascii="Consolas" w:hAnsi="Consolas" w:cs="Consolas"/>
                <w:noProof/>
                <w:sz w:val="22"/>
                <w:szCs w:val="22"/>
                <w:lang w:eastAsia="es-ES"/>
              </w:rPr>
              <w:t>{</w:t>
            </w:r>
          </w:p>
          <w:p w14:paraId="6D1C94BA" w14:textId="77777777" w:rsidR="00371D15" w:rsidRPr="00AE3E64" w:rsidRDefault="00371D15" w:rsidP="00563712">
            <w:pPr>
              <w:autoSpaceDE w:val="0"/>
              <w:autoSpaceDN w:val="0"/>
              <w:adjustRightInd w:val="0"/>
              <w:spacing w:before="0"/>
              <w:jc w:val="left"/>
              <w:rPr>
                <w:rFonts w:ascii="Consolas" w:hAnsi="Consolas"/>
                <w:noProof/>
                <w:sz w:val="22"/>
                <w:szCs w:val="22"/>
              </w:rPr>
            </w:pPr>
            <w:r w:rsidRPr="00AE3E64">
              <w:rPr>
                <w:rFonts w:ascii="Consolas" w:hAnsi="Consolas"/>
                <w:noProof/>
                <w:sz w:val="22"/>
                <w:szCs w:val="22"/>
              </w:rPr>
              <w:tab/>
            </w:r>
            <w:r w:rsidRPr="00AE3E64">
              <w:rPr>
                <w:rFonts w:ascii="Consolas" w:hAnsi="Consolas"/>
                <w:noProof/>
                <w:sz w:val="22"/>
                <w:szCs w:val="22"/>
              </w:rPr>
              <w:tab/>
            </w:r>
            <w:r w:rsidRPr="00AE3E64">
              <w:rPr>
                <w:rFonts w:ascii="Consolas" w:hAnsi="Consolas" w:cs="Consolas"/>
                <w:noProof/>
                <w:color w:val="0000FF"/>
                <w:sz w:val="22"/>
                <w:szCs w:val="22"/>
                <w:lang w:eastAsia="es-ES"/>
              </w:rPr>
              <w:t>double</w:t>
            </w:r>
            <w:r w:rsidRPr="00AE3E64">
              <w:rPr>
                <w:rFonts w:ascii="Consolas" w:hAnsi="Consolas"/>
                <w:noProof/>
                <w:sz w:val="22"/>
                <w:szCs w:val="22"/>
              </w:rPr>
              <w:t xml:space="preserve"> surface = CalculateSurface(radius);</w:t>
            </w:r>
          </w:p>
          <w:p w14:paraId="7C828B45" w14:textId="77777777" w:rsidR="00371D15" w:rsidRPr="002959F9" w:rsidRDefault="00371D15" w:rsidP="00563712">
            <w:pPr>
              <w:autoSpaceDE w:val="0"/>
              <w:autoSpaceDN w:val="0"/>
              <w:adjustRightInd w:val="0"/>
              <w:spacing w:before="0"/>
              <w:jc w:val="left"/>
              <w:rPr>
                <w:rFonts w:ascii="Consolas" w:hAnsi="Consolas"/>
                <w:noProof/>
                <w:sz w:val="22"/>
                <w:szCs w:val="22"/>
              </w:rPr>
            </w:pPr>
            <w:r w:rsidRPr="00AE3E64">
              <w:rPr>
                <w:rFonts w:ascii="Consolas" w:hAnsi="Consolas"/>
                <w:noProof/>
                <w:sz w:val="22"/>
                <w:szCs w:val="22"/>
              </w:rPr>
              <w:lastRenderedPageBreak/>
              <w:tab/>
            </w:r>
            <w:r w:rsidRPr="00AE3E64">
              <w:rPr>
                <w:rFonts w:ascii="Consolas" w:hAnsi="Consolas"/>
                <w:noProof/>
                <w:sz w:val="22"/>
                <w:szCs w:val="22"/>
              </w:rPr>
              <w:tab/>
            </w:r>
            <w:r w:rsidRPr="00D759EF">
              <w:rPr>
                <w:rFonts w:ascii="Consolas" w:hAnsi="Consolas"/>
                <w:noProof/>
                <w:color w:val="2B91AF"/>
                <w:sz w:val="22"/>
              </w:rPr>
              <w:t>Console</w:t>
            </w:r>
            <w:r w:rsidRPr="00011129">
              <w:rPr>
                <w:rFonts w:ascii="Consolas" w:hAnsi="Consolas"/>
                <w:noProof/>
                <w:sz w:val="22"/>
                <w:szCs w:val="22"/>
              </w:rPr>
              <w:t>.WriteLine(</w:t>
            </w:r>
            <w:r w:rsidRPr="00AA044A">
              <w:rPr>
                <w:rFonts w:ascii="Consolas" w:hAnsi="Consolas" w:cs="Consolas"/>
                <w:noProof/>
                <w:color w:val="A31515"/>
                <w:sz w:val="22"/>
                <w:szCs w:val="22"/>
                <w:lang w:eastAsia="es-ES"/>
              </w:rPr>
              <w:t>"Circle's surface is: "</w:t>
            </w:r>
            <w:r w:rsidRPr="002959F9">
              <w:rPr>
                <w:rFonts w:ascii="Consolas" w:hAnsi="Consolas"/>
                <w:noProof/>
                <w:sz w:val="22"/>
                <w:szCs w:val="22"/>
              </w:rPr>
              <w:t xml:space="preserve"> + surface);</w:t>
            </w:r>
          </w:p>
          <w:p w14:paraId="3725BEE4"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w:t>
            </w:r>
          </w:p>
          <w:p w14:paraId="3E190F2A"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w:t>
            </w:r>
          </w:p>
        </w:tc>
      </w:tr>
    </w:tbl>
    <w:p w14:paraId="3973FD93" w14:textId="7EE17E8E" w:rsidR="00371D15" w:rsidRPr="00D759EF" w:rsidRDefault="00371D15" w:rsidP="00371D15">
      <w:pPr>
        <w:spacing w:after="120"/>
      </w:pPr>
      <w:r w:rsidRPr="00D759EF">
        <w:lastRenderedPageBreak/>
        <w:t xml:space="preserve">In </w:t>
      </w:r>
      <w:del w:id="3194" w:author="Hans Zijlstra" w:date="2017-06-17T18:08:00Z">
        <w:r w:rsidRPr="00D759EF" w:rsidDel="008D0ED7">
          <w:delText xml:space="preserve">the </w:delText>
        </w:r>
      </w:del>
      <w:ins w:id="3195" w:author="Hans Zijlstra" w:date="2017-06-17T18:08:00Z">
        <w:r w:rsidR="008D0ED7" w:rsidRPr="00D759EF">
          <w:t xml:space="preserve">this </w:t>
        </w:r>
      </w:ins>
      <w:r w:rsidRPr="00D759EF">
        <w:t xml:space="preserve">example, we provide access to the value of the static field </w:t>
      </w:r>
      <w:r w:rsidRPr="00D759EF">
        <w:rPr>
          <w:rFonts w:ascii="Consolas" w:hAnsi="Consolas"/>
          <w:b/>
          <w:bCs/>
          <w:noProof/>
          <w:kern w:val="32"/>
          <w:sz w:val="22"/>
        </w:rPr>
        <w:t xml:space="preserve">PI </w:t>
      </w:r>
      <w:del w:id="3196" w:author="Hans Zijlstra" w:date="2017-06-17T18:10:00Z">
        <w:r w:rsidRPr="00D759EF" w:rsidDel="008D0ED7">
          <w:delText>of</w:delText>
        </w:r>
      </w:del>
      <w:ins w:id="3197" w:author="Hans Zijlstra" w:date="2017-06-17T18:10:00Z">
        <w:r w:rsidR="008D0ED7" w:rsidRPr="00D759EF">
          <w:t>from</w:t>
        </w:r>
      </w:ins>
      <w:r w:rsidRPr="00D759EF">
        <w:t xml:space="preserve"> the non-static method </w:t>
      </w:r>
      <w:r w:rsidRPr="00D759EF">
        <w:rPr>
          <w:rFonts w:ascii="Consolas" w:hAnsi="Consolas"/>
          <w:b/>
          <w:bCs/>
          <w:noProof/>
          <w:kern w:val="32"/>
          <w:sz w:val="22"/>
        </w:rPr>
        <w:t>PrintSurface()</w:t>
      </w:r>
      <w:r w:rsidRPr="00D759EF">
        <w:t xml:space="preserve">, by calling the static method </w:t>
      </w:r>
      <w:r w:rsidRPr="00D759EF">
        <w:rPr>
          <w:rFonts w:ascii="Consolas" w:hAnsi="Consolas"/>
          <w:b/>
          <w:bCs/>
          <w:noProof/>
          <w:kern w:val="32"/>
          <w:sz w:val="22"/>
        </w:rPr>
        <w:t>CalculateSurface()</w:t>
      </w:r>
      <w:r w:rsidRPr="00D759EF">
        <w:t xml:space="preserve">. Let’s </w:t>
      </w:r>
      <w:del w:id="3198" w:author="Hans Zijlstra" w:date="2017-06-17T18:11:00Z">
        <w:r w:rsidRPr="00D759EF" w:rsidDel="008D0ED7">
          <w:delText xml:space="preserve">try to </w:delText>
        </w:r>
      </w:del>
      <w:r w:rsidRPr="00D759EF">
        <w:t xml:space="preserve">call </w:t>
      </w:r>
      <w:ins w:id="3199" w:author="Hans Zijlstra" w:date="2017-06-25T10:41:00Z">
        <w:r w:rsidR="004A72CF">
          <w:t>the</w:t>
        </w:r>
      </w:ins>
      <w:del w:id="3200" w:author="Hans Zijlstra" w:date="2017-06-25T10:41:00Z">
        <w:r w:rsidRPr="00D759EF" w:rsidDel="004A72CF">
          <w:delText>this</w:delText>
        </w:r>
      </w:del>
      <w:r w:rsidRPr="00D759EF">
        <w:t xml:space="preserve"> non-static method:</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3D039DD6" w14:textId="77777777" w:rsidTr="00563712">
        <w:tc>
          <w:tcPr>
            <w:tcW w:w="7970" w:type="dxa"/>
            <w:tcBorders>
              <w:top w:val="single" w:sz="4" w:space="0" w:color="auto"/>
              <w:left w:val="single" w:sz="4" w:space="0" w:color="auto"/>
              <w:bottom w:val="single" w:sz="4" w:space="0" w:color="auto"/>
              <w:right w:val="single" w:sz="4" w:space="0" w:color="auto"/>
            </w:tcBorders>
          </w:tcPr>
          <w:p w14:paraId="31D3D51B" w14:textId="77777777" w:rsidR="00371D15" w:rsidRPr="004A72CF" w:rsidRDefault="00371D15" w:rsidP="00563712">
            <w:pPr>
              <w:autoSpaceDE w:val="0"/>
              <w:autoSpaceDN w:val="0"/>
              <w:adjustRightInd w:val="0"/>
              <w:spacing w:before="0"/>
              <w:jc w:val="left"/>
              <w:rPr>
                <w:rFonts w:ascii="Consolas" w:hAnsi="Consolas"/>
                <w:noProof/>
                <w:sz w:val="22"/>
                <w:szCs w:val="22"/>
              </w:rPr>
            </w:pPr>
            <w:r w:rsidRPr="004A72CF">
              <w:rPr>
                <w:rFonts w:ascii="Consolas" w:hAnsi="Consolas" w:cs="Consolas"/>
                <w:noProof/>
                <w:color w:val="0000FF"/>
                <w:sz w:val="22"/>
                <w:szCs w:val="22"/>
              </w:rPr>
              <w:t>static</w:t>
            </w:r>
            <w:r w:rsidRPr="004A72CF">
              <w:rPr>
                <w:rFonts w:ascii="Consolas" w:hAnsi="Consolas"/>
                <w:noProof/>
                <w:sz w:val="22"/>
                <w:szCs w:val="22"/>
              </w:rPr>
              <w:t xml:space="preserve"> </w:t>
            </w:r>
            <w:r w:rsidRPr="004A72CF">
              <w:rPr>
                <w:rFonts w:ascii="Consolas" w:hAnsi="Consolas" w:cs="Consolas"/>
                <w:noProof/>
                <w:color w:val="0000FF"/>
                <w:sz w:val="22"/>
                <w:szCs w:val="22"/>
              </w:rPr>
              <w:t>void</w:t>
            </w:r>
            <w:r w:rsidRPr="004A72CF">
              <w:rPr>
                <w:rFonts w:ascii="Consolas" w:hAnsi="Consolas"/>
                <w:noProof/>
                <w:sz w:val="22"/>
                <w:szCs w:val="22"/>
              </w:rPr>
              <w:t xml:space="preserve"> Main()</w:t>
            </w:r>
          </w:p>
          <w:p w14:paraId="26A34B72" w14:textId="77777777" w:rsidR="00371D15" w:rsidRPr="004A72CF" w:rsidRDefault="00371D15" w:rsidP="00563712">
            <w:pPr>
              <w:autoSpaceDE w:val="0"/>
              <w:autoSpaceDN w:val="0"/>
              <w:adjustRightInd w:val="0"/>
              <w:spacing w:before="0"/>
              <w:jc w:val="left"/>
              <w:rPr>
                <w:rFonts w:ascii="Consolas" w:hAnsi="Consolas" w:cs="Consolas"/>
                <w:noProof/>
                <w:sz w:val="22"/>
                <w:szCs w:val="22"/>
              </w:rPr>
            </w:pPr>
            <w:r w:rsidRPr="004A72CF">
              <w:rPr>
                <w:rFonts w:ascii="Consolas" w:hAnsi="Consolas" w:cs="Consolas"/>
                <w:noProof/>
                <w:sz w:val="22"/>
                <w:szCs w:val="22"/>
              </w:rPr>
              <w:t>{</w:t>
            </w:r>
          </w:p>
          <w:p w14:paraId="619217B3" w14:textId="77777777" w:rsidR="00371D15" w:rsidRPr="004A72CF" w:rsidRDefault="00371D15" w:rsidP="00563712">
            <w:pPr>
              <w:autoSpaceDE w:val="0"/>
              <w:autoSpaceDN w:val="0"/>
              <w:adjustRightInd w:val="0"/>
              <w:spacing w:before="0"/>
              <w:jc w:val="left"/>
              <w:rPr>
                <w:rFonts w:ascii="Consolas" w:hAnsi="Consolas"/>
                <w:noProof/>
                <w:sz w:val="22"/>
                <w:szCs w:val="22"/>
              </w:rPr>
            </w:pPr>
            <w:r w:rsidRPr="004A72CF">
              <w:rPr>
                <w:rFonts w:ascii="Consolas" w:hAnsi="Consolas"/>
                <w:noProof/>
                <w:sz w:val="22"/>
                <w:szCs w:val="22"/>
              </w:rPr>
              <w:tab/>
            </w:r>
            <w:r w:rsidRPr="004A72CF">
              <w:rPr>
                <w:rFonts w:ascii="Consolas" w:hAnsi="Consolas"/>
                <w:color w:val="2B91AF"/>
                <w:sz w:val="22"/>
              </w:rPr>
              <w:t>Circle</w:t>
            </w:r>
            <w:r w:rsidRPr="004A72CF">
              <w:rPr>
                <w:rFonts w:ascii="Consolas" w:hAnsi="Consolas"/>
                <w:noProof/>
                <w:sz w:val="22"/>
                <w:szCs w:val="22"/>
              </w:rPr>
              <w:t xml:space="preserve"> circle = </w:t>
            </w:r>
            <w:r w:rsidRPr="004A72CF">
              <w:rPr>
                <w:rFonts w:ascii="Consolas" w:hAnsi="Consolas" w:cs="Consolas"/>
                <w:noProof/>
                <w:color w:val="0000FF"/>
                <w:sz w:val="22"/>
                <w:szCs w:val="22"/>
                <w:lang w:eastAsia="es-ES"/>
              </w:rPr>
              <w:t>new</w:t>
            </w:r>
            <w:r w:rsidRPr="004A72CF">
              <w:rPr>
                <w:rFonts w:ascii="Consolas" w:hAnsi="Consolas"/>
                <w:noProof/>
                <w:sz w:val="22"/>
                <w:szCs w:val="22"/>
              </w:rPr>
              <w:t xml:space="preserve"> </w:t>
            </w:r>
            <w:proofErr w:type="gramStart"/>
            <w:r w:rsidRPr="004A72CF">
              <w:rPr>
                <w:rFonts w:ascii="Consolas" w:hAnsi="Consolas"/>
                <w:color w:val="2B91AF"/>
                <w:sz w:val="22"/>
              </w:rPr>
              <w:t>Circle</w:t>
            </w:r>
            <w:r w:rsidRPr="004A72CF">
              <w:rPr>
                <w:rFonts w:ascii="Consolas" w:hAnsi="Consolas"/>
                <w:noProof/>
                <w:sz w:val="22"/>
                <w:szCs w:val="22"/>
              </w:rPr>
              <w:t>(</w:t>
            </w:r>
            <w:proofErr w:type="gramEnd"/>
            <w:r w:rsidRPr="004A72CF">
              <w:rPr>
                <w:rFonts w:ascii="Consolas" w:hAnsi="Consolas"/>
                <w:noProof/>
                <w:sz w:val="22"/>
                <w:szCs w:val="22"/>
              </w:rPr>
              <w:t>3);</w:t>
            </w:r>
          </w:p>
          <w:p w14:paraId="3CA40C36" w14:textId="77777777" w:rsidR="00371D15" w:rsidRPr="004A72CF" w:rsidRDefault="00371D15" w:rsidP="00563712">
            <w:pPr>
              <w:autoSpaceDE w:val="0"/>
              <w:autoSpaceDN w:val="0"/>
              <w:adjustRightInd w:val="0"/>
              <w:spacing w:before="0"/>
              <w:jc w:val="left"/>
              <w:rPr>
                <w:rFonts w:ascii="Consolas" w:hAnsi="Consolas" w:cs="Consolas"/>
                <w:noProof/>
                <w:sz w:val="22"/>
                <w:szCs w:val="22"/>
                <w:lang w:eastAsia="es-ES"/>
              </w:rPr>
            </w:pPr>
            <w:r w:rsidRPr="004A72CF">
              <w:rPr>
                <w:rFonts w:ascii="Consolas" w:hAnsi="Consolas" w:cs="Consolas"/>
                <w:noProof/>
                <w:sz w:val="22"/>
                <w:szCs w:val="22"/>
              </w:rPr>
              <w:tab/>
            </w:r>
            <w:r w:rsidRPr="004A72CF">
              <w:rPr>
                <w:rFonts w:ascii="Consolas" w:hAnsi="Consolas" w:cs="Consolas"/>
                <w:noProof/>
                <w:sz w:val="22"/>
                <w:szCs w:val="22"/>
                <w:lang w:eastAsia="es-ES"/>
              </w:rPr>
              <w:t>circle.PrintSurface();</w:t>
            </w:r>
          </w:p>
          <w:p w14:paraId="7C7559D1" w14:textId="77777777" w:rsidR="00371D15" w:rsidRPr="00011129"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tc>
      </w:tr>
    </w:tbl>
    <w:p w14:paraId="4ECAFEC5" w14:textId="77777777" w:rsidR="00371D15" w:rsidRPr="00D759EF" w:rsidRDefault="00371D15" w:rsidP="00371D15">
      <w:pPr>
        <w:spacing w:after="120"/>
        <w:rPr>
          <w:b/>
          <w:bCs/>
        </w:rPr>
      </w:pPr>
      <w:r w:rsidRPr="00D759EF">
        <w:t>After the compilation and the execution, the following result will be printed on the console:</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0353D7FF" w14:textId="77777777" w:rsidTr="00563712">
        <w:tc>
          <w:tcPr>
            <w:tcW w:w="7970" w:type="dxa"/>
            <w:tcBorders>
              <w:top w:val="single" w:sz="4" w:space="0" w:color="auto"/>
              <w:left w:val="single" w:sz="4" w:space="0" w:color="auto"/>
              <w:bottom w:val="single" w:sz="4" w:space="0" w:color="auto"/>
              <w:right w:val="single" w:sz="4" w:space="0" w:color="auto"/>
            </w:tcBorders>
          </w:tcPr>
          <w:p w14:paraId="5C9CB836" w14:textId="77777777" w:rsidR="00371D15" w:rsidRPr="00D759EF" w:rsidRDefault="00371D15" w:rsidP="00563712">
            <w:pPr>
              <w:spacing w:before="0"/>
              <w:rPr>
                <w:rFonts w:ascii="Consolas" w:hAnsi="Consolas" w:cs="Consolas"/>
                <w:noProof/>
                <w:sz w:val="22"/>
                <w:szCs w:val="22"/>
              </w:rPr>
            </w:pPr>
            <w:r w:rsidRPr="00D759EF">
              <w:rPr>
                <w:rFonts w:ascii="Consolas" w:hAnsi="Consolas" w:cs="Consolas"/>
                <w:noProof/>
                <w:sz w:val="22"/>
                <w:szCs w:val="22"/>
              </w:rPr>
              <w:t>Circle's surface is: 28.2743338823081</w:t>
            </w:r>
          </w:p>
        </w:tc>
      </w:tr>
    </w:tbl>
    <w:p w14:paraId="42920616" w14:textId="77777777" w:rsidR="00371D15" w:rsidRPr="00D759EF" w:rsidRDefault="00371D15" w:rsidP="00371D15">
      <w:pPr>
        <w:pStyle w:val="Heading4"/>
      </w:pPr>
      <w:r w:rsidRPr="00D759EF">
        <w:t>Accessing Static Elements of the Class from Static Method</w:t>
      </w:r>
    </w:p>
    <w:p w14:paraId="77005986" w14:textId="77777777" w:rsidR="00371D15" w:rsidRPr="00D759EF" w:rsidRDefault="00371D15" w:rsidP="00371D15">
      <w:r w:rsidRPr="00D759EF">
        <w:t>We can call a static method or static field of the class from another static method without any problems.</w:t>
      </w:r>
    </w:p>
    <w:p w14:paraId="63777139" w14:textId="16AAADC5" w:rsidR="00371D15" w:rsidRPr="00D759EF" w:rsidRDefault="00371D15" w:rsidP="00371D15">
      <w:pPr>
        <w:spacing w:after="120"/>
      </w:pPr>
      <w:r w:rsidRPr="00D759EF">
        <w:t>For example, let’s consider our class for mathematical calculations</w:t>
      </w:r>
      <w:ins w:id="3201" w:author="Hans Zijlstra" w:date="2017-06-17T18:12:00Z">
        <w:r w:rsidR="008D0ED7" w:rsidRPr="00D759EF">
          <w:t xml:space="preserve">, </w:t>
        </w:r>
      </w:ins>
      <w:del w:id="3202" w:author="Hans Zijlstra" w:date="2017-06-17T18:12:00Z">
        <w:r w:rsidRPr="00D759EF" w:rsidDel="008D0ED7">
          <w:delText xml:space="preserve">. </w:delText>
        </w:r>
      </w:del>
      <w:del w:id="3203" w:author="Hans Zijlstra" w:date="2017-06-17T18:13:00Z">
        <w:r w:rsidRPr="00D759EF" w:rsidDel="008D0ED7">
          <w:delText>We</w:delText>
        </w:r>
      </w:del>
      <w:ins w:id="3204" w:author="Hans Zijlstra" w:date="2017-06-17T18:13:00Z">
        <w:r w:rsidR="008D0ED7" w:rsidRPr="00D759EF">
          <w:t>where we</w:t>
        </w:r>
      </w:ins>
      <w:del w:id="3205" w:author="Hans Zijlstra" w:date="2017-06-25T10:42:00Z">
        <w:r w:rsidRPr="00D759EF" w:rsidDel="004A72CF">
          <w:delText xml:space="preserve"> </w:delText>
        </w:r>
      </w:del>
      <w:del w:id="3206" w:author="Hans Zijlstra" w:date="2017-06-17T18:13:00Z">
        <w:r w:rsidRPr="00D759EF" w:rsidDel="008D0ED7">
          <w:delText>have</w:delText>
        </w:r>
      </w:del>
      <w:r w:rsidRPr="00D759EF">
        <w:t xml:space="preserve"> declared the constant </w:t>
      </w:r>
      <w:r w:rsidRPr="00D759EF">
        <w:rPr>
          <w:rFonts w:ascii="Consolas" w:hAnsi="Consolas"/>
          <w:b/>
          <w:bCs/>
          <w:noProof/>
          <w:kern w:val="32"/>
          <w:sz w:val="22"/>
        </w:rPr>
        <w:t>PI</w:t>
      </w:r>
      <w:del w:id="3207" w:author="Hans Zijlstra" w:date="2017-06-17T18:13:00Z">
        <w:r w:rsidRPr="00D759EF" w:rsidDel="008D0ED7">
          <w:delText>, in it</w:delText>
        </w:r>
      </w:del>
      <w:r w:rsidRPr="00D759EF">
        <w:t xml:space="preserve">. We can declare a static method for finding the </w:t>
      </w:r>
      <w:ins w:id="3208" w:author="Hans Zijlstra" w:date="2017-06-17T18:14:00Z">
        <w:r w:rsidR="008D0ED7" w:rsidRPr="00D759EF">
          <w:t>circumference</w:t>
        </w:r>
      </w:ins>
      <w:ins w:id="3209" w:author="Hans Zijlstra" w:date="2017-06-17T18:20:00Z">
        <w:r w:rsidR="00B55072" w:rsidRPr="00D759EF">
          <w:t xml:space="preserve"> (perimeter)</w:t>
        </w:r>
      </w:ins>
      <w:del w:id="3210" w:author="Hans Zijlstra" w:date="2017-06-17T18:14:00Z">
        <w:r w:rsidRPr="00D759EF" w:rsidDel="008D0ED7">
          <w:delText>length</w:delText>
        </w:r>
      </w:del>
      <w:r w:rsidRPr="00D759EF">
        <w:t xml:space="preserve"> of the circle (the formula</w:t>
      </w:r>
      <w:del w:id="3211" w:author="Hans Zijlstra" w:date="2017-06-25T10:43:00Z">
        <w:r w:rsidRPr="00D759EF" w:rsidDel="004A72CF">
          <w:delText xml:space="preserve"> </w:delText>
        </w:r>
      </w:del>
      <w:del w:id="3212" w:author="Hans Zijlstra" w:date="2017-06-17T18:14:00Z">
        <w:r w:rsidRPr="00D759EF" w:rsidDel="008D0ED7">
          <w:delText>for finding perimeter of a circle</w:delText>
        </w:r>
      </w:del>
      <w:r w:rsidRPr="00D759EF">
        <w:t xml:space="preserve"> is </w:t>
      </w:r>
      <w:r w:rsidRPr="00D759EF">
        <w:rPr>
          <w:rFonts w:ascii="Consolas" w:hAnsi="Consolas"/>
          <w:b/>
          <w:bCs/>
          <w:noProof/>
          <w:kern w:val="32"/>
          <w:sz w:val="22"/>
        </w:rPr>
        <w:t>2πr</w:t>
      </w:r>
      <w:r w:rsidRPr="00D759EF">
        <w:t xml:space="preserve">, where </w:t>
      </w:r>
      <w:r w:rsidRPr="00D759EF">
        <w:rPr>
          <w:rFonts w:ascii="Consolas" w:hAnsi="Consolas"/>
          <w:b/>
          <w:bCs/>
          <w:noProof/>
          <w:kern w:val="32"/>
          <w:sz w:val="22"/>
        </w:rPr>
        <w:t>r</w:t>
      </w:r>
      <w:r w:rsidRPr="00D759EF">
        <w:t xml:space="preserve"> is the radius of the circle)</w:t>
      </w:r>
      <w:ins w:id="3213" w:author="Hans Zijlstra" w:date="2017-06-17T18:15:00Z">
        <w:r w:rsidR="008D0ED7" w:rsidRPr="00D759EF">
          <w:t>.</w:t>
        </w:r>
      </w:ins>
      <w:del w:id="3214" w:author="Hans Zijlstra" w:date="2017-06-17T18:15:00Z">
        <w:r w:rsidRPr="00D759EF" w:rsidDel="008D0ED7">
          <w:delText>,</w:delText>
        </w:r>
      </w:del>
      <w:r w:rsidRPr="00D759EF">
        <w:t xml:space="preserve"> </w:t>
      </w:r>
      <w:del w:id="3215" w:author="Hans Zijlstra" w:date="2017-06-17T18:15:00Z">
        <w:r w:rsidRPr="00D759EF" w:rsidDel="008D0ED7">
          <w:delText xml:space="preserve">that </w:delText>
        </w:r>
      </w:del>
      <w:ins w:id="3216" w:author="Hans Zijlstra" w:date="2017-06-17T18:15:00Z">
        <w:r w:rsidR="008D0ED7" w:rsidRPr="00D759EF">
          <w:t xml:space="preserve">This method </w:t>
        </w:r>
      </w:ins>
      <w:r w:rsidRPr="00D759EF">
        <w:t xml:space="preserve">uses the constant </w:t>
      </w:r>
      <w:r w:rsidRPr="00D759EF">
        <w:rPr>
          <w:rFonts w:ascii="Consolas" w:hAnsi="Consolas"/>
          <w:b/>
          <w:bCs/>
          <w:noProof/>
          <w:kern w:val="32"/>
          <w:sz w:val="22"/>
        </w:rPr>
        <w:t>PI</w:t>
      </w:r>
      <w:del w:id="3217" w:author="Hans Zijlstra" w:date="2017-06-17T18:15:00Z">
        <w:r w:rsidRPr="00D759EF" w:rsidDel="008D0ED7">
          <w:delText xml:space="preserve"> for calculating the perimeter of a circle</w:delText>
        </w:r>
      </w:del>
      <w:r w:rsidRPr="00D759EF">
        <w:t xml:space="preserve">. </w:t>
      </w:r>
      <w:del w:id="3218" w:author="Hans Zijlstra" w:date="2017-06-17T18:18:00Z">
        <w:r w:rsidRPr="00D759EF" w:rsidDel="00B55072">
          <w:delText>Then, to show</w:delText>
        </w:r>
      </w:del>
      <w:ins w:id="3219" w:author="Hans Zijlstra" w:date="2017-06-17T18:18:00Z">
        <w:r w:rsidR="00B55072" w:rsidRPr="00D759EF">
          <w:t>To demonstrate</w:t>
        </w:r>
      </w:ins>
      <w:r w:rsidRPr="00D759EF">
        <w:t xml:space="preserve"> that </w:t>
      </w:r>
      <w:ins w:id="3220" w:author="Hans Zijlstra" w:date="2017-06-17T18:18:00Z">
        <w:r w:rsidR="00B55072" w:rsidRPr="00D759EF">
          <w:t xml:space="preserve">a </w:t>
        </w:r>
      </w:ins>
      <w:r w:rsidRPr="00D759EF">
        <w:t xml:space="preserve">static method can call another static method, we </w:t>
      </w:r>
      <w:del w:id="3221" w:author="Hans Zijlstra" w:date="2017-06-17T18:19:00Z">
        <w:r w:rsidRPr="00D759EF" w:rsidDel="00B55072">
          <w:delText xml:space="preserve">can </w:delText>
        </w:r>
      </w:del>
      <w:r w:rsidRPr="00D759EF">
        <w:t xml:space="preserve">call the static method for finding the </w:t>
      </w:r>
      <w:del w:id="3222" w:author="Hans Zijlstra" w:date="2017-06-17T18:19:00Z">
        <w:r w:rsidRPr="00D759EF" w:rsidDel="00B55072">
          <w:delText xml:space="preserve">perimeter </w:delText>
        </w:r>
      </w:del>
      <w:ins w:id="3223" w:author="Hans Zijlstra" w:date="2017-06-17T18:19:00Z">
        <w:r w:rsidR="00B55072" w:rsidRPr="00D759EF">
          <w:t>circumference</w:t>
        </w:r>
      </w:ins>
      <w:del w:id="3224" w:author="Hans Zijlstra" w:date="2017-06-17T18:19:00Z">
        <w:r w:rsidRPr="00D759EF" w:rsidDel="00B55072">
          <w:delText>of a circle</w:delText>
        </w:r>
      </w:del>
      <w:r w:rsidRPr="00D759EF">
        <w:t xml:space="preserve"> from the static method </w:t>
      </w:r>
      <w:r w:rsidRPr="00D759EF">
        <w:rPr>
          <w:rFonts w:ascii="Consolas" w:hAnsi="Consolas"/>
          <w:b/>
          <w:bCs/>
          <w:noProof/>
          <w:kern w:val="32"/>
          <w:sz w:val="22"/>
        </w:rPr>
        <w:t>Main()</w:t>
      </w:r>
      <w:r w:rsidRPr="00D759EF">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371D15" w:rsidRPr="00D759EF" w14:paraId="3857F27A" w14:textId="77777777" w:rsidTr="00563712">
        <w:tc>
          <w:tcPr>
            <w:tcW w:w="7970" w:type="dxa"/>
            <w:shd w:val="clear" w:color="auto" w:fill="F3F3F3"/>
          </w:tcPr>
          <w:p w14:paraId="783F882C" w14:textId="77777777" w:rsidR="00371D15" w:rsidRPr="00D759EF" w:rsidRDefault="00371D15" w:rsidP="00563712">
            <w:pPr>
              <w:spacing w:before="0"/>
              <w:jc w:val="center"/>
              <w:rPr>
                <w:rFonts w:ascii="Consolas" w:hAnsi="Consolas"/>
                <w:b/>
                <w:bCs/>
                <w:noProof/>
                <w:kern w:val="32"/>
                <w:sz w:val="22"/>
              </w:rPr>
            </w:pPr>
            <w:r w:rsidRPr="00D759EF">
              <w:rPr>
                <w:rFonts w:ascii="Consolas" w:hAnsi="Consolas"/>
                <w:b/>
                <w:bCs/>
                <w:noProof/>
                <w:kern w:val="32"/>
                <w:sz w:val="22"/>
              </w:rPr>
              <w:t>MyMathClass.cs</w:t>
            </w:r>
          </w:p>
        </w:tc>
      </w:tr>
      <w:tr w:rsidR="00371D15" w:rsidRPr="00D759EF" w14:paraId="0CBD3A70" w14:textId="77777777" w:rsidTr="00563712">
        <w:tc>
          <w:tcPr>
            <w:tcW w:w="7970" w:type="dxa"/>
          </w:tcPr>
          <w:p w14:paraId="20FDFAC7"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rPr>
              <w:t>public</w:t>
            </w:r>
            <w:r w:rsidRPr="00D759EF">
              <w:rPr>
                <w:rFonts w:ascii="Consolas" w:hAnsi="Consolas"/>
                <w:noProof/>
                <w:sz w:val="22"/>
                <w:szCs w:val="22"/>
              </w:rPr>
              <w:t xml:space="preserve"> </w:t>
            </w:r>
            <w:r w:rsidRPr="00D759EF">
              <w:rPr>
                <w:rFonts w:ascii="Consolas" w:hAnsi="Consolas" w:cs="Consolas"/>
                <w:noProof/>
                <w:color w:val="0000FF"/>
                <w:sz w:val="22"/>
                <w:szCs w:val="22"/>
              </w:rPr>
              <w:t>class</w:t>
            </w:r>
            <w:r w:rsidRPr="00D759EF">
              <w:rPr>
                <w:rFonts w:ascii="Consolas" w:hAnsi="Consolas"/>
                <w:noProof/>
                <w:sz w:val="22"/>
                <w:szCs w:val="22"/>
              </w:rPr>
              <w:t xml:space="preserve"> </w:t>
            </w:r>
            <w:r w:rsidRPr="00D759EF">
              <w:rPr>
                <w:rFonts w:ascii="Consolas" w:hAnsi="Consolas"/>
                <w:noProof/>
                <w:color w:val="2B91AF"/>
                <w:sz w:val="22"/>
              </w:rPr>
              <w:t>MyMathClass</w:t>
            </w:r>
          </w:p>
          <w:p w14:paraId="4A8A7092"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p w14:paraId="3C0D676F"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public</w:t>
            </w:r>
            <w:r w:rsidRPr="00D759EF">
              <w:rPr>
                <w:rFonts w:ascii="Consolas" w:hAnsi="Consolas"/>
                <w:noProof/>
                <w:sz w:val="22"/>
                <w:szCs w:val="22"/>
              </w:rPr>
              <w:t xml:space="preserve"> </w:t>
            </w:r>
            <w:r w:rsidRPr="00D759EF">
              <w:rPr>
                <w:rFonts w:ascii="Consolas" w:hAnsi="Consolas" w:cs="Consolas"/>
                <w:noProof/>
                <w:color w:val="0000FF"/>
                <w:sz w:val="22"/>
                <w:szCs w:val="22"/>
              </w:rPr>
              <w:t>const</w:t>
            </w:r>
            <w:r w:rsidRPr="00D759EF">
              <w:rPr>
                <w:rFonts w:ascii="Consolas" w:hAnsi="Consolas"/>
                <w:noProof/>
                <w:sz w:val="22"/>
                <w:szCs w:val="22"/>
              </w:rPr>
              <w:t xml:space="preserve"> </w:t>
            </w:r>
            <w:r w:rsidRPr="00D759EF">
              <w:rPr>
                <w:rFonts w:ascii="Consolas" w:hAnsi="Consolas" w:cs="Consolas"/>
                <w:noProof/>
                <w:color w:val="0000FF"/>
                <w:sz w:val="22"/>
                <w:szCs w:val="22"/>
              </w:rPr>
              <w:t>double</w:t>
            </w:r>
            <w:r w:rsidRPr="00D759EF">
              <w:rPr>
                <w:rFonts w:ascii="Consolas" w:hAnsi="Consolas"/>
                <w:noProof/>
                <w:sz w:val="22"/>
                <w:szCs w:val="22"/>
              </w:rPr>
              <w:t xml:space="preserve"> PI = </w:t>
            </w:r>
            <w:r w:rsidRPr="00D759EF">
              <w:rPr>
                <w:rFonts w:ascii="Consolas" w:hAnsi="Consolas" w:cs="Consolas"/>
                <w:noProof/>
                <w:color w:val="A31515"/>
                <w:sz w:val="22"/>
                <w:szCs w:val="22"/>
              </w:rPr>
              <w:t>3.141592653589793</w:t>
            </w:r>
            <w:r w:rsidRPr="00D759EF">
              <w:rPr>
                <w:rFonts w:ascii="Consolas" w:hAnsi="Consolas"/>
                <w:noProof/>
                <w:sz w:val="22"/>
                <w:szCs w:val="22"/>
              </w:rPr>
              <w:t>;</w:t>
            </w:r>
          </w:p>
          <w:p w14:paraId="6945D15B"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p>
          <w:p w14:paraId="367D8D90"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8000"/>
                <w:sz w:val="22"/>
                <w:szCs w:val="22"/>
              </w:rPr>
              <w:t>// The method applies the formula: P = 2 * PI * r</w:t>
            </w:r>
          </w:p>
          <w:p w14:paraId="09ACB0AC"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static</w:t>
            </w:r>
            <w:r w:rsidRPr="00D759EF">
              <w:rPr>
                <w:rFonts w:ascii="Consolas" w:hAnsi="Consolas"/>
                <w:noProof/>
                <w:sz w:val="22"/>
                <w:szCs w:val="22"/>
              </w:rPr>
              <w:t xml:space="preserve"> </w:t>
            </w:r>
            <w:r w:rsidRPr="00D759EF">
              <w:rPr>
                <w:rFonts w:ascii="Consolas" w:hAnsi="Consolas" w:cs="Consolas"/>
                <w:noProof/>
                <w:color w:val="0000FF"/>
                <w:sz w:val="22"/>
                <w:szCs w:val="22"/>
              </w:rPr>
              <w:t>double</w:t>
            </w:r>
            <w:r w:rsidRPr="00D759EF">
              <w:rPr>
                <w:rFonts w:ascii="Consolas" w:hAnsi="Consolas"/>
                <w:noProof/>
                <w:sz w:val="22"/>
                <w:szCs w:val="22"/>
              </w:rPr>
              <w:t xml:space="preserve"> CalculateCirclePerimeter(</w:t>
            </w:r>
            <w:r w:rsidRPr="00D759EF">
              <w:rPr>
                <w:rFonts w:ascii="Consolas" w:hAnsi="Consolas" w:cs="Consolas"/>
                <w:noProof/>
                <w:color w:val="0000FF"/>
                <w:sz w:val="22"/>
                <w:szCs w:val="22"/>
              </w:rPr>
              <w:t>double</w:t>
            </w:r>
            <w:r w:rsidRPr="00D759EF">
              <w:rPr>
                <w:rFonts w:ascii="Consolas" w:hAnsi="Consolas"/>
                <w:noProof/>
                <w:sz w:val="22"/>
                <w:szCs w:val="22"/>
              </w:rPr>
              <w:t xml:space="preserve"> r)</w:t>
            </w:r>
          </w:p>
          <w:p w14:paraId="4102646A"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t>{</w:t>
            </w:r>
          </w:p>
          <w:p w14:paraId="13D31D9D"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8000"/>
                <w:sz w:val="22"/>
                <w:szCs w:val="22"/>
              </w:rPr>
              <w:t>// Accessing the static variable PI from static method</w:t>
            </w:r>
          </w:p>
          <w:p w14:paraId="2523C11D"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rPr>
              <w:t>return</w:t>
            </w:r>
            <w:r w:rsidRPr="00D759EF">
              <w:rPr>
                <w:rFonts w:ascii="Consolas" w:hAnsi="Consolas"/>
                <w:noProof/>
                <w:sz w:val="22"/>
                <w:szCs w:val="22"/>
              </w:rPr>
              <w:t xml:space="preserve"> (</w:t>
            </w:r>
            <w:r w:rsidRPr="00D759EF">
              <w:rPr>
                <w:rFonts w:ascii="Consolas" w:hAnsi="Consolas" w:cs="Consolas"/>
                <w:noProof/>
                <w:color w:val="A31515"/>
                <w:sz w:val="22"/>
                <w:szCs w:val="22"/>
              </w:rPr>
              <w:t>2</w:t>
            </w:r>
            <w:r w:rsidRPr="00D759EF">
              <w:rPr>
                <w:rFonts w:ascii="Consolas" w:hAnsi="Consolas"/>
                <w:noProof/>
                <w:sz w:val="22"/>
                <w:szCs w:val="22"/>
              </w:rPr>
              <w:t xml:space="preserve"> * PI * r);</w:t>
            </w:r>
          </w:p>
          <w:p w14:paraId="67B44E66"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t>}</w:t>
            </w:r>
          </w:p>
          <w:p w14:paraId="0B30893B"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p>
          <w:p w14:paraId="600D5EAB"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static</w:t>
            </w:r>
            <w:r w:rsidRPr="00D759EF">
              <w:rPr>
                <w:rFonts w:ascii="Consolas" w:hAnsi="Consolas"/>
                <w:noProof/>
                <w:sz w:val="22"/>
                <w:szCs w:val="22"/>
              </w:rPr>
              <w:t xml:space="preserve"> </w:t>
            </w:r>
            <w:r w:rsidRPr="00D759EF">
              <w:rPr>
                <w:rFonts w:ascii="Consolas" w:hAnsi="Consolas" w:cs="Consolas"/>
                <w:noProof/>
                <w:color w:val="0000FF"/>
                <w:sz w:val="22"/>
                <w:szCs w:val="22"/>
              </w:rPr>
              <w:t>void</w:t>
            </w:r>
            <w:r w:rsidRPr="00D759EF">
              <w:rPr>
                <w:rFonts w:ascii="Consolas" w:hAnsi="Consolas"/>
                <w:noProof/>
                <w:sz w:val="22"/>
                <w:szCs w:val="22"/>
              </w:rPr>
              <w:t xml:space="preserve"> Main()</w:t>
            </w:r>
          </w:p>
          <w:p w14:paraId="7BF5B5D6"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t>{</w:t>
            </w:r>
          </w:p>
          <w:p w14:paraId="1C4DCC47"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rPr>
              <w:t>double</w:t>
            </w:r>
            <w:r w:rsidRPr="00D759EF">
              <w:rPr>
                <w:rFonts w:ascii="Consolas" w:hAnsi="Consolas"/>
                <w:noProof/>
                <w:sz w:val="22"/>
                <w:szCs w:val="22"/>
              </w:rPr>
              <w:t xml:space="preserve"> radius = </w:t>
            </w:r>
            <w:r w:rsidRPr="00D759EF">
              <w:rPr>
                <w:rFonts w:ascii="Consolas" w:hAnsi="Consolas" w:cs="Consolas"/>
                <w:noProof/>
                <w:color w:val="A31515"/>
                <w:sz w:val="22"/>
                <w:szCs w:val="22"/>
              </w:rPr>
              <w:t>5</w:t>
            </w:r>
            <w:r w:rsidRPr="00D759EF">
              <w:rPr>
                <w:rFonts w:ascii="Consolas" w:hAnsi="Consolas"/>
                <w:noProof/>
                <w:sz w:val="22"/>
                <w:szCs w:val="22"/>
              </w:rPr>
              <w:t>;</w:t>
            </w:r>
          </w:p>
          <w:p w14:paraId="6FA28B3E"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p>
          <w:p w14:paraId="49C4C65B"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lastRenderedPageBreak/>
              <w:tab/>
            </w:r>
            <w:r w:rsidRPr="00D759EF">
              <w:rPr>
                <w:rFonts w:ascii="Consolas" w:hAnsi="Consolas"/>
                <w:noProof/>
                <w:sz w:val="22"/>
                <w:szCs w:val="22"/>
              </w:rPr>
              <w:tab/>
            </w:r>
            <w:r w:rsidRPr="00D759EF">
              <w:rPr>
                <w:rFonts w:ascii="Consolas" w:hAnsi="Consolas" w:cs="Consolas"/>
                <w:noProof/>
                <w:color w:val="008000"/>
                <w:sz w:val="22"/>
                <w:szCs w:val="22"/>
              </w:rPr>
              <w:t>// Accessing static method from other static method</w:t>
            </w:r>
          </w:p>
          <w:p w14:paraId="1CFA5C37"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rPr>
              <w:t>double</w:t>
            </w:r>
            <w:r w:rsidRPr="00D759EF">
              <w:rPr>
                <w:rFonts w:ascii="Consolas" w:hAnsi="Consolas"/>
                <w:noProof/>
                <w:sz w:val="22"/>
                <w:szCs w:val="22"/>
              </w:rPr>
              <w:t xml:space="preserve"> circlePerimeter = CalculateCirclePerimeter(radius);</w:t>
            </w:r>
          </w:p>
          <w:p w14:paraId="4BB06493"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p>
          <w:p w14:paraId="490F36E4"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color w:val="2B91AF"/>
                <w:sz w:val="22"/>
              </w:rPr>
              <w:t>Console</w:t>
            </w:r>
            <w:r w:rsidRPr="00D759EF">
              <w:rPr>
                <w:rFonts w:ascii="Consolas" w:hAnsi="Consolas"/>
                <w:noProof/>
                <w:sz w:val="22"/>
                <w:szCs w:val="22"/>
              </w:rPr>
              <w:t>.WriteLine(</w:t>
            </w:r>
            <w:r w:rsidRPr="00D759EF">
              <w:rPr>
                <w:rFonts w:ascii="Consolas" w:hAnsi="Consolas" w:cs="Consolas"/>
                <w:noProof/>
                <w:color w:val="A31515"/>
                <w:sz w:val="22"/>
                <w:szCs w:val="22"/>
              </w:rPr>
              <w:t>"Circle with radius "</w:t>
            </w:r>
            <w:r w:rsidRPr="00D759EF">
              <w:rPr>
                <w:rFonts w:ascii="Consolas" w:hAnsi="Consolas"/>
                <w:noProof/>
                <w:sz w:val="22"/>
                <w:szCs w:val="22"/>
              </w:rPr>
              <w:t xml:space="preserve"> + radius +</w:t>
            </w:r>
          </w:p>
          <w:p w14:paraId="67B99A59"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A31515"/>
                <w:sz w:val="22"/>
                <w:szCs w:val="22"/>
              </w:rPr>
              <w:t>" has perimeter: "</w:t>
            </w:r>
            <w:r w:rsidRPr="00D759EF">
              <w:rPr>
                <w:rFonts w:ascii="Consolas" w:hAnsi="Consolas"/>
                <w:noProof/>
                <w:sz w:val="22"/>
                <w:szCs w:val="22"/>
              </w:rPr>
              <w:t xml:space="preserve"> + circlePerimeter);</w:t>
            </w:r>
          </w:p>
          <w:p w14:paraId="56633A26"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t>}</w:t>
            </w:r>
          </w:p>
          <w:p w14:paraId="37BA9A46"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tc>
      </w:tr>
    </w:tbl>
    <w:p w14:paraId="52778758" w14:textId="77777777" w:rsidR="00371D15" w:rsidRPr="00D759EF" w:rsidRDefault="00371D15" w:rsidP="00371D15">
      <w:pPr>
        <w:spacing w:after="120"/>
        <w:rPr>
          <w:b/>
          <w:bCs/>
        </w:rPr>
      </w:pPr>
      <w:r w:rsidRPr="00D759EF">
        <w:lastRenderedPageBreak/>
        <w:t>The code is compiled without errors and displays the following output: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09F689CE" w14:textId="77777777" w:rsidTr="00563712">
        <w:tc>
          <w:tcPr>
            <w:tcW w:w="7970" w:type="dxa"/>
            <w:tcBorders>
              <w:top w:val="single" w:sz="4" w:space="0" w:color="auto"/>
              <w:left w:val="single" w:sz="4" w:space="0" w:color="auto"/>
              <w:bottom w:val="single" w:sz="4" w:space="0" w:color="auto"/>
              <w:right w:val="single" w:sz="4" w:space="0" w:color="auto"/>
            </w:tcBorders>
          </w:tcPr>
          <w:p w14:paraId="4E901EB3" w14:textId="77777777" w:rsidR="00371D15" w:rsidRPr="00D759EF" w:rsidRDefault="00371D15" w:rsidP="00563712">
            <w:pPr>
              <w:spacing w:before="0"/>
              <w:rPr>
                <w:rFonts w:ascii="Consolas" w:hAnsi="Consolas" w:cs="Consolas"/>
                <w:sz w:val="22"/>
                <w:szCs w:val="22"/>
              </w:rPr>
            </w:pPr>
            <w:r w:rsidRPr="00D759EF">
              <w:rPr>
                <w:rFonts w:ascii="Consolas" w:hAnsi="Consolas" w:cs="Consolas"/>
                <w:sz w:val="22"/>
                <w:szCs w:val="22"/>
              </w:rPr>
              <w:t>Circle with radius 5.0 has perimeter: 31.4159265358979</w:t>
            </w:r>
          </w:p>
        </w:tc>
      </w:tr>
    </w:tbl>
    <w:p w14:paraId="52114FF8" w14:textId="77777777" w:rsidR="00371D15" w:rsidRPr="00D759EF" w:rsidRDefault="00371D15" w:rsidP="00371D15">
      <w:pPr>
        <w:pStyle w:val="Heading4"/>
      </w:pPr>
      <w:r w:rsidRPr="00D759EF">
        <w:t>Accessing Non-Static Elements from Static Method</w:t>
      </w:r>
    </w:p>
    <w:p w14:paraId="7D35B668" w14:textId="3694ABC9" w:rsidR="00371D15" w:rsidRPr="00D759EF" w:rsidRDefault="00371D15" w:rsidP="00371D15">
      <w:pPr>
        <w:rPr>
          <w:b/>
        </w:rPr>
      </w:pPr>
      <w:r w:rsidRPr="00D759EF">
        <w:t xml:space="preserve">Let’s </w:t>
      </w:r>
      <w:ins w:id="3225" w:author="Hans Zijlstra" w:date="2017-06-17T18:27:00Z">
        <w:r w:rsidR="00C47D30" w:rsidRPr="00D759EF">
          <w:t xml:space="preserve">have a </w:t>
        </w:r>
      </w:ins>
      <w:r w:rsidRPr="00D759EF">
        <w:t xml:space="preserve">look at </w:t>
      </w:r>
      <w:ins w:id="3226" w:author="Hans Zijlstra" w:date="2017-06-25T10:44:00Z">
        <w:r w:rsidR="004A72CF">
          <w:t>a</w:t>
        </w:r>
      </w:ins>
      <w:del w:id="3227" w:author="Hans Zijlstra" w:date="2017-06-25T10:44:00Z">
        <w:r w:rsidRPr="00D759EF" w:rsidDel="004A72CF">
          <w:delText>the</w:delText>
        </w:r>
      </w:del>
      <w:r w:rsidRPr="00D759EF">
        <w:t xml:space="preserve"> most interesting case of </w:t>
      </w:r>
      <w:del w:id="3228" w:author="Hans Zijlstra" w:date="2017-06-17T18:28:00Z">
        <w:r w:rsidRPr="00D759EF" w:rsidDel="00695FEC">
          <w:delText xml:space="preserve">a combination of accessing non-static and static elements of the class – </w:delText>
        </w:r>
      </w:del>
      <w:r w:rsidRPr="00D759EF">
        <w:rPr>
          <w:b/>
        </w:rPr>
        <w:t>accessing non-static elements form a static method</w:t>
      </w:r>
      <w:r w:rsidRPr="00D759EF">
        <w:t>.</w:t>
      </w:r>
    </w:p>
    <w:p w14:paraId="10A3A168" w14:textId="5F38F5F4" w:rsidR="00371D15" w:rsidRPr="00AA044A" w:rsidRDefault="00371D15" w:rsidP="00371D15">
      <w:del w:id="3229" w:author="Hans Zijlstra" w:date="2017-06-17T18:29:00Z">
        <w:r w:rsidRPr="00D759EF" w:rsidDel="00695FEC">
          <w:delText xml:space="preserve">We should know that </w:delText>
        </w:r>
      </w:del>
      <w:ins w:id="3230" w:author="Hans Zijlstra" w:date="2017-06-17T18:29:00Z">
        <w:r w:rsidR="00695FEC" w:rsidRPr="00D759EF">
          <w:t>F</w:t>
        </w:r>
      </w:ins>
      <w:del w:id="3231" w:author="Hans Zijlstra" w:date="2017-06-17T18:29:00Z">
        <w:r w:rsidRPr="00D759EF" w:rsidDel="00695FEC">
          <w:delText>f</w:delText>
        </w:r>
      </w:del>
      <w:r w:rsidRPr="00D759EF">
        <w:t xml:space="preserve">rom </w:t>
      </w:r>
      <w:ins w:id="3232" w:author="Hans Zijlstra" w:date="2017-06-17T18:29:00Z">
        <w:r w:rsidR="00695FEC" w:rsidRPr="00D759EF">
          <w:t xml:space="preserve">a </w:t>
        </w:r>
      </w:ins>
      <w:r w:rsidRPr="00D759EF">
        <w:t xml:space="preserve">static method we can neither access non-static fields, nor call non-static methods. This is because static methods </w:t>
      </w:r>
      <w:del w:id="3233" w:author="Hans Zijlstra" w:date="2017-06-17T18:41:00Z">
        <w:r w:rsidRPr="00D759EF" w:rsidDel="00DB68E4">
          <w:delText xml:space="preserve">are bound </w:delText>
        </w:r>
      </w:del>
      <w:del w:id="3234" w:author="Hans Zijlstra" w:date="2017-06-25T10:45:00Z">
        <w:r w:rsidRPr="00011129" w:rsidDel="00562285">
          <w:delText>to</w:delText>
        </w:r>
      </w:del>
      <w:commentRangeStart w:id="3235"/>
      <w:ins w:id="3236" w:author="Hans Zijlstra" w:date="2017-06-25T10:46:00Z">
        <w:r w:rsidR="00562285">
          <w:t>are bounded by</w:t>
        </w:r>
      </w:ins>
      <w:r w:rsidRPr="00011129">
        <w:t xml:space="preserve"> </w:t>
      </w:r>
      <w:commentRangeEnd w:id="3235"/>
      <w:r w:rsidR="00562285">
        <w:rPr>
          <w:rStyle w:val="CommentReference"/>
        </w:rPr>
        <w:commentReference w:id="3235"/>
      </w:r>
      <w:r w:rsidRPr="00011129">
        <w:t xml:space="preserve">the class and do not “know” any object </w:t>
      </w:r>
      <w:commentRangeStart w:id="3237"/>
      <w:ins w:id="3238" w:author="Hans Zijlstra" w:date="2017-06-17T18:30:00Z">
        <w:r w:rsidR="00695FEC" w:rsidRPr="00AA044A">
          <w:t>created from</w:t>
        </w:r>
        <w:commentRangeEnd w:id="3237"/>
        <w:r w:rsidR="00695FEC" w:rsidRPr="00D759EF">
          <w:rPr>
            <w:rStyle w:val="CommentReference"/>
          </w:rPr>
          <w:commentReference w:id="3237"/>
        </w:r>
      </w:ins>
      <w:del w:id="3239" w:author="Hans Zijlstra" w:date="2017-06-17T18:30:00Z">
        <w:r w:rsidRPr="00D759EF" w:rsidDel="00695FEC">
          <w:delText>of</w:delText>
        </w:r>
      </w:del>
      <w:r w:rsidRPr="00011129">
        <w:t xml:space="preserve"> the class. Therefore, the keyword </w:t>
      </w:r>
      <w:r w:rsidRPr="00AA044A">
        <w:rPr>
          <w:rFonts w:ascii="Consolas" w:hAnsi="Consolas"/>
          <w:b/>
          <w:bCs/>
          <w:noProof/>
          <w:kern w:val="32"/>
          <w:sz w:val="22"/>
        </w:rPr>
        <w:t>this</w:t>
      </w:r>
      <w:r w:rsidRPr="00AA044A">
        <w:t xml:space="preserve"> cannot be used in static methods – it </w:t>
      </w:r>
      <w:del w:id="3240" w:author="Hans Zijlstra" w:date="2017-06-17T18:39:00Z">
        <w:r w:rsidRPr="002959F9" w:rsidDel="00DB68E4">
          <w:delText>is bound</w:delText>
        </w:r>
      </w:del>
      <w:commentRangeStart w:id="3241"/>
      <w:ins w:id="3242" w:author="Hans Zijlstra" w:date="2017-06-17T18:39:00Z">
        <w:r w:rsidR="00DB68E4" w:rsidRPr="00977A5E">
          <w:t>refers</w:t>
        </w:r>
      </w:ins>
      <w:commentRangeEnd w:id="3241"/>
      <w:ins w:id="3243" w:author="Hans Zijlstra" w:date="2017-06-17T18:42:00Z">
        <w:r w:rsidR="00DB68E4" w:rsidRPr="00D759EF">
          <w:rPr>
            <w:rStyle w:val="CommentReference"/>
          </w:rPr>
          <w:commentReference w:id="3241"/>
        </w:r>
      </w:ins>
      <w:r w:rsidRPr="00D759EF">
        <w:t xml:space="preserve"> to a specific ins</w:t>
      </w:r>
      <w:r w:rsidRPr="00011129">
        <w:t xml:space="preserve">tance of the class. When we try to access non-static elements of the class (fields or methods) from </w:t>
      </w:r>
      <w:ins w:id="3244" w:author="Hans Zijlstra" w:date="2017-06-17T18:34:00Z">
        <w:r w:rsidR="00695FEC" w:rsidRPr="00AA044A">
          <w:t xml:space="preserve">a </w:t>
        </w:r>
      </w:ins>
      <w:r w:rsidRPr="00AA044A">
        <w:t>static method, we will always get a compilation error.</w:t>
      </w:r>
    </w:p>
    <w:p w14:paraId="7073BC5D" w14:textId="77777777" w:rsidR="00371D15" w:rsidRPr="002959F9" w:rsidRDefault="00371D15" w:rsidP="00371D15">
      <w:pPr>
        <w:pStyle w:val="Heading4"/>
      </w:pPr>
      <w:r w:rsidRPr="002959F9">
        <w:t>Unauthorized Access to Non-Static Field – Example</w:t>
      </w:r>
    </w:p>
    <w:p w14:paraId="230E34B9" w14:textId="2AAF32CD" w:rsidR="00371D15" w:rsidRPr="002E5426" w:rsidRDefault="00371D15" w:rsidP="00371D15">
      <w:pPr>
        <w:spacing w:after="120"/>
      </w:pPr>
      <w:r w:rsidRPr="00977A5E">
        <w:t xml:space="preserve">If in our class </w:t>
      </w:r>
      <w:r w:rsidRPr="00977A5E">
        <w:rPr>
          <w:rFonts w:ascii="Consolas" w:hAnsi="Consolas"/>
          <w:b/>
          <w:bCs/>
          <w:noProof/>
          <w:kern w:val="32"/>
          <w:sz w:val="22"/>
        </w:rPr>
        <w:t>Dog</w:t>
      </w:r>
      <w:r w:rsidRPr="0028675A">
        <w:t xml:space="preserve"> we </w:t>
      </w:r>
      <w:del w:id="3245" w:author="Hans Zijlstra" w:date="2017-06-17T18:43:00Z">
        <w:r w:rsidRPr="00381C58" w:rsidDel="00DB68E4">
          <w:delText xml:space="preserve">try to </w:delText>
        </w:r>
      </w:del>
      <w:r w:rsidRPr="00381C58">
        <w:t xml:space="preserve">declare a static method </w:t>
      </w:r>
      <w:r w:rsidRPr="00381C58">
        <w:rPr>
          <w:rFonts w:ascii="Consolas" w:hAnsi="Consolas"/>
          <w:b/>
          <w:bCs/>
          <w:noProof/>
          <w:kern w:val="32"/>
          <w:sz w:val="22"/>
        </w:rPr>
        <w:t>PrintName()</w:t>
      </w:r>
      <w:r w:rsidRPr="00F04548">
        <w:t xml:space="preserve">, which </w:t>
      </w:r>
      <w:ins w:id="3246" w:author="Hans Zijlstra" w:date="2017-06-17T18:44:00Z">
        <w:r w:rsidR="00DB68E4" w:rsidRPr="00F04548">
          <w:t xml:space="preserve">has to </w:t>
        </w:r>
      </w:ins>
      <w:r w:rsidRPr="00F04548">
        <w:t>return</w:t>
      </w:r>
      <w:del w:id="3247" w:author="Hans Zijlstra" w:date="2017-06-17T18:44:00Z">
        <w:r w:rsidRPr="00F04548" w:rsidDel="00DB68E4">
          <w:delText>s</w:delText>
        </w:r>
      </w:del>
      <w:r w:rsidRPr="00F04548">
        <w:t xml:space="preserve"> as</w:t>
      </w:r>
      <w:del w:id="3248" w:author="Hans Zijlstra" w:date="2017-06-17T18:44:00Z">
        <w:r w:rsidRPr="00F04548" w:rsidDel="00DB68E4">
          <w:delText xml:space="preserve"> a</w:delText>
        </w:r>
      </w:del>
      <w:r w:rsidRPr="00F04548">
        <w:t xml:space="preserve"> result the value of the non-static field </w:t>
      </w:r>
      <w:r w:rsidRPr="00F04548">
        <w:rPr>
          <w:rFonts w:ascii="Consolas" w:hAnsi="Consolas"/>
          <w:b/>
          <w:bCs/>
          <w:noProof/>
          <w:kern w:val="32"/>
          <w:sz w:val="22"/>
        </w:rPr>
        <w:t>name</w:t>
      </w:r>
      <w:del w:id="3249" w:author="Hans Zijlstra" w:date="2017-06-17T18:44:00Z">
        <w:r w:rsidRPr="00F04548" w:rsidDel="00DB68E4">
          <w:delText xml:space="preserve"> declared in the class</w:delText>
        </w:r>
      </w:del>
      <w:r w:rsidRPr="002E5426">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63EDCB30" w14:textId="77777777" w:rsidTr="00563712">
        <w:tc>
          <w:tcPr>
            <w:tcW w:w="7970" w:type="dxa"/>
            <w:tcBorders>
              <w:top w:val="single" w:sz="4" w:space="0" w:color="auto"/>
              <w:left w:val="single" w:sz="4" w:space="0" w:color="auto"/>
              <w:bottom w:val="single" w:sz="4" w:space="0" w:color="auto"/>
              <w:right w:val="single" w:sz="4" w:space="0" w:color="auto"/>
            </w:tcBorders>
          </w:tcPr>
          <w:p w14:paraId="73095746"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rPr>
              <w:t>public</w:t>
            </w:r>
            <w:r w:rsidRPr="00D759EF">
              <w:rPr>
                <w:rFonts w:ascii="Consolas" w:hAnsi="Consolas"/>
                <w:noProof/>
                <w:sz w:val="22"/>
                <w:szCs w:val="22"/>
              </w:rPr>
              <w:t xml:space="preserve"> </w:t>
            </w:r>
            <w:r w:rsidRPr="00D759EF">
              <w:rPr>
                <w:rFonts w:ascii="Consolas" w:hAnsi="Consolas" w:cs="Consolas"/>
                <w:noProof/>
                <w:color w:val="0000FF"/>
                <w:sz w:val="22"/>
                <w:szCs w:val="22"/>
              </w:rPr>
              <w:t>static</w:t>
            </w:r>
            <w:r w:rsidRPr="00D759EF">
              <w:rPr>
                <w:rFonts w:ascii="Consolas" w:hAnsi="Consolas"/>
                <w:noProof/>
                <w:sz w:val="22"/>
                <w:szCs w:val="22"/>
              </w:rPr>
              <w:t xml:space="preserve"> </w:t>
            </w:r>
            <w:r w:rsidRPr="00D759EF">
              <w:rPr>
                <w:rFonts w:ascii="Consolas" w:hAnsi="Consolas" w:cs="Consolas"/>
                <w:noProof/>
                <w:color w:val="0000FF"/>
                <w:sz w:val="22"/>
                <w:szCs w:val="22"/>
              </w:rPr>
              <w:t>void</w:t>
            </w:r>
            <w:r w:rsidRPr="00D759EF">
              <w:rPr>
                <w:rFonts w:ascii="Consolas" w:hAnsi="Consolas"/>
                <w:noProof/>
                <w:sz w:val="22"/>
                <w:szCs w:val="22"/>
              </w:rPr>
              <w:t xml:space="preserve"> PrintName()</w:t>
            </w:r>
          </w:p>
          <w:p w14:paraId="48660FDD"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p w14:paraId="0E7B7FCF" w14:textId="77777777" w:rsidR="00371D15" w:rsidRPr="00D759EF" w:rsidRDefault="00371D15" w:rsidP="00563712">
            <w:pPr>
              <w:autoSpaceDE w:val="0"/>
              <w:autoSpaceDN w:val="0"/>
              <w:adjustRightInd w:val="0"/>
              <w:spacing w:before="0"/>
              <w:jc w:val="left"/>
              <w:rPr>
                <w:rFonts w:ascii="Consolas" w:hAnsi="Consolas" w:cs="Consolas"/>
                <w:noProof/>
                <w:color w:val="008000"/>
                <w:sz w:val="22"/>
                <w:szCs w:val="22"/>
              </w:rPr>
            </w:pPr>
            <w:r w:rsidRPr="00D759EF">
              <w:rPr>
                <w:rFonts w:ascii="Consolas" w:hAnsi="Consolas"/>
                <w:noProof/>
                <w:sz w:val="22"/>
                <w:szCs w:val="22"/>
              </w:rPr>
              <w:tab/>
            </w:r>
            <w:r w:rsidRPr="00D759EF">
              <w:rPr>
                <w:rFonts w:ascii="Consolas" w:hAnsi="Consolas" w:cs="Consolas"/>
                <w:noProof/>
                <w:color w:val="008000"/>
                <w:sz w:val="22"/>
                <w:szCs w:val="22"/>
              </w:rPr>
              <w:t>// Trying to access non-static variable from static method</w:t>
            </w:r>
          </w:p>
          <w:p w14:paraId="32E2D89B"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t xml:space="preserve">Console.WriteLine(name); </w:t>
            </w:r>
            <w:r w:rsidRPr="00D759EF">
              <w:rPr>
                <w:rFonts w:ascii="Consolas" w:hAnsi="Consolas" w:cs="Consolas"/>
                <w:noProof/>
                <w:color w:val="008000"/>
                <w:sz w:val="22"/>
                <w:szCs w:val="22"/>
              </w:rPr>
              <w:t>// INVALID</w:t>
            </w:r>
          </w:p>
          <w:p w14:paraId="439C72D2"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tc>
      </w:tr>
    </w:tbl>
    <w:p w14:paraId="3498D5AB" w14:textId="1E3CBDAA" w:rsidR="00371D15" w:rsidRPr="00D759EF" w:rsidRDefault="00371D15" w:rsidP="00371D15">
      <w:pPr>
        <w:spacing w:after="120"/>
        <w:rPr>
          <w:b/>
          <w:bCs/>
        </w:rPr>
      </w:pPr>
      <w:del w:id="3250" w:author="Hans Zijlstra" w:date="2017-06-17T18:44:00Z">
        <w:r w:rsidRPr="00D759EF" w:rsidDel="00DB68E4">
          <w:delText xml:space="preserve">Accordingly, </w:delText>
        </w:r>
      </w:del>
      <w:ins w:id="3251" w:author="Hans Zijlstra" w:date="2017-06-17T18:44:00Z">
        <w:r w:rsidR="00DB68E4" w:rsidRPr="00D759EF">
          <w:t>T</w:t>
        </w:r>
      </w:ins>
      <w:del w:id="3252" w:author="Hans Zijlstra" w:date="2017-06-17T18:44:00Z">
        <w:r w:rsidRPr="00D759EF" w:rsidDel="00DB68E4">
          <w:delText>t</w:delText>
        </w:r>
      </w:del>
      <w:r w:rsidRPr="00D759EF">
        <w:t xml:space="preserve">he compiler will respond with an </w:t>
      </w:r>
      <w:r w:rsidRPr="00D759EF">
        <w:rPr>
          <w:b/>
        </w:rPr>
        <w:t>error message</w:t>
      </w:r>
      <w:r w:rsidRPr="00D759EF">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36E9A900" w14:textId="77777777" w:rsidTr="00563712">
        <w:tc>
          <w:tcPr>
            <w:tcW w:w="7970" w:type="dxa"/>
            <w:tcBorders>
              <w:top w:val="single" w:sz="4" w:space="0" w:color="auto"/>
              <w:left w:val="single" w:sz="4" w:space="0" w:color="auto"/>
              <w:bottom w:val="single" w:sz="4" w:space="0" w:color="auto"/>
              <w:right w:val="single" w:sz="4" w:space="0" w:color="auto"/>
            </w:tcBorders>
          </w:tcPr>
          <w:p w14:paraId="6649C3CE" w14:textId="77777777" w:rsidR="00371D15" w:rsidRPr="00D759EF" w:rsidRDefault="00371D15" w:rsidP="00563712">
            <w:pPr>
              <w:spacing w:before="0"/>
              <w:rPr>
                <w:rFonts w:ascii="Consolas" w:hAnsi="Consolas" w:cs="Consolas"/>
                <w:noProof/>
                <w:sz w:val="22"/>
                <w:szCs w:val="22"/>
              </w:rPr>
            </w:pPr>
            <w:r w:rsidRPr="00D759EF">
              <w:rPr>
                <w:rFonts w:ascii="Consolas" w:hAnsi="Consolas" w:cs="Consolas"/>
                <w:noProof/>
                <w:sz w:val="22"/>
                <w:szCs w:val="22"/>
              </w:rPr>
              <w:t>An object reference is required for the non-static field, method, or property 'Dog.name'</w:t>
            </w:r>
          </w:p>
        </w:tc>
      </w:tr>
    </w:tbl>
    <w:p w14:paraId="3D0545CF" w14:textId="77777777" w:rsidR="00371D15" w:rsidRPr="00D759EF" w:rsidRDefault="00371D15" w:rsidP="00371D15">
      <w:pPr>
        <w:spacing w:after="120"/>
        <w:rPr>
          <w:b/>
          <w:bCs/>
        </w:rPr>
      </w:pPr>
      <w:r w:rsidRPr="00D759EF">
        <w:t>If we try to access the field in the method</w:t>
      </w:r>
      <w:del w:id="3253" w:author="Hans Zijlstra" w:date="2017-06-17T18:45:00Z">
        <w:r w:rsidRPr="00D759EF" w:rsidDel="00DB68E4">
          <w:delText>,</w:delText>
        </w:r>
      </w:del>
      <w:r w:rsidRPr="00D759EF">
        <w:t xml:space="preserve"> via the </w:t>
      </w:r>
      <w:r w:rsidRPr="00D759EF">
        <w:rPr>
          <w:b/>
        </w:rPr>
        <w:t xml:space="preserve">keyword </w:t>
      </w:r>
      <w:r w:rsidRPr="00D759EF">
        <w:rPr>
          <w:rFonts w:ascii="Consolas" w:hAnsi="Consolas"/>
          <w:b/>
          <w:bCs/>
          <w:noProof/>
          <w:kern w:val="32"/>
          <w:sz w:val="22"/>
        </w:rPr>
        <w:t>this</w:t>
      </w:r>
      <w:r w:rsidRPr="00D759EF">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14A1A99C" w14:textId="77777777" w:rsidTr="00563712">
        <w:tc>
          <w:tcPr>
            <w:tcW w:w="7970" w:type="dxa"/>
            <w:tcBorders>
              <w:top w:val="single" w:sz="4" w:space="0" w:color="auto"/>
              <w:left w:val="single" w:sz="4" w:space="0" w:color="auto"/>
              <w:bottom w:val="single" w:sz="4" w:space="0" w:color="auto"/>
              <w:right w:val="single" w:sz="4" w:space="0" w:color="auto"/>
            </w:tcBorders>
          </w:tcPr>
          <w:p w14:paraId="0E53E3C1"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rPr>
              <w:t>public</w:t>
            </w:r>
            <w:r w:rsidRPr="00D759EF">
              <w:rPr>
                <w:rFonts w:ascii="Consolas" w:hAnsi="Consolas"/>
                <w:noProof/>
                <w:sz w:val="22"/>
                <w:szCs w:val="22"/>
              </w:rPr>
              <w:t xml:space="preserve"> </w:t>
            </w:r>
            <w:r w:rsidRPr="00D759EF">
              <w:rPr>
                <w:rFonts w:ascii="Consolas" w:hAnsi="Consolas" w:cs="Consolas"/>
                <w:noProof/>
                <w:color w:val="0000FF"/>
                <w:sz w:val="22"/>
                <w:szCs w:val="22"/>
              </w:rPr>
              <w:t>void</w:t>
            </w:r>
            <w:r w:rsidRPr="00D759EF">
              <w:rPr>
                <w:rFonts w:ascii="Consolas" w:hAnsi="Consolas"/>
                <w:noProof/>
                <w:sz w:val="22"/>
                <w:szCs w:val="22"/>
              </w:rPr>
              <w:t xml:space="preserve"> </w:t>
            </w:r>
            <w:r w:rsidRPr="00D759EF">
              <w:rPr>
                <w:rFonts w:ascii="Consolas" w:hAnsi="Consolas" w:cs="Consolas"/>
                <w:noProof/>
                <w:color w:val="0000FF"/>
                <w:sz w:val="22"/>
                <w:szCs w:val="22"/>
              </w:rPr>
              <w:t>string</w:t>
            </w:r>
            <w:r w:rsidRPr="00D759EF">
              <w:rPr>
                <w:rFonts w:ascii="Consolas" w:hAnsi="Consolas"/>
                <w:noProof/>
                <w:sz w:val="22"/>
                <w:szCs w:val="22"/>
              </w:rPr>
              <w:t xml:space="preserve"> PrintName()</w:t>
            </w:r>
          </w:p>
          <w:p w14:paraId="43551684"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p w14:paraId="324D90A8" w14:textId="77777777" w:rsidR="00371D15" w:rsidRPr="00D759EF" w:rsidRDefault="00371D15" w:rsidP="00563712">
            <w:pPr>
              <w:autoSpaceDE w:val="0"/>
              <w:autoSpaceDN w:val="0"/>
              <w:adjustRightInd w:val="0"/>
              <w:spacing w:before="0"/>
              <w:jc w:val="left"/>
              <w:rPr>
                <w:rFonts w:ascii="Consolas" w:hAnsi="Consolas" w:cs="Consolas"/>
                <w:noProof/>
                <w:color w:val="008000"/>
                <w:sz w:val="22"/>
                <w:szCs w:val="22"/>
              </w:rPr>
            </w:pPr>
            <w:r w:rsidRPr="00D759EF">
              <w:rPr>
                <w:rFonts w:ascii="Consolas" w:hAnsi="Consolas"/>
                <w:noProof/>
                <w:sz w:val="22"/>
                <w:szCs w:val="22"/>
              </w:rPr>
              <w:tab/>
            </w:r>
            <w:r w:rsidRPr="00D759EF">
              <w:rPr>
                <w:rFonts w:ascii="Consolas" w:hAnsi="Consolas" w:cs="Consolas"/>
                <w:noProof/>
                <w:color w:val="008000"/>
                <w:sz w:val="22"/>
                <w:szCs w:val="22"/>
              </w:rPr>
              <w:t>// Trying to access non-static variable from static method</w:t>
            </w:r>
          </w:p>
          <w:p w14:paraId="64B35A8A"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t>Console.WriteLine(</w:t>
            </w:r>
            <w:r w:rsidRPr="00D759EF">
              <w:rPr>
                <w:rFonts w:ascii="Consolas" w:hAnsi="Consolas" w:cs="Consolas"/>
                <w:noProof/>
                <w:color w:val="0000FF"/>
                <w:sz w:val="22"/>
                <w:szCs w:val="22"/>
              </w:rPr>
              <w:t>this</w:t>
            </w:r>
            <w:r w:rsidRPr="00D759EF">
              <w:rPr>
                <w:rFonts w:ascii="Consolas" w:hAnsi="Consolas"/>
                <w:noProof/>
                <w:sz w:val="22"/>
                <w:szCs w:val="22"/>
              </w:rPr>
              <w:t xml:space="preserve">.name); </w:t>
            </w:r>
            <w:r w:rsidRPr="00D759EF">
              <w:rPr>
                <w:rFonts w:ascii="Consolas" w:hAnsi="Consolas" w:cs="Consolas"/>
                <w:noProof/>
                <w:color w:val="008000"/>
                <w:sz w:val="22"/>
                <w:szCs w:val="22"/>
              </w:rPr>
              <w:t>// INVALID</w:t>
            </w:r>
          </w:p>
          <w:p w14:paraId="4FA55459"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tc>
      </w:tr>
    </w:tbl>
    <w:p w14:paraId="18F47FE5" w14:textId="28E7C528" w:rsidR="00371D15" w:rsidRPr="00D759EF" w:rsidRDefault="00371D15" w:rsidP="00371D15">
      <w:pPr>
        <w:spacing w:after="120"/>
        <w:rPr>
          <w:b/>
          <w:bCs/>
        </w:rPr>
      </w:pPr>
      <w:r w:rsidRPr="00D759EF">
        <w:t xml:space="preserve">The compiler </w:t>
      </w:r>
      <w:ins w:id="3254" w:author="Hans Zijlstra" w:date="2017-06-17T18:45:00Z">
        <w:r w:rsidR="00562285">
          <w:t>again</w:t>
        </w:r>
      </w:ins>
      <w:del w:id="3255" w:author="Hans Zijlstra" w:date="2017-06-17T18:45:00Z">
        <w:r w:rsidRPr="00D759EF" w:rsidDel="00DB68E4">
          <w:delText>will still not be satisfied and this time will</w:delText>
        </w:r>
      </w:del>
      <w:r w:rsidRPr="00D759EF">
        <w:t xml:space="preserve"> </w:t>
      </w:r>
      <w:r w:rsidRPr="00D759EF">
        <w:rPr>
          <w:b/>
        </w:rPr>
        <w:t>fail</w:t>
      </w:r>
      <w:ins w:id="3256" w:author="Hans Zijlstra" w:date="2017-06-17T18:46:00Z">
        <w:r w:rsidR="00DB68E4" w:rsidRPr="00D759EF">
          <w:rPr>
            <w:b/>
          </w:rPr>
          <w:t>s</w:t>
        </w:r>
      </w:ins>
      <w:r w:rsidRPr="00D759EF">
        <w:rPr>
          <w:b/>
        </w:rPr>
        <w:t xml:space="preserve"> to compile</w:t>
      </w:r>
      <w:r w:rsidRPr="00D759EF">
        <w:t xml:space="preserve"> the class and</w:t>
      </w:r>
      <w:del w:id="3257" w:author="Hans Zijlstra" w:date="2017-06-25T10:50:00Z">
        <w:r w:rsidRPr="00D759EF" w:rsidDel="00562285">
          <w:delText xml:space="preserve"> </w:delText>
        </w:r>
      </w:del>
      <w:del w:id="3258" w:author="Hans Zijlstra" w:date="2017-06-17T18:46:00Z">
        <w:r w:rsidRPr="00D759EF" w:rsidDel="00DB68E4">
          <w:delText>will</w:delText>
        </w:r>
      </w:del>
      <w:r w:rsidRPr="00D759EF">
        <w:t xml:space="preserve"> display</w:t>
      </w:r>
      <w:ins w:id="3259" w:author="Hans Zijlstra" w:date="2017-06-17T18:46:00Z">
        <w:r w:rsidR="00DB68E4" w:rsidRPr="00D759EF">
          <w:t>s</w:t>
        </w:r>
      </w:ins>
      <w:r w:rsidRPr="00D759EF">
        <w:t xml:space="preserve"> the following message:</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5153F3DE" w14:textId="77777777" w:rsidTr="00563712">
        <w:tc>
          <w:tcPr>
            <w:tcW w:w="7970" w:type="dxa"/>
            <w:tcBorders>
              <w:top w:val="single" w:sz="4" w:space="0" w:color="auto"/>
              <w:left w:val="single" w:sz="4" w:space="0" w:color="auto"/>
              <w:bottom w:val="single" w:sz="4" w:space="0" w:color="auto"/>
              <w:right w:val="single" w:sz="4" w:space="0" w:color="auto"/>
            </w:tcBorders>
          </w:tcPr>
          <w:p w14:paraId="76DB2CD6" w14:textId="77777777" w:rsidR="00371D15" w:rsidRPr="00D759EF" w:rsidRDefault="00371D15" w:rsidP="00563712">
            <w:pPr>
              <w:spacing w:before="0"/>
              <w:rPr>
                <w:rFonts w:ascii="Consolas" w:hAnsi="Consolas" w:cs="Consolas"/>
                <w:noProof/>
                <w:sz w:val="22"/>
                <w:szCs w:val="22"/>
              </w:rPr>
            </w:pPr>
            <w:r w:rsidRPr="00D759EF">
              <w:rPr>
                <w:rFonts w:ascii="Consolas" w:hAnsi="Consolas" w:cs="Consolas"/>
                <w:noProof/>
                <w:sz w:val="22"/>
                <w:szCs w:val="22"/>
              </w:rPr>
              <w:lastRenderedPageBreak/>
              <w:t>Keyword 'this' is not valid in a static property, static method, or static field initializer</w:t>
            </w:r>
          </w:p>
        </w:tc>
      </w:tr>
    </w:tbl>
    <w:p w14:paraId="1CBF7BAB" w14:textId="77777777" w:rsidR="00371D15" w:rsidRPr="00D759EF" w:rsidRDefault="00371D15" w:rsidP="00371D15">
      <w:pPr>
        <w:pStyle w:val="Heading4"/>
      </w:pPr>
      <w:r w:rsidRPr="00D759EF">
        <w:t>Illegal Call of Non-Static Method from Static Method – Example</w:t>
      </w:r>
    </w:p>
    <w:p w14:paraId="78F817CC" w14:textId="3C477E83" w:rsidR="00371D15" w:rsidRPr="00D759EF" w:rsidRDefault="00371D15" w:rsidP="00371D15">
      <w:pPr>
        <w:spacing w:after="120"/>
      </w:pPr>
      <w:r w:rsidRPr="00D759EF">
        <w:t xml:space="preserve">Now we will try to call </w:t>
      </w:r>
      <w:ins w:id="3260" w:author="Hans Zijlstra" w:date="2017-06-17T18:46:00Z">
        <w:r w:rsidR="00042A3A" w:rsidRPr="00D759EF">
          <w:t>a</w:t>
        </w:r>
      </w:ins>
      <w:ins w:id="3261" w:author="Hans Zijlstra" w:date="2017-06-17T18:47:00Z">
        <w:r w:rsidR="00042A3A" w:rsidRPr="00D759EF">
          <w:t xml:space="preserve"> </w:t>
        </w:r>
      </w:ins>
      <w:r w:rsidRPr="00D759EF">
        <w:t xml:space="preserve">non-static method from </w:t>
      </w:r>
      <w:ins w:id="3262" w:author="Hans Zijlstra" w:date="2017-06-17T18:47:00Z">
        <w:r w:rsidR="00042A3A" w:rsidRPr="00D759EF">
          <w:t xml:space="preserve">a </w:t>
        </w:r>
      </w:ins>
      <w:r w:rsidRPr="00D759EF">
        <w:t>static method. Let</w:t>
      </w:r>
      <w:ins w:id="3263" w:author="Hans Zijlstra" w:date="2017-06-17T18:47:00Z">
        <w:r w:rsidR="00042A3A" w:rsidRPr="00D759EF">
          <w:t>’s</w:t>
        </w:r>
      </w:ins>
      <w:r w:rsidRPr="00D759EF">
        <w:t xml:space="preserve"> </w:t>
      </w:r>
      <w:ins w:id="3264" w:author="Hans Zijlstra" w:date="2017-06-18T12:17:00Z">
        <w:r w:rsidR="00D132BD" w:rsidRPr="00D759EF">
          <w:t xml:space="preserve">first </w:t>
        </w:r>
      </w:ins>
      <w:r w:rsidRPr="00D759EF">
        <w:t xml:space="preserve">declare in our class </w:t>
      </w:r>
      <w:r w:rsidRPr="00D759EF">
        <w:rPr>
          <w:rFonts w:ascii="Consolas" w:hAnsi="Consolas"/>
          <w:b/>
          <w:bCs/>
          <w:noProof/>
          <w:kern w:val="32"/>
          <w:sz w:val="22"/>
        </w:rPr>
        <w:t>Dog</w:t>
      </w:r>
      <w:r w:rsidRPr="00D759EF">
        <w:t xml:space="preserve">, the non-static method </w:t>
      </w:r>
      <w:r w:rsidRPr="00D759EF">
        <w:rPr>
          <w:rFonts w:ascii="Consolas" w:hAnsi="Consolas"/>
          <w:b/>
          <w:bCs/>
          <w:noProof/>
          <w:kern w:val="32"/>
          <w:sz w:val="22"/>
        </w:rPr>
        <w:t>PrintAge()</w:t>
      </w:r>
      <w:r w:rsidRPr="00D759EF">
        <w:t xml:space="preserve">, which prints the value of the field </w:t>
      </w:r>
      <w:r w:rsidRPr="00D759EF">
        <w:rPr>
          <w:rFonts w:ascii="Consolas" w:hAnsi="Consolas"/>
          <w:b/>
          <w:bCs/>
          <w:noProof/>
          <w:kern w:val="32"/>
          <w:sz w:val="22"/>
        </w:rPr>
        <w:t>age</w:t>
      </w:r>
      <w:r w:rsidRPr="00D759EF">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2634FF60" w14:textId="77777777" w:rsidTr="00563712">
        <w:tc>
          <w:tcPr>
            <w:tcW w:w="7970" w:type="dxa"/>
            <w:tcBorders>
              <w:top w:val="single" w:sz="4" w:space="0" w:color="auto"/>
              <w:left w:val="single" w:sz="4" w:space="0" w:color="auto"/>
              <w:bottom w:val="single" w:sz="4" w:space="0" w:color="auto"/>
              <w:right w:val="single" w:sz="4" w:space="0" w:color="auto"/>
            </w:tcBorders>
          </w:tcPr>
          <w:p w14:paraId="60B5F4A7"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rPr>
              <w:t>public</w:t>
            </w:r>
            <w:r w:rsidRPr="00D759EF">
              <w:rPr>
                <w:rFonts w:ascii="Consolas" w:hAnsi="Consolas"/>
                <w:noProof/>
                <w:sz w:val="22"/>
                <w:szCs w:val="22"/>
              </w:rPr>
              <w:t xml:space="preserve"> </w:t>
            </w:r>
            <w:r w:rsidRPr="00D759EF">
              <w:rPr>
                <w:rFonts w:ascii="Consolas" w:hAnsi="Consolas" w:cs="Consolas"/>
                <w:noProof/>
                <w:color w:val="0000FF"/>
                <w:sz w:val="22"/>
                <w:szCs w:val="22"/>
              </w:rPr>
              <w:t>void</w:t>
            </w:r>
            <w:r w:rsidRPr="00D759EF">
              <w:rPr>
                <w:rFonts w:ascii="Consolas" w:hAnsi="Consolas"/>
                <w:noProof/>
                <w:sz w:val="22"/>
                <w:szCs w:val="22"/>
              </w:rPr>
              <w:t xml:space="preserve"> PrintAge()</w:t>
            </w:r>
          </w:p>
          <w:p w14:paraId="3F779B23"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p w14:paraId="6A8759D7"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t>Console.WriteLine(</w:t>
            </w:r>
            <w:r w:rsidRPr="00D759EF">
              <w:rPr>
                <w:rFonts w:ascii="Consolas" w:hAnsi="Consolas" w:cs="Consolas"/>
                <w:noProof/>
                <w:color w:val="0000FF"/>
                <w:sz w:val="22"/>
                <w:szCs w:val="22"/>
              </w:rPr>
              <w:t>this</w:t>
            </w:r>
            <w:r w:rsidRPr="00D759EF">
              <w:rPr>
                <w:rFonts w:ascii="Consolas" w:hAnsi="Consolas"/>
                <w:noProof/>
                <w:sz w:val="22"/>
                <w:szCs w:val="22"/>
              </w:rPr>
              <w:t>.age);</w:t>
            </w:r>
          </w:p>
          <w:p w14:paraId="658E7BEC"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tc>
      </w:tr>
    </w:tbl>
    <w:p w14:paraId="5A35DC44" w14:textId="177C5FC2" w:rsidR="00371D15" w:rsidRPr="00D759EF" w:rsidRDefault="00D132BD" w:rsidP="00371D15">
      <w:pPr>
        <w:spacing w:after="120"/>
        <w:rPr>
          <w:b/>
          <w:bCs/>
        </w:rPr>
      </w:pPr>
      <w:ins w:id="3265" w:author="Hans Zijlstra" w:date="2017-06-18T12:18:00Z">
        <w:r w:rsidRPr="00D759EF">
          <w:t xml:space="preserve">Then we </w:t>
        </w:r>
      </w:ins>
      <w:del w:id="3266" w:author="Hans Zijlstra" w:date="2017-06-18T12:18:00Z">
        <w:r w:rsidR="00371D15" w:rsidRPr="00D759EF" w:rsidDel="00D132BD">
          <w:delText>Accordingly, let’s</w:delText>
        </w:r>
      </w:del>
      <w:del w:id="3267" w:author="Hans Zijlstra" w:date="2017-06-25T10:51:00Z">
        <w:r w:rsidR="00371D15" w:rsidRPr="00D759EF" w:rsidDel="00562285">
          <w:delText xml:space="preserve"> </w:delText>
        </w:r>
      </w:del>
      <w:r w:rsidR="00371D15" w:rsidRPr="00D759EF">
        <w:t xml:space="preserve">try </w:t>
      </w:r>
      <w:ins w:id="3268" w:author="Hans Zijlstra" w:date="2017-06-18T12:18:00Z">
        <w:r w:rsidRPr="00D759EF">
          <w:t xml:space="preserve">to call this non-static method </w:t>
        </w:r>
      </w:ins>
      <w:r w:rsidR="00371D15" w:rsidRPr="00D759EF">
        <w:t xml:space="preserve">from the </w:t>
      </w:r>
      <w:ins w:id="3269" w:author="Hans Zijlstra" w:date="2017-06-18T12:19:00Z">
        <w:r w:rsidRPr="00D759EF">
          <w:t xml:space="preserve">static </w:t>
        </w:r>
      </w:ins>
      <w:r w:rsidR="00371D15" w:rsidRPr="00D759EF">
        <w:t xml:space="preserve">method </w:t>
      </w:r>
      <w:r w:rsidR="00371D15" w:rsidRPr="00D759EF">
        <w:rPr>
          <w:rFonts w:ascii="Consolas" w:hAnsi="Consolas"/>
          <w:b/>
          <w:bCs/>
          <w:noProof/>
          <w:kern w:val="32"/>
          <w:sz w:val="22"/>
        </w:rPr>
        <w:t>Main()</w:t>
      </w:r>
      <w:r w:rsidR="00371D15" w:rsidRPr="00D759EF">
        <w:t xml:space="preserve">, </w:t>
      </w:r>
      <w:del w:id="3270" w:author="Hans Zijlstra" w:date="2017-06-18T12:19:00Z">
        <w:r w:rsidR="00371D15" w:rsidRPr="00D759EF" w:rsidDel="00D132BD">
          <w:delText xml:space="preserve">which we </w:delText>
        </w:r>
      </w:del>
      <w:r w:rsidR="00371D15" w:rsidRPr="00D759EF">
        <w:t>declare</w:t>
      </w:r>
      <w:ins w:id="3271" w:author="Hans Zijlstra" w:date="2017-06-18T12:19:00Z">
        <w:r w:rsidRPr="00D759EF">
          <w:t>d</w:t>
        </w:r>
      </w:ins>
      <w:r w:rsidR="00371D15" w:rsidRPr="00D759EF">
        <w:t xml:space="preserve"> in the class </w:t>
      </w:r>
      <w:r w:rsidR="00371D15" w:rsidRPr="00D759EF">
        <w:rPr>
          <w:rFonts w:ascii="Consolas" w:hAnsi="Consolas"/>
          <w:b/>
          <w:bCs/>
          <w:noProof/>
          <w:kern w:val="32"/>
          <w:sz w:val="22"/>
        </w:rPr>
        <w:t>Dog</w:t>
      </w:r>
      <w:r w:rsidR="00371D15" w:rsidRPr="00D759EF">
        <w:t xml:space="preserve">, </w:t>
      </w:r>
      <w:del w:id="3272" w:author="Hans Zijlstra" w:date="2017-06-25T10:52:00Z">
        <w:r w:rsidR="00371D15" w:rsidRPr="00D759EF" w:rsidDel="00562285">
          <w:delText>t</w:delText>
        </w:r>
      </w:del>
      <w:del w:id="3273" w:author="Hans Zijlstra" w:date="2017-06-18T12:20:00Z">
        <w:r w:rsidR="00371D15" w:rsidRPr="00D759EF" w:rsidDel="00D132BD">
          <w:delText xml:space="preserve">o call this method </w:delText>
        </w:r>
      </w:del>
      <w:del w:id="3274" w:author="Hans Zijlstra" w:date="2017-06-25T10:52:00Z">
        <w:r w:rsidR="00371D15" w:rsidRPr="00D759EF" w:rsidDel="00562285">
          <w:delText>without</w:delText>
        </w:r>
      </w:del>
      <w:ins w:id="3275" w:author="Hans Zijlstra" w:date="2017-06-25T10:52:00Z">
        <w:r w:rsidR="00562285" w:rsidRPr="00D759EF">
          <w:t>without</w:t>
        </w:r>
      </w:ins>
      <w:r w:rsidR="00371D15" w:rsidRPr="00D759EF">
        <w:t xml:space="preserve"> creating an object </w:t>
      </w:r>
      <w:ins w:id="3276" w:author="Hans Zijlstra" w:date="2017-06-25T10:52:00Z">
        <w:r w:rsidR="00562285">
          <w:t>from</w:t>
        </w:r>
      </w:ins>
      <w:del w:id="3277" w:author="Hans Zijlstra" w:date="2017-06-25T10:52:00Z">
        <w:r w:rsidR="00371D15" w:rsidRPr="00D759EF" w:rsidDel="00562285">
          <w:delText>of</w:delText>
        </w:r>
      </w:del>
      <w:r w:rsidR="00371D15" w:rsidRPr="00D759EF">
        <w:t xml:space="preserve"> our class:</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31330A03" w14:textId="77777777" w:rsidTr="00563712">
        <w:tc>
          <w:tcPr>
            <w:tcW w:w="7970" w:type="dxa"/>
            <w:tcBorders>
              <w:top w:val="single" w:sz="4" w:space="0" w:color="auto"/>
              <w:left w:val="single" w:sz="4" w:space="0" w:color="auto"/>
              <w:bottom w:val="single" w:sz="4" w:space="0" w:color="auto"/>
              <w:right w:val="single" w:sz="4" w:space="0" w:color="auto"/>
            </w:tcBorders>
          </w:tcPr>
          <w:p w14:paraId="5F50071A"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rPr>
              <w:t>static</w:t>
            </w:r>
            <w:r w:rsidRPr="00D759EF">
              <w:rPr>
                <w:rFonts w:ascii="Consolas" w:hAnsi="Consolas"/>
                <w:noProof/>
                <w:sz w:val="22"/>
                <w:szCs w:val="22"/>
              </w:rPr>
              <w:t xml:space="preserve"> </w:t>
            </w:r>
            <w:r w:rsidRPr="00D759EF">
              <w:rPr>
                <w:rFonts w:ascii="Consolas" w:hAnsi="Consolas" w:cs="Consolas"/>
                <w:noProof/>
                <w:color w:val="0000FF"/>
                <w:sz w:val="22"/>
                <w:szCs w:val="22"/>
              </w:rPr>
              <w:t>void</w:t>
            </w:r>
            <w:r w:rsidRPr="00D759EF">
              <w:rPr>
                <w:rFonts w:ascii="Consolas" w:hAnsi="Consolas"/>
                <w:noProof/>
                <w:sz w:val="22"/>
                <w:szCs w:val="22"/>
              </w:rPr>
              <w:t xml:space="preserve"> Main()</w:t>
            </w:r>
          </w:p>
          <w:p w14:paraId="1C2D4797"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p w14:paraId="102028DA"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8000"/>
                <w:sz w:val="22"/>
                <w:szCs w:val="22"/>
              </w:rPr>
              <w:t>// Attempt to invoke non-static method from a static context</w:t>
            </w:r>
          </w:p>
          <w:p w14:paraId="3CCBE120"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t xml:space="preserve">PrintAge(); </w:t>
            </w:r>
            <w:r w:rsidRPr="00D759EF">
              <w:rPr>
                <w:rFonts w:ascii="Consolas" w:hAnsi="Consolas" w:cs="Consolas"/>
                <w:noProof/>
                <w:color w:val="008000"/>
                <w:sz w:val="22"/>
                <w:szCs w:val="22"/>
              </w:rPr>
              <w:t>// INVALID</w:t>
            </w:r>
          </w:p>
          <w:p w14:paraId="74886FB9"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tc>
      </w:tr>
    </w:tbl>
    <w:p w14:paraId="0E13EE08" w14:textId="45675425" w:rsidR="00371D15" w:rsidRPr="00D759EF" w:rsidRDefault="00371D15" w:rsidP="00371D15">
      <w:pPr>
        <w:spacing w:after="120"/>
        <w:rPr>
          <w:b/>
          <w:bCs/>
        </w:rPr>
      </w:pPr>
      <w:r w:rsidRPr="00D759EF">
        <w:t xml:space="preserve">When </w:t>
      </w:r>
      <w:del w:id="3278" w:author="Hans Zijlstra" w:date="2017-06-18T12:21:00Z">
        <w:r w:rsidRPr="00D759EF" w:rsidDel="006B0A0D">
          <w:delText>we try to</w:delText>
        </w:r>
      </w:del>
      <w:del w:id="3279" w:author="Hans Zijlstra" w:date="2017-06-25T10:52:00Z">
        <w:r w:rsidRPr="00D759EF" w:rsidDel="00562285">
          <w:delText xml:space="preserve"> </w:delText>
        </w:r>
      </w:del>
      <w:r w:rsidRPr="00D759EF">
        <w:t>compil</w:t>
      </w:r>
      <w:ins w:id="3280" w:author="Hans Zijlstra" w:date="2017-06-18T12:21:00Z">
        <w:r w:rsidR="006B0A0D" w:rsidRPr="00D759EF">
          <w:t>ing,</w:t>
        </w:r>
      </w:ins>
      <w:del w:id="3281" w:author="Hans Zijlstra" w:date="2017-06-18T12:21:00Z">
        <w:r w:rsidRPr="00D759EF" w:rsidDel="006B0A0D">
          <w:delText>e</w:delText>
        </w:r>
      </w:del>
      <w:r w:rsidRPr="00D759EF">
        <w:t xml:space="preserve"> we will </w:t>
      </w:r>
      <w:r w:rsidRPr="00D759EF">
        <w:rPr>
          <w:b/>
        </w:rPr>
        <w:t>get the following error</w:t>
      </w:r>
      <w:r w:rsidRPr="00D759EF">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5925E50D" w14:textId="77777777" w:rsidTr="00563712">
        <w:tc>
          <w:tcPr>
            <w:tcW w:w="7970" w:type="dxa"/>
            <w:tcBorders>
              <w:top w:val="single" w:sz="4" w:space="0" w:color="auto"/>
              <w:left w:val="single" w:sz="4" w:space="0" w:color="auto"/>
              <w:bottom w:val="single" w:sz="4" w:space="0" w:color="auto"/>
              <w:right w:val="single" w:sz="4" w:space="0" w:color="auto"/>
            </w:tcBorders>
          </w:tcPr>
          <w:p w14:paraId="2D9F73B0" w14:textId="77777777" w:rsidR="00371D15" w:rsidRPr="00D759EF" w:rsidRDefault="00371D15" w:rsidP="00563712">
            <w:pPr>
              <w:spacing w:before="0"/>
              <w:rPr>
                <w:rFonts w:ascii="Consolas" w:hAnsi="Consolas" w:cs="Consolas"/>
                <w:noProof/>
                <w:sz w:val="22"/>
                <w:szCs w:val="22"/>
              </w:rPr>
            </w:pPr>
            <w:r w:rsidRPr="00D759EF">
              <w:rPr>
                <w:rFonts w:ascii="Consolas" w:hAnsi="Consolas" w:cs="Consolas"/>
                <w:noProof/>
                <w:sz w:val="22"/>
                <w:szCs w:val="22"/>
              </w:rPr>
              <w:t>An object reference is required for the non-static field, method, or property 'Dog.PrintAge()'</w:t>
            </w:r>
          </w:p>
        </w:tc>
      </w:tr>
    </w:tbl>
    <w:p w14:paraId="1DD113D1" w14:textId="371112FE" w:rsidR="00371D15" w:rsidRPr="00D759EF" w:rsidRDefault="00371D15" w:rsidP="00371D15">
      <w:pPr>
        <w:spacing w:after="120"/>
        <w:rPr>
          <w:b/>
          <w:bCs/>
        </w:rPr>
      </w:pPr>
      <w:r w:rsidRPr="00D759EF">
        <w:t xml:space="preserve">The result is similar, if we try to </w:t>
      </w:r>
      <w:ins w:id="3282" w:author="Hans Zijlstra" w:date="2017-06-18T12:22:00Z">
        <w:r w:rsidR="006B0A0D" w:rsidRPr="00D759EF">
          <w:t>fool</w:t>
        </w:r>
      </w:ins>
      <w:del w:id="3283" w:author="Hans Zijlstra" w:date="2017-06-18T12:22:00Z">
        <w:r w:rsidRPr="00D759EF" w:rsidDel="006B0A0D">
          <w:delText>cheat</w:delText>
        </w:r>
      </w:del>
      <w:r w:rsidRPr="00D759EF">
        <w:t xml:space="preserve"> the compiler</w:t>
      </w:r>
      <w:del w:id="3284" w:author="Hans Zijlstra" w:date="2017-06-18T12:22:00Z">
        <w:r w:rsidRPr="00D759EF" w:rsidDel="006B0A0D">
          <w:delText>,</w:delText>
        </w:r>
      </w:del>
      <w:r w:rsidRPr="00D759EF">
        <w:t xml:space="preserve"> </w:t>
      </w:r>
      <w:del w:id="3285" w:author="Hans Zijlstra" w:date="2017-06-18T12:22:00Z">
        <w:r w:rsidRPr="00D759EF" w:rsidDel="006B0A0D">
          <w:delText>trying to</w:delText>
        </w:r>
      </w:del>
      <w:ins w:id="3286" w:author="Hans Zijlstra" w:date="2017-06-18T12:22:00Z">
        <w:r w:rsidR="006B0A0D" w:rsidRPr="00D759EF">
          <w:t>by</w:t>
        </w:r>
      </w:ins>
      <w:r w:rsidRPr="00D759EF">
        <w:t xml:space="preserve"> call</w:t>
      </w:r>
      <w:ins w:id="3287" w:author="Hans Zijlstra" w:date="2017-06-18T12:22:00Z">
        <w:r w:rsidR="006B0A0D" w:rsidRPr="00D759EF">
          <w:t>ing</w:t>
        </w:r>
      </w:ins>
      <w:r w:rsidRPr="00D759EF">
        <w:t xml:space="preserve"> the method via the keyword </w:t>
      </w:r>
      <w:r w:rsidRPr="00D759EF">
        <w:rPr>
          <w:rFonts w:ascii="Consolas" w:hAnsi="Consolas"/>
          <w:b/>
          <w:bCs/>
          <w:noProof/>
          <w:kern w:val="32"/>
          <w:sz w:val="22"/>
        </w:rPr>
        <w:t>this</w:t>
      </w:r>
      <w:r w:rsidRPr="00D759EF">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1F02C37B" w14:textId="77777777" w:rsidTr="00563712">
        <w:tc>
          <w:tcPr>
            <w:tcW w:w="7970" w:type="dxa"/>
            <w:tcBorders>
              <w:top w:val="single" w:sz="4" w:space="0" w:color="auto"/>
              <w:left w:val="single" w:sz="4" w:space="0" w:color="auto"/>
              <w:bottom w:val="single" w:sz="4" w:space="0" w:color="auto"/>
              <w:right w:val="single" w:sz="4" w:space="0" w:color="auto"/>
            </w:tcBorders>
          </w:tcPr>
          <w:p w14:paraId="78F20892"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rPr>
              <w:t>static</w:t>
            </w:r>
            <w:r w:rsidRPr="00D759EF">
              <w:rPr>
                <w:rFonts w:ascii="Consolas" w:hAnsi="Consolas"/>
                <w:noProof/>
                <w:sz w:val="22"/>
                <w:szCs w:val="22"/>
              </w:rPr>
              <w:t xml:space="preserve"> </w:t>
            </w:r>
            <w:r w:rsidRPr="00D759EF">
              <w:rPr>
                <w:rFonts w:ascii="Consolas" w:hAnsi="Consolas" w:cs="Consolas"/>
                <w:noProof/>
                <w:color w:val="0000FF"/>
                <w:sz w:val="22"/>
                <w:szCs w:val="22"/>
              </w:rPr>
              <w:t>void</w:t>
            </w:r>
            <w:r w:rsidRPr="00D759EF">
              <w:rPr>
                <w:rFonts w:ascii="Consolas" w:hAnsi="Consolas"/>
                <w:noProof/>
                <w:sz w:val="22"/>
                <w:szCs w:val="22"/>
              </w:rPr>
              <w:t xml:space="preserve"> Main()</w:t>
            </w:r>
          </w:p>
          <w:p w14:paraId="783FCC76"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p w14:paraId="4293BBC9"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8000"/>
                <w:sz w:val="22"/>
                <w:szCs w:val="22"/>
              </w:rPr>
              <w:t>// Attempt to invoke non-static method from a static context</w:t>
            </w:r>
          </w:p>
          <w:p w14:paraId="3897DDAB"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this</w:t>
            </w:r>
            <w:r w:rsidRPr="00D759EF">
              <w:rPr>
                <w:rFonts w:ascii="Consolas" w:hAnsi="Consolas"/>
                <w:noProof/>
                <w:sz w:val="22"/>
                <w:szCs w:val="22"/>
              </w:rPr>
              <w:t xml:space="preserve">.PrintAge(); </w:t>
            </w:r>
            <w:r w:rsidRPr="00D759EF">
              <w:rPr>
                <w:rFonts w:ascii="Consolas" w:hAnsi="Consolas" w:cs="Consolas"/>
                <w:noProof/>
                <w:color w:val="008000"/>
                <w:sz w:val="22"/>
                <w:szCs w:val="22"/>
              </w:rPr>
              <w:t>// INVALID</w:t>
            </w:r>
          </w:p>
          <w:p w14:paraId="351FC62F"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tc>
      </w:tr>
    </w:tbl>
    <w:p w14:paraId="48120752" w14:textId="3986191D" w:rsidR="00371D15" w:rsidRPr="00D759EF" w:rsidRDefault="00371D15" w:rsidP="00371D15">
      <w:pPr>
        <w:spacing w:after="120"/>
      </w:pPr>
      <w:del w:id="3288" w:author="Hans Zijlstra" w:date="2017-06-18T12:23:00Z">
        <w:r w:rsidRPr="00D759EF" w:rsidDel="006B0A0D">
          <w:delText xml:space="preserve">Accordingly, as with the attempt to access the non-static field of a static method using the keyword </w:delText>
        </w:r>
        <w:r w:rsidRPr="00D759EF" w:rsidDel="006B0A0D">
          <w:rPr>
            <w:rFonts w:ascii="Consolas" w:hAnsi="Consolas"/>
            <w:b/>
            <w:bCs/>
            <w:noProof/>
            <w:kern w:val="32"/>
            <w:sz w:val="22"/>
          </w:rPr>
          <w:delText>this</w:delText>
        </w:r>
        <w:r w:rsidRPr="00D759EF" w:rsidDel="006B0A0D">
          <w:delText>, the</w:delText>
        </w:r>
      </w:del>
      <w:r w:rsidRPr="00D759EF">
        <w:t xml:space="preserve"> </w:t>
      </w:r>
      <w:ins w:id="3289" w:author="Hans Zijlstra" w:date="2017-06-18T12:23:00Z">
        <w:r w:rsidR="006B0A0D" w:rsidRPr="00D759EF">
          <w:t xml:space="preserve">Again, the </w:t>
        </w:r>
      </w:ins>
      <w:r w:rsidRPr="00D759EF">
        <w:t xml:space="preserve">compiler displays </w:t>
      </w:r>
      <w:ins w:id="3290" w:author="Hans Zijlstra" w:date="2017-06-18T12:23:00Z">
        <w:r w:rsidR="006B0A0D" w:rsidRPr="00D759EF">
          <w:t>an</w:t>
        </w:r>
      </w:ins>
      <w:del w:id="3291" w:author="Hans Zijlstra" w:date="2017-06-18T12:23:00Z">
        <w:r w:rsidRPr="00D759EF" w:rsidDel="006B0A0D">
          <w:delText>the following</w:delText>
        </w:r>
      </w:del>
      <w:r w:rsidRPr="00D759EF">
        <w:t xml:space="preserve"> error message and </w:t>
      </w:r>
      <w:r w:rsidRPr="00D759EF">
        <w:rPr>
          <w:b/>
        </w:rPr>
        <w:t>fails to compile our class</w:t>
      </w:r>
      <w:r w:rsidRPr="00D759EF">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4D77A066" w14:textId="77777777" w:rsidTr="00563712">
        <w:tc>
          <w:tcPr>
            <w:tcW w:w="7970" w:type="dxa"/>
            <w:tcBorders>
              <w:top w:val="single" w:sz="4" w:space="0" w:color="auto"/>
              <w:left w:val="single" w:sz="4" w:space="0" w:color="auto"/>
              <w:bottom w:val="single" w:sz="4" w:space="0" w:color="auto"/>
              <w:right w:val="single" w:sz="4" w:space="0" w:color="auto"/>
            </w:tcBorders>
          </w:tcPr>
          <w:p w14:paraId="76AFB31F" w14:textId="77777777" w:rsidR="00371D15" w:rsidRPr="00D759EF" w:rsidRDefault="00371D15" w:rsidP="00563712">
            <w:pPr>
              <w:spacing w:before="0"/>
              <w:rPr>
                <w:rFonts w:ascii="Consolas" w:hAnsi="Consolas" w:cs="Consolas"/>
                <w:sz w:val="22"/>
                <w:szCs w:val="22"/>
              </w:rPr>
            </w:pPr>
            <w:r w:rsidRPr="00D759EF">
              <w:rPr>
                <w:rFonts w:ascii="Consolas" w:hAnsi="Consolas" w:cs="Consolas"/>
                <w:sz w:val="22"/>
                <w:szCs w:val="22"/>
              </w:rPr>
              <w:t>Keyword 'this' is not valid in a static property, static method, or static field initializer</w:t>
            </w:r>
          </w:p>
        </w:tc>
      </w:tr>
    </w:tbl>
    <w:p w14:paraId="015157E1" w14:textId="61BE7A86" w:rsidR="00371D15" w:rsidRPr="00D759EF" w:rsidRDefault="00371D15" w:rsidP="00371D15">
      <w:pPr>
        <w:spacing w:after="120"/>
      </w:pPr>
      <w:r w:rsidRPr="00D759EF">
        <w:t xml:space="preserve">From the examples, we </w:t>
      </w:r>
      <w:del w:id="3292" w:author="Hans Zijlstra" w:date="2017-06-25T10:53:00Z">
        <w:r w:rsidRPr="00D759EF" w:rsidDel="00562285">
          <w:delText>can</w:delText>
        </w:r>
      </w:del>
      <w:del w:id="3293" w:author="Hans Zijlstra" w:date="2017-06-18T12:24:00Z">
        <w:r w:rsidRPr="00D759EF" w:rsidDel="006B0A0D">
          <w:delText xml:space="preserve"> make</w:delText>
        </w:r>
      </w:del>
      <w:ins w:id="3294" w:author="Hans Zijlstra" w:date="2017-06-25T10:53:00Z">
        <w:r w:rsidR="00562285" w:rsidRPr="00D759EF">
          <w:t>can draw</w:t>
        </w:r>
      </w:ins>
      <w:r w:rsidRPr="00D759EF">
        <w:t xml:space="preserve"> the following conclusion:</w:t>
      </w:r>
    </w:p>
    <w:tbl>
      <w:tblPr>
        <w:tblW w:w="0" w:type="auto"/>
        <w:tblInd w:w="108" w:type="dxa"/>
        <w:tblCellMar>
          <w:top w:w="113" w:type="dxa"/>
          <w:bottom w:w="113" w:type="dxa"/>
        </w:tblCellMar>
        <w:tblLook w:val="01E0" w:firstRow="1" w:lastRow="1" w:firstColumn="1" w:lastColumn="1" w:noHBand="0" w:noVBand="0"/>
      </w:tblPr>
      <w:tblGrid>
        <w:gridCol w:w="812"/>
        <w:gridCol w:w="7158"/>
      </w:tblGrid>
      <w:tr w:rsidR="00371D15" w:rsidRPr="00D759EF" w14:paraId="533D3659" w14:textId="77777777" w:rsidTr="00563712">
        <w:tc>
          <w:tcPr>
            <w:tcW w:w="812" w:type="dxa"/>
            <w:tcBorders>
              <w:top w:val="single" w:sz="4" w:space="0" w:color="auto"/>
              <w:left w:val="single" w:sz="4" w:space="0" w:color="auto"/>
              <w:bottom w:val="single" w:sz="4" w:space="0" w:color="auto"/>
              <w:right w:val="single" w:sz="4" w:space="0" w:color="auto"/>
            </w:tcBorders>
            <w:vAlign w:val="center"/>
          </w:tcPr>
          <w:p w14:paraId="28A4F8A7" w14:textId="77777777" w:rsidR="00371D15" w:rsidRPr="00D759EF" w:rsidRDefault="00371D15" w:rsidP="00563712">
            <w:pPr>
              <w:spacing w:before="0"/>
              <w:jc w:val="center"/>
            </w:pPr>
            <w:r w:rsidRPr="00D759EF">
              <w:rPr>
                <w:noProof/>
              </w:rPr>
              <w:drawing>
                <wp:inline distT="0" distB="0" distL="0" distR="0" wp14:anchorId="34B9043D" wp14:editId="38E455AD">
                  <wp:extent cx="321945" cy="321945"/>
                  <wp:effectExtent l="0" t="0" r="1905" b="1905"/>
                  <wp:docPr id="5408" name="Picture 5408" descr="idi_e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idi_exc"/>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321945" cy="321945"/>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5BE3F50F" w14:textId="77777777" w:rsidR="00371D15" w:rsidRPr="00011129" w:rsidRDefault="00371D15" w:rsidP="00563712">
            <w:pPr>
              <w:pStyle w:val="WarningMessage"/>
            </w:pPr>
            <w:r w:rsidRPr="00011129">
              <w:t>Non-static elements of the class may NOT be used in a static context.</w:t>
            </w:r>
          </w:p>
        </w:tc>
      </w:tr>
    </w:tbl>
    <w:p w14:paraId="6E5ADA15" w14:textId="5843B409" w:rsidR="00371D15" w:rsidRPr="00D759EF" w:rsidRDefault="00371D15" w:rsidP="00371D15">
      <w:pPr>
        <w:spacing w:after="120"/>
      </w:pPr>
      <w:r w:rsidRPr="00D759EF">
        <w:lastRenderedPageBreak/>
        <w:t xml:space="preserve">The problem with the access to non-static elements of </w:t>
      </w:r>
      <w:ins w:id="3295" w:author="Hans Zijlstra" w:date="2017-06-18T12:24:00Z">
        <w:r w:rsidR="00E130FF" w:rsidRPr="00D759EF">
          <w:t>a</w:t>
        </w:r>
      </w:ins>
      <w:del w:id="3296" w:author="Hans Zijlstra" w:date="2017-06-18T12:24:00Z">
        <w:r w:rsidRPr="00D759EF" w:rsidDel="00E130FF">
          <w:delText>the</w:delText>
        </w:r>
      </w:del>
      <w:r w:rsidRPr="00D759EF">
        <w:t xml:space="preserve"> class </w:t>
      </w:r>
      <w:ins w:id="3297" w:author="Hans Zijlstra" w:date="2017-06-18T12:25:00Z">
        <w:r w:rsidR="00E130FF" w:rsidRPr="00D759EF">
          <w:t>from</w:t>
        </w:r>
      </w:ins>
      <w:del w:id="3298" w:author="Hans Zijlstra" w:date="2017-06-18T12:25:00Z">
        <w:r w:rsidRPr="00D759EF" w:rsidDel="00E130FF">
          <w:delText>of</w:delText>
        </w:r>
      </w:del>
      <w:r w:rsidRPr="00D759EF">
        <w:t xml:space="preserve"> </w:t>
      </w:r>
      <w:ins w:id="3299" w:author="Hans Zijlstra" w:date="2017-06-18T12:25:00Z">
        <w:r w:rsidR="00E130FF" w:rsidRPr="00D759EF">
          <w:t xml:space="preserve">a </w:t>
        </w:r>
      </w:ins>
      <w:r w:rsidRPr="00D759EF">
        <w:t>static method has a</w:t>
      </w:r>
      <w:del w:id="3300" w:author="Hans Zijlstra" w:date="2017-06-18T12:25:00Z">
        <w:r w:rsidRPr="00D759EF" w:rsidDel="00E130FF">
          <w:delText xml:space="preserve"> single</w:delText>
        </w:r>
      </w:del>
      <w:r w:rsidRPr="00D759EF">
        <w:t xml:space="preserve"> solution –</w:t>
      </w:r>
      <w:del w:id="3301" w:author="Hans Zijlstra" w:date="2017-06-18T12:25:00Z">
        <w:r w:rsidRPr="00D759EF" w:rsidDel="00E130FF">
          <w:delText xml:space="preserve"> these</w:delText>
        </w:r>
      </w:del>
      <w:r w:rsidRPr="00D759EF">
        <w:t xml:space="preserve"> non-static elements </w:t>
      </w:r>
      <w:ins w:id="3302" w:author="Hans Zijlstra" w:date="2017-06-18T12:26:00Z">
        <w:r w:rsidR="00E130FF" w:rsidRPr="00D759EF">
          <w:t>must be</w:t>
        </w:r>
      </w:ins>
      <w:del w:id="3303" w:author="Hans Zijlstra" w:date="2017-06-18T12:25:00Z">
        <w:r w:rsidRPr="00D759EF" w:rsidDel="00E130FF">
          <w:delText>are</w:delText>
        </w:r>
      </w:del>
      <w:r w:rsidRPr="00D759EF">
        <w:t xml:space="preserve"> accessed by reference to an object: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378477D3" w14:textId="77777777" w:rsidTr="00563712">
        <w:tc>
          <w:tcPr>
            <w:tcW w:w="7970" w:type="dxa"/>
            <w:tcBorders>
              <w:top w:val="single" w:sz="4" w:space="0" w:color="auto"/>
              <w:left w:val="single" w:sz="4" w:space="0" w:color="auto"/>
              <w:bottom w:val="single" w:sz="4" w:space="0" w:color="auto"/>
              <w:right w:val="single" w:sz="4" w:space="0" w:color="auto"/>
            </w:tcBorders>
          </w:tcPr>
          <w:p w14:paraId="2E6D4B18"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rPr>
              <w:t>static</w:t>
            </w:r>
            <w:r w:rsidRPr="00D759EF">
              <w:rPr>
                <w:rFonts w:ascii="Consolas" w:hAnsi="Consolas"/>
                <w:noProof/>
                <w:sz w:val="22"/>
                <w:szCs w:val="22"/>
              </w:rPr>
              <w:t xml:space="preserve"> </w:t>
            </w:r>
            <w:r w:rsidRPr="00D759EF">
              <w:rPr>
                <w:rFonts w:ascii="Consolas" w:hAnsi="Consolas" w:cs="Consolas"/>
                <w:noProof/>
                <w:color w:val="0000FF"/>
                <w:sz w:val="22"/>
                <w:szCs w:val="22"/>
              </w:rPr>
              <w:t>void</w:t>
            </w:r>
            <w:r w:rsidRPr="00D759EF">
              <w:rPr>
                <w:rFonts w:ascii="Consolas" w:hAnsi="Consolas"/>
                <w:noProof/>
                <w:sz w:val="22"/>
                <w:szCs w:val="22"/>
              </w:rPr>
              <w:t xml:space="preserve"> Main()</w:t>
            </w:r>
          </w:p>
          <w:p w14:paraId="31E6AE1D"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p w14:paraId="79B25291"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color w:val="2B91AF"/>
                <w:sz w:val="22"/>
              </w:rPr>
              <w:t>Dog</w:t>
            </w:r>
            <w:r w:rsidRPr="00D759EF">
              <w:rPr>
                <w:rFonts w:ascii="Consolas" w:hAnsi="Consolas"/>
                <w:noProof/>
                <w:sz w:val="22"/>
                <w:szCs w:val="22"/>
              </w:rPr>
              <w:t xml:space="preserve"> myDog = </w:t>
            </w:r>
            <w:r w:rsidRPr="00D759EF">
              <w:rPr>
                <w:rFonts w:ascii="Consolas" w:hAnsi="Consolas" w:cs="Consolas"/>
                <w:noProof/>
                <w:color w:val="0000FF"/>
                <w:sz w:val="22"/>
                <w:szCs w:val="22"/>
              </w:rPr>
              <w:t>new</w:t>
            </w:r>
            <w:r w:rsidRPr="00D759EF">
              <w:rPr>
                <w:rFonts w:ascii="Consolas" w:hAnsi="Consolas"/>
                <w:noProof/>
                <w:sz w:val="22"/>
                <w:szCs w:val="22"/>
              </w:rPr>
              <w:t xml:space="preserve"> </w:t>
            </w:r>
            <w:r w:rsidRPr="00D759EF">
              <w:rPr>
                <w:rFonts w:ascii="Consolas" w:hAnsi="Consolas"/>
                <w:noProof/>
                <w:color w:val="2B91AF"/>
                <w:sz w:val="22"/>
              </w:rPr>
              <w:t>Dog</w:t>
            </w:r>
            <w:r w:rsidRPr="00D759EF">
              <w:rPr>
                <w:rFonts w:ascii="Consolas" w:hAnsi="Consolas"/>
                <w:noProof/>
                <w:sz w:val="22"/>
                <w:szCs w:val="22"/>
              </w:rPr>
              <w:t>(</w:t>
            </w:r>
            <w:r w:rsidRPr="00D759EF">
              <w:rPr>
                <w:rFonts w:ascii="Consolas" w:hAnsi="Consolas" w:cs="Consolas"/>
                <w:noProof/>
                <w:color w:val="A31515"/>
                <w:sz w:val="22"/>
                <w:szCs w:val="22"/>
              </w:rPr>
              <w:t>"Lassie"</w:t>
            </w:r>
            <w:r w:rsidRPr="00D759EF">
              <w:rPr>
                <w:rFonts w:ascii="Consolas" w:hAnsi="Consolas"/>
                <w:noProof/>
                <w:sz w:val="22"/>
                <w:szCs w:val="22"/>
              </w:rPr>
              <w:t xml:space="preserve">, </w:t>
            </w:r>
            <w:r w:rsidRPr="00D759EF">
              <w:rPr>
                <w:rFonts w:ascii="Consolas" w:hAnsi="Consolas" w:cs="Consolas"/>
                <w:noProof/>
                <w:color w:val="A31515"/>
                <w:sz w:val="22"/>
                <w:szCs w:val="22"/>
              </w:rPr>
              <w:t>2</w:t>
            </w:r>
            <w:r w:rsidRPr="00D759EF">
              <w:rPr>
                <w:rFonts w:ascii="Consolas" w:hAnsi="Consolas"/>
                <w:noProof/>
                <w:sz w:val="22"/>
                <w:szCs w:val="22"/>
              </w:rPr>
              <w:t>);</w:t>
            </w:r>
          </w:p>
          <w:p w14:paraId="4916822E"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string</w:t>
            </w:r>
            <w:r w:rsidRPr="00D759EF">
              <w:rPr>
                <w:rFonts w:ascii="Consolas" w:hAnsi="Consolas"/>
                <w:noProof/>
                <w:sz w:val="22"/>
                <w:szCs w:val="22"/>
              </w:rPr>
              <w:t xml:space="preserve"> myDogName = myDog.name;</w:t>
            </w:r>
          </w:p>
          <w:p w14:paraId="7F8D0223"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color w:val="2B91AF"/>
                <w:sz w:val="22"/>
              </w:rPr>
              <w:t>Console</w:t>
            </w:r>
            <w:r w:rsidRPr="00D759EF">
              <w:rPr>
                <w:rFonts w:ascii="Consolas" w:hAnsi="Consolas"/>
                <w:noProof/>
                <w:sz w:val="22"/>
                <w:szCs w:val="22"/>
              </w:rPr>
              <w:t>.WriteLine(</w:t>
            </w:r>
            <w:r w:rsidRPr="00D759EF">
              <w:rPr>
                <w:rFonts w:ascii="Consolas" w:hAnsi="Consolas" w:cs="Consolas"/>
                <w:noProof/>
                <w:color w:val="A31515"/>
                <w:sz w:val="22"/>
                <w:szCs w:val="22"/>
              </w:rPr>
              <w:t>"My dog \""</w:t>
            </w:r>
            <w:r w:rsidRPr="00D759EF">
              <w:rPr>
                <w:rFonts w:ascii="Consolas" w:hAnsi="Consolas"/>
                <w:noProof/>
                <w:sz w:val="22"/>
                <w:szCs w:val="22"/>
              </w:rPr>
              <w:t xml:space="preserve"> + myDogName +</w:t>
            </w:r>
            <w:r w:rsidRPr="00D759EF">
              <w:rPr>
                <w:rFonts w:ascii="Consolas" w:hAnsi="Consolas" w:cs="Consolas"/>
                <w:noProof/>
                <w:color w:val="A31515"/>
                <w:sz w:val="22"/>
                <w:szCs w:val="22"/>
              </w:rPr>
              <w:t>"\" has age of "</w:t>
            </w:r>
            <w:r w:rsidRPr="00D759EF">
              <w:rPr>
                <w:rFonts w:ascii="Consolas" w:hAnsi="Consolas"/>
                <w:noProof/>
                <w:sz w:val="22"/>
                <w:szCs w:val="22"/>
              </w:rPr>
              <w:t>);</w:t>
            </w:r>
          </w:p>
          <w:p w14:paraId="5F97FA57"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t>myDog.PrintAge();</w:t>
            </w:r>
          </w:p>
          <w:p w14:paraId="646BBEBC"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color w:val="2B91AF"/>
                <w:sz w:val="22"/>
              </w:rPr>
              <w:t>Console</w:t>
            </w:r>
            <w:r w:rsidRPr="00D759EF">
              <w:rPr>
                <w:rFonts w:ascii="Consolas" w:hAnsi="Consolas"/>
                <w:noProof/>
                <w:sz w:val="22"/>
                <w:szCs w:val="22"/>
              </w:rPr>
              <w:t>.WriteLine(</w:t>
            </w:r>
            <w:r w:rsidRPr="00D759EF">
              <w:rPr>
                <w:rFonts w:ascii="Consolas" w:hAnsi="Consolas" w:cs="Consolas"/>
                <w:noProof/>
                <w:color w:val="A31515"/>
                <w:sz w:val="22"/>
                <w:szCs w:val="22"/>
              </w:rPr>
              <w:t>"years"</w:t>
            </w:r>
            <w:r w:rsidRPr="00D759EF">
              <w:rPr>
                <w:rFonts w:ascii="Consolas" w:hAnsi="Consolas"/>
                <w:noProof/>
                <w:sz w:val="22"/>
                <w:szCs w:val="22"/>
              </w:rPr>
              <w:t>);</w:t>
            </w:r>
          </w:p>
          <w:p w14:paraId="1481180D"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tc>
      </w:tr>
    </w:tbl>
    <w:p w14:paraId="6FF5AFF8" w14:textId="0F33FD19" w:rsidR="00371D15" w:rsidRPr="00D759EF" w:rsidRDefault="00E130FF" w:rsidP="00371D15">
      <w:pPr>
        <w:spacing w:after="120"/>
        <w:rPr>
          <w:b/>
          <w:bCs/>
        </w:rPr>
      </w:pPr>
      <w:ins w:id="3304" w:author="Hans Zijlstra" w:date="2017-06-18T12:27:00Z">
        <w:r w:rsidRPr="00D759EF">
          <w:t>When</w:t>
        </w:r>
      </w:ins>
      <w:del w:id="3305" w:author="Hans Zijlstra" w:date="2017-06-18T12:27:00Z">
        <w:r w:rsidR="00371D15" w:rsidRPr="00D759EF" w:rsidDel="00E130FF">
          <w:delText>Accordingly,</w:delText>
        </w:r>
      </w:del>
      <w:r w:rsidR="00371D15" w:rsidRPr="00D759EF">
        <w:t xml:space="preserve"> this code is compiled</w:t>
      </w:r>
      <w:ins w:id="3306" w:author="Hans Zijlstra" w:date="2017-06-18T12:27:00Z">
        <w:r w:rsidRPr="00D759EF">
          <w:t>,</w:t>
        </w:r>
      </w:ins>
      <w:del w:id="3307" w:author="Hans Zijlstra" w:date="2017-06-18T12:27:00Z">
        <w:r w:rsidR="00371D15" w:rsidRPr="00D759EF" w:rsidDel="00E130FF">
          <w:delText xml:space="preserve"> and</w:delText>
        </w:r>
      </w:del>
      <w:r w:rsidR="00371D15" w:rsidRPr="00D759EF">
        <w:t xml:space="preserve"> the result is:</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45571004" w14:textId="77777777" w:rsidTr="00563712">
        <w:tc>
          <w:tcPr>
            <w:tcW w:w="7970" w:type="dxa"/>
            <w:tcBorders>
              <w:top w:val="single" w:sz="4" w:space="0" w:color="auto"/>
              <w:left w:val="single" w:sz="4" w:space="0" w:color="auto"/>
              <w:bottom w:val="single" w:sz="4" w:space="0" w:color="auto"/>
              <w:right w:val="single" w:sz="4" w:space="0" w:color="auto"/>
            </w:tcBorders>
          </w:tcPr>
          <w:p w14:paraId="3F6CA086" w14:textId="77777777" w:rsidR="00371D15" w:rsidRPr="00D759EF" w:rsidRDefault="00371D15" w:rsidP="00563712">
            <w:pPr>
              <w:spacing w:before="0"/>
              <w:rPr>
                <w:rFonts w:ascii="Consolas" w:hAnsi="Consolas" w:cs="Consolas"/>
                <w:noProof/>
                <w:sz w:val="22"/>
                <w:szCs w:val="22"/>
              </w:rPr>
            </w:pPr>
            <w:r w:rsidRPr="00D759EF">
              <w:rPr>
                <w:rFonts w:ascii="Consolas" w:hAnsi="Consolas" w:cs="Consolas"/>
                <w:noProof/>
                <w:sz w:val="22"/>
                <w:szCs w:val="22"/>
              </w:rPr>
              <w:t>My dog "Lassie" has age of 2 years</w:t>
            </w:r>
          </w:p>
        </w:tc>
      </w:tr>
    </w:tbl>
    <w:p w14:paraId="380E5367" w14:textId="77777777" w:rsidR="00371D15" w:rsidRPr="00D759EF" w:rsidRDefault="00371D15" w:rsidP="00371D15">
      <w:pPr>
        <w:pStyle w:val="Heading3"/>
      </w:pPr>
      <w:r w:rsidRPr="00D759EF">
        <w:t>Static Properties of the Class</w:t>
      </w:r>
    </w:p>
    <w:p w14:paraId="18A26A1E" w14:textId="2537C2C7" w:rsidR="00371D15" w:rsidRPr="00D759EF" w:rsidRDefault="00371D15" w:rsidP="00371D15">
      <w:del w:id="3308" w:author="Hans Zijlstra" w:date="2017-06-18T12:28:00Z">
        <w:r w:rsidRPr="00D759EF" w:rsidDel="00E130FF">
          <w:delText>Although rare, it is sometimes</w:delText>
        </w:r>
      </w:del>
      <w:ins w:id="3309" w:author="Hans Zijlstra" w:date="2017-06-18T12:28:00Z">
        <w:r w:rsidR="00E130FF" w:rsidRPr="00D759EF">
          <w:t>In rare cases, it is</w:t>
        </w:r>
      </w:ins>
      <w:r w:rsidRPr="00D759EF">
        <w:t xml:space="preserve"> convenient to</w:t>
      </w:r>
      <w:del w:id="3310" w:author="Hans Zijlstra" w:date="2017-06-18T12:28:00Z">
        <w:r w:rsidRPr="00D759EF" w:rsidDel="00E130FF">
          <w:delText xml:space="preserve"> use and</w:delText>
        </w:r>
      </w:del>
      <w:r w:rsidRPr="00D759EF">
        <w:t xml:space="preserve"> declare </w:t>
      </w:r>
      <w:ins w:id="3311" w:author="Hans Zijlstra" w:date="2017-06-18T12:28:00Z">
        <w:r w:rsidR="00E130FF" w:rsidRPr="00D759EF">
          <w:t xml:space="preserve">and </w:t>
        </w:r>
        <w:proofErr w:type="spellStart"/>
        <w:r w:rsidR="00E130FF" w:rsidRPr="00D759EF">
          <w:t>use</w:t>
        </w:r>
      </w:ins>
      <w:del w:id="3312" w:author="Hans Zijlstra" w:date="2017-06-18T12:29:00Z">
        <w:r w:rsidRPr="00D759EF" w:rsidDel="00E130FF">
          <w:delText>not the object characteristics, but</w:delText>
        </w:r>
      </w:del>
      <w:del w:id="3313" w:author="Hans Zijlstra" w:date="2017-06-25T10:54:00Z">
        <w:r w:rsidRPr="00D759EF" w:rsidDel="00562285">
          <w:delText xml:space="preserve"> </w:delText>
        </w:r>
      </w:del>
      <w:r w:rsidRPr="00D759EF">
        <w:t>the</w:t>
      </w:r>
      <w:proofErr w:type="spellEnd"/>
      <w:r w:rsidRPr="00D759EF">
        <w:t xml:space="preserve"> </w:t>
      </w:r>
      <w:ins w:id="3314" w:author="Hans Zijlstra" w:date="2017-06-18T12:29:00Z">
        <w:r w:rsidR="00E130FF" w:rsidRPr="00D759EF">
          <w:t xml:space="preserve">characteristics </w:t>
        </w:r>
      </w:ins>
      <w:del w:id="3315" w:author="Hans Zijlstra" w:date="2017-06-18T12:29:00Z">
        <w:r w:rsidRPr="00D759EF" w:rsidDel="00E130FF">
          <w:delText>ones</w:delText>
        </w:r>
      </w:del>
      <w:r w:rsidRPr="00D759EF">
        <w:t xml:space="preserve"> of the class</w:t>
      </w:r>
      <w:ins w:id="3316" w:author="Hans Zijlstra" w:date="2017-06-18T12:29:00Z">
        <w:r w:rsidR="00E130FF" w:rsidRPr="00D759EF">
          <w:t xml:space="preserve">, rather than </w:t>
        </w:r>
      </w:ins>
      <w:ins w:id="3317" w:author="Hans Zijlstra" w:date="2017-06-18T12:30:00Z">
        <w:r w:rsidR="00E130FF" w:rsidRPr="00D759EF">
          <w:t>of the</w:t>
        </w:r>
      </w:ins>
      <w:ins w:id="3318" w:author="Hans Zijlstra" w:date="2017-06-18T12:29:00Z">
        <w:r w:rsidR="00E130FF" w:rsidRPr="00D759EF">
          <w:t xml:space="preserve"> object</w:t>
        </w:r>
      </w:ins>
      <w:r w:rsidRPr="00D759EF">
        <w:t xml:space="preserve">. </w:t>
      </w:r>
      <w:ins w:id="3319" w:author="Hans Zijlstra" w:date="2017-06-18T12:31:00Z">
        <w:r w:rsidR="00E130FF" w:rsidRPr="00D759EF">
          <w:t xml:space="preserve">Static </w:t>
        </w:r>
      </w:ins>
      <w:ins w:id="3320" w:author="Hans Zijlstra" w:date="2017-06-18T12:32:00Z">
        <w:r w:rsidR="00E130FF" w:rsidRPr="00D759EF">
          <w:t>properties have</w:t>
        </w:r>
      </w:ins>
      <w:del w:id="3321" w:author="Hans Zijlstra" w:date="2017-06-18T12:31:00Z">
        <w:r w:rsidRPr="00D759EF" w:rsidDel="00E130FF">
          <w:delText>They possess</w:delText>
        </w:r>
      </w:del>
      <w:r w:rsidRPr="00D759EF">
        <w:t xml:space="preserve"> the same characteristics </w:t>
      </w:r>
      <w:ins w:id="3322" w:author="Hans Zijlstra" w:date="2017-06-18T12:32:00Z">
        <w:r w:rsidR="00E130FF" w:rsidRPr="00D759EF">
          <w:t>as</w:t>
        </w:r>
      </w:ins>
      <w:del w:id="3323" w:author="Hans Zijlstra" w:date="2017-06-18T12:32:00Z">
        <w:r w:rsidRPr="00D759EF" w:rsidDel="00E130FF">
          <w:delText>like the</w:delText>
        </w:r>
      </w:del>
      <w:r w:rsidRPr="00D759EF">
        <w:t xml:space="preserve"> properties </w:t>
      </w:r>
      <w:ins w:id="3324" w:author="Hans Zijlstra" w:date="2017-06-18T12:32:00Z">
        <w:r w:rsidR="00E130FF" w:rsidRPr="00D759EF">
          <w:t xml:space="preserve">of an </w:t>
        </w:r>
      </w:ins>
      <w:del w:id="3325" w:author="Hans Zijlstra" w:date="2017-06-18T12:32:00Z">
        <w:r w:rsidRPr="00D759EF" w:rsidDel="00E130FF">
          <w:delText>related to the particular</w:delText>
        </w:r>
      </w:del>
      <w:r w:rsidRPr="00D759EF">
        <w:t xml:space="preserve"> object </w:t>
      </w:r>
      <w:ins w:id="3326" w:author="Hans Zijlstra" w:date="2017-06-18T12:32:00Z">
        <w:r w:rsidR="00E130FF" w:rsidRPr="00D759EF">
          <w:t>from</w:t>
        </w:r>
      </w:ins>
      <w:ins w:id="3327" w:author="Hans Zijlstra" w:date="2017-06-18T12:33:00Z">
        <w:r w:rsidR="00E130FF" w:rsidRPr="00D759EF">
          <w:t xml:space="preserve"> a</w:t>
        </w:r>
      </w:ins>
      <w:del w:id="3328" w:author="Hans Zijlstra" w:date="2017-06-18T12:32:00Z">
        <w:r w:rsidRPr="00D759EF" w:rsidDel="00E130FF">
          <w:delText>of a particular</w:delText>
        </w:r>
      </w:del>
      <w:r w:rsidRPr="00D759EF">
        <w:t xml:space="preserve"> class</w:t>
      </w:r>
      <w:del w:id="3329" w:author="Hans Zijlstra" w:date="2017-06-18T12:33:00Z">
        <w:r w:rsidRPr="00D759EF" w:rsidDel="00E130FF">
          <w:delText>, which we discussed above</w:delText>
        </w:r>
      </w:del>
      <w:r w:rsidRPr="00D759EF">
        <w:t>, but</w:t>
      </w:r>
      <w:del w:id="3330" w:author="Hans Zijlstra" w:date="2017-06-18T12:34:00Z">
        <w:r w:rsidRPr="00D759EF" w:rsidDel="00E130FF">
          <w:delText xml:space="preserve"> with the difference that the</w:delText>
        </w:r>
      </w:del>
      <w:r w:rsidRPr="00D759EF">
        <w:t xml:space="preserve"> </w:t>
      </w:r>
      <w:r w:rsidRPr="00D759EF">
        <w:rPr>
          <w:b/>
        </w:rPr>
        <w:t>static properties refer to the class</w:t>
      </w:r>
      <w:r w:rsidRPr="00D759EF">
        <w:t xml:space="preserve"> (</w:t>
      </w:r>
      <w:ins w:id="3331" w:author="Hans Zijlstra" w:date="2017-06-18T12:34:00Z">
        <w:r w:rsidR="00E130FF" w:rsidRPr="00D759EF">
          <w:t>instead of</w:t>
        </w:r>
      </w:ins>
      <w:del w:id="3332" w:author="Hans Zijlstra" w:date="2017-06-18T12:34:00Z">
        <w:r w:rsidRPr="00D759EF" w:rsidDel="00E130FF">
          <w:delText>not</w:delText>
        </w:r>
      </w:del>
      <w:r w:rsidRPr="00D759EF">
        <w:t xml:space="preserve"> its objects).</w:t>
      </w:r>
    </w:p>
    <w:p w14:paraId="29CDB041" w14:textId="6BAF2AFA" w:rsidR="00371D15" w:rsidRPr="00D759EF" w:rsidRDefault="00371D15" w:rsidP="00371D15">
      <w:del w:id="3333" w:author="Hans Zijlstra" w:date="2017-06-18T12:34:00Z">
        <w:r w:rsidRPr="00D759EF" w:rsidDel="00E130FF">
          <w:delText xml:space="preserve">As we can guess, </w:delText>
        </w:r>
      </w:del>
      <w:ins w:id="3334" w:author="Hans Zijlstra" w:date="2017-06-18T12:34:00Z">
        <w:r w:rsidR="00E130FF" w:rsidRPr="00D759EF">
          <w:t>A</w:t>
        </w:r>
      </w:ins>
      <w:del w:id="3335" w:author="Hans Zijlstra" w:date="2017-06-18T12:34:00Z">
        <w:r w:rsidRPr="00D759EF" w:rsidDel="00E130FF">
          <w:delText>a</w:delText>
        </w:r>
      </w:del>
      <w:r w:rsidRPr="00D759EF">
        <w:t>ll we need to do</w:t>
      </w:r>
      <w:ins w:id="3336" w:author="Hans Zijlstra" w:date="2017-06-18T12:34:00Z">
        <w:r w:rsidR="00E130FF" w:rsidRPr="00D759EF">
          <w:t>,</w:t>
        </w:r>
      </w:ins>
      <w:r w:rsidRPr="00D759EF">
        <w:t xml:space="preserve"> to turn a</w:t>
      </w:r>
      <w:del w:id="3337" w:author="Hans Zijlstra" w:date="2017-06-18T12:35:00Z">
        <w:r w:rsidRPr="00D759EF" w:rsidDel="00575C50">
          <w:delText xml:space="preserve"> simple</w:delText>
        </w:r>
      </w:del>
      <w:r w:rsidRPr="00D759EF">
        <w:t xml:space="preserve"> property into a static one, is to </w:t>
      </w:r>
      <w:r w:rsidRPr="00D759EF">
        <w:rPr>
          <w:b/>
        </w:rPr>
        <w:t xml:space="preserve">add the </w:t>
      </w:r>
      <w:r w:rsidRPr="00D759EF">
        <w:rPr>
          <w:rFonts w:ascii="Consolas" w:hAnsi="Consolas"/>
          <w:b/>
          <w:bCs/>
          <w:noProof/>
          <w:kern w:val="32"/>
          <w:sz w:val="22"/>
        </w:rPr>
        <w:t>static</w:t>
      </w:r>
      <w:r w:rsidRPr="00D759EF">
        <w:rPr>
          <w:b/>
        </w:rPr>
        <w:t xml:space="preserve"> keyword in its declaration</w:t>
      </w:r>
      <w:r w:rsidRPr="00D759EF">
        <w:t>.</w:t>
      </w:r>
    </w:p>
    <w:p w14:paraId="52EF7FA9" w14:textId="77777777" w:rsidR="00371D15" w:rsidRPr="00D759EF" w:rsidRDefault="00371D15" w:rsidP="00371D15">
      <w:pPr>
        <w:spacing w:after="120"/>
      </w:pPr>
      <w:r w:rsidRPr="00D759EF">
        <w:t xml:space="preserve">The static properties are </w:t>
      </w:r>
      <w:r w:rsidRPr="00D759EF">
        <w:rPr>
          <w:b/>
        </w:rPr>
        <w:t>declared</w:t>
      </w:r>
      <w:r w:rsidRPr="00D759EF">
        <w:t xml:space="preserve"> as follows:</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27E25D21" w14:textId="77777777" w:rsidTr="00563712">
        <w:tc>
          <w:tcPr>
            <w:tcW w:w="7970" w:type="dxa"/>
            <w:tcBorders>
              <w:top w:val="single" w:sz="4" w:space="0" w:color="auto"/>
              <w:left w:val="single" w:sz="4" w:space="0" w:color="auto"/>
              <w:bottom w:val="single" w:sz="4" w:space="0" w:color="auto"/>
              <w:right w:val="single" w:sz="4" w:space="0" w:color="auto"/>
            </w:tcBorders>
          </w:tcPr>
          <w:p w14:paraId="49014C43" w14:textId="77777777" w:rsidR="00371D15" w:rsidRPr="00D759EF" w:rsidRDefault="00371D15" w:rsidP="00563712">
            <w:pPr>
              <w:autoSpaceDE w:val="0"/>
              <w:autoSpaceDN w:val="0"/>
              <w:adjustRightInd w:val="0"/>
              <w:spacing w:before="0"/>
              <w:jc w:val="left"/>
              <w:rPr>
                <w:rFonts w:ascii="Consolas" w:hAnsi="Consolas" w:cs="Consolas"/>
                <w:bCs/>
                <w:noProof/>
                <w:sz w:val="22"/>
                <w:szCs w:val="22"/>
              </w:rPr>
            </w:pPr>
            <w:r w:rsidRPr="00D759EF">
              <w:rPr>
                <w:rFonts w:ascii="Consolas" w:hAnsi="Consolas" w:cs="Consolas"/>
                <w:bCs/>
                <w:noProof/>
                <w:sz w:val="22"/>
                <w:szCs w:val="22"/>
              </w:rPr>
              <w:t>[&lt;modifiers&gt;] static &lt;property_type&gt; &lt;property_name&gt;</w:t>
            </w:r>
          </w:p>
          <w:p w14:paraId="51D78652" w14:textId="77777777" w:rsidR="00371D15" w:rsidRPr="00D759EF" w:rsidRDefault="00371D15" w:rsidP="00563712">
            <w:pPr>
              <w:autoSpaceDE w:val="0"/>
              <w:autoSpaceDN w:val="0"/>
              <w:adjustRightInd w:val="0"/>
              <w:spacing w:before="0"/>
              <w:jc w:val="left"/>
              <w:rPr>
                <w:rFonts w:ascii="Consolas" w:hAnsi="Consolas" w:cs="Consolas"/>
                <w:bCs/>
                <w:noProof/>
                <w:sz w:val="22"/>
                <w:szCs w:val="22"/>
              </w:rPr>
            </w:pPr>
            <w:r w:rsidRPr="00D759EF">
              <w:rPr>
                <w:rFonts w:ascii="Consolas" w:hAnsi="Consolas" w:cs="Consolas"/>
                <w:bCs/>
                <w:noProof/>
                <w:sz w:val="22"/>
                <w:szCs w:val="22"/>
              </w:rPr>
              <w:t>{</w:t>
            </w:r>
          </w:p>
          <w:p w14:paraId="5448EBC7"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00"/>
                <w:sz w:val="22"/>
                <w:szCs w:val="22"/>
              </w:rPr>
              <w:tab/>
            </w:r>
            <w:r w:rsidRPr="00D759EF">
              <w:rPr>
                <w:rFonts w:ascii="Consolas" w:hAnsi="Consolas" w:cs="Consolas"/>
                <w:noProof/>
                <w:color w:val="008000"/>
                <w:sz w:val="22"/>
                <w:szCs w:val="22"/>
              </w:rPr>
              <w:t>// … Property's accessors methods go here</w:t>
            </w:r>
          </w:p>
          <w:p w14:paraId="0C8A1207" w14:textId="77777777" w:rsidR="00371D15" w:rsidRPr="00D759EF" w:rsidRDefault="00371D15" w:rsidP="00563712">
            <w:pPr>
              <w:spacing w:before="0"/>
              <w:jc w:val="left"/>
              <w:rPr>
                <w:rFonts w:ascii="Consolas" w:hAnsi="Consolas" w:cs="Consolas"/>
                <w:noProof/>
                <w:sz w:val="22"/>
                <w:szCs w:val="22"/>
              </w:rPr>
            </w:pPr>
            <w:r w:rsidRPr="00D759EF">
              <w:rPr>
                <w:rFonts w:ascii="Consolas" w:hAnsi="Consolas" w:cs="Consolas"/>
                <w:bCs/>
                <w:noProof/>
                <w:sz w:val="22"/>
                <w:szCs w:val="22"/>
              </w:rPr>
              <w:t>}</w:t>
            </w:r>
          </w:p>
        </w:tc>
      </w:tr>
    </w:tbl>
    <w:p w14:paraId="321B7283" w14:textId="44CC4EEC" w:rsidR="00371D15" w:rsidRPr="00D759EF" w:rsidRDefault="00371D15" w:rsidP="00371D15">
      <w:pPr>
        <w:spacing w:after="120"/>
      </w:pPr>
      <w:r w:rsidRPr="00D759EF">
        <w:t>Let’s consider an example. We have a class that describes a system</w:t>
      </w:r>
      <w:ins w:id="3338" w:author="Hans Zijlstra" w:date="2017-06-18T12:36:00Z">
        <w:r w:rsidR="00575C50" w:rsidRPr="00D759EF">
          <w:t xml:space="preserve"> </w:t>
        </w:r>
      </w:ins>
      <w:ins w:id="3339" w:author="Hans Zijlstra" w:date="2017-06-18T12:39:00Z">
        <w:r w:rsidR="00575C50" w:rsidRPr="00D759EF">
          <w:t xml:space="preserve">and </w:t>
        </w:r>
      </w:ins>
      <w:ins w:id="3340" w:author="Hans Zijlstra" w:date="2017-06-18T12:40:00Z">
        <w:r w:rsidR="00575C50" w:rsidRPr="00D759EF">
          <w:t>that has</w:t>
        </w:r>
      </w:ins>
      <w:del w:id="3341" w:author="Hans Zijlstra" w:date="2017-06-18T12:36:00Z">
        <w:r w:rsidRPr="00D759EF" w:rsidDel="00575C50">
          <w:delText>. We can create</w:delText>
        </w:r>
      </w:del>
      <w:r w:rsidRPr="00D759EF">
        <w:t xml:space="preserve"> many objects </w:t>
      </w:r>
      <w:ins w:id="3342" w:author="Hans Zijlstra" w:date="2017-06-18T12:37:00Z">
        <w:r w:rsidR="00575C50" w:rsidRPr="00D759EF">
          <w:t xml:space="preserve">created </w:t>
        </w:r>
      </w:ins>
      <w:r w:rsidRPr="00D759EF">
        <w:t>from it</w:t>
      </w:r>
      <w:ins w:id="3343" w:author="Hans Zijlstra" w:date="2017-06-18T12:37:00Z">
        <w:r w:rsidR="00575C50" w:rsidRPr="00D759EF">
          <w:t>.</w:t>
        </w:r>
      </w:ins>
      <w:ins w:id="3344" w:author="Hans Zijlstra" w:date="2017-06-18T12:38:00Z">
        <w:r w:rsidR="00575C50" w:rsidRPr="00D759EF">
          <w:t xml:space="preserve"> In order to ensure that </w:t>
        </w:r>
      </w:ins>
      <w:del w:id="3345" w:author="Hans Zijlstra" w:date="2017-06-18T12:37:00Z">
        <w:r w:rsidRPr="00D759EF" w:rsidDel="00575C50">
          <w:delText>,</w:delText>
        </w:r>
      </w:del>
      <w:del w:id="3346" w:author="Hans Zijlstra" w:date="2017-06-18T12:38:00Z">
        <w:r w:rsidRPr="00D759EF" w:rsidDel="00575C50">
          <w:delText xml:space="preserve"> but the model of the system has a</w:delText>
        </w:r>
      </w:del>
      <w:del w:id="3347" w:author="Hans Zijlstra" w:date="2017-06-25T10:57:00Z">
        <w:r w:rsidRPr="00D759EF" w:rsidDel="005D4DBE">
          <w:delText xml:space="preserve"> </w:delText>
        </w:r>
      </w:del>
      <w:r w:rsidRPr="00D759EF">
        <w:t>version and</w:t>
      </w:r>
      <w:del w:id="3348" w:author="Hans Zijlstra" w:date="2017-06-18T12:38:00Z">
        <w:r w:rsidRPr="00D759EF" w:rsidDel="00575C50">
          <w:delText xml:space="preserve"> a</w:delText>
        </w:r>
      </w:del>
      <w:r w:rsidRPr="00D759EF">
        <w:t xml:space="preserve"> vendor</w:t>
      </w:r>
      <w:ins w:id="3349" w:author="Hans Zijlstra" w:date="2017-06-18T12:38:00Z">
        <w:r w:rsidR="00575C50" w:rsidRPr="00D759EF">
          <w:t xml:space="preserve"> </w:t>
        </w:r>
      </w:ins>
      <w:ins w:id="3350" w:author="Hans Zijlstra" w:date="2017-06-18T12:40:00Z">
        <w:r w:rsidR="00575C50" w:rsidRPr="00D759EF">
          <w:t xml:space="preserve">properties </w:t>
        </w:r>
      </w:ins>
      <w:ins w:id="3351" w:author="Hans Zijlstra" w:date="2017-06-18T12:38:00Z">
        <w:r w:rsidR="00575C50" w:rsidRPr="00D759EF">
          <w:t>of the system</w:t>
        </w:r>
      </w:ins>
      <w:del w:id="3352" w:author="Hans Zijlstra" w:date="2017-06-18T12:38:00Z">
        <w:r w:rsidRPr="00D759EF" w:rsidDel="00575C50">
          <w:delText>, which</w:delText>
        </w:r>
      </w:del>
      <w:del w:id="3353" w:author="Hans Zijlstra" w:date="2017-06-25T10:57:00Z">
        <w:r w:rsidRPr="00D759EF" w:rsidDel="005D4DBE">
          <w:delText xml:space="preserve"> </w:delText>
        </w:r>
      </w:del>
      <w:del w:id="3354" w:author="Hans Zijlstra" w:date="2017-06-23T11:49:00Z">
        <w:r w:rsidRPr="00D759EF" w:rsidDel="00245BC7">
          <w:delText>are</w:delText>
        </w:r>
      </w:del>
      <w:del w:id="3355" w:author="Hans Zijlstra" w:date="2017-06-18T12:40:00Z">
        <w:r w:rsidRPr="00D759EF" w:rsidDel="00575C50">
          <w:delText xml:space="preserve"> common to</w:delText>
        </w:r>
      </w:del>
      <w:ins w:id="3356" w:author="Hans Zijlstra" w:date="2017-06-23T11:50:00Z">
        <w:r w:rsidR="00245BC7" w:rsidRPr="00D759EF">
          <w:t xml:space="preserve"> are</w:t>
        </w:r>
      </w:ins>
      <w:ins w:id="3357" w:author="Hans Zijlstra" w:date="2017-06-18T12:40:00Z">
        <w:r w:rsidR="00575C50" w:rsidRPr="00D759EF">
          <w:t xml:space="preserve"> the same for</w:t>
        </w:r>
      </w:ins>
      <w:r w:rsidRPr="00D759EF">
        <w:t xml:space="preserve"> all instances created from this </w:t>
      </w:r>
      <w:del w:id="3358" w:author="Hans Zijlstra" w:date="2017-06-23T11:50:00Z">
        <w:r w:rsidRPr="00D759EF" w:rsidDel="00F14876">
          <w:delText>class</w:delText>
        </w:r>
      </w:del>
      <w:del w:id="3359" w:author="Hans Zijlstra" w:date="2017-06-18T12:41:00Z">
        <w:r w:rsidRPr="00D759EF" w:rsidDel="00575C50">
          <w:delText>. W</w:delText>
        </w:r>
      </w:del>
      <w:del w:id="3360" w:author="Hans Zijlstra" w:date="2017-06-23T11:50:00Z">
        <w:r w:rsidRPr="00D759EF" w:rsidDel="00F14876">
          <w:delText>e</w:delText>
        </w:r>
      </w:del>
      <w:ins w:id="3361" w:author="Hans Zijlstra" w:date="2017-06-23T11:50:00Z">
        <w:r w:rsidR="00F14876" w:rsidRPr="00D759EF">
          <w:t>class, we</w:t>
        </w:r>
      </w:ins>
      <w:del w:id="3362" w:author="Hans Zijlstra" w:date="2017-06-18T12:41:00Z">
        <w:r w:rsidRPr="00D759EF" w:rsidDel="00575C50">
          <w:delText xml:space="preserve"> can</w:delText>
        </w:r>
      </w:del>
      <w:r w:rsidRPr="00D759EF">
        <w:t xml:space="preserve"> make the </w:t>
      </w:r>
      <w:ins w:id="3363" w:author="Hans Zijlstra" w:date="2017-06-18T12:42:00Z">
        <w:r w:rsidR="00575C50" w:rsidRPr="00D759EF">
          <w:t>properties of the class static.</w:t>
        </w:r>
      </w:ins>
      <w:del w:id="3364" w:author="Hans Zijlstra" w:date="2017-06-18T12:42:00Z">
        <w:r w:rsidRPr="00D759EF" w:rsidDel="00575C50">
          <w:delText>version and the vendors as static properties of the class</w:delText>
        </w:r>
      </w:del>
      <w:r w:rsidRPr="00D759EF">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371D15" w:rsidRPr="00D759EF" w14:paraId="6E8F7967" w14:textId="77777777" w:rsidTr="00563712">
        <w:tc>
          <w:tcPr>
            <w:tcW w:w="7970" w:type="dxa"/>
            <w:shd w:val="clear" w:color="auto" w:fill="F3F3F3"/>
          </w:tcPr>
          <w:p w14:paraId="6204D5EB" w14:textId="77777777" w:rsidR="00371D15" w:rsidRPr="00D759EF" w:rsidRDefault="00371D15" w:rsidP="00563712">
            <w:pPr>
              <w:spacing w:before="0"/>
              <w:jc w:val="center"/>
              <w:rPr>
                <w:rFonts w:ascii="Consolas" w:hAnsi="Consolas"/>
                <w:b/>
                <w:bCs/>
                <w:noProof/>
                <w:kern w:val="32"/>
                <w:sz w:val="22"/>
              </w:rPr>
            </w:pPr>
            <w:r w:rsidRPr="00D759EF">
              <w:rPr>
                <w:rFonts w:ascii="Consolas" w:hAnsi="Consolas"/>
                <w:b/>
                <w:bCs/>
                <w:noProof/>
                <w:kern w:val="32"/>
                <w:sz w:val="22"/>
              </w:rPr>
              <w:t>SystemInfo.cs</w:t>
            </w:r>
          </w:p>
        </w:tc>
      </w:tr>
      <w:tr w:rsidR="00371D15" w:rsidRPr="00D759EF" w14:paraId="78751173" w14:textId="77777777" w:rsidTr="00563712">
        <w:tc>
          <w:tcPr>
            <w:tcW w:w="7970" w:type="dxa"/>
          </w:tcPr>
          <w:p w14:paraId="113146E0"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lang w:eastAsia="es-ES"/>
              </w:rPr>
              <w:t>public class</w:t>
            </w:r>
            <w:r w:rsidRPr="00D759EF">
              <w:rPr>
                <w:rFonts w:ascii="Consolas" w:hAnsi="Consolas"/>
                <w:noProof/>
                <w:sz w:val="22"/>
                <w:szCs w:val="22"/>
              </w:rPr>
              <w:t xml:space="preserve"> </w:t>
            </w:r>
            <w:r w:rsidRPr="00D759EF">
              <w:rPr>
                <w:rFonts w:ascii="Consolas" w:hAnsi="Consolas"/>
                <w:noProof/>
                <w:color w:val="2B91AF"/>
                <w:sz w:val="22"/>
              </w:rPr>
              <w:t>SystemInfo</w:t>
            </w:r>
          </w:p>
          <w:p w14:paraId="2A78CCED"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w:t>
            </w:r>
          </w:p>
          <w:p w14:paraId="775A79DC"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private</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static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double</w:t>
            </w:r>
            <w:r w:rsidRPr="00D759EF">
              <w:rPr>
                <w:rFonts w:ascii="Consolas" w:hAnsi="Consolas"/>
                <w:noProof/>
                <w:sz w:val="22"/>
                <w:szCs w:val="22"/>
              </w:rPr>
              <w:t xml:space="preserve"> version = 0.1;</w:t>
            </w:r>
          </w:p>
          <w:p w14:paraId="6501DDFD"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private</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static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string</w:t>
            </w:r>
            <w:r w:rsidRPr="00D759EF">
              <w:rPr>
                <w:rFonts w:ascii="Consolas" w:hAnsi="Consolas"/>
                <w:noProof/>
                <w:sz w:val="22"/>
                <w:szCs w:val="22"/>
              </w:rPr>
              <w:t xml:space="preserve"> vendor = </w:t>
            </w:r>
            <w:r w:rsidRPr="00D759EF">
              <w:rPr>
                <w:rFonts w:ascii="Consolas" w:hAnsi="Consolas" w:cs="Consolas"/>
                <w:noProof/>
                <w:color w:val="A31515"/>
                <w:sz w:val="22"/>
                <w:szCs w:val="22"/>
                <w:lang w:eastAsia="es-ES"/>
              </w:rPr>
              <w:t>"Microsoft"</w:t>
            </w:r>
            <w:r w:rsidRPr="00D759EF">
              <w:rPr>
                <w:rFonts w:ascii="Consolas" w:hAnsi="Consolas"/>
                <w:noProof/>
                <w:sz w:val="22"/>
                <w:szCs w:val="22"/>
              </w:rPr>
              <w:t>;</w:t>
            </w:r>
          </w:p>
          <w:p w14:paraId="13AE1080"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p>
          <w:p w14:paraId="17BBACF5"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8000"/>
                <w:sz w:val="22"/>
                <w:szCs w:val="22"/>
                <w:lang w:eastAsia="es-ES"/>
              </w:rPr>
              <w:t>// The "version" static property</w:t>
            </w:r>
          </w:p>
          <w:p w14:paraId="15E6FE29"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static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double</w:t>
            </w:r>
            <w:r w:rsidRPr="00D759EF">
              <w:rPr>
                <w:rFonts w:ascii="Consolas" w:hAnsi="Consolas"/>
                <w:noProof/>
                <w:sz w:val="22"/>
                <w:szCs w:val="22"/>
              </w:rPr>
              <w:t xml:space="preserve"> Version</w:t>
            </w:r>
          </w:p>
          <w:p w14:paraId="59B1257D"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w:t>
            </w:r>
          </w:p>
          <w:p w14:paraId="7BF807E5"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sz w:val="22"/>
                <w:szCs w:val="22"/>
              </w:rPr>
              <w:tab/>
            </w:r>
            <w:r w:rsidRPr="00D759EF">
              <w:rPr>
                <w:rFonts w:ascii="Consolas" w:hAnsi="Consolas" w:cs="Consolas"/>
                <w:noProof/>
                <w:sz w:val="22"/>
                <w:szCs w:val="22"/>
              </w:rPr>
              <w:tab/>
            </w:r>
            <w:r w:rsidRPr="00D759EF">
              <w:rPr>
                <w:rFonts w:ascii="Consolas" w:hAnsi="Consolas" w:cs="Consolas"/>
                <w:noProof/>
                <w:color w:val="0000FF"/>
                <w:sz w:val="22"/>
                <w:szCs w:val="22"/>
                <w:lang w:eastAsia="es-ES"/>
              </w:rPr>
              <w:t>get</w:t>
            </w:r>
            <w:r w:rsidRPr="00D759EF">
              <w:rPr>
                <w:rFonts w:ascii="Consolas" w:hAnsi="Consolas"/>
                <w:noProof/>
                <w:sz w:val="22"/>
                <w:szCs w:val="22"/>
              </w:rPr>
              <w:t xml:space="preserve"> { </w:t>
            </w:r>
            <w:r w:rsidRPr="00D759EF">
              <w:rPr>
                <w:rFonts w:ascii="Consolas" w:hAnsi="Consolas" w:cs="Consolas"/>
                <w:noProof/>
                <w:color w:val="0000FF"/>
                <w:sz w:val="22"/>
                <w:szCs w:val="22"/>
                <w:lang w:eastAsia="es-ES"/>
              </w:rPr>
              <w:t>return</w:t>
            </w:r>
            <w:r w:rsidRPr="00D759EF">
              <w:rPr>
                <w:rFonts w:ascii="Consolas" w:hAnsi="Consolas"/>
                <w:noProof/>
                <w:sz w:val="22"/>
                <w:szCs w:val="22"/>
              </w:rPr>
              <w:t xml:space="preserve"> version; }</w:t>
            </w:r>
          </w:p>
          <w:p w14:paraId="7553D413"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sz w:val="22"/>
                <w:szCs w:val="22"/>
              </w:rPr>
              <w:lastRenderedPageBreak/>
              <w:tab/>
            </w:r>
            <w:r w:rsidRPr="00D759EF">
              <w:rPr>
                <w:rFonts w:ascii="Consolas" w:hAnsi="Consolas" w:cs="Consolas"/>
                <w:noProof/>
                <w:sz w:val="22"/>
                <w:szCs w:val="22"/>
              </w:rPr>
              <w:tab/>
            </w:r>
            <w:r w:rsidRPr="00D759EF">
              <w:rPr>
                <w:rFonts w:ascii="Consolas" w:hAnsi="Consolas" w:cs="Consolas"/>
                <w:noProof/>
                <w:color w:val="0000FF"/>
                <w:sz w:val="22"/>
                <w:szCs w:val="22"/>
                <w:lang w:eastAsia="es-ES"/>
              </w:rPr>
              <w:t>set</w:t>
            </w:r>
            <w:r w:rsidRPr="00D759EF">
              <w:rPr>
                <w:rFonts w:ascii="Consolas" w:hAnsi="Consolas"/>
                <w:noProof/>
                <w:sz w:val="22"/>
                <w:szCs w:val="22"/>
              </w:rPr>
              <w:t xml:space="preserve"> { version = </w:t>
            </w:r>
            <w:r w:rsidRPr="00D759EF">
              <w:rPr>
                <w:rFonts w:ascii="Consolas" w:hAnsi="Consolas" w:cs="Consolas"/>
                <w:noProof/>
                <w:color w:val="0000FF"/>
                <w:sz w:val="22"/>
                <w:szCs w:val="22"/>
                <w:lang w:eastAsia="es-ES"/>
              </w:rPr>
              <w:t>value</w:t>
            </w:r>
            <w:r w:rsidRPr="00D759EF">
              <w:rPr>
                <w:rFonts w:ascii="Consolas" w:hAnsi="Consolas"/>
                <w:noProof/>
                <w:sz w:val="22"/>
                <w:szCs w:val="22"/>
              </w:rPr>
              <w:t>; }</w:t>
            </w:r>
          </w:p>
          <w:p w14:paraId="2BFBCEB8"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w:t>
            </w:r>
          </w:p>
          <w:p w14:paraId="76363F62"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p>
          <w:p w14:paraId="1A2A8AF0"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8000"/>
                <w:sz w:val="22"/>
                <w:szCs w:val="22"/>
                <w:lang w:eastAsia="es-ES"/>
              </w:rPr>
              <w:t>// The "vendor" static property</w:t>
            </w:r>
          </w:p>
          <w:p w14:paraId="6D20E83C"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static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string</w:t>
            </w:r>
            <w:r w:rsidRPr="00D759EF">
              <w:rPr>
                <w:rFonts w:ascii="Consolas" w:hAnsi="Consolas"/>
                <w:noProof/>
                <w:sz w:val="22"/>
                <w:szCs w:val="22"/>
              </w:rPr>
              <w:t xml:space="preserve"> Vendor</w:t>
            </w:r>
          </w:p>
          <w:p w14:paraId="227A37D7"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w:t>
            </w:r>
          </w:p>
          <w:p w14:paraId="45BCF844"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get</w:t>
            </w:r>
            <w:r w:rsidRPr="00D759EF">
              <w:rPr>
                <w:rFonts w:ascii="Consolas" w:hAnsi="Consolas"/>
                <w:noProof/>
                <w:sz w:val="22"/>
                <w:szCs w:val="22"/>
              </w:rPr>
              <w:t xml:space="preserve"> { </w:t>
            </w:r>
            <w:r w:rsidRPr="00D759EF">
              <w:rPr>
                <w:rFonts w:ascii="Consolas" w:hAnsi="Consolas" w:cs="Consolas"/>
                <w:noProof/>
                <w:color w:val="0000FF"/>
                <w:sz w:val="22"/>
                <w:szCs w:val="22"/>
                <w:lang w:eastAsia="es-ES"/>
              </w:rPr>
              <w:t>return</w:t>
            </w:r>
            <w:r w:rsidRPr="00D759EF">
              <w:rPr>
                <w:rFonts w:ascii="Consolas" w:hAnsi="Consolas"/>
                <w:noProof/>
                <w:sz w:val="22"/>
                <w:szCs w:val="22"/>
              </w:rPr>
              <w:t xml:space="preserve"> vendor; }</w:t>
            </w:r>
          </w:p>
          <w:p w14:paraId="7D8D1547"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set</w:t>
            </w:r>
            <w:r w:rsidRPr="00D759EF">
              <w:rPr>
                <w:rFonts w:ascii="Consolas" w:hAnsi="Consolas"/>
                <w:noProof/>
                <w:sz w:val="22"/>
                <w:szCs w:val="22"/>
              </w:rPr>
              <w:t xml:space="preserve"> { vendor = </w:t>
            </w:r>
            <w:r w:rsidRPr="00D759EF">
              <w:rPr>
                <w:rFonts w:ascii="Consolas" w:hAnsi="Consolas" w:cs="Consolas"/>
                <w:noProof/>
                <w:color w:val="0000FF"/>
                <w:sz w:val="22"/>
                <w:szCs w:val="22"/>
                <w:lang w:eastAsia="es-ES"/>
              </w:rPr>
              <w:t>value</w:t>
            </w:r>
            <w:r w:rsidRPr="00D759EF">
              <w:rPr>
                <w:rFonts w:ascii="Consolas" w:hAnsi="Consolas"/>
                <w:noProof/>
                <w:sz w:val="22"/>
                <w:szCs w:val="22"/>
              </w:rPr>
              <w:t>; }</w:t>
            </w:r>
          </w:p>
          <w:p w14:paraId="2876370F"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w:t>
            </w:r>
          </w:p>
          <w:p w14:paraId="5A2B1470"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p>
          <w:p w14:paraId="41BBEC4C"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8000"/>
                <w:sz w:val="22"/>
                <w:szCs w:val="22"/>
                <w:lang w:eastAsia="es-ES"/>
              </w:rPr>
              <w:t>// … More (non)static code here …</w:t>
            </w:r>
          </w:p>
          <w:p w14:paraId="6164F0C1"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w:t>
            </w:r>
          </w:p>
        </w:tc>
      </w:tr>
    </w:tbl>
    <w:p w14:paraId="3E2B53DA" w14:textId="64310EDF" w:rsidR="00371D15" w:rsidRPr="00D759EF" w:rsidRDefault="00371D15" w:rsidP="00371D15">
      <w:r w:rsidRPr="00D759EF">
        <w:lastRenderedPageBreak/>
        <w:t>In this example</w:t>
      </w:r>
      <w:ins w:id="3365" w:author="Hans Zijlstra" w:date="2017-06-18T12:43:00Z">
        <w:r w:rsidR="0031624D" w:rsidRPr="00D759EF">
          <w:t>,</w:t>
        </w:r>
      </w:ins>
      <w:r w:rsidRPr="00D759EF">
        <w:t xml:space="preserve"> we </w:t>
      </w:r>
      <w:ins w:id="3366" w:author="Hans Zijlstra" w:date="2017-06-18T12:43:00Z">
        <w:r w:rsidR="0031624D" w:rsidRPr="00D759EF">
          <w:t>store</w:t>
        </w:r>
      </w:ins>
      <w:del w:id="3367" w:author="Hans Zijlstra" w:date="2017-06-18T12:43:00Z">
        <w:r w:rsidRPr="00D759EF" w:rsidDel="0031624D">
          <w:delText>have chosen to keep</w:delText>
        </w:r>
      </w:del>
      <w:r w:rsidRPr="00D759EF">
        <w:t xml:space="preserve"> the value</w:t>
      </w:r>
      <w:ins w:id="3368" w:author="Hans Zijlstra" w:date="2017-06-18T12:43:00Z">
        <w:r w:rsidR="0031624D" w:rsidRPr="00D759EF">
          <w:t>s</w:t>
        </w:r>
      </w:ins>
      <w:r w:rsidRPr="00D759EF">
        <w:t xml:space="preserve"> of </w:t>
      </w:r>
      <w:ins w:id="3369" w:author="Hans Zijlstra" w:date="2017-06-18T12:43:00Z">
        <w:r w:rsidR="0031624D" w:rsidRPr="00D759EF">
          <w:t xml:space="preserve">the </w:t>
        </w:r>
      </w:ins>
      <w:r w:rsidRPr="00D759EF">
        <w:t xml:space="preserve">static properties in static </w:t>
      </w:r>
      <w:commentRangeStart w:id="3370"/>
      <w:ins w:id="3371" w:author="Hans Zijlstra" w:date="2017-06-18T12:43:00Z">
        <w:r w:rsidR="0031624D" w:rsidRPr="00D759EF">
          <w:t>f</w:t>
        </w:r>
      </w:ins>
      <w:ins w:id="3372" w:author="Hans Zijlstra" w:date="2017-06-18T12:44:00Z">
        <w:r w:rsidR="0031624D" w:rsidRPr="00D759EF">
          <w:t>i</w:t>
        </w:r>
      </w:ins>
      <w:ins w:id="3373" w:author="Hans Zijlstra" w:date="2017-06-18T12:43:00Z">
        <w:r w:rsidR="0031624D" w:rsidRPr="00D759EF">
          <w:t>elds</w:t>
        </w:r>
      </w:ins>
      <w:del w:id="3374" w:author="Hans Zijlstra" w:date="2017-06-18T12:43:00Z">
        <w:r w:rsidRPr="00D759EF" w:rsidDel="0031624D">
          <w:delText>variables</w:delText>
        </w:r>
      </w:del>
      <w:commentRangeEnd w:id="3370"/>
      <w:r w:rsidR="0031624D" w:rsidRPr="00D759EF">
        <w:rPr>
          <w:rStyle w:val="CommentReference"/>
        </w:rPr>
        <w:commentReference w:id="3370"/>
      </w:r>
      <w:r w:rsidRPr="00D759EF">
        <w:t xml:space="preserve"> (which </w:t>
      </w:r>
      <w:ins w:id="3375" w:author="Hans Zijlstra" w:date="2017-06-18T12:44:00Z">
        <w:r w:rsidR="0031624D" w:rsidRPr="00011129">
          <w:t>is</w:t>
        </w:r>
      </w:ins>
      <w:del w:id="3376" w:author="Hans Zijlstra" w:date="2017-06-18T12:44:00Z">
        <w:r w:rsidRPr="00AA044A" w:rsidDel="0031624D">
          <w:delText>are</w:delText>
        </w:r>
      </w:del>
      <w:r w:rsidRPr="00AA044A">
        <w:t xml:space="preserve"> logical, since they </w:t>
      </w:r>
      <w:ins w:id="3377" w:author="Hans Zijlstra" w:date="2017-06-18T12:43:00Z">
        <w:r w:rsidR="0031624D" w:rsidRPr="002959F9">
          <w:t>belong</w:t>
        </w:r>
      </w:ins>
      <w:del w:id="3378" w:author="Hans Zijlstra" w:date="2017-06-18T12:43:00Z">
        <w:r w:rsidRPr="00977A5E" w:rsidDel="0031624D">
          <w:delText>are bound</w:delText>
        </w:r>
      </w:del>
      <w:r w:rsidRPr="00977A5E">
        <w:t xml:space="preserve"> only to the class). The </w:t>
      </w:r>
      <w:ins w:id="3379" w:author="Hans Zijlstra" w:date="2017-06-18T12:47:00Z">
        <w:r w:rsidR="00EB0E7E" w:rsidRPr="0028675A">
          <w:t xml:space="preserve">static </w:t>
        </w:r>
      </w:ins>
      <w:r w:rsidRPr="00F04548">
        <w:t>properties</w:t>
      </w:r>
      <w:del w:id="3380" w:author="Hans Zijlstra" w:date="2017-06-25T10:58:00Z">
        <w:r w:rsidRPr="00F04548" w:rsidDel="005D4DBE">
          <w:delText xml:space="preserve"> </w:delText>
        </w:r>
      </w:del>
      <w:del w:id="3381" w:author="Hans Zijlstra" w:date="2017-06-18T12:47:00Z">
        <w:r w:rsidRPr="00FE7DC0" w:rsidDel="00EB0E7E">
          <w:delText>that we consider are</w:delText>
        </w:r>
      </w:del>
      <w:r w:rsidRPr="00FE7DC0">
        <w:t xml:space="preserve"> </w:t>
      </w:r>
      <w:r w:rsidRPr="00FE7DC0">
        <w:rPr>
          <w:rFonts w:ascii="Consolas" w:hAnsi="Consolas"/>
          <w:b/>
          <w:bCs/>
          <w:noProof/>
          <w:kern w:val="32"/>
          <w:sz w:val="22"/>
        </w:rPr>
        <w:t>Version</w:t>
      </w:r>
      <w:r w:rsidRPr="00FE7DC0">
        <w:t xml:space="preserve"> and </w:t>
      </w:r>
      <w:r w:rsidRPr="00FE7DC0">
        <w:rPr>
          <w:rFonts w:ascii="Consolas" w:hAnsi="Consolas"/>
          <w:b/>
          <w:bCs/>
          <w:noProof/>
          <w:kern w:val="32"/>
          <w:sz w:val="22"/>
        </w:rPr>
        <w:t>Vendor</w:t>
      </w:r>
      <w:ins w:id="3382" w:author="Hans Zijlstra" w:date="2017-06-18T12:47:00Z">
        <w:r w:rsidR="00EB0E7E" w:rsidRPr="00FE7DC0">
          <w:t xml:space="preserve"> are </w:t>
        </w:r>
      </w:ins>
      <w:ins w:id="3383" w:author="Hans Zijlstra" w:date="2017-06-18T12:48:00Z">
        <w:r w:rsidR="00EB0E7E" w:rsidRPr="003E749F">
          <w:t>accessible by</w:t>
        </w:r>
      </w:ins>
      <w:del w:id="3384" w:author="Hans Zijlstra" w:date="2017-06-18T12:47:00Z">
        <w:r w:rsidRPr="003E749F" w:rsidDel="00EB0E7E">
          <w:delText>, respectively. For each of them we have created static methods for reading and modification. Thus,</w:delText>
        </w:r>
      </w:del>
      <w:r w:rsidRPr="00D759EF">
        <w:t xml:space="preserve"> </w:t>
      </w:r>
      <w:ins w:id="3385" w:author="Hans Zijlstra" w:date="2017-06-18T12:48:00Z">
        <w:r w:rsidR="00EB0E7E" w:rsidRPr="00D759EF">
          <w:t>the</w:t>
        </w:r>
      </w:ins>
      <w:del w:id="3386" w:author="Hans Zijlstra" w:date="2017-06-18T12:48:00Z">
        <w:r w:rsidRPr="00D759EF" w:rsidDel="00EB0E7E">
          <w:delText>all</w:delText>
        </w:r>
      </w:del>
      <w:r w:rsidRPr="00D759EF">
        <w:t xml:space="preserve"> objects </w:t>
      </w:r>
      <w:ins w:id="3387" w:author="Hans Zijlstra" w:date="2017-06-18T12:48:00Z">
        <w:r w:rsidR="005D4DBE">
          <w:t>from</w:t>
        </w:r>
      </w:ins>
      <w:del w:id="3388" w:author="Hans Zijlstra" w:date="2017-06-18T12:48:00Z">
        <w:r w:rsidRPr="00D759EF" w:rsidDel="00EB0E7E">
          <w:delText>of</w:delText>
        </w:r>
      </w:del>
      <w:r w:rsidRPr="00D759EF">
        <w:t xml:space="preserve"> this class</w:t>
      </w:r>
      <w:ins w:id="3389" w:author="Hans Zijlstra" w:date="2017-06-18T12:48:00Z">
        <w:r w:rsidR="00EB0E7E" w:rsidRPr="00D759EF">
          <w:t>.</w:t>
        </w:r>
      </w:ins>
      <w:del w:id="3390" w:author="Hans Zijlstra" w:date="2017-06-18T12:48:00Z">
        <w:r w:rsidRPr="00D759EF" w:rsidDel="00EB0E7E">
          <w:delText xml:space="preserve"> will be able to retrieve the current version and vendor of the system, which describes the class. Accordingly, if</w:delText>
        </w:r>
      </w:del>
      <w:r w:rsidRPr="00D759EF">
        <w:t xml:space="preserve"> </w:t>
      </w:r>
      <w:ins w:id="3391" w:author="Hans Zijlstra" w:date="2017-06-18T12:48:00Z">
        <w:r w:rsidR="00EB0E7E" w:rsidRPr="00D759EF">
          <w:t xml:space="preserve">If </w:t>
        </w:r>
      </w:ins>
      <w:ins w:id="3392" w:author="Hans Zijlstra" w:date="2017-06-18T12:49:00Z">
        <w:r w:rsidR="00EB0E7E" w:rsidRPr="00D759EF">
          <w:t>some</w:t>
        </w:r>
      </w:ins>
      <w:del w:id="3393" w:author="Hans Zijlstra" w:date="2017-06-18T12:49:00Z">
        <w:r w:rsidRPr="00D759EF" w:rsidDel="00EB0E7E">
          <w:delText>one</w:delText>
        </w:r>
      </w:del>
      <w:del w:id="3394" w:author="Hans Zijlstra" w:date="2017-06-25T10:59:00Z">
        <w:r w:rsidRPr="00D759EF" w:rsidDel="005D4DBE">
          <w:delText xml:space="preserve"> </w:delText>
        </w:r>
      </w:del>
      <w:r w:rsidRPr="00D759EF">
        <w:t>day</w:t>
      </w:r>
      <w:ins w:id="3395" w:author="Hans Zijlstra" w:date="2017-06-18T12:48:00Z">
        <w:r w:rsidR="00EB0E7E" w:rsidRPr="00D759EF">
          <w:t>,</w:t>
        </w:r>
      </w:ins>
      <w:r w:rsidRPr="00D759EF">
        <w:t xml:space="preserve"> </w:t>
      </w:r>
      <w:del w:id="3396" w:author="Hans Zijlstra" w:date="2017-06-18T12:49:00Z">
        <w:r w:rsidRPr="00D759EF" w:rsidDel="00EB0E7E">
          <w:delText>an upgrade of</w:delText>
        </w:r>
      </w:del>
      <w:r w:rsidRPr="00D759EF">
        <w:t xml:space="preserve"> the system version is </w:t>
      </w:r>
      <w:ins w:id="3397" w:author="Hans Zijlstra" w:date="2017-06-18T12:49:00Z">
        <w:r w:rsidR="005D4DBE">
          <w:t>upgraded</w:t>
        </w:r>
      </w:ins>
      <w:del w:id="3398" w:author="Hans Zijlstra" w:date="2017-06-18T12:49:00Z">
        <w:r w:rsidRPr="00D759EF" w:rsidDel="00EB0E7E">
          <w:delText>done</w:delText>
        </w:r>
      </w:del>
      <w:r w:rsidRPr="00D759EF">
        <w:t xml:space="preserve"> and</w:t>
      </w:r>
      <w:ins w:id="3399" w:author="Hans Zijlstra" w:date="2017-06-18T12:49:00Z">
        <w:r w:rsidR="00EB0E7E" w:rsidRPr="00D759EF">
          <w:t>, for instance,</w:t>
        </w:r>
      </w:ins>
      <w:del w:id="3400" w:author="Hans Zijlstra" w:date="2017-06-23T11:47:00Z">
        <w:r w:rsidRPr="00D759EF" w:rsidDel="00245BC7">
          <w:delText xml:space="preserve"> </w:delText>
        </w:r>
      </w:del>
      <w:ins w:id="3401" w:author="Hans Zijlstra" w:date="2017-06-23T11:47:00Z">
        <w:r w:rsidR="00245BC7" w:rsidRPr="00D759EF">
          <w:t xml:space="preserve"> </w:t>
        </w:r>
      </w:ins>
      <w:del w:id="3402" w:author="Hans Zijlstra" w:date="2017-06-18T12:50:00Z">
        <w:r w:rsidRPr="00D759EF" w:rsidDel="00EB0E7E">
          <w:delText>the value</w:delText>
        </w:r>
      </w:del>
      <w:del w:id="3403" w:author="Hans Zijlstra" w:date="2017-06-25T11:00:00Z">
        <w:r w:rsidRPr="00D759EF" w:rsidDel="005D4DBE">
          <w:delText xml:space="preserve"> </w:delText>
        </w:r>
      </w:del>
      <w:r w:rsidRPr="00D759EF">
        <w:t xml:space="preserve">becomes </w:t>
      </w:r>
      <w:ins w:id="3404" w:author="Hans Zijlstra" w:date="2017-06-18T12:50:00Z">
        <w:r w:rsidR="00EB0E7E" w:rsidRPr="00D759EF">
          <w:t xml:space="preserve">version </w:t>
        </w:r>
      </w:ins>
      <w:r w:rsidRPr="00D759EF">
        <w:rPr>
          <w:rFonts w:ascii="Consolas" w:hAnsi="Consolas"/>
          <w:b/>
          <w:bCs/>
          <w:noProof/>
          <w:kern w:val="32"/>
          <w:sz w:val="22"/>
        </w:rPr>
        <w:t>0.2</w:t>
      </w:r>
      <w:r w:rsidRPr="00D759EF">
        <w:t xml:space="preserve">, </w:t>
      </w:r>
      <w:ins w:id="3405" w:author="Hans Zijlstra" w:date="2017-06-18T12:50:00Z">
        <w:r w:rsidR="00EB0E7E" w:rsidRPr="00D759EF">
          <w:t>then</w:t>
        </w:r>
      </w:ins>
      <w:del w:id="3406" w:author="Hans Zijlstra" w:date="2017-06-18T12:50:00Z">
        <w:r w:rsidRPr="00D759EF" w:rsidDel="00EB0E7E">
          <w:delText>as a result</w:delText>
        </w:r>
      </w:del>
      <w:r w:rsidRPr="00D759EF">
        <w:t xml:space="preserve"> each object </w:t>
      </w:r>
      <w:del w:id="3407" w:author="Hans Zijlstra" w:date="2017-06-18T12:50:00Z">
        <w:r w:rsidRPr="00D759EF" w:rsidDel="00EB0E7E">
          <w:delText xml:space="preserve">will </w:delText>
        </w:r>
      </w:del>
      <w:r w:rsidRPr="00D759EF">
        <w:t>receive</w:t>
      </w:r>
      <w:ins w:id="3408" w:author="Hans Zijlstra" w:date="2017-06-18T12:50:00Z">
        <w:r w:rsidR="00EB0E7E" w:rsidRPr="00D759EF">
          <w:t>s</w:t>
        </w:r>
      </w:ins>
      <w:r w:rsidRPr="00D759EF">
        <w:t xml:space="preserve"> the new version </w:t>
      </w:r>
      <w:ins w:id="3409" w:author="Hans Zijlstra" w:date="2017-06-18T12:51:00Z">
        <w:r w:rsidR="00EB0E7E" w:rsidRPr="00D759EF">
          <w:t>when</w:t>
        </w:r>
      </w:ins>
      <w:del w:id="3410" w:author="Hans Zijlstra" w:date="2017-06-18T12:51:00Z">
        <w:r w:rsidRPr="00D759EF" w:rsidDel="00EB0E7E">
          <w:delText>by</w:delText>
        </w:r>
      </w:del>
      <w:r w:rsidRPr="00D759EF">
        <w:t xml:space="preserve"> accessing the class</w:t>
      </w:r>
      <w:ins w:id="3411" w:author="Hans Zijlstra" w:date="2017-06-18T12:51:00Z">
        <w:r w:rsidR="00EB0E7E" w:rsidRPr="00D759EF">
          <w:t xml:space="preserve"> version</w:t>
        </w:r>
      </w:ins>
      <w:r w:rsidRPr="00D759EF">
        <w:t xml:space="preserve"> property.</w:t>
      </w:r>
    </w:p>
    <w:p w14:paraId="1F3C9B67" w14:textId="77777777" w:rsidR="00371D15" w:rsidRPr="00D759EF" w:rsidRDefault="00371D15" w:rsidP="00371D15">
      <w:pPr>
        <w:pStyle w:val="Heading4"/>
      </w:pPr>
      <w:r w:rsidRPr="00D759EF">
        <w:t>Static Properties and the Keyword “this”</w:t>
      </w:r>
    </w:p>
    <w:p w14:paraId="732283A6" w14:textId="2F547D69" w:rsidR="00371D15" w:rsidRPr="00D759EF" w:rsidRDefault="00371D15" w:rsidP="00371D15">
      <w:pPr>
        <w:spacing w:after="120"/>
      </w:pPr>
      <w:r w:rsidRPr="00D759EF">
        <w:t xml:space="preserve">Like static methods, the keyword </w:t>
      </w:r>
      <w:r w:rsidRPr="00D759EF">
        <w:rPr>
          <w:rFonts w:ascii="Consolas" w:hAnsi="Consolas"/>
          <w:b/>
          <w:bCs/>
          <w:noProof/>
          <w:kern w:val="32"/>
          <w:sz w:val="22"/>
        </w:rPr>
        <w:t>this</w:t>
      </w:r>
      <w:r w:rsidRPr="00D759EF">
        <w:t xml:space="preserve"> cannot be used in the static properties, as the static property is associated only with the class and does not “recognize” objects </w:t>
      </w:r>
      <w:ins w:id="3412" w:author="Hans Zijlstra" w:date="2017-06-18T18:22:00Z">
        <w:r w:rsidR="00113716" w:rsidRPr="00D759EF">
          <w:t>from</w:t>
        </w:r>
      </w:ins>
      <w:del w:id="3413" w:author="Hans Zijlstra" w:date="2017-06-18T18:22:00Z">
        <w:r w:rsidRPr="00D759EF" w:rsidDel="00113716">
          <w:delText>of</w:delText>
        </w:r>
      </w:del>
      <w:r w:rsidRPr="00D759EF">
        <w:t xml:space="preserve"> a class.</w:t>
      </w:r>
    </w:p>
    <w:tbl>
      <w:tblPr>
        <w:tblW w:w="0" w:type="auto"/>
        <w:tblInd w:w="108" w:type="dxa"/>
        <w:tblCellMar>
          <w:top w:w="113" w:type="dxa"/>
          <w:bottom w:w="113" w:type="dxa"/>
        </w:tblCellMar>
        <w:tblLook w:val="01E0" w:firstRow="1" w:lastRow="1" w:firstColumn="1" w:lastColumn="1" w:noHBand="0" w:noVBand="0"/>
      </w:tblPr>
      <w:tblGrid>
        <w:gridCol w:w="812"/>
        <w:gridCol w:w="7158"/>
      </w:tblGrid>
      <w:tr w:rsidR="00371D15" w:rsidRPr="00D759EF" w14:paraId="283C7D00" w14:textId="77777777" w:rsidTr="00563712">
        <w:tc>
          <w:tcPr>
            <w:tcW w:w="812" w:type="dxa"/>
            <w:tcBorders>
              <w:top w:val="single" w:sz="4" w:space="0" w:color="auto"/>
              <w:left w:val="single" w:sz="4" w:space="0" w:color="auto"/>
              <w:bottom w:val="single" w:sz="4" w:space="0" w:color="auto"/>
              <w:right w:val="single" w:sz="4" w:space="0" w:color="auto"/>
            </w:tcBorders>
            <w:vAlign w:val="center"/>
          </w:tcPr>
          <w:p w14:paraId="0E217137" w14:textId="77777777" w:rsidR="00371D15" w:rsidRPr="00D759EF" w:rsidRDefault="00371D15" w:rsidP="00563712">
            <w:pPr>
              <w:spacing w:before="0"/>
              <w:jc w:val="center"/>
            </w:pPr>
            <w:r w:rsidRPr="00D759EF">
              <w:rPr>
                <w:noProof/>
              </w:rPr>
              <w:drawing>
                <wp:inline distT="0" distB="0" distL="0" distR="0" wp14:anchorId="2AB7AC8F" wp14:editId="6363B434">
                  <wp:extent cx="321945" cy="321945"/>
                  <wp:effectExtent l="0" t="0" r="1905" b="1905"/>
                  <wp:docPr id="5409" name="Picture 5409" descr="idi_e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idi_exc"/>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321945" cy="321945"/>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340112D6" w14:textId="77777777" w:rsidR="00371D15" w:rsidRPr="00AA044A" w:rsidRDefault="00371D15" w:rsidP="00563712">
            <w:pPr>
              <w:pStyle w:val="WarningMessage"/>
            </w:pPr>
            <w:r w:rsidRPr="00011129">
              <w:t xml:space="preserve">The keyword </w:t>
            </w:r>
            <w:r w:rsidRPr="00AA044A">
              <w:rPr>
                <w:rStyle w:val="Code"/>
              </w:rPr>
              <w:t>this</w:t>
            </w:r>
            <w:r w:rsidRPr="00AA044A">
              <w:t xml:space="preserve"> cannot be used in static properties.</w:t>
            </w:r>
          </w:p>
        </w:tc>
      </w:tr>
    </w:tbl>
    <w:p w14:paraId="33943A00" w14:textId="77777777" w:rsidR="00371D15" w:rsidRPr="00D759EF" w:rsidRDefault="00371D15" w:rsidP="00371D15">
      <w:pPr>
        <w:pStyle w:val="Heading4"/>
      </w:pPr>
      <w:r w:rsidRPr="00D759EF">
        <w:t>Accessing Static Properties</w:t>
      </w:r>
    </w:p>
    <w:p w14:paraId="5881D309" w14:textId="77777777" w:rsidR="00371D15" w:rsidRPr="00D759EF" w:rsidRDefault="00371D15" w:rsidP="00371D15">
      <w:pPr>
        <w:spacing w:after="120"/>
      </w:pPr>
      <w:r w:rsidRPr="00D759EF">
        <w:t xml:space="preserve">Like the static fields and methods, static properties can be accessed by </w:t>
      </w:r>
      <w:r w:rsidRPr="00D759EF">
        <w:rPr>
          <w:b/>
        </w:rPr>
        <w:t>"dot" notation</w:t>
      </w:r>
      <w:r w:rsidRPr="00D759EF">
        <w:t>, applied only to the name of the class in which they are declared.</w:t>
      </w:r>
    </w:p>
    <w:p w14:paraId="0789F397" w14:textId="77777777" w:rsidR="00371D15" w:rsidRPr="00D759EF" w:rsidRDefault="00371D15" w:rsidP="00371D15">
      <w:pPr>
        <w:spacing w:after="120"/>
      </w:pPr>
      <w:r w:rsidRPr="00D759EF">
        <w:t xml:space="preserve">To be sure, let’s try to access the property </w:t>
      </w:r>
      <w:r w:rsidRPr="00D759EF">
        <w:rPr>
          <w:rFonts w:ascii="Consolas" w:hAnsi="Consolas"/>
          <w:b/>
          <w:bCs/>
          <w:noProof/>
          <w:kern w:val="32"/>
          <w:sz w:val="22"/>
        </w:rPr>
        <w:t>Version</w:t>
      </w:r>
      <w:r w:rsidRPr="00D759EF">
        <w:t xml:space="preserve"> through a variable of the class </w:t>
      </w:r>
      <w:r w:rsidRPr="00D759EF">
        <w:rPr>
          <w:rFonts w:ascii="Consolas" w:hAnsi="Consolas"/>
          <w:b/>
          <w:bCs/>
          <w:noProof/>
          <w:kern w:val="32"/>
          <w:sz w:val="22"/>
        </w:rPr>
        <w:t>SystemInfo</w:t>
      </w:r>
      <w:r w:rsidRPr="00D759EF">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3D651F4D" w14:textId="77777777" w:rsidTr="00563712">
        <w:tc>
          <w:tcPr>
            <w:tcW w:w="7970" w:type="dxa"/>
            <w:tcBorders>
              <w:top w:val="single" w:sz="4" w:space="0" w:color="auto"/>
              <w:left w:val="single" w:sz="4" w:space="0" w:color="auto"/>
              <w:bottom w:val="single" w:sz="4" w:space="0" w:color="auto"/>
              <w:right w:val="single" w:sz="4" w:space="0" w:color="auto"/>
            </w:tcBorders>
          </w:tcPr>
          <w:p w14:paraId="525289DF"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rPr>
              <w:t>static</w:t>
            </w:r>
            <w:r w:rsidRPr="00D759EF">
              <w:rPr>
                <w:rFonts w:ascii="Consolas" w:hAnsi="Consolas"/>
                <w:noProof/>
                <w:sz w:val="22"/>
                <w:szCs w:val="22"/>
              </w:rPr>
              <w:t xml:space="preserve"> </w:t>
            </w:r>
            <w:r w:rsidRPr="00D759EF">
              <w:rPr>
                <w:rFonts w:ascii="Consolas" w:hAnsi="Consolas" w:cs="Consolas"/>
                <w:noProof/>
                <w:color w:val="0000FF"/>
                <w:sz w:val="22"/>
                <w:szCs w:val="22"/>
              </w:rPr>
              <w:t>void</w:t>
            </w:r>
            <w:r w:rsidRPr="00D759EF">
              <w:rPr>
                <w:rFonts w:ascii="Consolas" w:hAnsi="Consolas"/>
                <w:noProof/>
                <w:sz w:val="22"/>
                <w:szCs w:val="22"/>
              </w:rPr>
              <w:t xml:space="preserve"> Main()</w:t>
            </w:r>
          </w:p>
          <w:p w14:paraId="43801BAF"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p w14:paraId="24B2E317"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color w:val="2B91AF"/>
                <w:sz w:val="22"/>
              </w:rPr>
              <w:t>SystemInfo</w:t>
            </w:r>
            <w:r w:rsidRPr="00D759EF">
              <w:rPr>
                <w:rFonts w:ascii="Consolas" w:hAnsi="Consolas"/>
                <w:noProof/>
                <w:sz w:val="22"/>
                <w:szCs w:val="22"/>
              </w:rPr>
              <w:t xml:space="preserve"> sysInfoInstance = </w:t>
            </w:r>
            <w:r w:rsidRPr="00D759EF">
              <w:rPr>
                <w:rFonts w:ascii="Consolas" w:hAnsi="Consolas" w:cs="Consolas"/>
                <w:noProof/>
                <w:color w:val="0000FF"/>
                <w:sz w:val="22"/>
                <w:szCs w:val="22"/>
                <w:lang w:eastAsia="es-ES"/>
              </w:rPr>
              <w:t>new</w:t>
            </w:r>
            <w:r w:rsidRPr="00D759EF">
              <w:rPr>
                <w:rFonts w:ascii="Consolas" w:hAnsi="Consolas"/>
                <w:noProof/>
                <w:sz w:val="22"/>
                <w:szCs w:val="22"/>
              </w:rPr>
              <w:t xml:space="preserve"> </w:t>
            </w:r>
            <w:r w:rsidRPr="00D759EF">
              <w:rPr>
                <w:rFonts w:ascii="Consolas" w:hAnsi="Consolas"/>
                <w:noProof/>
                <w:color w:val="2B91AF"/>
                <w:sz w:val="22"/>
              </w:rPr>
              <w:t>SystemInfo</w:t>
            </w:r>
            <w:r w:rsidRPr="00D759EF">
              <w:rPr>
                <w:rFonts w:ascii="Consolas" w:hAnsi="Consolas"/>
                <w:noProof/>
                <w:sz w:val="22"/>
                <w:szCs w:val="22"/>
              </w:rPr>
              <w:t>();</w:t>
            </w:r>
          </w:p>
          <w:p w14:paraId="7DBEAD03"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color w:val="2B91AF"/>
                <w:sz w:val="22"/>
              </w:rPr>
              <w:t>Console</w:t>
            </w:r>
            <w:r w:rsidRPr="00D759EF">
              <w:rPr>
                <w:rFonts w:ascii="Consolas" w:hAnsi="Consolas"/>
                <w:noProof/>
                <w:sz w:val="22"/>
                <w:szCs w:val="22"/>
              </w:rPr>
              <w:t>.WriteLine(</w:t>
            </w:r>
            <w:r w:rsidRPr="00D759EF">
              <w:rPr>
                <w:rFonts w:ascii="Consolas" w:hAnsi="Consolas" w:cs="Consolas"/>
                <w:noProof/>
                <w:color w:val="A31515"/>
                <w:sz w:val="22"/>
                <w:szCs w:val="22"/>
                <w:lang w:eastAsia="es-ES"/>
              </w:rPr>
              <w:t>"System version: "</w:t>
            </w:r>
            <w:r w:rsidRPr="00D759EF">
              <w:rPr>
                <w:rFonts w:ascii="Consolas" w:hAnsi="Consolas"/>
                <w:noProof/>
                <w:sz w:val="22"/>
                <w:szCs w:val="22"/>
              </w:rPr>
              <w:t xml:space="preserve"> +</w:t>
            </w:r>
          </w:p>
          <w:p w14:paraId="17004D1F"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rPr>
              <w:tab/>
            </w:r>
            <w:r w:rsidRPr="00D759EF">
              <w:rPr>
                <w:rFonts w:ascii="Consolas" w:hAnsi="Consolas" w:cs="Consolas"/>
                <w:noProof/>
                <w:sz w:val="22"/>
                <w:szCs w:val="22"/>
                <w:lang w:eastAsia="es-ES"/>
              </w:rPr>
              <w:t>sysInfoInstance.Version);</w:t>
            </w:r>
          </w:p>
          <w:p w14:paraId="019B49A6"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tc>
      </w:tr>
    </w:tbl>
    <w:p w14:paraId="6B6E9713" w14:textId="77777777" w:rsidR="00371D15" w:rsidRPr="00D759EF" w:rsidRDefault="00371D15" w:rsidP="00371D15">
      <w:pPr>
        <w:spacing w:after="120"/>
      </w:pPr>
      <w:r w:rsidRPr="00D759EF">
        <w:t>When we try to compile the above code, we get the following error message:</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7202056F" w14:textId="77777777" w:rsidTr="00563712">
        <w:tc>
          <w:tcPr>
            <w:tcW w:w="7970" w:type="dxa"/>
            <w:tcBorders>
              <w:top w:val="single" w:sz="4" w:space="0" w:color="auto"/>
              <w:left w:val="single" w:sz="4" w:space="0" w:color="auto"/>
              <w:bottom w:val="single" w:sz="4" w:space="0" w:color="auto"/>
              <w:right w:val="single" w:sz="4" w:space="0" w:color="auto"/>
            </w:tcBorders>
          </w:tcPr>
          <w:p w14:paraId="0CA6B1DC" w14:textId="77777777" w:rsidR="00371D15" w:rsidRPr="00D759EF" w:rsidRDefault="00371D15" w:rsidP="00563712">
            <w:pPr>
              <w:spacing w:before="0"/>
              <w:rPr>
                <w:rFonts w:ascii="Consolas" w:hAnsi="Consolas" w:cs="Consolas"/>
                <w:noProof/>
                <w:sz w:val="22"/>
                <w:szCs w:val="22"/>
              </w:rPr>
            </w:pPr>
            <w:r w:rsidRPr="00D759EF">
              <w:rPr>
                <w:rFonts w:ascii="Consolas" w:hAnsi="Consolas" w:cs="Consolas"/>
                <w:noProof/>
                <w:sz w:val="22"/>
                <w:szCs w:val="22"/>
              </w:rPr>
              <w:t>Member 'SystemInfo.Version.get' cannot be accessed with an instance reference; qualify it with a type name instead</w:t>
            </w:r>
          </w:p>
        </w:tc>
      </w:tr>
    </w:tbl>
    <w:p w14:paraId="52975C39" w14:textId="056A47F0" w:rsidR="00371D15" w:rsidRPr="00D759EF" w:rsidRDefault="00371D15" w:rsidP="00371D15">
      <w:pPr>
        <w:spacing w:after="120"/>
        <w:rPr>
          <w:b/>
          <w:bCs/>
        </w:rPr>
      </w:pPr>
      <w:del w:id="3414" w:author="Hans Zijlstra" w:date="2017-06-18T18:24:00Z">
        <w:r w:rsidRPr="00D759EF" w:rsidDel="00113716">
          <w:delText>Accordingly</w:delText>
        </w:r>
      </w:del>
      <w:ins w:id="3415" w:author="Hans Zijlstra" w:date="2017-06-18T18:24:00Z">
        <w:r w:rsidR="00113716" w:rsidRPr="00D759EF">
          <w:t>However</w:t>
        </w:r>
      </w:ins>
      <w:r w:rsidRPr="00D759EF">
        <w:t xml:space="preserve">, if we try to access the static properties through </w:t>
      </w:r>
      <w:ins w:id="3416" w:author="Hans Zijlstra" w:date="2017-06-18T18:24:00Z">
        <w:r w:rsidR="00113716" w:rsidRPr="00D759EF">
          <w:t xml:space="preserve">the </w:t>
        </w:r>
      </w:ins>
      <w:r w:rsidRPr="00D759EF">
        <w:t>class name, the code compiles and works correctly:</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7931B14B" w14:textId="77777777" w:rsidTr="00563712">
        <w:tc>
          <w:tcPr>
            <w:tcW w:w="7970" w:type="dxa"/>
            <w:tcBorders>
              <w:top w:val="single" w:sz="4" w:space="0" w:color="auto"/>
              <w:left w:val="single" w:sz="4" w:space="0" w:color="auto"/>
              <w:bottom w:val="single" w:sz="4" w:space="0" w:color="auto"/>
              <w:right w:val="single" w:sz="4" w:space="0" w:color="auto"/>
            </w:tcBorders>
          </w:tcPr>
          <w:p w14:paraId="13B9DBF0"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rPr>
              <w:lastRenderedPageBreak/>
              <w:t>static</w:t>
            </w:r>
            <w:r w:rsidRPr="00D759EF">
              <w:rPr>
                <w:rFonts w:ascii="Consolas" w:hAnsi="Consolas"/>
                <w:noProof/>
                <w:sz w:val="22"/>
                <w:szCs w:val="22"/>
              </w:rPr>
              <w:t xml:space="preserve"> </w:t>
            </w:r>
            <w:r w:rsidRPr="00D759EF">
              <w:rPr>
                <w:rFonts w:ascii="Consolas" w:hAnsi="Consolas" w:cs="Consolas"/>
                <w:noProof/>
                <w:color w:val="0000FF"/>
                <w:sz w:val="22"/>
                <w:szCs w:val="22"/>
              </w:rPr>
              <w:t>void</w:t>
            </w:r>
            <w:r w:rsidRPr="00D759EF">
              <w:rPr>
                <w:rFonts w:ascii="Consolas" w:hAnsi="Consolas"/>
                <w:noProof/>
                <w:sz w:val="22"/>
                <w:szCs w:val="22"/>
              </w:rPr>
              <w:t xml:space="preserve"> Main()</w:t>
            </w:r>
          </w:p>
          <w:p w14:paraId="5C3748DF"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p w14:paraId="4FF3862D" w14:textId="77777777" w:rsidR="00371D15" w:rsidRPr="00D759EF" w:rsidRDefault="00371D15" w:rsidP="00563712">
            <w:pPr>
              <w:autoSpaceDE w:val="0"/>
              <w:autoSpaceDN w:val="0"/>
              <w:adjustRightInd w:val="0"/>
              <w:spacing w:before="0"/>
              <w:jc w:val="left"/>
              <w:rPr>
                <w:rFonts w:ascii="Consolas" w:hAnsi="Consolas" w:cs="Consolas"/>
                <w:noProof/>
                <w:color w:val="008000"/>
                <w:sz w:val="22"/>
                <w:szCs w:val="22"/>
                <w:lang w:eastAsia="es-ES"/>
              </w:rPr>
            </w:pPr>
            <w:r w:rsidRPr="00D759EF">
              <w:rPr>
                <w:rFonts w:ascii="Consolas" w:hAnsi="Consolas"/>
                <w:noProof/>
                <w:sz w:val="22"/>
                <w:szCs w:val="22"/>
              </w:rPr>
              <w:tab/>
            </w:r>
            <w:r w:rsidRPr="00D759EF">
              <w:rPr>
                <w:rFonts w:ascii="Consolas" w:hAnsi="Consolas" w:cs="Consolas"/>
                <w:noProof/>
                <w:color w:val="008000"/>
                <w:sz w:val="22"/>
                <w:szCs w:val="22"/>
                <w:lang w:eastAsia="es-ES"/>
              </w:rPr>
              <w:t>// Invocation of static property setter</w:t>
            </w:r>
          </w:p>
          <w:p w14:paraId="4C6F4D28"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color w:val="2B91AF"/>
                <w:sz w:val="22"/>
              </w:rPr>
              <w:t>SystemInfo</w:t>
            </w:r>
            <w:r w:rsidRPr="00D759EF">
              <w:rPr>
                <w:rFonts w:ascii="Consolas" w:hAnsi="Consolas"/>
                <w:noProof/>
                <w:sz w:val="22"/>
                <w:szCs w:val="22"/>
              </w:rPr>
              <w:t xml:space="preserve">.Vendor = </w:t>
            </w:r>
            <w:r w:rsidRPr="00D759EF">
              <w:rPr>
                <w:rFonts w:ascii="Consolas" w:hAnsi="Consolas" w:cs="Consolas"/>
                <w:noProof/>
                <w:color w:val="A31515"/>
                <w:sz w:val="22"/>
                <w:szCs w:val="22"/>
                <w:lang w:eastAsia="es-ES"/>
              </w:rPr>
              <w:t>"Microsoft Corporation"</w:t>
            </w:r>
            <w:r w:rsidRPr="00D759EF">
              <w:rPr>
                <w:rFonts w:ascii="Consolas" w:hAnsi="Consolas"/>
                <w:noProof/>
                <w:sz w:val="22"/>
                <w:szCs w:val="22"/>
              </w:rPr>
              <w:t>;</w:t>
            </w:r>
          </w:p>
          <w:p w14:paraId="64EFC515"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p>
          <w:p w14:paraId="5D689064" w14:textId="77777777" w:rsidR="00371D15" w:rsidRPr="00D759EF" w:rsidRDefault="00371D15" w:rsidP="00563712">
            <w:pPr>
              <w:autoSpaceDE w:val="0"/>
              <w:autoSpaceDN w:val="0"/>
              <w:adjustRightInd w:val="0"/>
              <w:spacing w:before="0"/>
              <w:jc w:val="left"/>
              <w:rPr>
                <w:rFonts w:ascii="Consolas" w:hAnsi="Consolas" w:cs="Consolas"/>
                <w:noProof/>
                <w:color w:val="008000"/>
                <w:sz w:val="22"/>
                <w:szCs w:val="22"/>
                <w:lang w:eastAsia="es-ES"/>
              </w:rPr>
            </w:pPr>
            <w:r w:rsidRPr="00D759EF">
              <w:rPr>
                <w:rFonts w:ascii="Consolas" w:hAnsi="Consolas"/>
                <w:noProof/>
                <w:sz w:val="22"/>
                <w:szCs w:val="22"/>
              </w:rPr>
              <w:tab/>
            </w:r>
            <w:r w:rsidRPr="00D759EF">
              <w:rPr>
                <w:rFonts w:ascii="Consolas" w:hAnsi="Consolas" w:cs="Consolas"/>
                <w:noProof/>
                <w:color w:val="008000"/>
                <w:sz w:val="22"/>
                <w:szCs w:val="22"/>
                <w:lang w:eastAsia="es-ES"/>
              </w:rPr>
              <w:t>// Invocation of static property getters</w:t>
            </w:r>
          </w:p>
          <w:p w14:paraId="0F783D66" w14:textId="77777777" w:rsidR="00371D15" w:rsidRPr="00AE3E64"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AE3E64">
              <w:rPr>
                <w:rFonts w:ascii="Consolas" w:hAnsi="Consolas"/>
                <w:noProof/>
                <w:color w:val="2B91AF"/>
                <w:sz w:val="22"/>
              </w:rPr>
              <w:t>Console</w:t>
            </w:r>
            <w:r w:rsidRPr="00AE3E64">
              <w:rPr>
                <w:rFonts w:ascii="Consolas" w:hAnsi="Consolas"/>
                <w:noProof/>
                <w:sz w:val="22"/>
                <w:szCs w:val="22"/>
              </w:rPr>
              <w:t>.WriteLine(</w:t>
            </w:r>
            <w:r w:rsidRPr="00AE3E64">
              <w:rPr>
                <w:rFonts w:ascii="Consolas" w:hAnsi="Consolas" w:cs="Consolas"/>
                <w:noProof/>
                <w:color w:val="A31515"/>
                <w:sz w:val="22"/>
                <w:szCs w:val="22"/>
                <w:lang w:eastAsia="es-ES"/>
              </w:rPr>
              <w:t>"System version: "</w:t>
            </w:r>
            <w:r w:rsidRPr="00AE3E64">
              <w:rPr>
                <w:rFonts w:ascii="Consolas" w:hAnsi="Consolas"/>
                <w:noProof/>
                <w:sz w:val="22"/>
                <w:szCs w:val="22"/>
              </w:rPr>
              <w:t xml:space="preserve"> + </w:t>
            </w:r>
            <w:r w:rsidRPr="00AE3E64">
              <w:rPr>
                <w:rFonts w:ascii="Consolas" w:hAnsi="Consolas"/>
                <w:noProof/>
                <w:color w:val="2B91AF"/>
                <w:sz w:val="22"/>
              </w:rPr>
              <w:t>SystemInfo</w:t>
            </w:r>
            <w:r w:rsidRPr="00AE3E64">
              <w:rPr>
                <w:rFonts w:ascii="Consolas" w:hAnsi="Consolas"/>
                <w:noProof/>
                <w:sz w:val="22"/>
                <w:szCs w:val="22"/>
              </w:rPr>
              <w:t>.Version);</w:t>
            </w:r>
          </w:p>
          <w:p w14:paraId="12D82934" w14:textId="77777777" w:rsidR="00371D15" w:rsidRPr="00977A5E" w:rsidRDefault="00371D15" w:rsidP="00563712">
            <w:pPr>
              <w:autoSpaceDE w:val="0"/>
              <w:autoSpaceDN w:val="0"/>
              <w:adjustRightInd w:val="0"/>
              <w:spacing w:before="0"/>
              <w:jc w:val="left"/>
              <w:rPr>
                <w:rFonts w:ascii="Consolas" w:hAnsi="Consolas"/>
                <w:noProof/>
                <w:sz w:val="22"/>
                <w:szCs w:val="22"/>
              </w:rPr>
            </w:pPr>
            <w:r w:rsidRPr="00AE3E64">
              <w:rPr>
                <w:rFonts w:ascii="Consolas" w:hAnsi="Consolas"/>
                <w:noProof/>
                <w:sz w:val="22"/>
                <w:szCs w:val="22"/>
              </w:rPr>
              <w:tab/>
            </w:r>
            <w:r w:rsidRPr="00D759EF">
              <w:rPr>
                <w:rFonts w:ascii="Consolas" w:hAnsi="Consolas"/>
                <w:noProof/>
                <w:color w:val="2B91AF"/>
                <w:sz w:val="22"/>
              </w:rPr>
              <w:t>Console</w:t>
            </w:r>
            <w:r w:rsidRPr="00011129">
              <w:rPr>
                <w:rFonts w:ascii="Consolas" w:hAnsi="Consolas"/>
                <w:noProof/>
                <w:sz w:val="22"/>
                <w:szCs w:val="22"/>
              </w:rPr>
              <w:t>.WriteLine(</w:t>
            </w:r>
            <w:r w:rsidRPr="00AA044A">
              <w:rPr>
                <w:rFonts w:ascii="Consolas" w:hAnsi="Consolas" w:cs="Consolas"/>
                <w:noProof/>
                <w:color w:val="A31515"/>
                <w:sz w:val="22"/>
                <w:szCs w:val="22"/>
                <w:lang w:eastAsia="es-ES"/>
              </w:rPr>
              <w:t>"System vendor: "</w:t>
            </w:r>
            <w:r w:rsidRPr="00AA044A">
              <w:rPr>
                <w:rFonts w:ascii="Consolas" w:hAnsi="Consolas"/>
                <w:noProof/>
                <w:sz w:val="22"/>
                <w:szCs w:val="22"/>
              </w:rPr>
              <w:t xml:space="preserve"> + </w:t>
            </w:r>
            <w:r w:rsidRPr="002959F9">
              <w:rPr>
                <w:rFonts w:ascii="Consolas" w:hAnsi="Consolas"/>
                <w:noProof/>
                <w:color w:val="2B91AF"/>
                <w:sz w:val="22"/>
              </w:rPr>
              <w:t>SystemInfo</w:t>
            </w:r>
            <w:r w:rsidRPr="00977A5E">
              <w:rPr>
                <w:rFonts w:ascii="Consolas" w:hAnsi="Consolas"/>
                <w:noProof/>
                <w:sz w:val="22"/>
                <w:szCs w:val="22"/>
              </w:rPr>
              <w:t>.Vendor);</w:t>
            </w:r>
          </w:p>
          <w:p w14:paraId="09B17DBF" w14:textId="77777777" w:rsidR="00371D15" w:rsidRPr="00977A5E" w:rsidRDefault="00371D15" w:rsidP="00563712">
            <w:pPr>
              <w:autoSpaceDE w:val="0"/>
              <w:autoSpaceDN w:val="0"/>
              <w:adjustRightInd w:val="0"/>
              <w:spacing w:before="0"/>
              <w:jc w:val="left"/>
              <w:rPr>
                <w:rFonts w:ascii="Consolas" w:hAnsi="Consolas" w:cs="Consolas"/>
                <w:noProof/>
                <w:sz w:val="22"/>
                <w:szCs w:val="22"/>
              </w:rPr>
            </w:pPr>
            <w:r w:rsidRPr="00977A5E">
              <w:rPr>
                <w:rFonts w:ascii="Consolas" w:hAnsi="Consolas" w:cs="Consolas"/>
                <w:noProof/>
                <w:sz w:val="22"/>
                <w:szCs w:val="22"/>
              </w:rPr>
              <w:t>}</w:t>
            </w:r>
          </w:p>
        </w:tc>
      </w:tr>
    </w:tbl>
    <w:p w14:paraId="026B9132" w14:textId="719DCC78" w:rsidR="00371D15" w:rsidRPr="00D759EF" w:rsidRDefault="00371D15" w:rsidP="00371D15">
      <w:pPr>
        <w:spacing w:after="120"/>
        <w:rPr>
          <w:b/>
          <w:bCs/>
        </w:rPr>
      </w:pPr>
      <w:del w:id="3417" w:author="Hans Zijlstra" w:date="2017-06-18T18:25:00Z">
        <w:r w:rsidRPr="00D759EF" w:rsidDel="00113716">
          <w:delText xml:space="preserve">The </w:delText>
        </w:r>
      </w:del>
      <w:ins w:id="3418" w:author="Hans Zijlstra" w:date="2017-06-18T18:25:00Z">
        <w:r w:rsidR="00113716" w:rsidRPr="00D759EF">
          <w:t xml:space="preserve">After the </w:t>
        </w:r>
      </w:ins>
      <w:r w:rsidRPr="00D759EF">
        <w:t>code is compiled</w:t>
      </w:r>
      <w:ins w:id="3419" w:author="Hans Zijlstra" w:date="2017-06-18T18:25:00Z">
        <w:r w:rsidR="00113716" w:rsidRPr="00D759EF">
          <w:t>,</w:t>
        </w:r>
      </w:ins>
      <w:del w:id="3420" w:author="Hans Zijlstra" w:date="2017-06-18T18:25:00Z">
        <w:r w:rsidRPr="00D759EF" w:rsidDel="00113716">
          <w:delText xml:space="preserve"> and</w:delText>
        </w:r>
      </w:del>
      <w:r w:rsidRPr="00D759EF">
        <w:t xml:space="preserve"> the result of its execution is:</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7E547B0F" w14:textId="77777777" w:rsidTr="00563712">
        <w:tc>
          <w:tcPr>
            <w:tcW w:w="7970" w:type="dxa"/>
            <w:tcBorders>
              <w:top w:val="single" w:sz="4" w:space="0" w:color="auto"/>
              <w:left w:val="single" w:sz="4" w:space="0" w:color="auto"/>
              <w:bottom w:val="single" w:sz="4" w:space="0" w:color="auto"/>
              <w:right w:val="single" w:sz="4" w:space="0" w:color="auto"/>
            </w:tcBorders>
          </w:tcPr>
          <w:p w14:paraId="73ADE3E2" w14:textId="77777777" w:rsidR="00371D15" w:rsidRPr="00D759EF" w:rsidRDefault="00371D15" w:rsidP="00563712">
            <w:pPr>
              <w:spacing w:before="0"/>
              <w:rPr>
                <w:rFonts w:ascii="Consolas" w:hAnsi="Consolas" w:cs="Consolas"/>
                <w:sz w:val="22"/>
                <w:szCs w:val="22"/>
              </w:rPr>
            </w:pPr>
            <w:r w:rsidRPr="00D759EF">
              <w:rPr>
                <w:rFonts w:ascii="Consolas" w:hAnsi="Consolas" w:cs="Consolas"/>
                <w:sz w:val="22"/>
                <w:szCs w:val="22"/>
              </w:rPr>
              <w:t>System version: 0.1</w:t>
            </w:r>
          </w:p>
          <w:p w14:paraId="710C4232" w14:textId="77777777" w:rsidR="00371D15" w:rsidRPr="00D759EF" w:rsidRDefault="00371D15" w:rsidP="00563712">
            <w:pPr>
              <w:spacing w:before="0"/>
              <w:rPr>
                <w:rFonts w:ascii="Consolas" w:hAnsi="Consolas" w:cs="Consolas"/>
                <w:sz w:val="22"/>
                <w:szCs w:val="22"/>
              </w:rPr>
            </w:pPr>
            <w:r w:rsidRPr="00D759EF">
              <w:rPr>
                <w:rFonts w:ascii="Consolas" w:hAnsi="Consolas" w:cs="Consolas"/>
                <w:sz w:val="22"/>
                <w:szCs w:val="22"/>
              </w:rPr>
              <w:t>System vendor: Microsoft Corporation</w:t>
            </w:r>
          </w:p>
        </w:tc>
      </w:tr>
    </w:tbl>
    <w:p w14:paraId="0A01FB3E" w14:textId="174404B3" w:rsidR="00371D15" w:rsidRPr="00D759EF" w:rsidRDefault="00371D15" w:rsidP="00371D15">
      <w:pPr>
        <w:spacing w:after="120"/>
      </w:pPr>
      <w:r w:rsidRPr="00D759EF">
        <w:t xml:space="preserve">Before proceeding to the next section, let’s look at the printed value of the property </w:t>
      </w:r>
      <w:r w:rsidRPr="00D759EF">
        <w:rPr>
          <w:rFonts w:ascii="Consolas" w:hAnsi="Consolas"/>
          <w:b/>
          <w:bCs/>
          <w:noProof/>
          <w:kern w:val="32"/>
          <w:sz w:val="22"/>
        </w:rPr>
        <w:t>Vendor</w:t>
      </w:r>
      <w:r w:rsidRPr="00D759EF">
        <w:t>. It is "</w:t>
      </w:r>
      <w:r w:rsidRPr="00D759EF">
        <w:rPr>
          <w:rFonts w:ascii="Consolas" w:hAnsi="Consolas"/>
          <w:b/>
          <w:bCs/>
          <w:noProof/>
          <w:kern w:val="32"/>
          <w:sz w:val="22"/>
        </w:rPr>
        <w:t>Microsoft</w:t>
      </w:r>
      <w:r w:rsidRPr="00D759EF">
        <w:t xml:space="preserve"> </w:t>
      </w:r>
      <w:r w:rsidRPr="00D759EF">
        <w:rPr>
          <w:rFonts w:ascii="Consolas" w:hAnsi="Consolas"/>
          <w:b/>
          <w:bCs/>
          <w:noProof/>
          <w:kern w:val="32"/>
          <w:sz w:val="22"/>
        </w:rPr>
        <w:t>Corpora</w:t>
      </w:r>
      <w:del w:id="3421" w:author="Hans Zijlstra" w:date="2017-06-18T18:25:00Z">
        <w:r w:rsidRPr="00D759EF" w:rsidDel="00113716">
          <w:rPr>
            <w:rFonts w:ascii="Consolas" w:hAnsi="Consolas"/>
            <w:b/>
            <w:bCs/>
            <w:noProof/>
            <w:kern w:val="32"/>
            <w:sz w:val="22"/>
          </w:rPr>
          <w:softHyphen/>
        </w:r>
      </w:del>
      <w:r w:rsidRPr="00D759EF">
        <w:rPr>
          <w:rFonts w:ascii="Consolas" w:hAnsi="Consolas"/>
          <w:b/>
          <w:bCs/>
          <w:noProof/>
          <w:kern w:val="32"/>
          <w:sz w:val="22"/>
        </w:rPr>
        <w:t>tion</w:t>
      </w:r>
      <w:r w:rsidRPr="00D759EF">
        <w:t>", although we have initialized it with the value "</w:t>
      </w:r>
      <w:r w:rsidRPr="00D759EF">
        <w:rPr>
          <w:rFonts w:ascii="Consolas" w:hAnsi="Consolas"/>
          <w:b/>
          <w:bCs/>
          <w:noProof/>
          <w:kern w:val="32"/>
          <w:sz w:val="22"/>
        </w:rPr>
        <w:t>Microsoft</w:t>
      </w:r>
      <w:r w:rsidRPr="00D759EF">
        <w:t xml:space="preserve">" in the </w:t>
      </w:r>
      <w:r w:rsidRPr="00D759EF">
        <w:rPr>
          <w:rFonts w:ascii="Consolas" w:hAnsi="Consolas"/>
          <w:b/>
          <w:bCs/>
          <w:noProof/>
          <w:kern w:val="32"/>
          <w:sz w:val="22"/>
        </w:rPr>
        <w:t>SystemInfo</w:t>
      </w:r>
      <w:r w:rsidRPr="00D759EF">
        <w:t xml:space="preserve"> class. This is because we changed the value of the property </w:t>
      </w:r>
      <w:r w:rsidRPr="00D759EF">
        <w:rPr>
          <w:rFonts w:ascii="Consolas" w:hAnsi="Consolas"/>
          <w:b/>
          <w:bCs/>
          <w:noProof/>
          <w:kern w:val="32"/>
          <w:sz w:val="22"/>
        </w:rPr>
        <w:t>Vendor</w:t>
      </w:r>
      <w:r w:rsidRPr="00D759EF">
        <w:t xml:space="preserve"> </w:t>
      </w:r>
      <w:ins w:id="3422" w:author="Hans Zijlstra" w:date="2017-06-18T18:28:00Z">
        <w:r w:rsidR="00670DEC" w:rsidRPr="00D759EF">
          <w:t>in</w:t>
        </w:r>
      </w:ins>
      <w:del w:id="3423" w:author="Hans Zijlstra" w:date="2017-06-18T18:28:00Z">
        <w:r w:rsidRPr="00D759EF" w:rsidDel="00670DEC">
          <w:delText>of</w:delText>
        </w:r>
      </w:del>
      <w:r w:rsidRPr="00D759EF">
        <w:t xml:space="preserve"> the first line of the </w:t>
      </w:r>
      <w:r w:rsidRPr="00D759EF">
        <w:rPr>
          <w:rFonts w:ascii="Consolas" w:hAnsi="Consolas"/>
          <w:b/>
          <w:bCs/>
          <w:noProof/>
          <w:kern w:val="32"/>
          <w:sz w:val="22"/>
        </w:rPr>
        <w:t xml:space="preserve">Main() </w:t>
      </w:r>
      <w:r w:rsidRPr="00D759EF">
        <w:t xml:space="preserve">method, by calling its method </w:t>
      </w:r>
      <w:del w:id="3424" w:author="Hans Zijlstra" w:date="2017-06-18T18:28:00Z">
        <w:r w:rsidRPr="00D759EF" w:rsidDel="00670DEC">
          <w:delText xml:space="preserve">of </w:delText>
        </w:r>
      </w:del>
      <w:ins w:id="3425" w:author="Hans Zijlstra" w:date="2017-06-18T18:28:00Z">
        <w:r w:rsidR="00670DEC" w:rsidRPr="00D759EF">
          <w:t xml:space="preserve">for </w:t>
        </w:r>
      </w:ins>
      <w:r w:rsidRPr="00D759EF">
        <w:t>modification.</w:t>
      </w:r>
    </w:p>
    <w:tbl>
      <w:tblPr>
        <w:tblW w:w="0" w:type="auto"/>
        <w:tblInd w:w="108" w:type="dxa"/>
        <w:tblCellMar>
          <w:top w:w="113" w:type="dxa"/>
          <w:bottom w:w="113" w:type="dxa"/>
        </w:tblCellMar>
        <w:tblLook w:val="01E0" w:firstRow="1" w:lastRow="1" w:firstColumn="1" w:lastColumn="1" w:noHBand="0" w:noVBand="0"/>
      </w:tblPr>
      <w:tblGrid>
        <w:gridCol w:w="812"/>
        <w:gridCol w:w="7158"/>
      </w:tblGrid>
      <w:tr w:rsidR="00371D15" w:rsidRPr="00D759EF" w14:paraId="2AA968D2" w14:textId="77777777" w:rsidTr="00563712">
        <w:tc>
          <w:tcPr>
            <w:tcW w:w="812" w:type="dxa"/>
            <w:tcBorders>
              <w:top w:val="single" w:sz="4" w:space="0" w:color="auto"/>
              <w:left w:val="single" w:sz="4" w:space="0" w:color="auto"/>
              <w:bottom w:val="single" w:sz="4" w:space="0" w:color="auto"/>
              <w:right w:val="single" w:sz="4" w:space="0" w:color="auto"/>
            </w:tcBorders>
            <w:vAlign w:val="center"/>
          </w:tcPr>
          <w:p w14:paraId="091038B1" w14:textId="77777777" w:rsidR="00371D15" w:rsidRPr="00D759EF" w:rsidRDefault="00371D15" w:rsidP="00563712">
            <w:pPr>
              <w:spacing w:before="0"/>
              <w:jc w:val="center"/>
            </w:pPr>
            <w:r w:rsidRPr="00D759EF">
              <w:rPr>
                <w:noProof/>
              </w:rPr>
              <w:drawing>
                <wp:inline distT="0" distB="0" distL="0" distR="0" wp14:anchorId="030508F5" wp14:editId="73355F37">
                  <wp:extent cx="321945" cy="321945"/>
                  <wp:effectExtent l="0" t="0" r="1905" b="1905"/>
                  <wp:docPr id="5410" name="Picture 5410" descr="idi_e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idi_exc"/>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321945" cy="321945"/>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4E5B967F" w14:textId="77777777" w:rsidR="00371D15" w:rsidRPr="00AA044A" w:rsidRDefault="00371D15" w:rsidP="00563712">
            <w:pPr>
              <w:pStyle w:val="WarningMessage"/>
            </w:pPr>
            <w:r w:rsidRPr="00011129">
              <w:t xml:space="preserve">Static properties can be accessed only through dot notation, applied to the </w:t>
            </w:r>
            <w:r w:rsidRPr="00AA044A">
              <w:t>name of the class in which they are declared.</w:t>
            </w:r>
          </w:p>
        </w:tc>
      </w:tr>
    </w:tbl>
    <w:p w14:paraId="4026FC3B" w14:textId="77777777" w:rsidR="00371D15" w:rsidRPr="00D759EF" w:rsidRDefault="00371D15" w:rsidP="00371D15">
      <w:pPr>
        <w:pStyle w:val="Heading3"/>
      </w:pPr>
      <w:r w:rsidRPr="00D759EF">
        <w:t>Static Classes</w:t>
      </w:r>
    </w:p>
    <w:p w14:paraId="32A74943" w14:textId="343936D8" w:rsidR="00371D15" w:rsidRPr="00D759EF" w:rsidRDefault="00371D15" w:rsidP="00371D15">
      <w:pPr>
        <w:spacing w:after="120"/>
      </w:pPr>
      <w:r w:rsidRPr="00D759EF">
        <w:t xml:space="preserve">For </w:t>
      </w:r>
      <w:ins w:id="3426" w:author="Hans Zijlstra" w:date="2017-06-18T18:29:00Z">
        <w:r w:rsidR="00432BA3" w:rsidRPr="00D759EF">
          <w:t xml:space="preserve">a </w:t>
        </w:r>
      </w:ins>
      <w:r w:rsidRPr="00D759EF">
        <w:t>complete understanding</w:t>
      </w:r>
      <w:ins w:id="3427" w:author="Hans Zijlstra" w:date="2017-06-18T18:29:00Z">
        <w:r w:rsidR="00432BA3" w:rsidRPr="00D759EF">
          <w:t>,</w:t>
        </w:r>
      </w:ins>
      <w:r w:rsidRPr="00D759EF">
        <w:t xml:space="preserve"> we have to explain that </w:t>
      </w:r>
      <w:del w:id="3428" w:author="Hans Zijlstra" w:date="2017-06-18T18:30:00Z">
        <w:r w:rsidRPr="00D759EF" w:rsidDel="00432BA3">
          <w:delText xml:space="preserve">we </w:delText>
        </w:r>
      </w:del>
      <w:ins w:id="3429" w:author="Hans Zijlstra" w:date="2017-06-18T18:30:00Z">
        <w:r w:rsidR="00432BA3" w:rsidRPr="00D759EF">
          <w:t xml:space="preserve">one </w:t>
        </w:r>
      </w:ins>
      <w:r w:rsidRPr="00D759EF">
        <w:t>can also declare classes as static. Similar to static members, a class is static</w:t>
      </w:r>
      <w:del w:id="3430" w:author="Hans Zijlstra" w:date="2017-06-18T18:31:00Z">
        <w:r w:rsidRPr="00D759EF" w:rsidDel="00432BA3">
          <w:delText>,</w:delText>
        </w:r>
      </w:del>
      <w:r w:rsidRPr="00D759EF">
        <w:t xml:space="preserve"> when the keyword </w:t>
      </w:r>
      <w:r w:rsidRPr="00D759EF">
        <w:rPr>
          <w:rFonts w:ascii="Consolas" w:hAnsi="Consolas"/>
          <w:b/>
          <w:bCs/>
          <w:noProof/>
          <w:kern w:val="32"/>
          <w:sz w:val="22"/>
        </w:rPr>
        <w:t>static</w:t>
      </w:r>
      <w:r w:rsidRPr="00D759EF">
        <w:t xml:space="preserve"> is used in its declaration.</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3EACE7D7" w14:textId="77777777" w:rsidTr="00563712">
        <w:tc>
          <w:tcPr>
            <w:tcW w:w="7970" w:type="dxa"/>
            <w:tcBorders>
              <w:top w:val="single" w:sz="4" w:space="0" w:color="auto"/>
              <w:left w:val="single" w:sz="4" w:space="0" w:color="auto"/>
              <w:bottom w:val="single" w:sz="4" w:space="0" w:color="auto"/>
              <w:right w:val="single" w:sz="4" w:space="0" w:color="auto"/>
            </w:tcBorders>
          </w:tcPr>
          <w:p w14:paraId="56B26369" w14:textId="77777777" w:rsidR="00371D15" w:rsidRPr="00D759EF" w:rsidRDefault="00371D15" w:rsidP="00563712">
            <w:pPr>
              <w:autoSpaceDE w:val="0"/>
              <w:autoSpaceDN w:val="0"/>
              <w:adjustRightInd w:val="0"/>
              <w:spacing w:before="0"/>
              <w:jc w:val="left"/>
              <w:rPr>
                <w:rFonts w:ascii="Consolas" w:hAnsi="Consolas" w:cs="Consolas"/>
                <w:bCs/>
                <w:noProof/>
                <w:sz w:val="22"/>
                <w:szCs w:val="22"/>
              </w:rPr>
            </w:pPr>
            <w:r w:rsidRPr="00D759EF">
              <w:rPr>
                <w:rFonts w:ascii="Consolas" w:hAnsi="Consolas" w:cs="Consolas"/>
                <w:bCs/>
                <w:noProof/>
                <w:sz w:val="22"/>
                <w:szCs w:val="22"/>
              </w:rPr>
              <w:t>[&lt;modifiers&gt;] static class &lt;class_name&gt;</w:t>
            </w:r>
          </w:p>
          <w:p w14:paraId="149C8558" w14:textId="77777777" w:rsidR="00371D15" w:rsidRPr="00D759EF" w:rsidRDefault="00371D15" w:rsidP="00563712">
            <w:pPr>
              <w:autoSpaceDE w:val="0"/>
              <w:autoSpaceDN w:val="0"/>
              <w:adjustRightInd w:val="0"/>
              <w:spacing w:before="0"/>
              <w:jc w:val="left"/>
              <w:rPr>
                <w:rFonts w:ascii="Consolas" w:hAnsi="Consolas" w:cs="Consolas"/>
                <w:bCs/>
                <w:noProof/>
                <w:sz w:val="22"/>
                <w:szCs w:val="22"/>
              </w:rPr>
            </w:pPr>
            <w:r w:rsidRPr="00D759EF">
              <w:rPr>
                <w:rFonts w:ascii="Consolas" w:hAnsi="Consolas" w:cs="Consolas"/>
                <w:bCs/>
                <w:noProof/>
                <w:sz w:val="22"/>
                <w:szCs w:val="22"/>
              </w:rPr>
              <w:t>{</w:t>
            </w:r>
          </w:p>
          <w:p w14:paraId="53B43E69"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00"/>
                <w:sz w:val="22"/>
                <w:szCs w:val="22"/>
              </w:rPr>
              <w:tab/>
            </w:r>
            <w:r w:rsidRPr="00D759EF">
              <w:rPr>
                <w:rFonts w:ascii="Consolas" w:hAnsi="Consolas" w:cs="Consolas"/>
                <w:noProof/>
                <w:color w:val="008000"/>
                <w:sz w:val="22"/>
                <w:szCs w:val="22"/>
              </w:rPr>
              <w:t>// … Class body goes here</w:t>
            </w:r>
          </w:p>
          <w:p w14:paraId="44CB19E3" w14:textId="77777777" w:rsidR="00371D15" w:rsidRPr="00D759EF" w:rsidRDefault="00371D15" w:rsidP="00563712">
            <w:pPr>
              <w:spacing w:before="0"/>
              <w:jc w:val="left"/>
              <w:rPr>
                <w:rFonts w:ascii="Consolas" w:hAnsi="Consolas" w:cs="Consolas"/>
                <w:noProof/>
                <w:sz w:val="22"/>
                <w:szCs w:val="22"/>
              </w:rPr>
            </w:pPr>
            <w:r w:rsidRPr="00D759EF">
              <w:rPr>
                <w:rFonts w:ascii="Consolas" w:hAnsi="Consolas" w:cs="Consolas"/>
                <w:bCs/>
                <w:noProof/>
                <w:sz w:val="22"/>
                <w:szCs w:val="22"/>
              </w:rPr>
              <w:t>}</w:t>
            </w:r>
          </w:p>
        </w:tc>
      </w:tr>
    </w:tbl>
    <w:p w14:paraId="0A46FCCC" w14:textId="3734F76B" w:rsidR="00371D15" w:rsidRPr="00D759EF" w:rsidRDefault="00371D15" w:rsidP="00371D15">
      <w:r w:rsidRPr="00D759EF">
        <w:t xml:space="preserve">When a class is declared </w:t>
      </w:r>
      <w:del w:id="3431" w:author="Hans Zijlstra" w:date="2017-06-18T18:31:00Z">
        <w:r w:rsidRPr="00D759EF" w:rsidDel="00432BA3">
          <w:delText xml:space="preserve">as </w:delText>
        </w:r>
      </w:del>
      <w:r w:rsidRPr="00D759EF">
        <w:t xml:space="preserve">static, </w:t>
      </w:r>
      <w:del w:id="3432" w:author="Hans Zijlstra" w:date="2017-06-18T18:31:00Z">
        <w:r w:rsidRPr="00D759EF" w:rsidDel="00432BA3">
          <w:delText>it is an indication that</w:delText>
        </w:r>
      </w:del>
      <w:ins w:id="3433" w:author="Hans Zijlstra" w:date="2017-06-18T18:31:00Z">
        <w:r w:rsidR="00432BA3" w:rsidRPr="00D759EF">
          <w:t>then</w:t>
        </w:r>
      </w:ins>
      <w:r w:rsidRPr="00D759EF">
        <w:t xml:space="preserve"> </w:t>
      </w:r>
      <w:r w:rsidRPr="00D759EF">
        <w:rPr>
          <w:b/>
        </w:rPr>
        <w:t xml:space="preserve">this class contains only static members </w:t>
      </w:r>
      <w:r w:rsidRPr="00D759EF">
        <w:t xml:space="preserve">(i.e. static fields, methods, properties) and </w:t>
      </w:r>
      <w:ins w:id="3434" w:author="Hans Zijlstra" w:date="2017-06-18T18:32:00Z">
        <w:r w:rsidR="00432BA3" w:rsidRPr="00D759EF">
          <w:t xml:space="preserve">it </w:t>
        </w:r>
      </w:ins>
      <w:r w:rsidRPr="00D759EF">
        <w:t>cannot be instantiated.</w:t>
      </w:r>
    </w:p>
    <w:p w14:paraId="605CE1D8" w14:textId="1EC7857E" w:rsidR="00371D15" w:rsidRPr="00011129" w:rsidRDefault="00371D15" w:rsidP="00371D15">
      <w:del w:id="3435" w:author="Hans Zijlstra" w:date="2017-06-18T18:32:00Z">
        <w:r w:rsidRPr="00D759EF" w:rsidDel="00AF2800">
          <w:delText>The use of static</w:delText>
        </w:r>
      </w:del>
      <w:ins w:id="3436" w:author="Hans Zijlstra" w:date="2017-06-18T18:32:00Z">
        <w:r w:rsidR="00AF2800" w:rsidRPr="00D759EF">
          <w:t>Stati</w:t>
        </w:r>
      </w:ins>
      <w:ins w:id="3437" w:author="Hans Zijlstra" w:date="2017-06-18T18:33:00Z">
        <w:r w:rsidR="00AF2800" w:rsidRPr="00D759EF">
          <w:t>c</w:t>
        </w:r>
      </w:ins>
      <w:r w:rsidRPr="00D759EF">
        <w:t xml:space="preserve"> classes </w:t>
      </w:r>
      <w:del w:id="3438" w:author="Hans Zijlstra" w:date="2017-06-18T18:33:00Z">
        <w:r w:rsidRPr="00D759EF" w:rsidDel="00AF2800">
          <w:delText>is</w:delText>
        </w:r>
      </w:del>
      <w:ins w:id="3439" w:author="Hans Zijlstra" w:date="2017-06-18T18:33:00Z">
        <w:r w:rsidR="00AF2800" w:rsidRPr="00D759EF">
          <w:t>a</w:t>
        </w:r>
      </w:ins>
      <w:ins w:id="3440" w:author="Hans Zijlstra" w:date="2017-06-18T18:36:00Z">
        <w:r w:rsidR="00AF2800" w:rsidRPr="00D759EF">
          <w:t>r</w:t>
        </w:r>
      </w:ins>
      <w:ins w:id="3441" w:author="Hans Zijlstra" w:date="2017-06-18T18:33:00Z">
        <w:r w:rsidR="00AF2800" w:rsidRPr="00D759EF">
          <w:t>e</w:t>
        </w:r>
      </w:ins>
      <w:r w:rsidRPr="00D759EF">
        <w:t xml:space="preserve"> rare</w:t>
      </w:r>
      <w:ins w:id="3442" w:author="Hans Zijlstra" w:date="2017-06-18T18:33:00Z">
        <w:r w:rsidR="00AF2800" w:rsidRPr="00D759EF">
          <w:t>ly used</w:t>
        </w:r>
      </w:ins>
      <w:r w:rsidRPr="00D759EF">
        <w:t xml:space="preserve"> and </w:t>
      </w:r>
      <w:del w:id="3443" w:author="Hans Zijlstra" w:date="2017-06-18T18:34:00Z">
        <w:r w:rsidRPr="00D759EF" w:rsidDel="00AF2800">
          <w:delText>most often</w:delText>
        </w:r>
      </w:del>
      <w:ins w:id="3444" w:author="Hans Zijlstra" w:date="2017-06-18T18:34:00Z">
        <w:r w:rsidR="00AF2800" w:rsidRPr="00D759EF">
          <w:t xml:space="preserve">then </w:t>
        </w:r>
      </w:ins>
      <w:ins w:id="3445" w:author="Hans Zijlstra" w:date="2017-06-18T18:37:00Z">
        <w:r w:rsidR="0095248C" w:rsidRPr="00D759EF">
          <w:t>essentially</w:t>
        </w:r>
      </w:ins>
      <w:r w:rsidRPr="00D759EF">
        <w:t xml:space="preserve"> associated with the </w:t>
      </w:r>
      <w:r w:rsidRPr="00D759EF">
        <w:rPr>
          <w:b/>
        </w:rPr>
        <w:t>use of static methods and constants</w:t>
      </w:r>
      <w:r w:rsidRPr="00D759EF">
        <w:t xml:space="preserve">, which do not belong to any particular object. </w:t>
      </w:r>
      <w:del w:id="3446" w:author="Hans Zijlstra" w:date="2017-06-18T18:38:00Z">
        <w:r w:rsidRPr="00D759EF" w:rsidDel="0095248C">
          <w:delText>For this reason,</w:delText>
        </w:r>
      </w:del>
      <w:del w:id="3447" w:author="Hans Zijlstra" w:date="2017-06-18T18:42:00Z">
        <w:r w:rsidRPr="00D759EF" w:rsidDel="0095248C">
          <w:delText xml:space="preserve"> the</w:delText>
        </w:r>
      </w:del>
      <w:ins w:id="3448" w:author="Hans Zijlstra" w:date="2017-06-18T18:42:00Z">
        <w:r w:rsidR="0095248C" w:rsidRPr="00D759EF">
          <w:t>The</w:t>
        </w:r>
      </w:ins>
      <w:r w:rsidRPr="00D759EF">
        <w:t xml:space="preserve"> details of static classes go beyond the scope of this book. Curious reader</w:t>
      </w:r>
      <w:ins w:id="3449" w:author="Hans Zijlstra" w:date="2017-06-18T18:39:00Z">
        <w:r w:rsidR="0095248C" w:rsidRPr="00D759EF">
          <w:t>s</w:t>
        </w:r>
      </w:ins>
      <w:r w:rsidRPr="00D759EF">
        <w:t xml:space="preserve"> can find more information on the site of the Microsoft Developer Network (MSDN): </w:t>
      </w:r>
      <w:r w:rsidR="00A6273F" w:rsidRPr="00011129">
        <w:fldChar w:fldCharType="begin"/>
      </w:r>
      <w:r w:rsidR="00A6273F" w:rsidRPr="00D759EF">
        <w:instrText xml:space="preserve"> HYPERLINK "http://msdn.microsoft.com/en-us/library/79b3xss3.aspx" </w:instrText>
      </w:r>
      <w:r w:rsidR="00A6273F" w:rsidRPr="00011129">
        <w:rPr>
          <w:rPrChange w:id="3450" w:author="Hans Zijlstra" w:date="2017-06-24T11:23:00Z">
            <w:rPr>
              <w:rStyle w:val="Hyperlink"/>
            </w:rPr>
          </w:rPrChange>
        </w:rPr>
        <w:fldChar w:fldCharType="separate"/>
      </w:r>
      <w:r w:rsidRPr="00011129">
        <w:rPr>
          <w:rStyle w:val="Hyperlink"/>
        </w:rPr>
        <w:t>http://msdn.microsoft.com/en-us/library/79b3xss3.aspx</w:t>
      </w:r>
      <w:r w:rsidR="00A6273F" w:rsidRPr="00011129">
        <w:rPr>
          <w:rStyle w:val="Hyperlink"/>
        </w:rPr>
        <w:fldChar w:fldCharType="end"/>
      </w:r>
      <w:r w:rsidRPr="00D759EF">
        <w:t>.</w:t>
      </w:r>
    </w:p>
    <w:p w14:paraId="6650FD19" w14:textId="77777777" w:rsidR="00371D15" w:rsidRPr="00AA044A" w:rsidRDefault="00371D15" w:rsidP="00371D15">
      <w:pPr>
        <w:pStyle w:val="Heading3"/>
      </w:pPr>
      <w:bookmarkStart w:id="3451" w:name="_Static_Constructors"/>
      <w:bookmarkEnd w:id="3451"/>
      <w:r w:rsidRPr="00AA044A">
        <w:t>Static Constructors</w:t>
      </w:r>
    </w:p>
    <w:p w14:paraId="4C0A9BEC" w14:textId="7BCC57E8" w:rsidR="00371D15" w:rsidRPr="005058E5" w:rsidRDefault="00371D15" w:rsidP="00371D15">
      <w:pPr>
        <w:spacing w:after="120"/>
      </w:pPr>
      <w:del w:id="3452" w:author="Hans Zijlstra" w:date="2017-06-25T11:11:00Z">
        <w:r w:rsidRPr="00AA044A" w:rsidDel="0026756D">
          <w:delText>To</w:delText>
        </w:r>
      </w:del>
      <w:del w:id="3453" w:author="Hans Zijlstra" w:date="2017-06-18T18:44:00Z">
        <w:r w:rsidRPr="002959F9" w:rsidDel="00ED3E11">
          <w:delText xml:space="preserve"> </w:delText>
        </w:r>
        <w:r w:rsidRPr="00977A5E" w:rsidDel="00ED3E11">
          <w:delText>finish</w:delText>
        </w:r>
      </w:del>
      <w:ins w:id="3454" w:author="Hans Zijlstra" w:date="2017-06-25T11:11:00Z">
        <w:r w:rsidR="0026756D" w:rsidRPr="00AA044A">
          <w:t>To</w:t>
        </w:r>
        <w:r w:rsidR="0026756D" w:rsidRPr="00977A5E">
          <w:t xml:space="preserve"> complete</w:t>
        </w:r>
      </w:ins>
      <w:r w:rsidRPr="0028675A">
        <w:t xml:space="preserve"> the section on static class members, we should mention that classes may also have </w:t>
      </w:r>
      <w:ins w:id="3455" w:author="Hans Zijlstra" w:date="2017-06-18T18:43:00Z">
        <w:r w:rsidR="00ED3E11" w:rsidRPr="00F04548">
          <w:t xml:space="preserve">a </w:t>
        </w:r>
      </w:ins>
      <w:r w:rsidRPr="00FE7DC0">
        <w:rPr>
          <w:b/>
          <w:bCs/>
        </w:rPr>
        <w:t>static constructor</w:t>
      </w:r>
      <w:r w:rsidRPr="00FE7DC0">
        <w:t xml:space="preserve"> (i.e. </w:t>
      </w:r>
      <w:ins w:id="3456" w:author="Hans Zijlstra" w:date="2017-06-18T18:43:00Z">
        <w:r w:rsidR="00ED3E11" w:rsidRPr="003E749F">
          <w:t xml:space="preserve">a </w:t>
        </w:r>
      </w:ins>
      <w:r w:rsidRPr="003E749F">
        <w:t xml:space="preserve">constructor that has the </w:t>
      </w:r>
      <w:r w:rsidRPr="003E749F">
        <w:rPr>
          <w:rFonts w:ascii="Consolas" w:hAnsi="Consolas"/>
          <w:b/>
          <w:bCs/>
          <w:noProof/>
          <w:kern w:val="32"/>
          <w:sz w:val="22"/>
        </w:rPr>
        <w:t>static</w:t>
      </w:r>
      <w:r w:rsidRPr="005058E5">
        <w:t xml:space="preserve"> keyword in its declaration):</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3EB24169" w14:textId="77777777" w:rsidTr="00563712">
        <w:tc>
          <w:tcPr>
            <w:tcW w:w="7970" w:type="dxa"/>
            <w:tcBorders>
              <w:top w:val="single" w:sz="4" w:space="0" w:color="auto"/>
              <w:left w:val="single" w:sz="4" w:space="0" w:color="auto"/>
              <w:bottom w:val="single" w:sz="4" w:space="0" w:color="auto"/>
              <w:right w:val="single" w:sz="4" w:space="0" w:color="auto"/>
            </w:tcBorders>
          </w:tcPr>
          <w:p w14:paraId="4E0C7F88" w14:textId="77777777" w:rsidR="00371D15" w:rsidRPr="00D759EF" w:rsidRDefault="00371D15" w:rsidP="00563712">
            <w:pPr>
              <w:spacing w:before="0"/>
              <w:rPr>
                <w:rFonts w:ascii="Consolas" w:hAnsi="Consolas" w:cs="Consolas"/>
                <w:bCs/>
                <w:noProof/>
                <w:sz w:val="22"/>
                <w:szCs w:val="22"/>
              </w:rPr>
            </w:pPr>
            <w:r w:rsidRPr="00D759EF">
              <w:rPr>
                <w:rFonts w:ascii="Consolas" w:hAnsi="Consolas" w:cs="Consolas"/>
                <w:bCs/>
                <w:noProof/>
                <w:sz w:val="22"/>
                <w:szCs w:val="22"/>
              </w:rPr>
              <w:t>[&lt;modifiers&gt;] static &lt;class_name&gt;([&lt;parameters_list&gt;])</w:t>
            </w:r>
          </w:p>
          <w:p w14:paraId="5085533B" w14:textId="77777777" w:rsidR="00371D15" w:rsidRPr="00D759EF" w:rsidRDefault="00371D15" w:rsidP="00563712">
            <w:pPr>
              <w:spacing w:before="0"/>
              <w:rPr>
                <w:rFonts w:ascii="Consolas" w:hAnsi="Consolas" w:cs="Consolas"/>
                <w:bCs/>
                <w:noProof/>
                <w:sz w:val="22"/>
                <w:szCs w:val="22"/>
              </w:rPr>
            </w:pPr>
            <w:r w:rsidRPr="00D759EF">
              <w:rPr>
                <w:rFonts w:ascii="Consolas" w:hAnsi="Consolas" w:cs="Consolas"/>
                <w:bCs/>
                <w:noProof/>
                <w:sz w:val="22"/>
                <w:szCs w:val="22"/>
              </w:rPr>
              <w:lastRenderedPageBreak/>
              <w:t>{</w:t>
            </w:r>
          </w:p>
          <w:p w14:paraId="25D6DB92" w14:textId="77777777" w:rsidR="00371D15" w:rsidRPr="00D759EF" w:rsidRDefault="00371D15" w:rsidP="00563712">
            <w:pPr>
              <w:spacing w:before="0"/>
              <w:rPr>
                <w:rFonts w:ascii="Consolas" w:hAnsi="Consolas" w:cs="Consolas"/>
                <w:noProof/>
                <w:sz w:val="22"/>
                <w:szCs w:val="22"/>
              </w:rPr>
            </w:pPr>
            <w:r w:rsidRPr="00D759EF">
              <w:rPr>
                <w:rFonts w:ascii="Consolas" w:hAnsi="Consolas" w:cs="Consolas"/>
                <w:bCs/>
                <w:noProof/>
                <w:sz w:val="22"/>
                <w:szCs w:val="22"/>
              </w:rPr>
              <w:t>}</w:t>
            </w:r>
          </w:p>
        </w:tc>
      </w:tr>
    </w:tbl>
    <w:p w14:paraId="57843D06" w14:textId="1E2D26CE" w:rsidR="00371D15" w:rsidRPr="00D759EF" w:rsidRDefault="00371D15" w:rsidP="00371D15">
      <w:r w:rsidRPr="00D759EF">
        <w:lastRenderedPageBreak/>
        <w:t xml:space="preserve">Static constructors can be declared both in static and in non-static classes. They are </w:t>
      </w:r>
      <w:r w:rsidRPr="00D759EF">
        <w:rPr>
          <w:b/>
        </w:rPr>
        <w:t>executed only once</w:t>
      </w:r>
      <w:ins w:id="3457" w:author="Hans Zijlstra" w:date="2017-06-19T11:38:00Z">
        <w:r w:rsidR="00892D52" w:rsidRPr="00D759EF">
          <w:rPr>
            <w:b/>
          </w:rPr>
          <w:t>,</w:t>
        </w:r>
      </w:ins>
      <w:r w:rsidRPr="00D759EF">
        <w:t xml:space="preserve"> when the first of the following two events occurs for the first time:</w:t>
      </w:r>
    </w:p>
    <w:p w14:paraId="0725EDE5" w14:textId="7F1D5884" w:rsidR="00371D15" w:rsidRPr="00D759EF" w:rsidRDefault="00371D15" w:rsidP="00371D15">
      <w:pPr>
        <w:numPr>
          <w:ilvl w:val="0"/>
          <w:numId w:val="22"/>
        </w:numPr>
        <w:tabs>
          <w:tab w:val="clear" w:pos="568"/>
        </w:tabs>
      </w:pPr>
      <w:r w:rsidRPr="00D759EF">
        <w:t xml:space="preserve">An object </w:t>
      </w:r>
      <w:ins w:id="3458" w:author="Hans Zijlstra" w:date="2017-06-25T11:11:00Z">
        <w:r w:rsidR="0026756D">
          <w:t>is</w:t>
        </w:r>
      </w:ins>
      <w:ins w:id="3459" w:author="Hans Zijlstra" w:date="2017-06-25T11:12:00Z">
        <w:r w:rsidR="0026756D">
          <w:t xml:space="preserve"> created from the</w:t>
        </w:r>
      </w:ins>
      <w:del w:id="3460" w:author="Hans Zijlstra" w:date="2017-06-25T11:12:00Z">
        <w:r w:rsidRPr="00D759EF" w:rsidDel="0026756D">
          <w:delText>of</w:delText>
        </w:r>
      </w:del>
      <w:r w:rsidRPr="00D759EF">
        <w:t xml:space="preserve"> class</w:t>
      </w:r>
      <w:del w:id="3461" w:author="Hans Zijlstra" w:date="2017-06-25T11:12:00Z">
        <w:r w:rsidRPr="00D759EF" w:rsidDel="0026756D">
          <w:delText xml:space="preserve"> is created</w:delText>
        </w:r>
      </w:del>
      <w:r w:rsidRPr="00D759EF">
        <w:t>.</w:t>
      </w:r>
    </w:p>
    <w:p w14:paraId="55240E15" w14:textId="77777777" w:rsidR="00371D15" w:rsidRPr="00D759EF" w:rsidRDefault="00371D15" w:rsidP="00371D15">
      <w:pPr>
        <w:numPr>
          <w:ilvl w:val="0"/>
          <w:numId w:val="22"/>
        </w:numPr>
        <w:tabs>
          <w:tab w:val="clear" w:pos="568"/>
        </w:tabs>
      </w:pPr>
      <w:r w:rsidRPr="00D759EF">
        <w:t>A static element of the class is accessed (field, method, property).</w:t>
      </w:r>
    </w:p>
    <w:p w14:paraId="633D15B1" w14:textId="45365FCA" w:rsidR="00371D15" w:rsidRPr="00D759EF" w:rsidRDefault="00371D15" w:rsidP="00371D15">
      <w:r w:rsidRPr="00D759EF">
        <w:t>Most often</w:t>
      </w:r>
      <w:ins w:id="3462" w:author="Hans Zijlstra" w:date="2017-06-19T11:39:00Z">
        <w:r w:rsidR="00892D52" w:rsidRPr="00D759EF">
          <w:t>,</w:t>
        </w:r>
      </w:ins>
      <w:r w:rsidRPr="00D759EF">
        <w:t xml:space="preserve"> static constructors are used for initialization of static fields.</w:t>
      </w:r>
    </w:p>
    <w:p w14:paraId="39760DE1" w14:textId="77777777" w:rsidR="00371D15" w:rsidRPr="00D759EF" w:rsidRDefault="00371D15" w:rsidP="00371D15">
      <w:pPr>
        <w:pStyle w:val="Heading4"/>
      </w:pPr>
      <w:r w:rsidRPr="00D759EF">
        <w:t>Static Constructor – Example</w:t>
      </w:r>
    </w:p>
    <w:p w14:paraId="00FF3DC5" w14:textId="63196FB2" w:rsidR="00371D15" w:rsidRPr="00D759EF" w:rsidRDefault="00371D15" w:rsidP="00371D15">
      <w:pPr>
        <w:spacing w:after="120"/>
      </w:pPr>
      <w:r w:rsidRPr="00D759EF">
        <w:t xml:space="preserve">Consider an example for the </w:t>
      </w:r>
      <w:r w:rsidRPr="00D759EF">
        <w:rPr>
          <w:b/>
        </w:rPr>
        <w:t>use of a static constructor</w:t>
      </w:r>
      <w:r w:rsidRPr="00D759EF">
        <w:t>. We want to make a class that quickly calculates the square root of an integer and returns the whole part of the result, which is also an integer. Since calculating the square root is a time-consuming mathematical operation</w:t>
      </w:r>
      <w:ins w:id="3463" w:author="Hans Zijlstra" w:date="2017-06-19T11:39:00Z">
        <w:r w:rsidR="00892D52" w:rsidRPr="00D759EF">
          <w:t>,</w:t>
        </w:r>
      </w:ins>
      <w:r w:rsidRPr="00D759EF">
        <w:t xml:space="preserve"> involving calculations with real numbers and calculating convergent series, it is a good idea </w:t>
      </w:r>
      <w:ins w:id="3464" w:author="Hans Zijlstra" w:date="2017-06-19T11:41:00Z">
        <w:r w:rsidR="00892D52" w:rsidRPr="00D759EF">
          <w:t xml:space="preserve">to do </w:t>
        </w:r>
      </w:ins>
      <w:r w:rsidRPr="00D759EF">
        <w:t>these calculations</w:t>
      </w:r>
      <w:ins w:id="3465" w:author="Hans Zijlstra" w:date="2017-06-19T11:41:00Z">
        <w:r w:rsidR="00892D52" w:rsidRPr="00D759EF">
          <w:t xml:space="preserve"> only</w:t>
        </w:r>
      </w:ins>
      <w:del w:id="3466" w:author="Hans Zijlstra" w:date="2017-06-19T11:41:00Z">
        <w:r w:rsidRPr="00D759EF" w:rsidDel="00892D52">
          <w:delText xml:space="preserve"> to be done</w:delText>
        </w:r>
      </w:del>
      <w:r w:rsidRPr="00D759EF">
        <w:t xml:space="preserve"> once</w:t>
      </w:r>
      <w:ins w:id="3467" w:author="Hans Zijlstra" w:date="2017-06-19T11:41:00Z">
        <w:r w:rsidR="00892D52" w:rsidRPr="00D759EF">
          <w:t>,</w:t>
        </w:r>
      </w:ins>
      <w:r w:rsidRPr="00D759EF">
        <w:t xml:space="preserve"> at program startup</w:t>
      </w:r>
      <w:ins w:id="3468" w:author="Hans Zijlstra" w:date="2017-06-19T11:41:00Z">
        <w:r w:rsidR="00892D52" w:rsidRPr="00D759EF">
          <w:t>,</w:t>
        </w:r>
      </w:ins>
      <w:r w:rsidRPr="00D759EF">
        <w:t xml:space="preserve"> and then </w:t>
      </w:r>
      <w:del w:id="3469" w:author="Hans Zijlstra" w:date="2017-06-19T11:41:00Z">
        <w:r w:rsidRPr="00D759EF" w:rsidDel="00892D52">
          <w:delText>to</w:delText>
        </w:r>
      </w:del>
      <w:del w:id="3470" w:author="Hans Zijlstra" w:date="2017-06-25T11:13:00Z">
        <w:r w:rsidRPr="00D759EF" w:rsidDel="0026756D">
          <w:delText xml:space="preserve"> </w:delText>
        </w:r>
      </w:del>
      <w:ins w:id="3471" w:author="Hans Zijlstra" w:date="2017-06-19T11:41:00Z">
        <w:r w:rsidR="00892D52" w:rsidRPr="00D759EF">
          <w:t>r</w:t>
        </w:r>
      </w:ins>
      <w:ins w:id="3472" w:author="Hans Zijlstra" w:date="2017-06-19T11:42:00Z">
        <w:r w:rsidR="00892D52" w:rsidRPr="00D759EF">
          <w:t>e-</w:t>
        </w:r>
      </w:ins>
      <w:r w:rsidRPr="00D759EF">
        <w:t>use the already calculated values. Of course, to</w:t>
      </w:r>
      <w:del w:id="3473" w:author="Hans Zijlstra" w:date="2017-06-19T11:42:00Z">
        <w:r w:rsidRPr="00D759EF" w:rsidDel="00892D52">
          <w:delText xml:space="preserve"> make such</w:delText>
        </w:r>
      </w:del>
      <w:r w:rsidRPr="00D759EF">
        <w:t xml:space="preserve"> </w:t>
      </w:r>
      <w:r w:rsidRPr="00D759EF">
        <w:rPr>
          <w:b/>
        </w:rPr>
        <w:t>pre-comput</w:t>
      </w:r>
      <w:ins w:id="3474" w:author="Hans Zijlstra" w:date="2017-06-19T11:42:00Z">
        <w:r w:rsidR="00892D52" w:rsidRPr="00D759EF">
          <w:rPr>
            <w:b/>
          </w:rPr>
          <w:t>e</w:t>
        </w:r>
      </w:ins>
      <w:del w:id="3475" w:author="Hans Zijlstra" w:date="2017-06-19T11:42:00Z">
        <w:r w:rsidRPr="00D759EF" w:rsidDel="00892D52">
          <w:rPr>
            <w:b/>
          </w:rPr>
          <w:delText>ing</w:delText>
        </w:r>
      </w:del>
      <w:del w:id="3476" w:author="Hans Zijlstra" w:date="2017-06-19T11:43:00Z">
        <w:r w:rsidRPr="00D759EF" w:rsidDel="00892D52">
          <w:rPr>
            <w:b/>
          </w:rPr>
          <w:delText xml:space="preserve"> </w:delText>
        </w:r>
      </w:del>
      <w:del w:id="3477" w:author="Hans Zijlstra" w:date="2017-06-19T11:42:00Z">
        <w:r w:rsidRPr="00D759EF" w:rsidDel="00892D52">
          <w:rPr>
            <w:b/>
          </w:rPr>
          <w:delText>of</w:delText>
        </w:r>
      </w:del>
      <w:r w:rsidRPr="00D759EF">
        <w:rPr>
          <w:b/>
        </w:rPr>
        <w:t xml:space="preserve"> all square roots</w:t>
      </w:r>
      <w:r w:rsidRPr="00D759EF">
        <w:t xml:space="preserve"> </w:t>
      </w:r>
      <w:ins w:id="3478" w:author="Hans Zijlstra" w:date="2017-06-19T11:43:00Z">
        <w:r w:rsidR="00892D52" w:rsidRPr="00D759EF">
          <w:t>with</w:t>
        </w:r>
      </w:ins>
      <w:r w:rsidRPr="00D759EF">
        <w:t xml:space="preserve">in a given range, we must first define </w:t>
      </w:r>
      <w:ins w:id="3479" w:author="Hans Zijlstra" w:date="2017-06-19T11:43:00Z">
        <w:r w:rsidR="00892D52" w:rsidRPr="00D759EF">
          <w:t>the</w:t>
        </w:r>
      </w:ins>
      <w:del w:id="3480" w:author="Hans Zijlstra" w:date="2017-06-19T11:43:00Z">
        <w:r w:rsidRPr="00D759EF" w:rsidDel="00892D52">
          <w:delText>this</w:delText>
        </w:r>
      </w:del>
      <w:r w:rsidRPr="00D759EF">
        <w:t xml:space="preserve"> range</w:t>
      </w:r>
      <w:ins w:id="3481" w:author="Hans Zijlstra" w:date="2017-06-19T11:43:00Z">
        <w:r w:rsidR="00892D52" w:rsidRPr="00D759EF">
          <w:t>, which</w:t>
        </w:r>
      </w:ins>
      <w:del w:id="3482" w:author="Hans Zijlstra" w:date="2017-06-19T11:43:00Z">
        <w:r w:rsidRPr="00D759EF" w:rsidDel="00892D52">
          <w:delText xml:space="preserve"> and it</w:delText>
        </w:r>
      </w:del>
      <w:r w:rsidRPr="00D759EF">
        <w:t xml:space="preserve"> should not be too wide (e.g. from 1 to 1000). Then</w:t>
      </w:r>
      <w:ins w:id="3483" w:author="Hans Zijlstra" w:date="2017-06-19T11:45:00Z">
        <w:r w:rsidR="00892D52" w:rsidRPr="00D759EF">
          <w:t>,</w:t>
        </w:r>
      </w:ins>
      <w:ins w:id="3484" w:author="Hans Zijlstra" w:date="2017-06-19T11:44:00Z">
        <w:r w:rsidR="00892D52" w:rsidRPr="00D759EF">
          <w:t xml:space="preserve"> at </w:t>
        </w:r>
      </w:ins>
      <w:ins w:id="3485" w:author="Hans Zijlstra" w:date="2017-06-19T11:45:00Z">
        <w:r w:rsidR="00892D52" w:rsidRPr="00D759EF">
          <w:t xml:space="preserve">the </w:t>
        </w:r>
      </w:ins>
      <w:ins w:id="3486" w:author="Hans Zijlstra" w:date="2017-06-19T11:44:00Z">
        <w:r w:rsidR="00892D52" w:rsidRPr="00D759EF">
          <w:t>first</w:t>
        </w:r>
      </w:ins>
      <w:ins w:id="3487" w:author="Hans Zijlstra" w:date="2017-06-19T11:45:00Z">
        <w:r w:rsidR="00892D52" w:rsidRPr="00D759EF">
          <w:t xml:space="preserve"> request for a square root,</w:t>
        </w:r>
      </w:ins>
      <w:r w:rsidRPr="00D759EF">
        <w:t xml:space="preserve"> we </w:t>
      </w:r>
      <w:ins w:id="3488" w:author="Hans Zijlstra" w:date="2017-06-19T11:46:00Z">
        <w:r w:rsidR="0026756D">
          <w:t>have</w:t>
        </w:r>
      </w:ins>
      <w:del w:id="3489" w:author="Hans Zijlstra" w:date="2017-06-19T11:46:00Z">
        <w:r w:rsidRPr="00D759EF" w:rsidDel="00892D52">
          <w:delText>need, at first request for a square root</w:delText>
        </w:r>
      </w:del>
      <w:del w:id="3490" w:author="Hans Zijlstra" w:date="2017-06-19T11:44:00Z">
        <w:r w:rsidRPr="00D759EF" w:rsidDel="00892D52">
          <w:delText>s</w:delText>
        </w:r>
      </w:del>
      <w:del w:id="3491" w:author="Hans Zijlstra" w:date="2017-06-19T11:46:00Z">
        <w:r w:rsidRPr="00D759EF" w:rsidDel="00892D52">
          <w:delText xml:space="preserve"> of a number,</w:delText>
        </w:r>
      </w:del>
      <w:r w:rsidRPr="00D759EF">
        <w:t xml:space="preserve"> to </w:t>
      </w:r>
      <w:del w:id="3492" w:author="Hans Zijlstra" w:date="2017-06-19T11:46:00Z">
        <w:r w:rsidRPr="00D759EF" w:rsidDel="00892D52">
          <w:delText>re</w:delText>
        </w:r>
      </w:del>
      <w:r w:rsidRPr="00D759EF">
        <w:t xml:space="preserve">calculate all the square roots </w:t>
      </w:r>
      <w:ins w:id="3493" w:author="Hans Zijlstra" w:date="2017-06-19T11:46:00Z">
        <w:r w:rsidR="00892D52" w:rsidRPr="00D759EF">
          <w:t>with</w:t>
        </w:r>
      </w:ins>
      <w:r w:rsidRPr="00D759EF">
        <w:t>in th</w:t>
      </w:r>
      <w:ins w:id="3494" w:author="Hans Zijlstra" w:date="2017-06-19T11:46:00Z">
        <w:r w:rsidR="00892D52" w:rsidRPr="00D759EF">
          <w:t>e</w:t>
        </w:r>
      </w:ins>
      <w:del w:id="3495" w:author="Hans Zijlstra" w:date="2017-06-19T11:46:00Z">
        <w:r w:rsidRPr="00D759EF" w:rsidDel="00892D52">
          <w:delText>is</w:delText>
        </w:r>
      </w:del>
      <w:r w:rsidRPr="00D759EF">
        <w:t xml:space="preserve"> range and </w:t>
      </w:r>
      <w:del w:id="3496" w:author="Hans Zijlstra" w:date="2017-06-19T11:46:00Z">
        <w:r w:rsidRPr="00D759EF" w:rsidDel="00892D52">
          <w:delText>then to</w:delText>
        </w:r>
      </w:del>
      <w:del w:id="3497" w:author="Hans Zijlstra" w:date="2017-06-25T11:14:00Z">
        <w:r w:rsidRPr="00D759EF" w:rsidDel="0026756D">
          <w:delText xml:space="preserve"> </w:delText>
        </w:r>
      </w:del>
      <w:r w:rsidRPr="00D759EF">
        <w:t xml:space="preserve">return the </w:t>
      </w:r>
      <w:del w:id="3498" w:author="Hans Zijlstra" w:date="2017-06-19T11:47:00Z">
        <w:r w:rsidRPr="00D759EF" w:rsidDel="00892D52">
          <w:delText xml:space="preserve">already </w:delText>
        </w:r>
      </w:del>
      <w:r w:rsidRPr="00D759EF">
        <w:t>calculated value</w:t>
      </w:r>
      <w:ins w:id="3499" w:author="Hans Zijlstra" w:date="2017-06-19T11:47:00Z">
        <w:r w:rsidR="00892D52" w:rsidRPr="00D759EF">
          <w:t>s</w:t>
        </w:r>
      </w:ins>
      <w:r w:rsidRPr="00D759EF">
        <w:t xml:space="preserve">. Upon a following request for a square root, all values </w:t>
      </w:r>
      <w:del w:id="3500" w:author="Hans Zijlstra" w:date="2017-06-19T11:47:00Z">
        <w:r w:rsidRPr="00D759EF" w:rsidDel="00892D52">
          <w:delText>in this range will have already been calculated</w:delText>
        </w:r>
      </w:del>
      <w:ins w:id="3501" w:author="Hans Zijlstra" w:date="2017-06-19T11:48:00Z">
        <w:r w:rsidR="00892D52" w:rsidRPr="00D759EF">
          <w:t>are available</w:t>
        </w:r>
      </w:ins>
      <w:r w:rsidRPr="00D759EF">
        <w:t xml:space="preserve"> and </w:t>
      </w:r>
      <w:ins w:id="3502" w:author="Hans Zijlstra" w:date="2017-06-19T11:48:00Z">
        <w:r w:rsidR="00892D52" w:rsidRPr="00D759EF">
          <w:t xml:space="preserve">can be </w:t>
        </w:r>
      </w:ins>
      <w:r w:rsidRPr="00D759EF">
        <w:t xml:space="preserve">returned </w:t>
      </w:r>
      <w:ins w:id="3503" w:author="Hans Zijlstra" w:date="2017-06-19T11:48:00Z">
        <w:r w:rsidR="00892D52" w:rsidRPr="00D759EF">
          <w:t>immediately</w:t>
        </w:r>
      </w:ins>
      <w:del w:id="3504" w:author="Hans Zijlstra" w:date="2017-06-19T11:48:00Z">
        <w:r w:rsidRPr="00D759EF" w:rsidDel="00892D52">
          <w:delText>directly</w:delText>
        </w:r>
      </w:del>
      <w:r w:rsidRPr="00D759EF">
        <w:t xml:space="preserve">. If the program is never required to calculate </w:t>
      </w:r>
      <w:ins w:id="3505" w:author="Hans Zijlstra" w:date="2017-06-19T11:48:00Z">
        <w:r w:rsidR="000261B1" w:rsidRPr="00D759EF">
          <w:t>a</w:t>
        </w:r>
      </w:ins>
      <w:del w:id="3506" w:author="Hans Zijlstra" w:date="2017-06-19T11:48:00Z">
        <w:r w:rsidRPr="00D759EF" w:rsidDel="000261B1">
          <w:delText>the</w:delText>
        </w:r>
      </w:del>
      <w:r w:rsidRPr="00D759EF">
        <w:t xml:space="preserve"> square root, </w:t>
      </w:r>
      <w:ins w:id="3507" w:author="Hans Zijlstra" w:date="2017-06-19T11:48:00Z">
        <w:r w:rsidR="000261B1" w:rsidRPr="00D759EF">
          <w:t xml:space="preserve">then </w:t>
        </w:r>
      </w:ins>
      <w:r w:rsidRPr="00D759EF">
        <w:t>preliminary calculation</w:t>
      </w:r>
      <w:del w:id="3508" w:author="Hans Zijlstra" w:date="2017-06-19T11:49:00Z">
        <w:r w:rsidRPr="00D759EF" w:rsidDel="000261B1">
          <w:delText>s</w:delText>
        </w:r>
      </w:del>
      <w:r w:rsidRPr="00D759EF">
        <w:t xml:space="preserve"> should not </w:t>
      </w:r>
      <w:ins w:id="3509" w:author="Hans Zijlstra" w:date="2017-06-19T11:49:00Z">
        <w:r w:rsidR="000261B1" w:rsidRPr="00D759EF">
          <w:t xml:space="preserve">occur </w:t>
        </w:r>
      </w:ins>
      <w:del w:id="3510" w:author="Hans Zijlstra" w:date="2017-06-19T11:49:00Z">
        <w:r w:rsidRPr="00D759EF" w:rsidDel="000261B1">
          <w:delText>be fulfilled</w:delText>
        </w:r>
      </w:del>
      <w:del w:id="3511" w:author="Hans Zijlstra" w:date="2017-06-25T11:15:00Z">
        <w:r w:rsidRPr="00D759EF" w:rsidDel="0026756D">
          <w:delText xml:space="preserve"> </w:delText>
        </w:r>
      </w:del>
      <w:r w:rsidRPr="00D759EF">
        <w:t>at all.</w:t>
      </w:r>
    </w:p>
    <w:p w14:paraId="5AF1578D" w14:textId="121B0EF9" w:rsidR="00371D15" w:rsidRPr="00D759EF" w:rsidRDefault="000261B1" w:rsidP="00371D15">
      <w:pPr>
        <w:spacing w:after="120"/>
      </w:pPr>
      <w:ins w:id="3512" w:author="Hans Zijlstra" w:date="2017-06-19T11:50:00Z">
        <w:r w:rsidRPr="00D759EF">
          <w:t>In</w:t>
        </w:r>
      </w:ins>
      <w:ins w:id="3513" w:author="Hans Zijlstra" w:date="2017-06-19T11:51:00Z">
        <w:r w:rsidRPr="00D759EF">
          <w:t>itially,</w:t>
        </w:r>
      </w:ins>
      <w:del w:id="3514" w:author="Hans Zijlstra" w:date="2017-06-19T11:50:00Z">
        <w:r w:rsidR="00371D15" w:rsidRPr="00D759EF" w:rsidDel="000261B1">
          <w:delText>Through the described process initially</w:delText>
        </w:r>
      </w:del>
      <w:del w:id="3515" w:author="Hans Zijlstra" w:date="2017-06-19T11:51:00Z">
        <w:r w:rsidR="00371D15" w:rsidRPr="00D759EF" w:rsidDel="000261B1">
          <w:delText xml:space="preserve"> some</w:delText>
        </w:r>
      </w:del>
      <w:r w:rsidR="00371D15" w:rsidRPr="00D759EF">
        <w:t xml:space="preserve"> CPU time is invested </w:t>
      </w:r>
      <w:del w:id="3516" w:author="Hans Zijlstra" w:date="2017-06-19T11:51:00Z">
        <w:r w:rsidR="00371D15" w:rsidRPr="00D759EF" w:rsidDel="000261B1">
          <w:delText xml:space="preserve">for </w:delText>
        </w:r>
      </w:del>
      <w:del w:id="3517" w:author="Hans Zijlstra" w:date="2017-06-25T11:15:00Z">
        <w:r w:rsidR="00371D15" w:rsidRPr="00D759EF" w:rsidDel="0026756D">
          <w:delText>preliminary</w:delText>
        </w:r>
      </w:del>
      <w:ins w:id="3518" w:author="Hans Zijlstra" w:date="2017-06-25T11:15:00Z">
        <w:r w:rsidR="0026756D" w:rsidRPr="00D759EF">
          <w:t>in preliminary</w:t>
        </w:r>
      </w:ins>
      <w:r w:rsidR="00371D15" w:rsidRPr="00D759EF">
        <w:t xml:space="preserve"> calculation</w:t>
      </w:r>
      <w:del w:id="3519" w:author="Hans Zijlstra" w:date="2017-06-19T11:51:00Z">
        <w:r w:rsidR="00371D15" w:rsidRPr="00D759EF" w:rsidDel="000261B1">
          <w:delText>s</w:delText>
        </w:r>
      </w:del>
      <w:r w:rsidR="00371D15" w:rsidRPr="00D759EF">
        <w:t xml:space="preserve">, </w:t>
      </w:r>
      <w:ins w:id="3520" w:author="Hans Zijlstra" w:date="2017-06-25T11:16:00Z">
        <w:r w:rsidR="0026756D">
          <w:t>thereafter</w:t>
        </w:r>
      </w:ins>
      <w:del w:id="3521" w:author="Hans Zijlstra" w:date="2017-06-19T11:53:00Z">
        <w:r w:rsidR="00371D15" w:rsidRPr="00D759EF" w:rsidDel="000261B1">
          <w:delText>but</w:delText>
        </w:r>
      </w:del>
      <w:del w:id="3522" w:author="Hans Zijlstra" w:date="2017-06-25T11:16:00Z">
        <w:r w:rsidR="00371D15" w:rsidRPr="00D759EF" w:rsidDel="0026756D">
          <w:delText xml:space="preserve"> </w:delText>
        </w:r>
      </w:del>
      <w:del w:id="3523" w:author="Hans Zijlstra" w:date="2017-06-19T11:52:00Z">
        <w:r w:rsidR="00371D15" w:rsidRPr="00D759EF" w:rsidDel="000261B1">
          <w:delText>then the</w:delText>
        </w:r>
      </w:del>
      <w:r w:rsidR="00371D15" w:rsidRPr="00D759EF">
        <w:t xml:space="preserve"> extraction of the square root</w:t>
      </w:r>
      <w:ins w:id="3524" w:author="Hans Zijlstra" w:date="2017-06-19T11:52:00Z">
        <w:r w:rsidRPr="00D759EF">
          <w:t>s</w:t>
        </w:r>
      </w:ins>
      <w:del w:id="3525" w:author="Hans Zijlstra" w:date="2017-06-19T11:52:00Z">
        <w:r w:rsidR="00371D15" w:rsidRPr="00D759EF" w:rsidDel="000261B1">
          <w:delText xml:space="preserve"> later</w:delText>
        </w:r>
      </w:del>
      <w:r w:rsidR="00371D15" w:rsidRPr="00D759EF">
        <w:t xml:space="preserve"> is</w:t>
      </w:r>
      <w:del w:id="3526" w:author="Hans Zijlstra" w:date="2017-06-19T11:52:00Z">
        <w:r w:rsidR="00371D15" w:rsidRPr="00D759EF" w:rsidDel="000261B1">
          <w:delText xml:space="preserve"> done</w:delText>
        </w:r>
      </w:del>
      <w:r w:rsidR="00371D15" w:rsidRPr="00D759EF">
        <w:t xml:space="preserve"> very </w:t>
      </w:r>
      <w:ins w:id="3527" w:author="Hans Zijlstra" w:date="2017-06-19T11:52:00Z">
        <w:r w:rsidRPr="00D759EF">
          <w:t>fast</w:t>
        </w:r>
      </w:ins>
      <w:del w:id="3528" w:author="Hans Zijlstra" w:date="2017-06-19T11:52:00Z">
        <w:r w:rsidR="00371D15" w:rsidRPr="00D759EF" w:rsidDel="000261B1">
          <w:delText>quickly</w:delText>
        </w:r>
      </w:del>
      <w:r w:rsidR="00371D15" w:rsidRPr="00D759EF">
        <w:t xml:space="preserve">. If we </w:t>
      </w:r>
      <w:ins w:id="3529" w:author="Hans Zijlstra" w:date="2017-06-19T11:55:00Z">
        <w:r w:rsidRPr="00D759EF">
          <w:t>need</w:t>
        </w:r>
      </w:ins>
      <w:del w:id="3530" w:author="Hans Zijlstra" w:date="2017-06-19T11:55:00Z">
        <w:r w:rsidR="00371D15" w:rsidRPr="00D759EF" w:rsidDel="000261B1">
          <w:delText>have</w:delText>
        </w:r>
      </w:del>
      <w:r w:rsidR="00371D15" w:rsidRPr="00D759EF">
        <w:t xml:space="preserve"> multiple calculations of </w:t>
      </w:r>
      <w:ins w:id="3531" w:author="Hans Zijlstra" w:date="2017-06-19T11:55:00Z">
        <w:r w:rsidRPr="00D759EF">
          <w:t>a</w:t>
        </w:r>
      </w:ins>
      <w:del w:id="3532" w:author="Hans Zijlstra" w:date="2017-06-19T11:55:00Z">
        <w:r w:rsidR="00371D15" w:rsidRPr="00D759EF" w:rsidDel="000261B1">
          <w:delText>the</w:delText>
        </w:r>
      </w:del>
      <w:r w:rsidR="00371D15" w:rsidRPr="00D759EF">
        <w:t xml:space="preserve"> square root, the</w:t>
      </w:r>
      <w:ins w:id="3533" w:author="Hans Zijlstra" w:date="2017-06-19T11:55:00Z">
        <w:r w:rsidRPr="00D759EF">
          <w:t>n</w:t>
        </w:r>
      </w:ins>
      <w:r w:rsidR="00371D15" w:rsidRPr="00D759EF">
        <w:t xml:space="preserve"> pre-calculation will significantly increase</w:t>
      </w:r>
      <w:del w:id="3534" w:author="Hans Zijlstra" w:date="2017-06-19T11:56:00Z">
        <w:r w:rsidR="00371D15" w:rsidRPr="00D759EF" w:rsidDel="000261B1">
          <w:delText xml:space="preserve"> the</w:delText>
        </w:r>
      </w:del>
      <w:r w:rsidR="00371D15" w:rsidRPr="00D759EF">
        <w:t xml:space="preserve"> performance.</w:t>
      </w:r>
    </w:p>
    <w:p w14:paraId="77B8A3C6" w14:textId="4D5C9249" w:rsidR="00371D15" w:rsidRPr="00D759EF" w:rsidRDefault="00371D15" w:rsidP="00371D15">
      <w:pPr>
        <w:spacing w:after="120"/>
      </w:pPr>
      <w:r w:rsidRPr="00D759EF">
        <w:t xml:space="preserve">All this can be implemented in </w:t>
      </w:r>
      <w:ins w:id="3535" w:author="Hans Zijlstra" w:date="2017-06-19T11:56:00Z">
        <w:r w:rsidR="00450BAB" w:rsidRPr="00D759EF">
          <w:t>a</w:t>
        </w:r>
      </w:ins>
      <w:del w:id="3536" w:author="Hans Zijlstra" w:date="2017-06-19T11:56:00Z">
        <w:r w:rsidRPr="00D759EF" w:rsidDel="00450BAB">
          <w:delText>one</w:delText>
        </w:r>
      </w:del>
      <w:r w:rsidRPr="00D759EF">
        <w:t xml:space="preserve"> </w:t>
      </w:r>
      <w:r w:rsidRPr="00D759EF">
        <w:rPr>
          <w:b/>
        </w:rPr>
        <w:t>static class with a static constructor</w:t>
      </w:r>
      <w:ins w:id="3537" w:author="Hans Zijlstra" w:date="2017-06-19T11:57:00Z">
        <w:r w:rsidR="00450BAB" w:rsidRPr="00D759EF">
          <w:t xml:space="preserve"> that calculates </w:t>
        </w:r>
      </w:ins>
      <w:del w:id="3538" w:author="Hans Zijlstra" w:date="2017-06-19T11:57:00Z">
        <w:r w:rsidRPr="00D759EF" w:rsidDel="00450BAB">
          <w:delText>, in which the</w:delText>
        </w:r>
      </w:del>
      <w:del w:id="3539" w:author="Hans Zijlstra" w:date="2017-06-25T11:17:00Z">
        <w:r w:rsidRPr="00D759EF" w:rsidDel="0026756D">
          <w:delText xml:space="preserve"> </w:delText>
        </w:r>
      </w:del>
      <w:r w:rsidRPr="00D759EF">
        <w:t>square roots</w:t>
      </w:r>
      <w:del w:id="3540" w:author="Hans Zijlstra" w:date="2017-06-19T11:57:00Z">
        <w:r w:rsidRPr="00D759EF" w:rsidDel="00450BAB">
          <w:delText xml:space="preserve"> will be recalculated</w:delText>
        </w:r>
      </w:del>
      <w:r w:rsidRPr="00D759EF">
        <w:t xml:space="preserve">. The </w:t>
      </w:r>
      <w:ins w:id="3541" w:author="Hans Zijlstra" w:date="2017-06-19T11:58:00Z">
        <w:r w:rsidR="00450BAB" w:rsidRPr="00D759EF">
          <w:t>calculations</w:t>
        </w:r>
      </w:ins>
      <w:del w:id="3542" w:author="Hans Zijlstra" w:date="2017-06-19T11:58:00Z">
        <w:r w:rsidRPr="00D759EF" w:rsidDel="00450BAB">
          <w:delText>results, which have already been calculated,</w:delText>
        </w:r>
      </w:del>
      <w:r w:rsidRPr="00D759EF">
        <w:t xml:space="preserve"> </w:t>
      </w:r>
      <w:ins w:id="3543" w:author="Hans Zijlstra" w:date="2017-06-19T11:58:00Z">
        <w:r w:rsidR="001128CE" w:rsidRPr="00D759EF">
          <w:t>are</w:t>
        </w:r>
      </w:ins>
      <w:del w:id="3544" w:author="Hans Zijlstra" w:date="2017-06-19T11:58:00Z">
        <w:r w:rsidRPr="00D759EF" w:rsidDel="001128CE">
          <w:delText>can be</w:delText>
        </w:r>
      </w:del>
      <w:r w:rsidRPr="00D759EF">
        <w:t xml:space="preserve"> </w:t>
      </w:r>
      <w:r w:rsidRPr="00D759EF">
        <w:rPr>
          <w:b/>
        </w:rPr>
        <w:t>stored in a static array</w:t>
      </w:r>
      <w:r w:rsidRPr="00D759EF">
        <w:t xml:space="preserve">. A </w:t>
      </w:r>
      <w:r w:rsidRPr="00D759EF">
        <w:rPr>
          <w:b/>
        </w:rPr>
        <w:t>static method</w:t>
      </w:r>
      <w:r w:rsidRPr="00D759EF">
        <w:t xml:space="preserve"> </w:t>
      </w:r>
      <w:ins w:id="3545" w:author="Hans Zijlstra" w:date="2017-06-19T11:58:00Z">
        <w:r w:rsidR="001128CE" w:rsidRPr="00D759EF">
          <w:t>is</w:t>
        </w:r>
      </w:ins>
      <w:del w:id="3546" w:author="Hans Zijlstra" w:date="2017-06-19T11:58:00Z">
        <w:r w:rsidRPr="00D759EF" w:rsidDel="001128CE">
          <w:delText>can be</w:delText>
        </w:r>
      </w:del>
      <w:r w:rsidRPr="00D759EF">
        <w:t xml:space="preserve"> used to extract the</w:t>
      </w:r>
      <w:del w:id="3547" w:author="Hans Zijlstra" w:date="2017-06-19T11:58:00Z">
        <w:r w:rsidRPr="00D759EF" w:rsidDel="001128CE">
          <w:delText xml:space="preserve"> already</w:delText>
        </w:r>
      </w:del>
      <w:r w:rsidRPr="00D759EF">
        <w:t xml:space="preserve"> pre-calculated value</w:t>
      </w:r>
      <w:ins w:id="3548" w:author="Hans Zijlstra" w:date="2017-06-19T11:58:00Z">
        <w:r w:rsidR="001128CE" w:rsidRPr="00D759EF">
          <w:t>s</w:t>
        </w:r>
      </w:ins>
      <w:r w:rsidRPr="00D759EF">
        <w:t>. Since the</w:t>
      </w:r>
      <w:ins w:id="3549" w:author="Hans Zijlstra" w:date="2017-06-19T12:02:00Z">
        <w:r w:rsidR="001128CE" w:rsidRPr="00D759EF">
          <w:t xml:space="preserve"> code for</w:t>
        </w:r>
      </w:ins>
      <w:r w:rsidRPr="00D759EF">
        <w:t xml:space="preserve"> </w:t>
      </w:r>
      <w:ins w:id="3550" w:author="Hans Zijlstra" w:date="2017-06-19T12:00:00Z">
        <w:r w:rsidR="001128CE" w:rsidRPr="00D759EF">
          <w:t>initial</w:t>
        </w:r>
      </w:ins>
      <w:del w:id="3551" w:author="Hans Zijlstra" w:date="2017-06-19T12:00:00Z">
        <w:r w:rsidRPr="00D759EF" w:rsidDel="001128CE">
          <w:delText>preliminary</w:delText>
        </w:r>
      </w:del>
      <w:r w:rsidRPr="00D759EF">
        <w:t xml:space="preserve"> calculations</w:t>
      </w:r>
      <w:del w:id="3552" w:author="Hans Zijlstra" w:date="2017-06-25T11:18:00Z">
        <w:r w:rsidRPr="00D759EF" w:rsidDel="0026756D">
          <w:delText xml:space="preserve"> </w:delText>
        </w:r>
      </w:del>
      <w:del w:id="3553" w:author="Hans Zijlstra" w:date="2017-06-19T12:02:00Z">
        <w:r w:rsidRPr="00D759EF" w:rsidDel="001128CE">
          <w:delText>are</w:delText>
        </w:r>
      </w:del>
      <w:del w:id="3554" w:author="Hans Zijlstra" w:date="2017-06-19T11:59:00Z">
        <w:r w:rsidRPr="00D759EF" w:rsidDel="001128CE">
          <w:delText xml:space="preserve"> being</w:delText>
        </w:r>
      </w:del>
      <w:del w:id="3555" w:author="Hans Zijlstra" w:date="2017-06-19T12:02:00Z">
        <w:r w:rsidRPr="00D759EF" w:rsidDel="001128CE">
          <w:delText xml:space="preserve"> performed</w:delText>
        </w:r>
      </w:del>
      <w:r w:rsidRPr="00D759EF">
        <w:t xml:space="preserve"> </w:t>
      </w:r>
      <w:ins w:id="3556" w:author="Hans Zijlstra" w:date="2017-06-19T12:02:00Z">
        <w:r w:rsidR="001128CE" w:rsidRPr="00D759EF">
          <w:t xml:space="preserve">is </w:t>
        </w:r>
      </w:ins>
      <w:r w:rsidRPr="00D759EF">
        <w:t xml:space="preserve">in </w:t>
      </w:r>
      <w:ins w:id="3557" w:author="Hans Zijlstra" w:date="2017-06-19T11:59:00Z">
        <w:r w:rsidR="001128CE" w:rsidRPr="00D759EF">
          <w:t>a</w:t>
        </w:r>
      </w:ins>
      <w:del w:id="3558" w:author="Hans Zijlstra" w:date="2017-06-19T11:59:00Z">
        <w:r w:rsidRPr="00D759EF" w:rsidDel="001128CE">
          <w:delText>the</w:delText>
        </w:r>
      </w:del>
      <w:r w:rsidRPr="00D759EF">
        <w:t xml:space="preserve"> static constructor, </w:t>
      </w:r>
      <w:del w:id="3559" w:author="Hans Zijlstra" w:date="2017-06-19T12:00:00Z">
        <w:r w:rsidRPr="00D759EF" w:rsidDel="001128CE">
          <w:delText>if the class for pre-calculated square roots is not used</w:delText>
        </w:r>
      </w:del>
      <w:del w:id="3560" w:author="Hans Zijlstra" w:date="2017-06-25T11:18:00Z">
        <w:r w:rsidRPr="00D759EF" w:rsidDel="0026756D">
          <w:delText xml:space="preserve">, </w:delText>
        </w:r>
      </w:del>
      <w:del w:id="3561" w:author="Hans Zijlstra" w:date="2017-06-19T12:03:00Z">
        <w:r w:rsidRPr="00D759EF" w:rsidDel="001128CE">
          <w:delText>they will not be executed and</w:delText>
        </w:r>
      </w:del>
      <w:del w:id="3562" w:author="Hans Zijlstra" w:date="2017-06-25T11:18:00Z">
        <w:r w:rsidRPr="00D759EF" w:rsidDel="0026756D">
          <w:delText xml:space="preserve"> </w:delText>
        </w:r>
      </w:del>
      <w:r w:rsidRPr="00D759EF">
        <w:t>CPU time and memory will be saved</w:t>
      </w:r>
      <w:ins w:id="3563" w:author="Hans Zijlstra" w:date="2017-06-19T12:04:00Z">
        <w:r w:rsidR="001128CE" w:rsidRPr="00D759EF">
          <w:t>, as lo</w:t>
        </w:r>
      </w:ins>
      <w:ins w:id="3564" w:author="Hans Zijlstra" w:date="2017-06-19T12:05:00Z">
        <w:r w:rsidR="001128CE" w:rsidRPr="00D759EF">
          <w:t>ng as</w:t>
        </w:r>
      </w:ins>
      <w:ins w:id="3565" w:author="Hans Zijlstra" w:date="2017-06-19T12:04:00Z">
        <w:r w:rsidR="001128CE" w:rsidRPr="00D759EF">
          <w:t xml:space="preserve"> the class is not used</w:t>
        </w:r>
      </w:ins>
      <w:ins w:id="3566" w:author="Hans Zijlstra" w:date="2017-06-19T12:07:00Z">
        <w:r w:rsidR="001128CE" w:rsidRPr="00D759EF">
          <w:t xml:space="preserve"> and no calculation is performed</w:t>
        </w:r>
      </w:ins>
      <w:r w:rsidRPr="00D759EF">
        <w:t>.</w:t>
      </w:r>
    </w:p>
    <w:p w14:paraId="016FC949" w14:textId="77777777" w:rsidR="00371D15" w:rsidRPr="00D759EF" w:rsidRDefault="00371D15" w:rsidP="00371D15">
      <w:pPr>
        <w:spacing w:after="120"/>
      </w:pPr>
      <w:r w:rsidRPr="00D759EF">
        <w:t>This is how the implementation might look like:</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7E4C5C89" w14:textId="77777777" w:rsidTr="00563712">
        <w:tc>
          <w:tcPr>
            <w:tcW w:w="7970" w:type="dxa"/>
            <w:tcBorders>
              <w:top w:val="single" w:sz="4" w:space="0" w:color="auto"/>
              <w:left w:val="single" w:sz="4" w:space="0" w:color="auto"/>
              <w:bottom w:val="single" w:sz="4" w:space="0" w:color="auto"/>
              <w:right w:val="single" w:sz="4" w:space="0" w:color="auto"/>
            </w:tcBorders>
          </w:tcPr>
          <w:p w14:paraId="3889ADCB"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rPr>
              <w:t>static</w:t>
            </w:r>
            <w:r w:rsidRPr="00D759EF">
              <w:rPr>
                <w:rFonts w:ascii="Consolas" w:hAnsi="Consolas"/>
                <w:noProof/>
                <w:sz w:val="22"/>
                <w:szCs w:val="22"/>
              </w:rPr>
              <w:t xml:space="preserve"> </w:t>
            </w:r>
            <w:r w:rsidRPr="00D759EF">
              <w:rPr>
                <w:rFonts w:ascii="Consolas" w:hAnsi="Consolas" w:cs="Consolas"/>
                <w:noProof/>
                <w:color w:val="0000FF"/>
                <w:sz w:val="22"/>
                <w:szCs w:val="22"/>
              </w:rPr>
              <w:t>class</w:t>
            </w:r>
            <w:r w:rsidRPr="00D759EF">
              <w:rPr>
                <w:rFonts w:ascii="Consolas" w:hAnsi="Consolas"/>
                <w:noProof/>
                <w:sz w:val="22"/>
                <w:szCs w:val="22"/>
              </w:rPr>
              <w:t xml:space="preserve"> </w:t>
            </w:r>
            <w:r w:rsidRPr="00D759EF">
              <w:rPr>
                <w:rFonts w:ascii="Consolas" w:hAnsi="Consolas"/>
                <w:noProof/>
                <w:color w:val="2B91AF"/>
                <w:sz w:val="22"/>
              </w:rPr>
              <w:t>SqrtPrecalculated</w:t>
            </w:r>
          </w:p>
          <w:p w14:paraId="14DD0809"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p w14:paraId="7E8A048D"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public</w:t>
            </w:r>
            <w:r w:rsidRPr="00D759EF">
              <w:rPr>
                <w:rFonts w:ascii="Consolas" w:hAnsi="Consolas"/>
                <w:noProof/>
                <w:sz w:val="22"/>
                <w:szCs w:val="22"/>
              </w:rPr>
              <w:t xml:space="preserve"> </w:t>
            </w:r>
            <w:r w:rsidRPr="00D759EF">
              <w:rPr>
                <w:rFonts w:ascii="Consolas" w:hAnsi="Consolas" w:cs="Consolas"/>
                <w:noProof/>
                <w:color w:val="0000FF"/>
                <w:sz w:val="22"/>
                <w:szCs w:val="22"/>
              </w:rPr>
              <w:t>const</w:t>
            </w:r>
            <w:r w:rsidRPr="00D759EF">
              <w:rPr>
                <w:rFonts w:ascii="Consolas" w:hAnsi="Consolas"/>
                <w:noProof/>
                <w:sz w:val="22"/>
                <w:szCs w:val="22"/>
              </w:rPr>
              <w:t xml:space="preserve"> </w:t>
            </w:r>
            <w:r w:rsidRPr="00D759EF">
              <w:rPr>
                <w:rFonts w:ascii="Consolas" w:hAnsi="Consolas" w:cs="Consolas"/>
                <w:noProof/>
                <w:color w:val="0000FF"/>
                <w:sz w:val="22"/>
                <w:szCs w:val="22"/>
              </w:rPr>
              <w:t>int</w:t>
            </w:r>
            <w:r w:rsidRPr="00D759EF">
              <w:rPr>
                <w:rFonts w:ascii="Consolas" w:hAnsi="Consolas"/>
                <w:noProof/>
                <w:sz w:val="22"/>
                <w:szCs w:val="22"/>
              </w:rPr>
              <w:t xml:space="preserve"> MaxValue = 1000;</w:t>
            </w:r>
          </w:p>
          <w:p w14:paraId="0FDD99C6"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p>
          <w:p w14:paraId="436100D8" w14:textId="77777777" w:rsidR="00371D15" w:rsidRPr="00D759EF" w:rsidRDefault="00371D15" w:rsidP="00563712">
            <w:pPr>
              <w:autoSpaceDE w:val="0"/>
              <w:autoSpaceDN w:val="0"/>
              <w:adjustRightInd w:val="0"/>
              <w:spacing w:before="0"/>
              <w:jc w:val="left"/>
              <w:rPr>
                <w:rFonts w:ascii="Consolas" w:hAnsi="Consolas" w:cs="Consolas"/>
                <w:noProof/>
                <w:color w:val="008000"/>
                <w:sz w:val="22"/>
                <w:szCs w:val="22"/>
              </w:rPr>
            </w:pPr>
            <w:r w:rsidRPr="00D759EF">
              <w:rPr>
                <w:rFonts w:ascii="Consolas" w:hAnsi="Consolas"/>
                <w:noProof/>
                <w:sz w:val="22"/>
                <w:szCs w:val="22"/>
              </w:rPr>
              <w:tab/>
            </w:r>
            <w:r w:rsidRPr="00D759EF">
              <w:rPr>
                <w:rFonts w:ascii="Consolas" w:hAnsi="Consolas" w:cs="Consolas"/>
                <w:noProof/>
                <w:color w:val="008000"/>
                <w:sz w:val="22"/>
                <w:szCs w:val="22"/>
              </w:rPr>
              <w:t>// Static field</w:t>
            </w:r>
          </w:p>
          <w:p w14:paraId="7B6A35FB"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private</w:t>
            </w:r>
            <w:r w:rsidRPr="00D759EF">
              <w:rPr>
                <w:rFonts w:ascii="Consolas" w:hAnsi="Consolas"/>
                <w:noProof/>
                <w:sz w:val="22"/>
                <w:szCs w:val="22"/>
              </w:rPr>
              <w:t xml:space="preserve"> </w:t>
            </w:r>
            <w:r w:rsidRPr="00D759EF">
              <w:rPr>
                <w:rFonts w:ascii="Consolas" w:hAnsi="Consolas" w:cs="Consolas"/>
                <w:noProof/>
                <w:color w:val="0000FF"/>
                <w:sz w:val="22"/>
                <w:szCs w:val="22"/>
              </w:rPr>
              <w:t>static</w:t>
            </w:r>
            <w:r w:rsidRPr="00D759EF">
              <w:rPr>
                <w:rFonts w:ascii="Consolas" w:hAnsi="Consolas"/>
                <w:noProof/>
                <w:sz w:val="22"/>
                <w:szCs w:val="22"/>
              </w:rPr>
              <w:t xml:space="preserve"> </w:t>
            </w:r>
            <w:r w:rsidRPr="00D759EF">
              <w:rPr>
                <w:rFonts w:ascii="Consolas" w:hAnsi="Consolas" w:cs="Consolas"/>
                <w:noProof/>
                <w:color w:val="0000FF"/>
                <w:sz w:val="22"/>
                <w:szCs w:val="22"/>
              </w:rPr>
              <w:t>int</w:t>
            </w:r>
            <w:r w:rsidRPr="00D759EF">
              <w:rPr>
                <w:rFonts w:ascii="Consolas" w:hAnsi="Consolas"/>
                <w:noProof/>
                <w:sz w:val="22"/>
                <w:szCs w:val="22"/>
              </w:rPr>
              <w:t>[] sqrtValues;</w:t>
            </w:r>
          </w:p>
          <w:p w14:paraId="34A5E462"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p>
          <w:p w14:paraId="5B37435D" w14:textId="77777777" w:rsidR="00371D15" w:rsidRPr="00D759EF" w:rsidRDefault="00371D15" w:rsidP="00563712">
            <w:pPr>
              <w:autoSpaceDE w:val="0"/>
              <w:autoSpaceDN w:val="0"/>
              <w:adjustRightInd w:val="0"/>
              <w:spacing w:before="0"/>
              <w:jc w:val="left"/>
              <w:rPr>
                <w:rFonts w:ascii="Consolas" w:hAnsi="Consolas" w:cs="Consolas"/>
                <w:noProof/>
                <w:color w:val="008000"/>
                <w:sz w:val="22"/>
                <w:szCs w:val="22"/>
              </w:rPr>
            </w:pPr>
            <w:r w:rsidRPr="00D759EF">
              <w:rPr>
                <w:rFonts w:ascii="Consolas" w:hAnsi="Consolas"/>
                <w:noProof/>
                <w:sz w:val="22"/>
                <w:szCs w:val="22"/>
              </w:rPr>
              <w:tab/>
            </w:r>
            <w:r w:rsidRPr="00D759EF">
              <w:rPr>
                <w:rFonts w:ascii="Consolas" w:hAnsi="Consolas" w:cs="Consolas"/>
                <w:noProof/>
                <w:color w:val="008000"/>
                <w:sz w:val="22"/>
                <w:szCs w:val="22"/>
              </w:rPr>
              <w:t>// Static constructor</w:t>
            </w:r>
          </w:p>
          <w:p w14:paraId="722036BA"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static</w:t>
            </w:r>
            <w:r w:rsidRPr="00D759EF">
              <w:rPr>
                <w:rFonts w:ascii="Consolas" w:hAnsi="Consolas"/>
                <w:noProof/>
                <w:sz w:val="22"/>
                <w:szCs w:val="22"/>
              </w:rPr>
              <w:t xml:space="preserve"> SqrtPrecalculated()</w:t>
            </w:r>
          </w:p>
          <w:p w14:paraId="58E065A5"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t>{</w:t>
            </w:r>
          </w:p>
          <w:p w14:paraId="33A85052"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t xml:space="preserve">sqrtValues = </w:t>
            </w:r>
            <w:r w:rsidRPr="00D759EF">
              <w:rPr>
                <w:rFonts w:ascii="Consolas" w:hAnsi="Consolas" w:cs="Consolas"/>
                <w:noProof/>
                <w:color w:val="0000FF"/>
                <w:sz w:val="22"/>
                <w:szCs w:val="22"/>
              </w:rPr>
              <w:t>new</w:t>
            </w:r>
            <w:r w:rsidRPr="00D759EF">
              <w:rPr>
                <w:rFonts w:ascii="Consolas" w:hAnsi="Consolas"/>
                <w:noProof/>
                <w:sz w:val="22"/>
                <w:szCs w:val="22"/>
              </w:rPr>
              <w:t xml:space="preserve"> </w:t>
            </w:r>
            <w:r w:rsidRPr="00D759EF">
              <w:rPr>
                <w:rFonts w:ascii="Consolas" w:hAnsi="Consolas" w:cs="Consolas"/>
                <w:noProof/>
                <w:color w:val="0000FF"/>
                <w:sz w:val="22"/>
                <w:szCs w:val="22"/>
              </w:rPr>
              <w:t>int</w:t>
            </w:r>
            <w:r w:rsidRPr="00D759EF">
              <w:rPr>
                <w:rFonts w:ascii="Consolas" w:hAnsi="Consolas"/>
                <w:noProof/>
                <w:sz w:val="22"/>
                <w:szCs w:val="22"/>
              </w:rPr>
              <w:t>[MaxValue + 1];</w:t>
            </w:r>
          </w:p>
          <w:p w14:paraId="5B1E2A69"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rPr>
              <w:t>for</w:t>
            </w:r>
            <w:r w:rsidRPr="00D759EF">
              <w:rPr>
                <w:rFonts w:ascii="Consolas" w:hAnsi="Consolas"/>
                <w:noProof/>
                <w:sz w:val="22"/>
                <w:szCs w:val="22"/>
              </w:rPr>
              <w:t xml:space="preserve"> (</w:t>
            </w:r>
            <w:r w:rsidRPr="00D759EF">
              <w:rPr>
                <w:rFonts w:ascii="Consolas" w:hAnsi="Consolas" w:cs="Consolas"/>
                <w:noProof/>
                <w:color w:val="0000FF"/>
                <w:sz w:val="22"/>
                <w:szCs w:val="22"/>
              </w:rPr>
              <w:t>int</w:t>
            </w:r>
            <w:r w:rsidRPr="00D759EF">
              <w:rPr>
                <w:rFonts w:ascii="Consolas" w:hAnsi="Consolas"/>
                <w:noProof/>
                <w:sz w:val="22"/>
                <w:szCs w:val="22"/>
              </w:rPr>
              <w:t xml:space="preserve"> i = 0; i &lt; sqrtValues.Length; i++)</w:t>
            </w:r>
          </w:p>
          <w:p w14:paraId="2F4DE912"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lastRenderedPageBreak/>
              <w:tab/>
            </w:r>
            <w:r w:rsidRPr="00D759EF">
              <w:rPr>
                <w:rFonts w:ascii="Consolas" w:hAnsi="Consolas" w:cs="Consolas"/>
                <w:noProof/>
                <w:sz w:val="22"/>
                <w:szCs w:val="22"/>
              </w:rPr>
              <w:tab/>
              <w:t>{</w:t>
            </w:r>
          </w:p>
          <w:p w14:paraId="5AF312BB"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sz w:val="22"/>
                <w:szCs w:val="22"/>
              </w:rPr>
              <w:tab/>
              <w:t>sqrtValues[i] = (</w:t>
            </w:r>
            <w:r w:rsidRPr="00D759EF">
              <w:rPr>
                <w:rFonts w:ascii="Consolas" w:hAnsi="Consolas" w:cs="Consolas"/>
                <w:noProof/>
                <w:color w:val="0000FF"/>
                <w:sz w:val="22"/>
                <w:szCs w:val="22"/>
              </w:rPr>
              <w:t>int</w:t>
            </w:r>
            <w:r w:rsidRPr="00D759EF">
              <w:rPr>
                <w:rFonts w:ascii="Consolas" w:hAnsi="Consolas"/>
                <w:noProof/>
                <w:sz w:val="22"/>
                <w:szCs w:val="22"/>
              </w:rPr>
              <w:t>)</w:t>
            </w:r>
            <w:r w:rsidRPr="00D759EF">
              <w:rPr>
                <w:rFonts w:ascii="Consolas" w:hAnsi="Consolas"/>
                <w:noProof/>
                <w:color w:val="2B91AF"/>
                <w:sz w:val="22"/>
              </w:rPr>
              <w:t>Math</w:t>
            </w:r>
            <w:r w:rsidRPr="00D759EF">
              <w:rPr>
                <w:rFonts w:ascii="Consolas" w:hAnsi="Consolas"/>
                <w:noProof/>
                <w:sz w:val="22"/>
                <w:szCs w:val="22"/>
              </w:rPr>
              <w:t>.Sqrt(i);</w:t>
            </w:r>
          </w:p>
          <w:p w14:paraId="3A227CCE"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r>
            <w:r w:rsidRPr="00D759EF">
              <w:rPr>
                <w:rFonts w:ascii="Consolas" w:hAnsi="Consolas" w:cs="Consolas"/>
                <w:noProof/>
                <w:sz w:val="22"/>
                <w:szCs w:val="22"/>
              </w:rPr>
              <w:tab/>
              <w:t>}</w:t>
            </w:r>
          </w:p>
          <w:p w14:paraId="581AC1C0"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t>}</w:t>
            </w:r>
          </w:p>
          <w:p w14:paraId="1587D791"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p>
          <w:p w14:paraId="17658FF9" w14:textId="77777777" w:rsidR="00371D15" w:rsidRPr="00D759EF" w:rsidRDefault="00371D15" w:rsidP="00563712">
            <w:pPr>
              <w:autoSpaceDE w:val="0"/>
              <w:autoSpaceDN w:val="0"/>
              <w:adjustRightInd w:val="0"/>
              <w:spacing w:before="0"/>
              <w:jc w:val="left"/>
              <w:rPr>
                <w:rFonts w:ascii="Consolas" w:hAnsi="Consolas" w:cs="Consolas"/>
                <w:noProof/>
                <w:color w:val="008000"/>
                <w:sz w:val="22"/>
                <w:szCs w:val="22"/>
              </w:rPr>
            </w:pPr>
            <w:r w:rsidRPr="00D759EF">
              <w:rPr>
                <w:rFonts w:ascii="Consolas" w:hAnsi="Consolas"/>
                <w:noProof/>
                <w:sz w:val="22"/>
                <w:szCs w:val="22"/>
              </w:rPr>
              <w:tab/>
            </w:r>
            <w:r w:rsidRPr="00D759EF">
              <w:rPr>
                <w:rFonts w:ascii="Consolas" w:hAnsi="Consolas" w:cs="Consolas"/>
                <w:noProof/>
                <w:color w:val="008000"/>
                <w:sz w:val="22"/>
                <w:szCs w:val="22"/>
              </w:rPr>
              <w:t>// Static method</w:t>
            </w:r>
          </w:p>
          <w:p w14:paraId="2E510313"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public</w:t>
            </w:r>
            <w:r w:rsidRPr="00D759EF">
              <w:rPr>
                <w:rFonts w:ascii="Consolas" w:hAnsi="Consolas"/>
                <w:noProof/>
                <w:sz w:val="22"/>
                <w:szCs w:val="22"/>
              </w:rPr>
              <w:t xml:space="preserve"> </w:t>
            </w:r>
            <w:r w:rsidRPr="00D759EF">
              <w:rPr>
                <w:rFonts w:ascii="Consolas" w:hAnsi="Consolas" w:cs="Consolas"/>
                <w:noProof/>
                <w:color w:val="0000FF"/>
                <w:sz w:val="22"/>
                <w:szCs w:val="22"/>
              </w:rPr>
              <w:t>static</w:t>
            </w:r>
            <w:r w:rsidRPr="00D759EF">
              <w:rPr>
                <w:rFonts w:ascii="Consolas" w:hAnsi="Consolas"/>
                <w:noProof/>
                <w:sz w:val="22"/>
                <w:szCs w:val="22"/>
              </w:rPr>
              <w:t xml:space="preserve"> </w:t>
            </w:r>
            <w:r w:rsidRPr="00D759EF">
              <w:rPr>
                <w:rFonts w:ascii="Consolas" w:hAnsi="Consolas" w:cs="Consolas"/>
                <w:noProof/>
                <w:color w:val="0000FF"/>
                <w:sz w:val="22"/>
                <w:szCs w:val="22"/>
              </w:rPr>
              <w:t>int</w:t>
            </w:r>
            <w:r w:rsidRPr="00D759EF">
              <w:rPr>
                <w:rFonts w:ascii="Consolas" w:hAnsi="Consolas"/>
                <w:noProof/>
                <w:sz w:val="22"/>
                <w:szCs w:val="22"/>
              </w:rPr>
              <w:t xml:space="preserve"> GetSqrt(</w:t>
            </w:r>
            <w:r w:rsidRPr="00D759EF">
              <w:rPr>
                <w:rFonts w:ascii="Consolas" w:hAnsi="Consolas" w:cs="Consolas"/>
                <w:noProof/>
                <w:color w:val="0000FF"/>
                <w:sz w:val="22"/>
                <w:szCs w:val="22"/>
              </w:rPr>
              <w:t>int</w:t>
            </w:r>
            <w:r w:rsidRPr="00D759EF">
              <w:rPr>
                <w:rFonts w:ascii="Consolas" w:hAnsi="Consolas"/>
                <w:noProof/>
                <w:sz w:val="22"/>
                <w:szCs w:val="22"/>
              </w:rPr>
              <w:t xml:space="preserve"> value)</w:t>
            </w:r>
          </w:p>
          <w:p w14:paraId="74EFAB8B"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t>{</w:t>
            </w:r>
          </w:p>
          <w:p w14:paraId="2994E3D1"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rPr>
              <w:t>if</w:t>
            </w:r>
            <w:r w:rsidRPr="00D759EF">
              <w:rPr>
                <w:rFonts w:ascii="Consolas" w:hAnsi="Consolas"/>
                <w:noProof/>
                <w:sz w:val="22"/>
                <w:szCs w:val="22"/>
              </w:rPr>
              <w:t xml:space="preserve"> ((value &lt; 0) || (value &gt; MaxValue))</w:t>
            </w:r>
          </w:p>
          <w:p w14:paraId="4FF48731"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r>
            <w:r w:rsidRPr="00D759EF">
              <w:rPr>
                <w:rFonts w:ascii="Consolas" w:hAnsi="Consolas" w:cs="Consolas"/>
                <w:noProof/>
                <w:sz w:val="22"/>
                <w:szCs w:val="22"/>
              </w:rPr>
              <w:tab/>
              <w:t>{</w:t>
            </w:r>
          </w:p>
          <w:p w14:paraId="72F33A77"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rPr>
              <w:t>throw</w:t>
            </w:r>
            <w:r w:rsidRPr="00D759EF">
              <w:rPr>
                <w:rFonts w:ascii="Consolas" w:hAnsi="Consolas"/>
                <w:noProof/>
                <w:sz w:val="22"/>
                <w:szCs w:val="22"/>
              </w:rPr>
              <w:t xml:space="preserve"> </w:t>
            </w:r>
            <w:r w:rsidRPr="00D759EF">
              <w:rPr>
                <w:rFonts w:ascii="Consolas" w:hAnsi="Consolas" w:cs="Consolas"/>
                <w:noProof/>
                <w:color w:val="0000FF"/>
                <w:sz w:val="22"/>
                <w:szCs w:val="22"/>
              </w:rPr>
              <w:t>new</w:t>
            </w:r>
            <w:r w:rsidRPr="00D759EF">
              <w:rPr>
                <w:rFonts w:ascii="Consolas" w:hAnsi="Consolas"/>
                <w:noProof/>
                <w:sz w:val="22"/>
                <w:szCs w:val="22"/>
              </w:rPr>
              <w:t xml:space="preserve"> </w:t>
            </w:r>
            <w:r w:rsidRPr="00D759EF">
              <w:rPr>
                <w:rFonts w:ascii="Consolas" w:hAnsi="Consolas"/>
                <w:noProof/>
                <w:color w:val="2B91AF"/>
                <w:sz w:val="22"/>
              </w:rPr>
              <w:t>ArgumentOutOfRangeException</w:t>
            </w:r>
            <w:r w:rsidRPr="00D759EF">
              <w:rPr>
                <w:rFonts w:ascii="Consolas" w:hAnsi="Consolas"/>
                <w:noProof/>
                <w:sz w:val="22"/>
                <w:szCs w:val="22"/>
              </w:rPr>
              <w:t>(</w:t>
            </w:r>
            <w:r w:rsidRPr="00D759EF">
              <w:rPr>
                <w:rFonts w:ascii="Consolas" w:hAnsi="Consolas"/>
                <w:noProof/>
                <w:color w:val="2B91AF"/>
                <w:sz w:val="22"/>
              </w:rPr>
              <w:t>String</w:t>
            </w:r>
            <w:r w:rsidRPr="00D759EF">
              <w:rPr>
                <w:rFonts w:ascii="Consolas" w:hAnsi="Consolas"/>
                <w:noProof/>
                <w:sz w:val="22"/>
                <w:szCs w:val="22"/>
              </w:rPr>
              <w:t>.Format(</w:t>
            </w:r>
          </w:p>
          <w:p w14:paraId="7816D4FF"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A31515"/>
                <w:sz w:val="22"/>
                <w:szCs w:val="22"/>
              </w:rPr>
              <w:t>"The argument should be in range [0...{0}]."</w:t>
            </w:r>
            <w:r w:rsidRPr="00D759EF">
              <w:rPr>
                <w:rFonts w:ascii="Consolas" w:hAnsi="Consolas"/>
                <w:noProof/>
                <w:sz w:val="22"/>
                <w:szCs w:val="22"/>
              </w:rPr>
              <w:t>,</w:t>
            </w:r>
          </w:p>
          <w:p w14:paraId="1EF63EE3"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r>
            <w:r w:rsidRPr="00D759EF">
              <w:rPr>
                <w:rFonts w:ascii="Consolas" w:hAnsi="Consolas" w:cs="Consolas"/>
                <w:noProof/>
                <w:sz w:val="22"/>
                <w:szCs w:val="22"/>
              </w:rPr>
              <w:tab/>
            </w:r>
            <w:r w:rsidRPr="00D759EF">
              <w:rPr>
                <w:rFonts w:ascii="Consolas" w:hAnsi="Consolas" w:cs="Consolas"/>
                <w:noProof/>
                <w:sz w:val="22"/>
                <w:szCs w:val="22"/>
              </w:rPr>
              <w:tab/>
            </w:r>
            <w:r w:rsidRPr="00D759EF">
              <w:rPr>
                <w:rFonts w:ascii="Consolas" w:hAnsi="Consolas" w:cs="Consolas"/>
                <w:noProof/>
                <w:sz w:val="22"/>
                <w:szCs w:val="22"/>
              </w:rPr>
              <w:tab/>
              <w:t>MaxValue));</w:t>
            </w:r>
          </w:p>
          <w:p w14:paraId="67D754DE"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r>
            <w:r w:rsidRPr="00D759EF">
              <w:rPr>
                <w:rFonts w:ascii="Consolas" w:hAnsi="Consolas" w:cs="Consolas"/>
                <w:noProof/>
                <w:sz w:val="22"/>
                <w:szCs w:val="22"/>
              </w:rPr>
              <w:tab/>
              <w:t>}</w:t>
            </w:r>
          </w:p>
          <w:p w14:paraId="4ADFB0A6"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rPr>
              <w:t>return</w:t>
            </w:r>
            <w:r w:rsidRPr="00D759EF">
              <w:rPr>
                <w:rFonts w:ascii="Consolas" w:hAnsi="Consolas"/>
                <w:noProof/>
                <w:sz w:val="22"/>
                <w:szCs w:val="22"/>
              </w:rPr>
              <w:t xml:space="preserve"> sqrtValues[value];</w:t>
            </w:r>
          </w:p>
          <w:p w14:paraId="0288AEA5"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t>}</w:t>
            </w:r>
          </w:p>
          <w:p w14:paraId="50A0975A"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p w14:paraId="3BDB465E"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p>
          <w:p w14:paraId="6627597D"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rPr>
              <w:t>class</w:t>
            </w:r>
            <w:r w:rsidRPr="00D759EF">
              <w:rPr>
                <w:rFonts w:ascii="Consolas" w:hAnsi="Consolas"/>
                <w:noProof/>
                <w:sz w:val="22"/>
                <w:szCs w:val="22"/>
              </w:rPr>
              <w:t xml:space="preserve"> </w:t>
            </w:r>
            <w:r w:rsidRPr="00D759EF">
              <w:rPr>
                <w:rFonts w:ascii="Consolas" w:hAnsi="Consolas"/>
                <w:noProof/>
                <w:color w:val="2B91AF"/>
                <w:sz w:val="22"/>
              </w:rPr>
              <w:t>SqrtTest</w:t>
            </w:r>
          </w:p>
          <w:p w14:paraId="0EA10C58"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p w14:paraId="53635014"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rPr>
              <w:t>static</w:t>
            </w:r>
            <w:r w:rsidRPr="00D759EF">
              <w:rPr>
                <w:rFonts w:ascii="Consolas" w:hAnsi="Consolas"/>
                <w:noProof/>
                <w:sz w:val="22"/>
                <w:szCs w:val="22"/>
              </w:rPr>
              <w:t xml:space="preserve"> </w:t>
            </w:r>
            <w:r w:rsidRPr="00D759EF">
              <w:rPr>
                <w:rFonts w:ascii="Consolas" w:hAnsi="Consolas" w:cs="Consolas"/>
                <w:noProof/>
                <w:color w:val="0000FF"/>
                <w:sz w:val="22"/>
                <w:szCs w:val="22"/>
              </w:rPr>
              <w:t>void</w:t>
            </w:r>
            <w:r w:rsidRPr="00D759EF">
              <w:rPr>
                <w:rFonts w:ascii="Consolas" w:hAnsi="Consolas"/>
                <w:noProof/>
                <w:sz w:val="22"/>
                <w:szCs w:val="22"/>
              </w:rPr>
              <w:t xml:space="preserve"> Main()</w:t>
            </w:r>
          </w:p>
          <w:p w14:paraId="2403ED61"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t>{</w:t>
            </w:r>
          </w:p>
          <w:p w14:paraId="45B65B1C"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color w:val="2B91AF"/>
                <w:sz w:val="22"/>
              </w:rPr>
              <w:t>Console</w:t>
            </w:r>
            <w:r w:rsidRPr="00D759EF">
              <w:rPr>
                <w:rFonts w:ascii="Consolas" w:hAnsi="Consolas"/>
                <w:noProof/>
                <w:sz w:val="22"/>
                <w:szCs w:val="22"/>
              </w:rPr>
              <w:t>.WriteLine(</w:t>
            </w:r>
            <w:r w:rsidRPr="00D759EF">
              <w:rPr>
                <w:rFonts w:ascii="Consolas" w:hAnsi="Consolas"/>
                <w:noProof/>
                <w:color w:val="2B91AF"/>
                <w:sz w:val="22"/>
              </w:rPr>
              <w:t>SqrtPrecalculated</w:t>
            </w:r>
            <w:r w:rsidRPr="00D759EF">
              <w:rPr>
                <w:rFonts w:ascii="Consolas" w:hAnsi="Consolas"/>
                <w:noProof/>
                <w:sz w:val="22"/>
                <w:szCs w:val="22"/>
              </w:rPr>
              <w:t>.GetSqrt(254));</w:t>
            </w:r>
          </w:p>
          <w:p w14:paraId="7FD215D6"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8000"/>
                <w:sz w:val="22"/>
                <w:szCs w:val="22"/>
              </w:rPr>
              <w:t>// Result: 15</w:t>
            </w:r>
          </w:p>
          <w:p w14:paraId="399CBCB0"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ab/>
              <w:t>}</w:t>
            </w:r>
          </w:p>
          <w:p w14:paraId="4CFF6ED9"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r w:rsidRPr="00D759EF">
              <w:rPr>
                <w:rFonts w:ascii="Consolas" w:hAnsi="Consolas" w:cs="Consolas"/>
                <w:noProof/>
                <w:sz w:val="22"/>
                <w:szCs w:val="22"/>
              </w:rPr>
              <w:t>}</w:t>
            </w:r>
          </w:p>
        </w:tc>
      </w:tr>
    </w:tbl>
    <w:p w14:paraId="5286EE94" w14:textId="77777777" w:rsidR="00371D15" w:rsidRPr="00D759EF" w:rsidRDefault="00371D15" w:rsidP="00371D15">
      <w:pPr>
        <w:pStyle w:val="Heading2"/>
      </w:pPr>
      <w:bookmarkStart w:id="3567" w:name="Enumerations"/>
      <w:bookmarkStart w:id="3568" w:name="_Toc370673173"/>
      <w:bookmarkEnd w:id="3567"/>
      <w:r w:rsidRPr="00D759EF">
        <w:lastRenderedPageBreak/>
        <w:t>Structures</w:t>
      </w:r>
      <w:bookmarkEnd w:id="3568"/>
    </w:p>
    <w:p w14:paraId="1D7B7285" w14:textId="4BF76A7E" w:rsidR="00371D15" w:rsidRPr="00D759EF" w:rsidRDefault="00371D15" w:rsidP="00371D15">
      <w:r w:rsidRPr="00D759EF">
        <w:t>In C# and .NET Framework</w:t>
      </w:r>
      <w:ins w:id="3569" w:author="Hans Zijlstra" w:date="2017-06-19T12:10:00Z">
        <w:r w:rsidR="00A033DB" w:rsidRPr="00D759EF">
          <w:t>,</w:t>
        </w:r>
      </w:ins>
      <w:r w:rsidRPr="00D759EF">
        <w:t xml:space="preserve"> there are two implementations of the concept of "class" </w:t>
      </w:r>
      <w:ins w:id="3570" w:author="Hans Zijlstra" w:date="2017-06-19T12:10:00Z">
        <w:r w:rsidR="0026756D">
          <w:t>for</w:t>
        </w:r>
      </w:ins>
      <w:del w:id="3571" w:author="Hans Zijlstra" w:date="2017-06-19T12:10:00Z">
        <w:r w:rsidRPr="00D759EF" w:rsidDel="00A033DB">
          <w:delText>from the</w:delText>
        </w:r>
      </w:del>
      <w:r w:rsidRPr="00D759EF">
        <w:t xml:space="preserve"> object-oriented programming: </w:t>
      </w:r>
      <w:r w:rsidRPr="00D759EF">
        <w:rPr>
          <w:b/>
        </w:rPr>
        <w:t>classes</w:t>
      </w:r>
      <w:r w:rsidRPr="00D759EF">
        <w:t xml:space="preserve"> and </w:t>
      </w:r>
      <w:r w:rsidRPr="00D759EF">
        <w:rPr>
          <w:b/>
        </w:rPr>
        <w:t>structures</w:t>
      </w:r>
      <w:r w:rsidRPr="00D759EF">
        <w:t xml:space="preserve">. Classes are defined through the keyword </w:t>
      </w:r>
      <w:r w:rsidRPr="00D759EF">
        <w:rPr>
          <w:rStyle w:val="Code"/>
        </w:rPr>
        <w:t>class</w:t>
      </w:r>
      <w:del w:id="3572" w:author="Hans Zijlstra" w:date="2017-06-25T11:20:00Z">
        <w:r w:rsidRPr="00D759EF" w:rsidDel="0026756D">
          <w:delText xml:space="preserve"> </w:delText>
        </w:r>
      </w:del>
      <w:ins w:id="3573" w:author="Hans Zijlstra" w:date="2017-06-25T11:20:00Z">
        <w:r w:rsidR="0026756D">
          <w:t xml:space="preserve">, </w:t>
        </w:r>
      </w:ins>
      <w:r w:rsidRPr="00D759EF">
        <w:t xml:space="preserve">while the structures are defined through the keyword </w:t>
      </w:r>
      <w:r w:rsidRPr="00D759EF">
        <w:rPr>
          <w:rStyle w:val="Code"/>
        </w:rPr>
        <w:t>struct</w:t>
      </w:r>
      <w:r w:rsidRPr="00D759EF">
        <w:t>. The main difference between a structure and a class is that:</w:t>
      </w:r>
    </w:p>
    <w:p w14:paraId="23E5081F" w14:textId="77777777" w:rsidR="00371D15" w:rsidRPr="00D759EF" w:rsidRDefault="00371D15" w:rsidP="00371D15">
      <w:pPr>
        <w:numPr>
          <w:ilvl w:val="0"/>
          <w:numId w:val="7"/>
        </w:numPr>
        <w:tabs>
          <w:tab w:val="clear" w:pos="644"/>
        </w:tabs>
        <w:suppressAutoHyphens/>
        <w:ind w:left="567" w:hanging="284"/>
      </w:pPr>
      <w:r w:rsidRPr="00D759EF">
        <w:rPr>
          <w:b/>
        </w:rPr>
        <w:t>Classes are reference types</w:t>
      </w:r>
      <w:r w:rsidRPr="00D759EF">
        <w:t xml:space="preserve"> (references to some address in the heap which holds their members).</w:t>
      </w:r>
    </w:p>
    <w:p w14:paraId="247562C2" w14:textId="77777777" w:rsidR="00371D15" w:rsidRPr="00D759EF" w:rsidRDefault="00371D15" w:rsidP="00371D15">
      <w:pPr>
        <w:numPr>
          <w:ilvl w:val="0"/>
          <w:numId w:val="7"/>
        </w:numPr>
        <w:tabs>
          <w:tab w:val="clear" w:pos="644"/>
        </w:tabs>
        <w:suppressAutoHyphens/>
        <w:ind w:left="567" w:hanging="284"/>
      </w:pPr>
      <w:r w:rsidRPr="00D759EF">
        <w:rPr>
          <w:b/>
        </w:rPr>
        <w:t xml:space="preserve">Structures </w:t>
      </w:r>
      <w:r w:rsidRPr="00D759EF">
        <w:rPr>
          <w:b/>
          <w:noProof/>
        </w:rPr>
        <w:t>(structs)</w:t>
      </w:r>
      <w:r w:rsidRPr="00D759EF">
        <w:rPr>
          <w:b/>
        </w:rPr>
        <w:t xml:space="preserve"> are value types</w:t>
      </w:r>
      <w:r w:rsidRPr="00D759EF">
        <w:t xml:space="preserve"> (they directly hold their members in the program execution stack).</w:t>
      </w:r>
    </w:p>
    <w:p w14:paraId="465A699E" w14:textId="77777777" w:rsidR="00371D15" w:rsidRPr="00D759EF" w:rsidRDefault="00371D15" w:rsidP="00371D15">
      <w:pPr>
        <w:pStyle w:val="Heading3"/>
      </w:pPr>
      <w:r w:rsidRPr="00D759EF">
        <w:t xml:space="preserve">Structure </w:t>
      </w:r>
      <w:r w:rsidRPr="00D759EF">
        <w:rPr>
          <w:noProof/>
        </w:rPr>
        <w:t>(struct)</w:t>
      </w:r>
      <w:r w:rsidRPr="00D759EF">
        <w:t xml:space="preserve"> – Example</w:t>
      </w:r>
    </w:p>
    <w:p w14:paraId="1592B4A2" w14:textId="77777777" w:rsidR="00371D15" w:rsidRPr="00011129" w:rsidRDefault="00371D15" w:rsidP="00371D15">
      <w:pPr>
        <w:spacing w:after="120"/>
      </w:pPr>
      <w:r w:rsidRPr="00D759EF">
        <w:t xml:space="preserve">Let’s define a </w:t>
      </w:r>
      <w:r w:rsidRPr="00D759EF">
        <w:rPr>
          <w:b/>
        </w:rPr>
        <w:t>structure</w:t>
      </w:r>
      <w:r w:rsidRPr="00D759EF">
        <w:t xml:space="preserve"> to hold a point in the 2D space, similar to the class </w:t>
      </w:r>
      <w:r w:rsidRPr="00D759EF">
        <w:rPr>
          <w:rStyle w:val="Code"/>
        </w:rPr>
        <w:t>Point</w:t>
      </w:r>
      <w:r w:rsidRPr="00D759EF">
        <w:t xml:space="preserve"> defined in the section "</w:t>
      </w:r>
      <w:r w:rsidR="00A6273F" w:rsidRPr="00011129">
        <w:fldChar w:fldCharType="begin"/>
      </w:r>
      <w:r w:rsidR="00A6273F" w:rsidRPr="00D759EF">
        <w:instrText xml:space="preserve"> HYPERLINK \l "Example_of_Encapsulation" </w:instrText>
      </w:r>
      <w:r w:rsidR="00A6273F" w:rsidRPr="00011129">
        <w:rPr>
          <w:rPrChange w:id="3574" w:author="Hans Zijlstra" w:date="2017-06-24T11:23:00Z">
            <w:rPr>
              <w:rStyle w:val="Hyperlink"/>
            </w:rPr>
          </w:rPrChange>
        </w:rPr>
        <w:fldChar w:fldCharType="separate"/>
      </w:r>
      <w:r w:rsidRPr="00011129">
        <w:rPr>
          <w:rStyle w:val="Hyperlink"/>
        </w:rPr>
        <w:t>Example of Encapsulation</w:t>
      </w:r>
      <w:r w:rsidR="00A6273F" w:rsidRPr="00011129">
        <w:rPr>
          <w:rStyle w:val="Hyperlink"/>
        </w:rPr>
        <w:fldChar w:fldCharType="end"/>
      </w:r>
      <w:r w:rsidRPr="00D759EF">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371D15" w:rsidRPr="00D759EF" w14:paraId="00782587" w14:textId="77777777" w:rsidTr="00563712">
        <w:tc>
          <w:tcPr>
            <w:tcW w:w="7970" w:type="dxa"/>
            <w:shd w:val="clear" w:color="auto" w:fill="F3F3F3"/>
          </w:tcPr>
          <w:p w14:paraId="38286359" w14:textId="77777777" w:rsidR="00371D15" w:rsidRPr="00AA044A" w:rsidRDefault="00371D15" w:rsidP="00563712">
            <w:pPr>
              <w:spacing w:before="0"/>
              <w:jc w:val="center"/>
              <w:rPr>
                <w:rFonts w:ascii="Consolas" w:hAnsi="Consolas"/>
                <w:b/>
                <w:bCs/>
                <w:noProof/>
                <w:kern w:val="32"/>
                <w:sz w:val="22"/>
              </w:rPr>
            </w:pPr>
            <w:r w:rsidRPr="00AA044A">
              <w:rPr>
                <w:rFonts w:ascii="Consolas" w:hAnsi="Consolas"/>
                <w:b/>
                <w:bCs/>
                <w:noProof/>
                <w:kern w:val="32"/>
                <w:sz w:val="22"/>
              </w:rPr>
              <w:t>Point2D.cs</w:t>
            </w:r>
          </w:p>
        </w:tc>
      </w:tr>
      <w:tr w:rsidR="00371D15" w:rsidRPr="00D759EF" w14:paraId="3F0098EE" w14:textId="77777777" w:rsidTr="00563712">
        <w:tc>
          <w:tcPr>
            <w:tcW w:w="7970" w:type="dxa"/>
          </w:tcPr>
          <w:p w14:paraId="1C445781"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b/>
                <w:noProof/>
                <w:color w:val="0000FF"/>
                <w:sz w:val="22"/>
                <w:szCs w:val="22"/>
                <w:lang w:eastAsia="es-ES"/>
              </w:rPr>
              <w:t>struct</w:t>
            </w:r>
            <w:r w:rsidRPr="00D759EF">
              <w:rPr>
                <w:rFonts w:ascii="Consolas" w:hAnsi="Consolas"/>
                <w:noProof/>
                <w:sz w:val="22"/>
                <w:szCs w:val="22"/>
              </w:rPr>
              <w:t xml:space="preserve"> </w:t>
            </w:r>
            <w:r w:rsidRPr="00D759EF">
              <w:rPr>
                <w:rFonts w:ascii="Consolas" w:hAnsi="Consolas"/>
                <w:color w:val="2B91AF"/>
                <w:sz w:val="22"/>
              </w:rPr>
              <w:t>Point2D</w:t>
            </w:r>
          </w:p>
          <w:p w14:paraId="04DDB0D5"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w:t>
            </w:r>
          </w:p>
          <w:p w14:paraId="47D58680"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lastRenderedPageBreak/>
              <w:tab/>
            </w:r>
            <w:r w:rsidRPr="00D759EF">
              <w:rPr>
                <w:rFonts w:ascii="Consolas" w:hAnsi="Consolas" w:cs="Consolas"/>
                <w:noProof/>
                <w:color w:val="0000FF"/>
                <w:sz w:val="22"/>
                <w:szCs w:val="22"/>
                <w:lang w:eastAsia="es-ES"/>
              </w:rPr>
              <w:t>private</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double</w:t>
            </w:r>
            <w:r w:rsidRPr="00D759EF">
              <w:rPr>
                <w:rFonts w:ascii="Consolas" w:hAnsi="Consolas"/>
                <w:noProof/>
                <w:sz w:val="22"/>
                <w:szCs w:val="22"/>
              </w:rPr>
              <w:t xml:space="preserve"> x;</w:t>
            </w:r>
          </w:p>
          <w:p w14:paraId="6595B7A6"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private</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double</w:t>
            </w:r>
            <w:r w:rsidRPr="00D759EF">
              <w:rPr>
                <w:rFonts w:ascii="Consolas" w:hAnsi="Consolas"/>
                <w:noProof/>
                <w:sz w:val="22"/>
                <w:szCs w:val="22"/>
              </w:rPr>
              <w:t xml:space="preserve"> y;</w:t>
            </w:r>
          </w:p>
          <w:p w14:paraId="3BB3470D"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p>
          <w:p w14:paraId="67B99F34"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Point2D(</w:t>
            </w:r>
            <w:r w:rsidRPr="00D759EF">
              <w:rPr>
                <w:rFonts w:ascii="Consolas" w:hAnsi="Consolas" w:cs="Consolas"/>
                <w:noProof/>
                <w:color w:val="0000FF"/>
                <w:sz w:val="22"/>
                <w:szCs w:val="22"/>
                <w:lang w:eastAsia="es-ES"/>
              </w:rPr>
              <w:t>int</w:t>
            </w:r>
            <w:r w:rsidRPr="00D759EF">
              <w:rPr>
                <w:rFonts w:ascii="Consolas" w:hAnsi="Consolas"/>
                <w:noProof/>
                <w:sz w:val="22"/>
                <w:szCs w:val="22"/>
              </w:rPr>
              <w:t xml:space="preserve"> x, </w:t>
            </w:r>
            <w:r w:rsidRPr="00D759EF">
              <w:rPr>
                <w:rFonts w:ascii="Consolas" w:hAnsi="Consolas" w:cs="Consolas"/>
                <w:noProof/>
                <w:color w:val="0000FF"/>
                <w:sz w:val="22"/>
                <w:szCs w:val="22"/>
                <w:lang w:eastAsia="es-ES"/>
              </w:rPr>
              <w:t>int</w:t>
            </w:r>
            <w:r w:rsidRPr="00D759EF">
              <w:rPr>
                <w:rFonts w:ascii="Consolas" w:hAnsi="Consolas"/>
                <w:noProof/>
                <w:sz w:val="22"/>
                <w:szCs w:val="22"/>
              </w:rPr>
              <w:t xml:space="preserve"> y)</w:t>
            </w:r>
          </w:p>
          <w:p w14:paraId="571D73CB"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w:t>
            </w:r>
          </w:p>
          <w:p w14:paraId="1FF00DC9"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this</w:t>
            </w:r>
            <w:r w:rsidRPr="00D759EF">
              <w:rPr>
                <w:rFonts w:ascii="Consolas" w:hAnsi="Consolas"/>
                <w:noProof/>
                <w:sz w:val="22"/>
                <w:szCs w:val="22"/>
              </w:rPr>
              <w:t>.x = x;</w:t>
            </w:r>
          </w:p>
          <w:p w14:paraId="574DA618"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this</w:t>
            </w:r>
            <w:r w:rsidRPr="00D759EF">
              <w:rPr>
                <w:rFonts w:ascii="Consolas" w:hAnsi="Consolas"/>
                <w:noProof/>
                <w:sz w:val="22"/>
                <w:szCs w:val="22"/>
              </w:rPr>
              <w:t>.y = y;</w:t>
            </w:r>
          </w:p>
          <w:p w14:paraId="58E9CAE6"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w:t>
            </w:r>
          </w:p>
          <w:p w14:paraId="1C19ADC7"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p>
          <w:p w14:paraId="202C6511"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double</w:t>
            </w:r>
            <w:r w:rsidRPr="00D759EF">
              <w:rPr>
                <w:rFonts w:ascii="Consolas" w:hAnsi="Consolas"/>
                <w:noProof/>
                <w:sz w:val="22"/>
                <w:szCs w:val="22"/>
              </w:rPr>
              <w:t xml:space="preserve"> X</w:t>
            </w:r>
          </w:p>
          <w:p w14:paraId="622DF260"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w:t>
            </w:r>
          </w:p>
          <w:p w14:paraId="17B8255E"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get</w:t>
            </w:r>
            <w:r w:rsidRPr="00D759EF">
              <w:rPr>
                <w:rFonts w:ascii="Consolas" w:hAnsi="Consolas"/>
                <w:noProof/>
                <w:sz w:val="22"/>
                <w:szCs w:val="22"/>
              </w:rPr>
              <w:t xml:space="preserve"> { </w:t>
            </w:r>
            <w:r w:rsidRPr="00D759EF">
              <w:rPr>
                <w:rFonts w:ascii="Consolas" w:hAnsi="Consolas" w:cs="Consolas"/>
                <w:noProof/>
                <w:color w:val="0000FF"/>
                <w:sz w:val="22"/>
                <w:szCs w:val="22"/>
                <w:lang w:eastAsia="es-ES"/>
              </w:rPr>
              <w:t>return</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this</w:t>
            </w:r>
            <w:r w:rsidRPr="00D759EF">
              <w:rPr>
                <w:rFonts w:ascii="Consolas" w:hAnsi="Consolas"/>
                <w:noProof/>
                <w:sz w:val="22"/>
                <w:szCs w:val="22"/>
              </w:rPr>
              <w:t>.x; }</w:t>
            </w:r>
          </w:p>
          <w:p w14:paraId="0E7E4E7C"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set</w:t>
            </w:r>
            <w:r w:rsidRPr="00D759EF">
              <w:rPr>
                <w:rFonts w:ascii="Consolas" w:hAnsi="Consolas"/>
                <w:noProof/>
                <w:sz w:val="22"/>
                <w:szCs w:val="22"/>
              </w:rPr>
              <w:t xml:space="preserve"> { </w:t>
            </w:r>
            <w:r w:rsidRPr="00D759EF">
              <w:rPr>
                <w:rFonts w:ascii="Consolas" w:hAnsi="Consolas" w:cs="Consolas"/>
                <w:noProof/>
                <w:color w:val="0000FF"/>
                <w:sz w:val="22"/>
                <w:szCs w:val="22"/>
                <w:lang w:eastAsia="es-ES"/>
              </w:rPr>
              <w:t>this</w:t>
            </w:r>
            <w:r w:rsidRPr="00D759EF">
              <w:rPr>
                <w:rFonts w:ascii="Consolas" w:hAnsi="Consolas"/>
                <w:noProof/>
                <w:sz w:val="22"/>
                <w:szCs w:val="22"/>
              </w:rPr>
              <w:t xml:space="preserve">.x = </w:t>
            </w:r>
            <w:r w:rsidRPr="00D759EF">
              <w:rPr>
                <w:rFonts w:ascii="Consolas" w:hAnsi="Consolas" w:cs="Consolas"/>
                <w:noProof/>
                <w:color w:val="0000FF"/>
                <w:sz w:val="22"/>
                <w:szCs w:val="22"/>
                <w:lang w:eastAsia="es-ES"/>
              </w:rPr>
              <w:t>value</w:t>
            </w:r>
            <w:r w:rsidRPr="00D759EF">
              <w:rPr>
                <w:rFonts w:ascii="Consolas" w:hAnsi="Consolas"/>
                <w:noProof/>
                <w:sz w:val="22"/>
                <w:szCs w:val="22"/>
              </w:rPr>
              <w:t>; }</w:t>
            </w:r>
          </w:p>
          <w:p w14:paraId="1E959B87"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w:t>
            </w:r>
          </w:p>
          <w:p w14:paraId="6C7C5186"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p>
          <w:p w14:paraId="78506675"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double</w:t>
            </w:r>
            <w:r w:rsidRPr="00D759EF">
              <w:rPr>
                <w:rFonts w:ascii="Consolas" w:hAnsi="Consolas"/>
                <w:noProof/>
                <w:sz w:val="22"/>
                <w:szCs w:val="22"/>
              </w:rPr>
              <w:t xml:space="preserve"> Y</w:t>
            </w:r>
          </w:p>
          <w:p w14:paraId="3F777C2F"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w:t>
            </w:r>
          </w:p>
          <w:p w14:paraId="65E3DD48"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get</w:t>
            </w:r>
            <w:r w:rsidRPr="00D759EF">
              <w:rPr>
                <w:rFonts w:ascii="Consolas" w:hAnsi="Consolas"/>
                <w:noProof/>
                <w:sz w:val="22"/>
                <w:szCs w:val="22"/>
              </w:rPr>
              <w:t xml:space="preserve"> { </w:t>
            </w:r>
            <w:r w:rsidRPr="00D759EF">
              <w:rPr>
                <w:rFonts w:ascii="Consolas" w:hAnsi="Consolas" w:cs="Consolas"/>
                <w:noProof/>
                <w:color w:val="0000FF"/>
                <w:sz w:val="22"/>
                <w:szCs w:val="22"/>
                <w:lang w:eastAsia="es-ES"/>
              </w:rPr>
              <w:t>return</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this</w:t>
            </w:r>
            <w:r w:rsidRPr="00D759EF">
              <w:rPr>
                <w:rFonts w:ascii="Consolas" w:hAnsi="Consolas"/>
                <w:noProof/>
                <w:sz w:val="22"/>
                <w:szCs w:val="22"/>
              </w:rPr>
              <w:t>.y; }</w:t>
            </w:r>
          </w:p>
          <w:p w14:paraId="71ACF48F"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set</w:t>
            </w:r>
            <w:r w:rsidRPr="00D759EF">
              <w:rPr>
                <w:rFonts w:ascii="Consolas" w:hAnsi="Consolas"/>
                <w:noProof/>
                <w:sz w:val="22"/>
                <w:szCs w:val="22"/>
              </w:rPr>
              <w:t xml:space="preserve"> { </w:t>
            </w:r>
            <w:r w:rsidRPr="00D759EF">
              <w:rPr>
                <w:rFonts w:ascii="Consolas" w:hAnsi="Consolas" w:cs="Consolas"/>
                <w:noProof/>
                <w:color w:val="0000FF"/>
                <w:sz w:val="22"/>
                <w:szCs w:val="22"/>
                <w:lang w:eastAsia="es-ES"/>
              </w:rPr>
              <w:t>this</w:t>
            </w:r>
            <w:r w:rsidRPr="00D759EF">
              <w:rPr>
                <w:rFonts w:ascii="Consolas" w:hAnsi="Consolas"/>
                <w:noProof/>
                <w:sz w:val="22"/>
                <w:szCs w:val="22"/>
              </w:rPr>
              <w:t xml:space="preserve">.y = </w:t>
            </w:r>
            <w:r w:rsidRPr="00D759EF">
              <w:rPr>
                <w:rFonts w:ascii="Consolas" w:hAnsi="Consolas" w:cs="Consolas"/>
                <w:noProof/>
                <w:color w:val="0000FF"/>
                <w:sz w:val="22"/>
                <w:szCs w:val="22"/>
                <w:lang w:eastAsia="es-ES"/>
              </w:rPr>
              <w:t>value</w:t>
            </w:r>
            <w:r w:rsidRPr="00D759EF">
              <w:rPr>
                <w:rFonts w:ascii="Consolas" w:hAnsi="Consolas"/>
                <w:noProof/>
                <w:sz w:val="22"/>
                <w:szCs w:val="22"/>
              </w:rPr>
              <w:t>; }</w:t>
            </w:r>
          </w:p>
          <w:p w14:paraId="132F1740"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w:t>
            </w:r>
          </w:p>
          <w:p w14:paraId="109BAB20"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w:t>
            </w:r>
          </w:p>
        </w:tc>
      </w:tr>
    </w:tbl>
    <w:p w14:paraId="14F7C60B" w14:textId="73BAE819" w:rsidR="00371D15" w:rsidRPr="00011129" w:rsidRDefault="00371D15" w:rsidP="00371D15">
      <w:pPr>
        <w:spacing w:after="120"/>
      </w:pPr>
      <w:r w:rsidRPr="00D759EF">
        <w:lastRenderedPageBreak/>
        <w:t xml:space="preserve">The only difference is that now we defined </w:t>
      </w:r>
      <w:r w:rsidRPr="00D759EF">
        <w:rPr>
          <w:rStyle w:val="Code"/>
        </w:rPr>
        <w:t>Point2D</w:t>
      </w:r>
      <w:r w:rsidRPr="00D759EF">
        <w:t xml:space="preserve"> as </w:t>
      </w:r>
      <w:r w:rsidRPr="00D759EF">
        <w:rPr>
          <w:rStyle w:val="Code"/>
        </w:rPr>
        <w:t>struct</w:t>
      </w:r>
      <w:r w:rsidRPr="00D759EF">
        <w:t xml:space="preserve">, not as </w:t>
      </w:r>
      <w:r w:rsidRPr="00D759EF">
        <w:rPr>
          <w:rStyle w:val="Code"/>
        </w:rPr>
        <w:t>class</w:t>
      </w:r>
      <w:r w:rsidRPr="00D759EF">
        <w:t xml:space="preserve">. </w:t>
      </w:r>
      <w:r w:rsidRPr="00D759EF">
        <w:rPr>
          <w:rStyle w:val="Code"/>
        </w:rPr>
        <w:t>Point2D</w:t>
      </w:r>
      <w:r w:rsidRPr="00D759EF">
        <w:t xml:space="preserve"> is a structure, a value type, so its instances behave like </w:t>
      </w:r>
      <w:r w:rsidRPr="00D759EF">
        <w:rPr>
          <w:rStyle w:val="Code"/>
        </w:rPr>
        <w:t>int</w:t>
      </w:r>
      <w:r w:rsidRPr="00D759EF">
        <w:t xml:space="preserve"> and </w:t>
      </w:r>
      <w:r w:rsidRPr="00D759EF">
        <w:rPr>
          <w:rStyle w:val="Code"/>
        </w:rPr>
        <w:t>double</w:t>
      </w:r>
      <w:r w:rsidRPr="00D759EF">
        <w:t xml:space="preserve">. They are value types (not objects), which means they cannot be </w:t>
      </w:r>
      <w:r w:rsidRPr="00D759EF">
        <w:rPr>
          <w:rStyle w:val="Code"/>
        </w:rPr>
        <w:t>null</w:t>
      </w:r>
      <w:r w:rsidRPr="00D759EF">
        <w:t xml:space="preserve"> and </w:t>
      </w:r>
      <w:ins w:id="3575" w:author="Hans Zijlstra" w:date="2017-06-25T11:22:00Z">
        <w:r w:rsidR="0026756D">
          <w:t xml:space="preserve">as method parameters, </w:t>
        </w:r>
      </w:ins>
      <w:r w:rsidRPr="00D759EF">
        <w:t xml:space="preserve">they are </w:t>
      </w:r>
      <w:r w:rsidRPr="00D759EF">
        <w:rPr>
          <w:b/>
        </w:rPr>
        <w:t>passed by value</w:t>
      </w:r>
      <w:del w:id="3576" w:author="Hans Zijlstra" w:date="2017-06-25T11:22:00Z">
        <w:r w:rsidRPr="00D759EF" w:rsidDel="0026756D">
          <w:delText xml:space="preserve"> whe</w:delText>
        </w:r>
      </w:del>
      <w:del w:id="3577" w:author="Hans Zijlstra" w:date="2017-06-25T11:21:00Z">
        <w:r w:rsidRPr="00D759EF" w:rsidDel="0026756D">
          <w:delText xml:space="preserve">n taken </w:delText>
        </w:r>
      </w:del>
      <w:commentRangeStart w:id="3578"/>
      <w:del w:id="3579" w:author="Hans Zijlstra" w:date="2017-06-19T12:12:00Z">
        <w:r w:rsidRPr="00D759EF" w:rsidDel="00A033DB">
          <w:delText>as</w:delText>
        </w:r>
      </w:del>
      <w:commentRangeEnd w:id="3578"/>
      <w:del w:id="3580" w:author="Hans Zijlstra" w:date="2017-06-25T11:21:00Z">
        <w:r w:rsidR="00A033DB" w:rsidRPr="00D759EF" w:rsidDel="0026756D">
          <w:rPr>
            <w:rStyle w:val="CommentReference"/>
          </w:rPr>
          <w:commentReference w:id="3578"/>
        </w:r>
      </w:del>
      <w:del w:id="3581" w:author="Hans Zijlstra" w:date="2017-06-19T12:11:00Z">
        <w:r w:rsidRPr="00D759EF" w:rsidDel="00A033DB">
          <w:delText xml:space="preserve"> a</w:delText>
        </w:r>
      </w:del>
      <w:del w:id="3582" w:author="Hans Zijlstra" w:date="2017-06-25T11:22:00Z">
        <w:r w:rsidRPr="00011129" w:rsidDel="0026756D">
          <w:delText xml:space="preserve"> method parameters</w:delText>
        </w:r>
      </w:del>
      <w:r w:rsidRPr="00011129">
        <w:t>.</w:t>
      </w:r>
    </w:p>
    <w:p w14:paraId="007556D6" w14:textId="77777777" w:rsidR="00371D15" w:rsidRPr="00AA044A" w:rsidRDefault="00371D15" w:rsidP="00371D15">
      <w:pPr>
        <w:pStyle w:val="Heading3"/>
      </w:pPr>
      <w:r w:rsidRPr="00AA044A">
        <w:t>Structures are Value Types</w:t>
      </w:r>
    </w:p>
    <w:p w14:paraId="3091041E" w14:textId="1ADF4741" w:rsidR="00371D15" w:rsidRPr="00D759EF" w:rsidRDefault="00371D15" w:rsidP="00371D15">
      <w:pPr>
        <w:spacing w:after="120"/>
      </w:pPr>
      <w:r w:rsidRPr="00AA044A">
        <w:t xml:space="preserve">Unlike classes, the </w:t>
      </w:r>
      <w:r w:rsidRPr="002959F9">
        <w:rPr>
          <w:b/>
        </w:rPr>
        <w:t>structures are value types</w:t>
      </w:r>
      <w:r w:rsidRPr="00977A5E">
        <w:t>. To illustrate this</w:t>
      </w:r>
      <w:ins w:id="3583" w:author="Hans Zijlstra" w:date="2017-06-19T12:13:00Z">
        <w:r w:rsidR="00F77940" w:rsidRPr="0028675A">
          <w:t>,</w:t>
        </w:r>
      </w:ins>
      <w:r w:rsidRPr="00F04548">
        <w:t xml:space="preserve"> we will play a bit with the </w:t>
      </w:r>
      <w:r w:rsidRPr="00D759EF">
        <w:rPr>
          <w:rStyle w:val="Code"/>
        </w:rPr>
        <w:t>Point2D</w:t>
      </w:r>
      <w:r w:rsidRPr="00D759EF">
        <w:t xml:space="preserve"> structure: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371D15" w:rsidRPr="00D759EF" w14:paraId="0EA2270F" w14:textId="77777777" w:rsidTr="00563712">
        <w:tc>
          <w:tcPr>
            <w:tcW w:w="7970" w:type="dxa"/>
          </w:tcPr>
          <w:p w14:paraId="4657CB77" w14:textId="77777777" w:rsidR="00371D15" w:rsidRPr="00D759EF" w:rsidRDefault="00371D15" w:rsidP="00563712">
            <w:pPr>
              <w:autoSpaceDE w:val="0"/>
              <w:autoSpaceDN w:val="0"/>
              <w:adjustRightInd w:val="0"/>
              <w:spacing w:before="0"/>
              <w:jc w:val="left"/>
              <w:rPr>
                <w:rFonts w:ascii="Consolas" w:hAnsi="Consolas" w:cs="Consolas"/>
                <w:noProof/>
                <w:color w:val="000000"/>
                <w:sz w:val="22"/>
                <w:szCs w:val="22"/>
              </w:rPr>
            </w:pPr>
            <w:r w:rsidRPr="00D759EF">
              <w:rPr>
                <w:rFonts w:ascii="Consolas" w:hAnsi="Consolas" w:cs="Consolas"/>
                <w:noProof/>
                <w:color w:val="0000FF"/>
                <w:sz w:val="22"/>
                <w:szCs w:val="22"/>
              </w:rPr>
              <w:t>class</w:t>
            </w:r>
            <w:r w:rsidRPr="00D759EF">
              <w:rPr>
                <w:rFonts w:ascii="Consolas" w:hAnsi="Consolas" w:cs="Consolas"/>
                <w:noProof/>
                <w:color w:val="000000"/>
                <w:sz w:val="22"/>
                <w:szCs w:val="22"/>
              </w:rPr>
              <w:t xml:space="preserve"> </w:t>
            </w:r>
            <w:r w:rsidRPr="00D759EF">
              <w:rPr>
                <w:rFonts w:ascii="Consolas" w:hAnsi="Consolas"/>
                <w:noProof/>
                <w:color w:val="2B91AF"/>
                <w:sz w:val="22"/>
              </w:rPr>
              <w:t>PlayWithPoints</w:t>
            </w:r>
          </w:p>
          <w:p w14:paraId="31256E09" w14:textId="77777777" w:rsidR="00371D15" w:rsidRPr="00D759EF" w:rsidRDefault="00371D15" w:rsidP="00563712">
            <w:pPr>
              <w:autoSpaceDE w:val="0"/>
              <w:autoSpaceDN w:val="0"/>
              <w:adjustRightInd w:val="0"/>
              <w:spacing w:before="0"/>
              <w:jc w:val="left"/>
              <w:rPr>
                <w:rFonts w:ascii="Consolas" w:hAnsi="Consolas" w:cs="Consolas"/>
                <w:noProof/>
                <w:color w:val="000000"/>
                <w:sz w:val="22"/>
                <w:szCs w:val="22"/>
              </w:rPr>
            </w:pPr>
            <w:r w:rsidRPr="00D759EF">
              <w:rPr>
                <w:rFonts w:ascii="Consolas" w:hAnsi="Consolas" w:cs="Consolas"/>
                <w:noProof/>
                <w:color w:val="000000"/>
                <w:sz w:val="22"/>
                <w:szCs w:val="22"/>
              </w:rPr>
              <w:t>{</w:t>
            </w:r>
          </w:p>
          <w:p w14:paraId="03FB0A51" w14:textId="77777777" w:rsidR="00371D15" w:rsidRPr="00D759EF" w:rsidRDefault="00371D15" w:rsidP="00563712">
            <w:pPr>
              <w:autoSpaceDE w:val="0"/>
              <w:autoSpaceDN w:val="0"/>
              <w:adjustRightInd w:val="0"/>
              <w:spacing w:before="0"/>
              <w:jc w:val="left"/>
              <w:rPr>
                <w:rFonts w:ascii="Consolas" w:hAnsi="Consolas" w:cs="Consolas"/>
                <w:noProof/>
                <w:color w:val="000000"/>
                <w:sz w:val="22"/>
                <w:szCs w:val="22"/>
              </w:rPr>
            </w:pPr>
            <w:r w:rsidRPr="00D759EF">
              <w:rPr>
                <w:rFonts w:ascii="Consolas" w:hAnsi="Consolas" w:cs="Consolas"/>
                <w:noProof/>
                <w:color w:val="000000"/>
                <w:sz w:val="22"/>
                <w:szCs w:val="22"/>
              </w:rPr>
              <w:tab/>
            </w:r>
            <w:r w:rsidRPr="00D759EF">
              <w:rPr>
                <w:rFonts w:ascii="Consolas" w:hAnsi="Consolas" w:cs="Consolas"/>
                <w:noProof/>
                <w:color w:val="0000FF"/>
                <w:sz w:val="22"/>
                <w:szCs w:val="22"/>
              </w:rPr>
              <w:t>static</w:t>
            </w:r>
            <w:r w:rsidRPr="00D759EF">
              <w:rPr>
                <w:rFonts w:ascii="Consolas" w:hAnsi="Consolas" w:cs="Consolas"/>
                <w:noProof/>
                <w:color w:val="000000"/>
                <w:sz w:val="22"/>
                <w:szCs w:val="22"/>
              </w:rPr>
              <w:t xml:space="preserve"> </w:t>
            </w:r>
            <w:r w:rsidRPr="00D759EF">
              <w:rPr>
                <w:rFonts w:ascii="Consolas" w:hAnsi="Consolas" w:cs="Consolas"/>
                <w:noProof/>
                <w:color w:val="0000FF"/>
                <w:sz w:val="22"/>
                <w:szCs w:val="22"/>
              </w:rPr>
              <w:t>void</w:t>
            </w:r>
            <w:r w:rsidRPr="00D759EF">
              <w:rPr>
                <w:rFonts w:ascii="Consolas" w:hAnsi="Consolas" w:cs="Consolas"/>
                <w:noProof/>
                <w:color w:val="000000"/>
                <w:sz w:val="22"/>
                <w:szCs w:val="22"/>
              </w:rPr>
              <w:t xml:space="preserve"> PrintPoint(</w:t>
            </w:r>
            <w:r w:rsidRPr="00D759EF">
              <w:rPr>
                <w:rFonts w:ascii="Consolas" w:hAnsi="Consolas"/>
                <w:noProof/>
                <w:color w:val="2B91AF"/>
                <w:sz w:val="22"/>
              </w:rPr>
              <w:t>Point2D</w:t>
            </w:r>
            <w:r w:rsidRPr="00D759EF">
              <w:rPr>
                <w:rFonts w:ascii="Consolas" w:hAnsi="Consolas" w:cs="Consolas"/>
                <w:noProof/>
                <w:color w:val="000000"/>
                <w:sz w:val="22"/>
                <w:szCs w:val="22"/>
              </w:rPr>
              <w:t xml:space="preserve"> p)</w:t>
            </w:r>
          </w:p>
          <w:p w14:paraId="50C77DFF" w14:textId="77777777" w:rsidR="00371D15" w:rsidRPr="00D759EF" w:rsidRDefault="00371D15" w:rsidP="00563712">
            <w:pPr>
              <w:autoSpaceDE w:val="0"/>
              <w:autoSpaceDN w:val="0"/>
              <w:adjustRightInd w:val="0"/>
              <w:spacing w:before="0"/>
              <w:jc w:val="left"/>
              <w:rPr>
                <w:rFonts w:ascii="Consolas" w:hAnsi="Consolas" w:cs="Consolas"/>
                <w:noProof/>
                <w:color w:val="000000"/>
                <w:sz w:val="22"/>
                <w:szCs w:val="22"/>
              </w:rPr>
            </w:pPr>
            <w:r w:rsidRPr="00D759EF">
              <w:rPr>
                <w:rFonts w:ascii="Consolas" w:hAnsi="Consolas" w:cs="Consolas"/>
                <w:noProof/>
                <w:color w:val="000000"/>
                <w:sz w:val="22"/>
                <w:szCs w:val="22"/>
              </w:rPr>
              <w:tab/>
              <w:t>{</w:t>
            </w:r>
          </w:p>
          <w:p w14:paraId="10397ECD" w14:textId="77777777" w:rsidR="00371D15" w:rsidRPr="00D759EF" w:rsidRDefault="00371D15" w:rsidP="00563712">
            <w:pPr>
              <w:autoSpaceDE w:val="0"/>
              <w:autoSpaceDN w:val="0"/>
              <w:adjustRightInd w:val="0"/>
              <w:spacing w:before="0"/>
              <w:jc w:val="left"/>
              <w:rPr>
                <w:rFonts w:ascii="Consolas" w:hAnsi="Consolas" w:cs="Consolas"/>
                <w:noProof/>
                <w:color w:val="000000"/>
                <w:sz w:val="22"/>
                <w:szCs w:val="22"/>
              </w:rPr>
            </w:pPr>
            <w:r w:rsidRPr="00D759EF">
              <w:rPr>
                <w:rFonts w:ascii="Consolas" w:hAnsi="Consolas" w:cs="Consolas"/>
                <w:noProof/>
                <w:color w:val="000000"/>
                <w:sz w:val="22"/>
                <w:szCs w:val="22"/>
              </w:rPr>
              <w:tab/>
            </w:r>
            <w:r w:rsidRPr="00D759EF">
              <w:rPr>
                <w:rFonts w:ascii="Consolas" w:hAnsi="Consolas" w:cs="Consolas"/>
                <w:noProof/>
                <w:color w:val="000000"/>
                <w:sz w:val="22"/>
                <w:szCs w:val="22"/>
              </w:rPr>
              <w:tab/>
            </w:r>
            <w:r w:rsidRPr="00D759EF">
              <w:rPr>
                <w:rFonts w:ascii="Consolas" w:hAnsi="Consolas"/>
                <w:noProof/>
                <w:color w:val="2B91AF"/>
                <w:sz w:val="22"/>
              </w:rPr>
              <w:t>Console</w:t>
            </w:r>
            <w:r w:rsidRPr="00D759EF">
              <w:rPr>
                <w:rFonts w:ascii="Consolas" w:hAnsi="Consolas" w:cs="Consolas"/>
                <w:noProof/>
                <w:color w:val="000000"/>
                <w:sz w:val="22"/>
                <w:szCs w:val="22"/>
              </w:rPr>
              <w:t>.WriteLine(</w:t>
            </w:r>
            <w:r w:rsidRPr="00D759EF">
              <w:rPr>
                <w:rFonts w:ascii="Consolas" w:hAnsi="Consolas" w:cs="Consolas"/>
                <w:noProof/>
                <w:color w:val="A31515"/>
                <w:sz w:val="22"/>
                <w:szCs w:val="22"/>
              </w:rPr>
              <w:t>"({0},{1})"</w:t>
            </w:r>
            <w:r w:rsidRPr="00D759EF">
              <w:rPr>
                <w:rFonts w:ascii="Consolas" w:hAnsi="Consolas" w:cs="Consolas"/>
                <w:noProof/>
                <w:color w:val="000000"/>
                <w:sz w:val="22"/>
                <w:szCs w:val="22"/>
              </w:rPr>
              <w:t>, p.X, p.Y);</w:t>
            </w:r>
          </w:p>
          <w:p w14:paraId="08C225D0" w14:textId="77777777" w:rsidR="00371D15" w:rsidRPr="00D759EF" w:rsidRDefault="00371D15" w:rsidP="00563712">
            <w:pPr>
              <w:autoSpaceDE w:val="0"/>
              <w:autoSpaceDN w:val="0"/>
              <w:adjustRightInd w:val="0"/>
              <w:spacing w:before="0"/>
              <w:jc w:val="left"/>
              <w:rPr>
                <w:rFonts w:ascii="Consolas" w:hAnsi="Consolas" w:cs="Consolas"/>
                <w:noProof/>
                <w:color w:val="000000"/>
                <w:sz w:val="22"/>
                <w:szCs w:val="22"/>
              </w:rPr>
            </w:pPr>
            <w:r w:rsidRPr="00D759EF">
              <w:rPr>
                <w:rFonts w:ascii="Consolas" w:hAnsi="Consolas" w:cs="Consolas"/>
                <w:noProof/>
                <w:color w:val="000000"/>
                <w:sz w:val="22"/>
                <w:szCs w:val="22"/>
              </w:rPr>
              <w:tab/>
              <w:t>}</w:t>
            </w:r>
          </w:p>
          <w:p w14:paraId="1B315DE7" w14:textId="77777777" w:rsidR="00371D15" w:rsidRPr="00D759EF" w:rsidRDefault="00371D15" w:rsidP="00563712">
            <w:pPr>
              <w:autoSpaceDE w:val="0"/>
              <w:autoSpaceDN w:val="0"/>
              <w:adjustRightInd w:val="0"/>
              <w:spacing w:before="0"/>
              <w:jc w:val="left"/>
              <w:rPr>
                <w:rFonts w:ascii="Consolas" w:hAnsi="Consolas" w:cs="Consolas"/>
                <w:noProof/>
                <w:color w:val="000000"/>
                <w:sz w:val="22"/>
                <w:szCs w:val="22"/>
              </w:rPr>
            </w:pPr>
          </w:p>
          <w:p w14:paraId="4FEC2961" w14:textId="77777777" w:rsidR="00371D15" w:rsidRPr="00D759EF" w:rsidRDefault="00371D15" w:rsidP="00563712">
            <w:pPr>
              <w:autoSpaceDE w:val="0"/>
              <w:autoSpaceDN w:val="0"/>
              <w:adjustRightInd w:val="0"/>
              <w:spacing w:before="0"/>
              <w:jc w:val="left"/>
              <w:rPr>
                <w:rFonts w:ascii="Consolas" w:hAnsi="Consolas" w:cs="Consolas"/>
                <w:noProof/>
                <w:color w:val="000000"/>
                <w:sz w:val="22"/>
                <w:szCs w:val="22"/>
              </w:rPr>
            </w:pPr>
            <w:r w:rsidRPr="00D759EF">
              <w:rPr>
                <w:rFonts w:ascii="Consolas" w:hAnsi="Consolas" w:cs="Consolas"/>
                <w:noProof/>
                <w:color w:val="000000"/>
                <w:sz w:val="22"/>
                <w:szCs w:val="22"/>
              </w:rPr>
              <w:tab/>
            </w:r>
            <w:r w:rsidRPr="00D759EF">
              <w:rPr>
                <w:rFonts w:ascii="Consolas" w:hAnsi="Consolas" w:cs="Consolas"/>
                <w:noProof/>
                <w:color w:val="0000FF"/>
                <w:sz w:val="22"/>
                <w:szCs w:val="22"/>
              </w:rPr>
              <w:t>static</w:t>
            </w:r>
            <w:r w:rsidRPr="00D759EF">
              <w:rPr>
                <w:rFonts w:ascii="Consolas" w:hAnsi="Consolas" w:cs="Consolas"/>
                <w:noProof/>
                <w:color w:val="000000"/>
                <w:sz w:val="22"/>
                <w:szCs w:val="22"/>
              </w:rPr>
              <w:t xml:space="preserve"> </w:t>
            </w:r>
            <w:r w:rsidRPr="00D759EF">
              <w:rPr>
                <w:rFonts w:ascii="Consolas" w:hAnsi="Consolas" w:cs="Consolas"/>
                <w:noProof/>
                <w:color w:val="0000FF"/>
                <w:sz w:val="22"/>
                <w:szCs w:val="22"/>
              </w:rPr>
              <w:t>void</w:t>
            </w:r>
            <w:r w:rsidRPr="00D759EF">
              <w:rPr>
                <w:rFonts w:ascii="Consolas" w:hAnsi="Consolas" w:cs="Consolas"/>
                <w:noProof/>
                <w:color w:val="000000"/>
                <w:sz w:val="22"/>
                <w:szCs w:val="22"/>
              </w:rPr>
              <w:t xml:space="preserve"> TryToChangePoint(</w:t>
            </w:r>
            <w:r w:rsidRPr="00D759EF">
              <w:rPr>
                <w:rFonts w:ascii="Consolas" w:hAnsi="Consolas"/>
                <w:noProof/>
                <w:color w:val="2B91AF"/>
                <w:sz w:val="22"/>
              </w:rPr>
              <w:t>Point2D</w:t>
            </w:r>
            <w:r w:rsidRPr="00D759EF">
              <w:rPr>
                <w:rFonts w:ascii="Consolas" w:hAnsi="Consolas" w:cs="Consolas"/>
                <w:noProof/>
                <w:color w:val="000000"/>
                <w:sz w:val="22"/>
                <w:szCs w:val="22"/>
              </w:rPr>
              <w:t xml:space="preserve"> p)</w:t>
            </w:r>
          </w:p>
          <w:p w14:paraId="31FC4C80" w14:textId="77777777" w:rsidR="00371D15" w:rsidRPr="00D759EF" w:rsidRDefault="00371D15" w:rsidP="00563712">
            <w:pPr>
              <w:autoSpaceDE w:val="0"/>
              <w:autoSpaceDN w:val="0"/>
              <w:adjustRightInd w:val="0"/>
              <w:spacing w:before="0"/>
              <w:jc w:val="left"/>
              <w:rPr>
                <w:rFonts w:ascii="Consolas" w:hAnsi="Consolas" w:cs="Consolas"/>
                <w:noProof/>
                <w:color w:val="000000"/>
                <w:sz w:val="22"/>
                <w:szCs w:val="22"/>
              </w:rPr>
            </w:pPr>
            <w:r w:rsidRPr="00D759EF">
              <w:rPr>
                <w:rFonts w:ascii="Consolas" w:hAnsi="Consolas" w:cs="Consolas"/>
                <w:noProof/>
                <w:color w:val="000000"/>
                <w:sz w:val="22"/>
                <w:szCs w:val="22"/>
              </w:rPr>
              <w:tab/>
              <w:t>{</w:t>
            </w:r>
          </w:p>
          <w:p w14:paraId="370F914F" w14:textId="77777777" w:rsidR="00371D15" w:rsidRPr="00D759EF" w:rsidRDefault="00371D15" w:rsidP="00563712">
            <w:pPr>
              <w:autoSpaceDE w:val="0"/>
              <w:autoSpaceDN w:val="0"/>
              <w:adjustRightInd w:val="0"/>
              <w:spacing w:before="0"/>
              <w:jc w:val="left"/>
              <w:rPr>
                <w:rFonts w:ascii="Consolas" w:hAnsi="Consolas" w:cs="Consolas"/>
                <w:noProof/>
                <w:color w:val="000000"/>
                <w:sz w:val="22"/>
                <w:szCs w:val="22"/>
              </w:rPr>
            </w:pPr>
            <w:r w:rsidRPr="00D759EF">
              <w:rPr>
                <w:rFonts w:ascii="Consolas" w:hAnsi="Consolas" w:cs="Consolas"/>
                <w:noProof/>
                <w:color w:val="000000"/>
                <w:sz w:val="22"/>
                <w:szCs w:val="22"/>
              </w:rPr>
              <w:tab/>
            </w:r>
            <w:r w:rsidRPr="00D759EF">
              <w:rPr>
                <w:rFonts w:ascii="Consolas" w:hAnsi="Consolas" w:cs="Consolas"/>
                <w:noProof/>
                <w:color w:val="000000"/>
                <w:sz w:val="22"/>
                <w:szCs w:val="22"/>
              </w:rPr>
              <w:tab/>
              <w:t>p.X++;</w:t>
            </w:r>
          </w:p>
          <w:p w14:paraId="6B465020" w14:textId="77777777" w:rsidR="00371D15" w:rsidRPr="00D759EF" w:rsidRDefault="00371D15" w:rsidP="00563712">
            <w:pPr>
              <w:autoSpaceDE w:val="0"/>
              <w:autoSpaceDN w:val="0"/>
              <w:adjustRightInd w:val="0"/>
              <w:spacing w:before="0"/>
              <w:jc w:val="left"/>
              <w:rPr>
                <w:rFonts w:ascii="Consolas" w:hAnsi="Consolas" w:cs="Consolas"/>
                <w:noProof/>
                <w:color w:val="000000"/>
                <w:sz w:val="22"/>
                <w:szCs w:val="22"/>
              </w:rPr>
            </w:pPr>
            <w:r w:rsidRPr="00D759EF">
              <w:rPr>
                <w:rFonts w:ascii="Consolas" w:hAnsi="Consolas" w:cs="Consolas"/>
                <w:noProof/>
                <w:color w:val="000000"/>
                <w:sz w:val="22"/>
                <w:szCs w:val="22"/>
              </w:rPr>
              <w:tab/>
            </w:r>
            <w:r w:rsidRPr="00D759EF">
              <w:rPr>
                <w:rFonts w:ascii="Consolas" w:hAnsi="Consolas" w:cs="Consolas"/>
                <w:noProof/>
                <w:color w:val="000000"/>
                <w:sz w:val="22"/>
                <w:szCs w:val="22"/>
              </w:rPr>
              <w:tab/>
              <w:t>p.Y++;</w:t>
            </w:r>
          </w:p>
          <w:p w14:paraId="037CBFF5" w14:textId="77777777" w:rsidR="00371D15" w:rsidRPr="00D759EF" w:rsidRDefault="00371D15" w:rsidP="00563712">
            <w:pPr>
              <w:autoSpaceDE w:val="0"/>
              <w:autoSpaceDN w:val="0"/>
              <w:adjustRightInd w:val="0"/>
              <w:spacing w:before="0"/>
              <w:jc w:val="left"/>
              <w:rPr>
                <w:rFonts w:ascii="Consolas" w:hAnsi="Consolas" w:cs="Consolas"/>
                <w:noProof/>
                <w:color w:val="000000"/>
                <w:sz w:val="22"/>
                <w:szCs w:val="22"/>
              </w:rPr>
            </w:pPr>
            <w:r w:rsidRPr="00D759EF">
              <w:rPr>
                <w:rFonts w:ascii="Consolas" w:hAnsi="Consolas" w:cs="Consolas"/>
                <w:noProof/>
                <w:color w:val="000000"/>
                <w:sz w:val="22"/>
                <w:szCs w:val="22"/>
              </w:rPr>
              <w:tab/>
              <w:t>}</w:t>
            </w:r>
          </w:p>
          <w:p w14:paraId="63DCD5DF" w14:textId="77777777" w:rsidR="00371D15" w:rsidRPr="00D759EF" w:rsidRDefault="00371D15" w:rsidP="00563712">
            <w:pPr>
              <w:autoSpaceDE w:val="0"/>
              <w:autoSpaceDN w:val="0"/>
              <w:adjustRightInd w:val="0"/>
              <w:spacing w:before="0"/>
              <w:jc w:val="left"/>
              <w:rPr>
                <w:rFonts w:ascii="Consolas" w:hAnsi="Consolas" w:cs="Consolas"/>
                <w:noProof/>
                <w:color w:val="000000"/>
                <w:sz w:val="22"/>
                <w:szCs w:val="22"/>
              </w:rPr>
            </w:pPr>
          </w:p>
          <w:p w14:paraId="2A05AADF" w14:textId="77777777" w:rsidR="00371D15" w:rsidRPr="00D759EF" w:rsidRDefault="00371D15" w:rsidP="00563712">
            <w:pPr>
              <w:autoSpaceDE w:val="0"/>
              <w:autoSpaceDN w:val="0"/>
              <w:adjustRightInd w:val="0"/>
              <w:spacing w:before="0"/>
              <w:jc w:val="left"/>
              <w:rPr>
                <w:rFonts w:ascii="Consolas" w:hAnsi="Consolas" w:cs="Consolas"/>
                <w:noProof/>
                <w:color w:val="000000"/>
                <w:sz w:val="22"/>
                <w:szCs w:val="22"/>
              </w:rPr>
            </w:pPr>
            <w:r w:rsidRPr="00D759EF">
              <w:rPr>
                <w:rFonts w:ascii="Consolas" w:hAnsi="Consolas" w:cs="Consolas"/>
                <w:noProof/>
                <w:color w:val="000000"/>
                <w:sz w:val="22"/>
                <w:szCs w:val="22"/>
              </w:rPr>
              <w:tab/>
            </w:r>
            <w:r w:rsidRPr="00D759EF">
              <w:rPr>
                <w:rFonts w:ascii="Consolas" w:hAnsi="Consolas" w:cs="Consolas"/>
                <w:noProof/>
                <w:color w:val="0000FF"/>
                <w:sz w:val="22"/>
                <w:szCs w:val="22"/>
              </w:rPr>
              <w:t>static</w:t>
            </w:r>
            <w:r w:rsidRPr="00D759EF">
              <w:rPr>
                <w:rFonts w:ascii="Consolas" w:hAnsi="Consolas" w:cs="Consolas"/>
                <w:noProof/>
                <w:color w:val="000000"/>
                <w:sz w:val="22"/>
                <w:szCs w:val="22"/>
              </w:rPr>
              <w:t xml:space="preserve"> </w:t>
            </w:r>
            <w:r w:rsidRPr="00D759EF">
              <w:rPr>
                <w:rFonts w:ascii="Consolas" w:hAnsi="Consolas" w:cs="Consolas"/>
                <w:noProof/>
                <w:color w:val="0000FF"/>
                <w:sz w:val="22"/>
                <w:szCs w:val="22"/>
              </w:rPr>
              <w:t>void</w:t>
            </w:r>
            <w:r w:rsidRPr="00D759EF">
              <w:rPr>
                <w:rFonts w:ascii="Consolas" w:hAnsi="Consolas" w:cs="Consolas"/>
                <w:noProof/>
                <w:color w:val="000000"/>
                <w:sz w:val="22"/>
                <w:szCs w:val="22"/>
              </w:rPr>
              <w:t xml:space="preserve"> Main()</w:t>
            </w:r>
          </w:p>
          <w:p w14:paraId="36790534" w14:textId="77777777" w:rsidR="00371D15" w:rsidRPr="00D759EF" w:rsidRDefault="00371D15" w:rsidP="00563712">
            <w:pPr>
              <w:autoSpaceDE w:val="0"/>
              <w:autoSpaceDN w:val="0"/>
              <w:adjustRightInd w:val="0"/>
              <w:spacing w:before="0"/>
              <w:jc w:val="left"/>
              <w:rPr>
                <w:rFonts w:ascii="Consolas" w:hAnsi="Consolas" w:cs="Consolas"/>
                <w:noProof/>
                <w:color w:val="000000"/>
                <w:sz w:val="22"/>
                <w:szCs w:val="22"/>
              </w:rPr>
            </w:pPr>
            <w:r w:rsidRPr="00D759EF">
              <w:rPr>
                <w:rFonts w:ascii="Consolas" w:hAnsi="Consolas" w:cs="Consolas"/>
                <w:noProof/>
                <w:color w:val="000000"/>
                <w:sz w:val="22"/>
                <w:szCs w:val="22"/>
              </w:rPr>
              <w:tab/>
              <w:t>{</w:t>
            </w:r>
          </w:p>
          <w:p w14:paraId="5BC96DB6" w14:textId="77777777" w:rsidR="00371D15" w:rsidRPr="00D759EF" w:rsidRDefault="00371D15" w:rsidP="00563712">
            <w:pPr>
              <w:autoSpaceDE w:val="0"/>
              <w:autoSpaceDN w:val="0"/>
              <w:adjustRightInd w:val="0"/>
              <w:spacing w:before="0"/>
              <w:jc w:val="left"/>
              <w:rPr>
                <w:rFonts w:ascii="Consolas" w:hAnsi="Consolas" w:cs="Consolas"/>
                <w:noProof/>
                <w:color w:val="000000"/>
                <w:sz w:val="22"/>
                <w:szCs w:val="22"/>
              </w:rPr>
            </w:pPr>
            <w:r w:rsidRPr="00D759EF">
              <w:rPr>
                <w:rFonts w:ascii="Consolas" w:hAnsi="Consolas" w:cs="Consolas"/>
                <w:noProof/>
                <w:color w:val="000000"/>
                <w:sz w:val="22"/>
                <w:szCs w:val="22"/>
              </w:rPr>
              <w:tab/>
            </w:r>
            <w:r w:rsidRPr="00D759EF">
              <w:rPr>
                <w:rFonts w:ascii="Consolas" w:hAnsi="Consolas" w:cs="Consolas"/>
                <w:noProof/>
                <w:color w:val="000000"/>
                <w:sz w:val="22"/>
                <w:szCs w:val="22"/>
              </w:rPr>
              <w:tab/>
            </w:r>
            <w:r w:rsidRPr="00D759EF">
              <w:rPr>
                <w:rFonts w:ascii="Consolas" w:hAnsi="Consolas"/>
                <w:noProof/>
                <w:color w:val="2B91AF"/>
                <w:sz w:val="22"/>
              </w:rPr>
              <w:t>Point2D</w:t>
            </w:r>
            <w:r w:rsidRPr="00D759EF">
              <w:rPr>
                <w:rFonts w:ascii="Consolas" w:hAnsi="Consolas" w:cs="Consolas"/>
                <w:noProof/>
                <w:color w:val="000000"/>
                <w:sz w:val="22"/>
                <w:szCs w:val="22"/>
              </w:rPr>
              <w:t xml:space="preserve"> point = </w:t>
            </w:r>
            <w:r w:rsidRPr="00D759EF">
              <w:rPr>
                <w:rFonts w:ascii="Consolas" w:hAnsi="Consolas" w:cs="Consolas"/>
                <w:noProof/>
                <w:color w:val="0000FF"/>
                <w:sz w:val="22"/>
                <w:szCs w:val="22"/>
              </w:rPr>
              <w:t>new</w:t>
            </w:r>
            <w:r w:rsidRPr="00D759EF">
              <w:rPr>
                <w:rFonts w:ascii="Consolas" w:hAnsi="Consolas" w:cs="Consolas"/>
                <w:noProof/>
                <w:color w:val="000000"/>
                <w:sz w:val="22"/>
                <w:szCs w:val="22"/>
              </w:rPr>
              <w:t xml:space="preserve"> </w:t>
            </w:r>
            <w:r w:rsidRPr="00D759EF">
              <w:rPr>
                <w:rFonts w:ascii="Consolas" w:hAnsi="Consolas"/>
                <w:noProof/>
                <w:color w:val="2B91AF"/>
                <w:sz w:val="22"/>
              </w:rPr>
              <w:t>Point2D</w:t>
            </w:r>
            <w:r w:rsidRPr="00D759EF">
              <w:rPr>
                <w:rFonts w:ascii="Consolas" w:hAnsi="Consolas" w:cs="Consolas"/>
                <w:noProof/>
                <w:color w:val="000000"/>
                <w:sz w:val="22"/>
                <w:szCs w:val="22"/>
              </w:rPr>
              <w:t>(3, -2);</w:t>
            </w:r>
          </w:p>
          <w:p w14:paraId="5982C671" w14:textId="77777777" w:rsidR="00371D15" w:rsidRPr="00D759EF" w:rsidRDefault="00371D15" w:rsidP="00563712">
            <w:pPr>
              <w:autoSpaceDE w:val="0"/>
              <w:autoSpaceDN w:val="0"/>
              <w:adjustRightInd w:val="0"/>
              <w:spacing w:before="0"/>
              <w:jc w:val="left"/>
              <w:rPr>
                <w:rFonts w:ascii="Consolas" w:hAnsi="Consolas" w:cs="Consolas"/>
                <w:noProof/>
                <w:color w:val="000000"/>
                <w:sz w:val="22"/>
                <w:szCs w:val="22"/>
              </w:rPr>
            </w:pPr>
            <w:r w:rsidRPr="00D759EF">
              <w:rPr>
                <w:rFonts w:ascii="Consolas" w:hAnsi="Consolas" w:cs="Consolas"/>
                <w:noProof/>
                <w:color w:val="000000"/>
                <w:sz w:val="22"/>
                <w:szCs w:val="22"/>
              </w:rPr>
              <w:tab/>
            </w:r>
            <w:r w:rsidRPr="00D759EF">
              <w:rPr>
                <w:rFonts w:ascii="Consolas" w:hAnsi="Consolas" w:cs="Consolas"/>
                <w:noProof/>
                <w:color w:val="000000"/>
                <w:sz w:val="22"/>
                <w:szCs w:val="22"/>
              </w:rPr>
              <w:tab/>
              <w:t>PrintPoint(point);</w:t>
            </w:r>
          </w:p>
          <w:p w14:paraId="0903C967" w14:textId="77777777" w:rsidR="00371D15" w:rsidRPr="00D759EF" w:rsidRDefault="00371D15" w:rsidP="00563712">
            <w:pPr>
              <w:autoSpaceDE w:val="0"/>
              <w:autoSpaceDN w:val="0"/>
              <w:adjustRightInd w:val="0"/>
              <w:spacing w:before="0"/>
              <w:jc w:val="left"/>
              <w:rPr>
                <w:rFonts w:ascii="Consolas" w:hAnsi="Consolas" w:cs="Consolas"/>
                <w:noProof/>
                <w:color w:val="000000"/>
                <w:sz w:val="22"/>
                <w:szCs w:val="22"/>
              </w:rPr>
            </w:pPr>
            <w:r w:rsidRPr="00D759EF">
              <w:rPr>
                <w:rFonts w:ascii="Consolas" w:hAnsi="Consolas" w:cs="Consolas"/>
                <w:noProof/>
                <w:color w:val="000000"/>
                <w:sz w:val="22"/>
                <w:szCs w:val="22"/>
              </w:rPr>
              <w:lastRenderedPageBreak/>
              <w:tab/>
            </w:r>
            <w:r w:rsidRPr="00D759EF">
              <w:rPr>
                <w:rFonts w:ascii="Consolas" w:hAnsi="Consolas" w:cs="Consolas"/>
                <w:noProof/>
                <w:color w:val="000000"/>
                <w:sz w:val="22"/>
                <w:szCs w:val="22"/>
              </w:rPr>
              <w:tab/>
              <w:t>TryToChangePoint(point);</w:t>
            </w:r>
          </w:p>
          <w:p w14:paraId="71521A8E" w14:textId="77777777" w:rsidR="00371D15" w:rsidRPr="00D759EF" w:rsidRDefault="00371D15" w:rsidP="00563712">
            <w:pPr>
              <w:autoSpaceDE w:val="0"/>
              <w:autoSpaceDN w:val="0"/>
              <w:adjustRightInd w:val="0"/>
              <w:spacing w:before="0"/>
              <w:jc w:val="left"/>
              <w:rPr>
                <w:rFonts w:ascii="Consolas" w:hAnsi="Consolas" w:cs="Consolas"/>
                <w:noProof/>
                <w:color w:val="000000"/>
                <w:sz w:val="22"/>
                <w:szCs w:val="22"/>
              </w:rPr>
            </w:pPr>
            <w:r w:rsidRPr="00D759EF">
              <w:rPr>
                <w:rFonts w:ascii="Consolas" w:hAnsi="Consolas" w:cs="Consolas"/>
                <w:noProof/>
                <w:color w:val="000000"/>
                <w:sz w:val="22"/>
                <w:szCs w:val="22"/>
              </w:rPr>
              <w:tab/>
            </w:r>
            <w:r w:rsidRPr="00D759EF">
              <w:rPr>
                <w:rFonts w:ascii="Consolas" w:hAnsi="Consolas" w:cs="Consolas"/>
                <w:noProof/>
                <w:color w:val="000000"/>
                <w:sz w:val="22"/>
                <w:szCs w:val="22"/>
              </w:rPr>
              <w:tab/>
              <w:t>PrintPoint(point);</w:t>
            </w:r>
          </w:p>
          <w:p w14:paraId="75D1A4E1" w14:textId="77777777" w:rsidR="00371D15" w:rsidRPr="00D759EF" w:rsidRDefault="00371D15" w:rsidP="00563712">
            <w:pPr>
              <w:autoSpaceDE w:val="0"/>
              <w:autoSpaceDN w:val="0"/>
              <w:adjustRightInd w:val="0"/>
              <w:spacing w:before="0"/>
              <w:jc w:val="left"/>
              <w:rPr>
                <w:rFonts w:ascii="Consolas" w:hAnsi="Consolas" w:cs="Consolas"/>
                <w:noProof/>
                <w:color w:val="000000"/>
                <w:sz w:val="22"/>
                <w:szCs w:val="22"/>
              </w:rPr>
            </w:pPr>
            <w:r w:rsidRPr="00D759EF">
              <w:rPr>
                <w:rFonts w:ascii="Consolas" w:hAnsi="Consolas" w:cs="Consolas"/>
                <w:noProof/>
                <w:color w:val="000000"/>
                <w:sz w:val="22"/>
                <w:szCs w:val="22"/>
              </w:rPr>
              <w:tab/>
              <w:t>}</w:t>
            </w:r>
          </w:p>
          <w:p w14:paraId="06AF5024"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color w:val="000000"/>
                <w:sz w:val="22"/>
                <w:szCs w:val="22"/>
              </w:rPr>
              <w:t>}</w:t>
            </w:r>
          </w:p>
        </w:tc>
      </w:tr>
    </w:tbl>
    <w:p w14:paraId="7DC123D7" w14:textId="77777777" w:rsidR="00371D15" w:rsidRPr="00D759EF" w:rsidRDefault="00371D15" w:rsidP="00371D15">
      <w:pPr>
        <w:spacing w:after="120"/>
      </w:pPr>
      <w:r w:rsidRPr="00D759EF">
        <w:lastRenderedPageBreak/>
        <w:t>If we run the above example, the result will be as follows: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371D15" w:rsidRPr="00D759EF" w14:paraId="753A9931" w14:textId="77777777" w:rsidTr="00563712">
        <w:tc>
          <w:tcPr>
            <w:tcW w:w="7970" w:type="dxa"/>
          </w:tcPr>
          <w:p w14:paraId="7588F48D"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(3,-2)</w:t>
            </w:r>
          </w:p>
          <w:p w14:paraId="221AB265"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(3,-2)</w:t>
            </w:r>
          </w:p>
        </w:tc>
      </w:tr>
    </w:tbl>
    <w:p w14:paraId="6413D819" w14:textId="27C986E3" w:rsidR="00371D15" w:rsidRPr="00D759EF" w:rsidRDefault="00371D15" w:rsidP="00371D15">
      <w:r w:rsidRPr="00D759EF">
        <w:t>Obviously</w:t>
      </w:r>
      <w:ins w:id="3584" w:author="Hans Zijlstra" w:date="2017-06-25T11:23:00Z">
        <w:r w:rsidR="0026756D">
          <w:t>,</w:t>
        </w:r>
      </w:ins>
      <w:r w:rsidRPr="00D759EF">
        <w:t xml:space="preserve"> the </w:t>
      </w:r>
      <w:r w:rsidRPr="00D759EF">
        <w:rPr>
          <w:b/>
        </w:rPr>
        <w:t>structures are value types</w:t>
      </w:r>
      <w:r w:rsidRPr="00D759EF">
        <w:t xml:space="preserve"> and when passed as parameters to a method </w:t>
      </w:r>
      <w:r w:rsidRPr="00D759EF">
        <w:rPr>
          <w:b/>
        </w:rPr>
        <w:t>their fields are copied</w:t>
      </w:r>
      <w:r w:rsidRPr="00D759EF">
        <w:t xml:space="preserve"> (just like </w:t>
      </w:r>
      <w:r w:rsidRPr="00D759EF">
        <w:rPr>
          <w:rStyle w:val="Code"/>
        </w:rPr>
        <w:t>int</w:t>
      </w:r>
      <w:r w:rsidRPr="00D759EF">
        <w:t xml:space="preserve"> parameters) and when changed inside the method, the change affects only the copy, not the original. This can be illustrated by the next few figures.</w:t>
      </w:r>
    </w:p>
    <w:p w14:paraId="6856151D" w14:textId="77777777" w:rsidR="00371D15" w:rsidRPr="00D759EF" w:rsidRDefault="00371D15" w:rsidP="00371D15">
      <w:r w:rsidRPr="00D759EF">
        <w:t xml:space="preserve">First, the </w:t>
      </w:r>
      <w:r w:rsidRPr="00D759EF">
        <w:rPr>
          <w:rStyle w:val="Code"/>
        </w:rPr>
        <w:t>point</w:t>
      </w:r>
      <w:r w:rsidRPr="00D759EF">
        <w:t xml:space="preserve"> variable is created which holds a value of (3, -2):</w:t>
      </w:r>
    </w:p>
    <w:p w14:paraId="4974F82A" w14:textId="77777777" w:rsidR="00371D15" w:rsidRPr="00D759EF" w:rsidRDefault="00371D15" w:rsidP="00371D15">
      <w:pPr>
        <w:jc w:val="center"/>
      </w:pPr>
      <w:r w:rsidRPr="00D759EF">
        <w:rPr>
          <w:noProof/>
        </w:rPr>
        <w:drawing>
          <wp:inline distT="0" distB="0" distL="0" distR="0" wp14:anchorId="6192B45F" wp14:editId="541E86F0">
            <wp:extent cx="4507200" cy="1555200"/>
            <wp:effectExtent l="0" t="0" r="0" b="0"/>
            <wp:docPr id="78" name="Picture 78" descr="Point2D structure in the memory - structs stay in the execution stack" title="Point2D structure in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NAKOV\Intro-C#-Book\resources\Chapter-14\Struct-Point2D.emf"/>
                    <pic:cNvPicPr>
                      <a:picLocks noChangeAspect="1" noChangeArrowheads="1"/>
                    </pic:cNvPicPr>
                  </pic:nvPicPr>
                  <pic:blipFill>
                    <a:blip r:embed="rId25" cstate="print">
                      <a:extLst>
                        <a:ext uri="{28A0092B-C50C-407E-A947-70E740481C1C}">
                          <a14:useLocalDpi xmlns:a14="http://schemas.microsoft.com/office/drawing/2010/main"/>
                        </a:ext>
                      </a:extLst>
                    </a:blip>
                    <a:srcRect/>
                    <a:stretch>
                      <a:fillRect/>
                    </a:stretch>
                  </pic:blipFill>
                  <pic:spPr bwMode="auto">
                    <a:xfrm>
                      <a:off x="0" y="0"/>
                      <a:ext cx="4507200" cy="1555200"/>
                    </a:xfrm>
                    <a:prstGeom prst="rect">
                      <a:avLst/>
                    </a:prstGeom>
                    <a:noFill/>
                    <a:ln>
                      <a:noFill/>
                    </a:ln>
                  </pic:spPr>
                </pic:pic>
              </a:graphicData>
            </a:graphic>
          </wp:inline>
        </w:drawing>
      </w:r>
    </w:p>
    <w:p w14:paraId="27613C0D" w14:textId="77777777" w:rsidR="00371D15" w:rsidRPr="00D759EF" w:rsidRDefault="00371D15" w:rsidP="00371D15">
      <w:r w:rsidRPr="00011129">
        <w:t xml:space="preserve">Next, the method </w:t>
      </w:r>
      <w:r w:rsidRPr="00AA044A">
        <w:rPr>
          <w:rStyle w:val="Code"/>
        </w:rPr>
        <w:t>TryToChangePoint(Point2D</w:t>
      </w:r>
      <w:r w:rsidRPr="00AA044A">
        <w:t xml:space="preserve"> </w:t>
      </w:r>
      <w:r w:rsidRPr="002959F9">
        <w:rPr>
          <w:rStyle w:val="Code"/>
        </w:rPr>
        <w:t>p)</w:t>
      </w:r>
      <w:r w:rsidRPr="00977A5E">
        <w:t xml:space="preserve"> is called and it copies the value of the variable </w:t>
      </w:r>
      <w:r w:rsidRPr="00977A5E">
        <w:rPr>
          <w:rStyle w:val="Code"/>
        </w:rPr>
        <w:t>point</w:t>
      </w:r>
      <w:r w:rsidRPr="0028675A">
        <w:t xml:space="preserve"> into </w:t>
      </w:r>
      <w:r w:rsidRPr="00F04548">
        <w:rPr>
          <w:b/>
        </w:rPr>
        <w:t>another place in the stack</w:t>
      </w:r>
      <w:r w:rsidRPr="00D759EF">
        <w:t xml:space="preserve">, allocated for the parameter </w:t>
      </w:r>
      <w:r w:rsidRPr="00D759EF">
        <w:rPr>
          <w:rStyle w:val="Code"/>
        </w:rPr>
        <w:t>p</w:t>
      </w:r>
      <w:r w:rsidRPr="00D759EF">
        <w:t xml:space="preserve"> of the method. When the parameter </w:t>
      </w:r>
      <w:r w:rsidRPr="00D759EF">
        <w:rPr>
          <w:rStyle w:val="Code"/>
        </w:rPr>
        <w:t>p</w:t>
      </w:r>
      <w:r w:rsidRPr="00D759EF">
        <w:t xml:space="preserve"> is changed in the method’s body, it is modified in the stack and this </w:t>
      </w:r>
      <w:r w:rsidRPr="00D759EF">
        <w:rPr>
          <w:b/>
        </w:rPr>
        <w:t>does not affect the original</w:t>
      </w:r>
      <w:r w:rsidRPr="00D759EF">
        <w:t xml:space="preserve"> </w:t>
      </w:r>
      <w:r w:rsidRPr="00D759EF">
        <w:rPr>
          <w:b/>
        </w:rPr>
        <w:t>variable</w:t>
      </w:r>
      <w:r w:rsidRPr="00D759EF">
        <w:t xml:space="preserve"> </w:t>
      </w:r>
      <w:r w:rsidRPr="00D759EF">
        <w:rPr>
          <w:rStyle w:val="Code"/>
        </w:rPr>
        <w:t>point</w:t>
      </w:r>
      <w:r w:rsidRPr="00D759EF">
        <w:t xml:space="preserve"> which was previously passed as argument when calling the method:</w:t>
      </w:r>
    </w:p>
    <w:p w14:paraId="58497B90" w14:textId="77777777" w:rsidR="00371D15" w:rsidRPr="00D759EF" w:rsidRDefault="00371D15" w:rsidP="00371D15">
      <w:pPr>
        <w:jc w:val="center"/>
        <w:rPr>
          <w:noProof/>
        </w:rPr>
      </w:pPr>
      <w:r w:rsidRPr="00D759EF">
        <w:rPr>
          <w:noProof/>
        </w:rPr>
        <w:t xml:space="preserve"> </w:t>
      </w:r>
      <w:r w:rsidRPr="00D759EF">
        <w:rPr>
          <w:noProof/>
        </w:rPr>
        <w:drawing>
          <wp:inline distT="0" distB="0" distL="0" distR="0" wp14:anchorId="322B8AA4" wp14:editId="4B728D2B">
            <wp:extent cx="4503420" cy="2522220"/>
            <wp:effectExtent l="0" t="0" r="0" b="0"/>
            <wp:docPr id="85" name="Picture 85" descr="Point2D structures in the memory: local variable and a method parameter, both structures, both stay in the program execution stack, the heap is not used" title="Point2D Structure Passed by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NAKOV\Intro-C#-Book\resources\Chapter-14\Struct-Point2D-Copy.emf"/>
                    <pic:cNvPicPr>
                      <a:picLocks noChangeAspect="1" noChangeArrowheads="1"/>
                    </pic:cNvPicPr>
                  </pic:nvPicPr>
                  <pic:blipFill>
                    <a:blip r:embed="rId26" cstate="print">
                      <a:extLst>
                        <a:ext uri="{28A0092B-C50C-407E-A947-70E740481C1C}">
                          <a14:useLocalDpi xmlns:a14="http://schemas.microsoft.com/office/drawing/2010/main"/>
                        </a:ext>
                      </a:extLst>
                    </a:blip>
                    <a:srcRect/>
                    <a:stretch>
                      <a:fillRect/>
                    </a:stretch>
                  </pic:blipFill>
                  <pic:spPr bwMode="auto">
                    <a:xfrm>
                      <a:off x="0" y="0"/>
                      <a:ext cx="4503420" cy="2522220"/>
                    </a:xfrm>
                    <a:prstGeom prst="rect">
                      <a:avLst/>
                    </a:prstGeom>
                    <a:noFill/>
                    <a:ln>
                      <a:noFill/>
                    </a:ln>
                  </pic:spPr>
                </pic:pic>
              </a:graphicData>
            </a:graphic>
          </wp:inline>
        </w:drawing>
      </w:r>
    </w:p>
    <w:p w14:paraId="16163009" w14:textId="77777777" w:rsidR="00371D15" w:rsidRPr="00F04548" w:rsidRDefault="00371D15" w:rsidP="00371D15">
      <w:pPr>
        <w:spacing w:after="120"/>
      </w:pPr>
      <w:r w:rsidRPr="00011129">
        <w:rPr>
          <w:noProof/>
        </w:rPr>
        <w:t xml:space="preserve">If we change </w:t>
      </w:r>
      <w:r w:rsidRPr="00AA044A">
        <w:rPr>
          <w:rStyle w:val="Code"/>
        </w:rPr>
        <w:t>Point2D</w:t>
      </w:r>
      <w:r w:rsidRPr="00AA044A">
        <w:rPr>
          <w:noProof/>
        </w:rPr>
        <w:t xml:space="preserve"> from </w:t>
      </w:r>
      <w:r w:rsidRPr="002959F9">
        <w:rPr>
          <w:rStyle w:val="Code"/>
        </w:rPr>
        <w:t>struct</w:t>
      </w:r>
      <w:r w:rsidRPr="00977A5E">
        <w:rPr>
          <w:noProof/>
        </w:rPr>
        <w:t xml:space="preserve"> to </w:t>
      </w:r>
      <w:r w:rsidRPr="00977A5E">
        <w:rPr>
          <w:rStyle w:val="Code"/>
        </w:rPr>
        <w:t>class</w:t>
      </w:r>
      <w:r w:rsidRPr="0028675A">
        <w:rPr>
          <w:noProof/>
        </w:rPr>
        <w:t>, the result will be very different: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371D15" w:rsidRPr="00D759EF" w14:paraId="25A63889" w14:textId="77777777" w:rsidTr="00563712">
        <w:tc>
          <w:tcPr>
            <w:tcW w:w="7970" w:type="dxa"/>
          </w:tcPr>
          <w:p w14:paraId="6C3D923F"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(3,-2)</w:t>
            </w:r>
          </w:p>
          <w:p w14:paraId="112077F2"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lastRenderedPageBreak/>
              <w:t>(4,-1)</w:t>
            </w:r>
          </w:p>
        </w:tc>
      </w:tr>
    </w:tbl>
    <w:p w14:paraId="74D3AD64" w14:textId="77777777" w:rsidR="00371D15" w:rsidRPr="00D759EF" w:rsidRDefault="00371D15" w:rsidP="00371D15">
      <w:pPr>
        <w:rPr>
          <w:noProof/>
        </w:rPr>
      </w:pPr>
      <w:r w:rsidRPr="00D759EF">
        <w:rPr>
          <w:noProof/>
        </w:rPr>
        <w:lastRenderedPageBreak/>
        <w:t xml:space="preserve">This is because the variable </w:t>
      </w:r>
      <w:r w:rsidRPr="00D759EF">
        <w:rPr>
          <w:rStyle w:val="Code"/>
        </w:rPr>
        <w:t>point</w:t>
      </w:r>
      <w:r w:rsidRPr="00D759EF">
        <w:rPr>
          <w:noProof/>
        </w:rPr>
        <w:t xml:space="preserve"> will be now passed by reference (not by value) and its value will be shared between </w:t>
      </w:r>
      <w:r w:rsidRPr="00D759EF">
        <w:rPr>
          <w:rStyle w:val="Code"/>
        </w:rPr>
        <w:t>point</w:t>
      </w:r>
      <w:r w:rsidRPr="00D759EF">
        <w:rPr>
          <w:noProof/>
        </w:rPr>
        <w:t xml:space="preserve"> and </w:t>
      </w:r>
      <w:r w:rsidRPr="00D759EF">
        <w:rPr>
          <w:rStyle w:val="Code"/>
        </w:rPr>
        <w:t>p</w:t>
      </w:r>
      <w:r w:rsidRPr="00D759EF">
        <w:rPr>
          <w:noProof/>
        </w:rPr>
        <w:t xml:space="preserve"> in the heap. The figure below illustrates what happens in the memory at the end of the method </w:t>
      </w:r>
      <w:r w:rsidRPr="00D759EF">
        <w:rPr>
          <w:rStyle w:val="Code"/>
        </w:rPr>
        <w:t>TryToChangePoint(Point2D</w:t>
      </w:r>
      <w:r w:rsidRPr="00D759EF">
        <w:t xml:space="preserve"> </w:t>
      </w:r>
      <w:r w:rsidRPr="00D759EF">
        <w:rPr>
          <w:rStyle w:val="Code"/>
        </w:rPr>
        <w:t>p)</w:t>
      </w:r>
      <w:r w:rsidRPr="00D759EF">
        <w:t xml:space="preserve"> </w:t>
      </w:r>
      <w:r w:rsidRPr="00D759EF">
        <w:rPr>
          <w:noProof/>
        </w:rPr>
        <w:t xml:space="preserve">when </w:t>
      </w:r>
      <w:r w:rsidRPr="00D759EF">
        <w:rPr>
          <w:rStyle w:val="Code"/>
        </w:rPr>
        <w:t>Point2D</w:t>
      </w:r>
      <w:r w:rsidRPr="00D759EF">
        <w:rPr>
          <w:noProof/>
        </w:rPr>
        <w:t xml:space="preserve"> is a class:</w:t>
      </w:r>
    </w:p>
    <w:p w14:paraId="77AFDC6C" w14:textId="77777777" w:rsidR="00371D15" w:rsidRPr="00D759EF" w:rsidRDefault="00371D15" w:rsidP="00371D15">
      <w:pPr>
        <w:jc w:val="center"/>
        <w:rPr>
          <w:noProof/>
        </w:rPr>
      </w:pPr>
      <w:r w:rsidRPr="00D759EF">
        <w:rPr>
          <w:noProof/>
        </w:rPr>
        <w:drawing>
          <wp:inline distT="0" distB="0" distL="0" distR="0" wp14:anchorId="049E916D" wp14:editId="523DBE2A">
            <wp:extent cx="4503420" cy="2065020"/>
            <wp:effectExtent l="0" t="0" r="0" b="0"/>
            <wp:docPr id="92" name="Picture 92" descr="A local variable and a method parameter share the same Point2D object in the heap (classes are passed by reference during a method invocation)" title="Point2D Class in the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NAKOV\Intro-C#-Book\resources\Chapter-14\Class-Point2D-Passed-by-Reference.emf"/>
                    <pic:cNvPicPr>
                      <a:picLocks noChangeAspect="1" noChangeArrowheads="1"/>
                    </pic:cNvPicPr>
                  </pic:nvPicPr>
                  <pic:blipFill>
                    <a:blip r:embed="rId27" cstate="print">
                      <a:extLst>
                        <a:ext uri="{28A0092B-C50C-407E-A947-70E740481C1C}">
                          <a14:useLocalDpi xmlns:a14="http://schemas.microsoft.com/office/drawing/2010/main"/>
                        </a:ext>
                      </a:extLst>
                    </a:blip>
                    <a:srcRect/>
                    <a:stretch>
                      <a:fillRect/>
                    </a:stretch>
                  </pic:blipFill>
                  <pic:spPr bwMode="auto">
                    <a:xfrm>
                      <a:off x="0" y="0"/>
                      <a:ext cx="4503420" cy="2065020"/>
                    </a:xfrm>
                    <a:prstGeom prst="rect">
                      <a:avLst/>
                    </a:prstGeom>
                    <a:noFill/>
                    <a:ln>
                      <a:noFill/>
                    </a:ln>
                  </pic:spPr>
                </pic:pic>
              </a:graphicData>
            </a:graphic>
          </wp:inline>
        </w:drawing>
      </w:r>
    </w:p>
    <w:p w14:paraId="30A80842" w14:textId="77777777" w:rsidR="00371D15" w:rsidRPr="00011129" w:rsidRDefault="00371D15" w:rsidP="00371D15">
      <w:pPr>
        <w:pStyle w:val="Heading3"/>
        <w:rPr>
          <w:noProof/>
        </w:rPr>
      </w:pPr>
      <w:r w:rsidRPr="00011129">
        <w:rPr>
          <w:noProof/>
        </w:rPr>
        <w:t>Class or Structure?</w:t>
      </w:r>
    </w:p>
    <w:p w14:paraId="39518A8B" w14:textId="77777777" w:rsidR="00371D15" w:rsidRPr="002959F9" w:rsidRDefault="00371D15" w:rsidP="00371D15">
      <w:r w:rsidRPr="00AA044A">
        <w:t xml:space="preserve">How to decide </w:t>
      </w:r>
      <w:r w:rsidRPr="00AA044A">
        <w:rPr>
          <w:b/>
        </w:rPr>
        <w:t>when to use a class and when a structure</w:t>
      </w:r>
      <w:r w:rsidRPr="002959F9">
        <w:t>? We will give you some general guidelines.</w:t>
      </w:r>
    </w:p>
    <w:p w14:paraId="083CC3AD" w14:textId="1CB598D6" w:rsidR="00371D15" w:rsidRPr="00977A5E" w:rsidRDefault="00371D15" w:rsidP="00371D15">
      <w:r w:rsidRPr="00977A5E">
        <w:rPr>
          <w:b/>
        </w:rPr>
        <w:t>Use structures</w:t>
      </w:r>
      <w:r w:rsidRPr="00977A5E">
        <w:t xml:space="preserve"> to hold simple data structures consisting of few fields that </w:t>
      </w:r>
      <w:commentRangeStart w:id="3585"/>
      <w:ins w:id="3586" w:author="Hans Zijlstra" w:date="2017-06-19T12:19:00Z">
        <w:r w:rsidR="00524574" w:rsidRPr="0028675A">
          <w:t>belong</w:t>
        </w:r>
      </w:ins>
      <w:del w:id="3587" w:author="Hans Zijlstra" w:date="2017-06-19T12:19:00Z">
        <w:r w:rsidRPr="00F04548" w:rsidDel="00524574">
          <w:delText>come</w:delText>
        </w:r>
      </w:del>
      <w:commentRangeEnd w:id="3585"/>
      <w:r w:rsidR="00524574" w:rsidRPr="00D759EF">
        <w:rPr>
          <w:rStyle w:val="CommentReference"/>
        </w:rPr>
        <w:commentReference w:id="3585"/>
      </w:r>
      <w:r w:rsidRPr="00D759EF">
        <w:t xml:space="preserve"> together. Examples are coordinates, sizes, locatio</w:t>
      </w:r>
      <w:r w:rsidRPr="00011129">
        <w:t xml:space="preserve">ns, colors, etc. Structures are not supposed to have functionality inside (no methods except simple ones like </w:t>
      </w:r>
      <w:r w:rsidRPr="00AA044A">
        <w:rPr>
          <w:rStyle w:val="Code"/>
        </w:rPr>
        <w:t>ToString()</w:t>
      </w:r>
      <w:r w:rsidRPr="00AA044A">
        <w:t xml:space="preserve"> and comparators). Use structures for </w:t>
      </w:r>
      <w:r w:rsidRPr="002959F9">
        <w:rPr>
          <w:b/>
        </w:rPr>
        <w:t>small data structures consisting of set of fields</w:t>
      </w:r>
      <w:r w:rsidRPr="00977A5E">
        <w:t xml:space="preserve"> that should be passed by value.</w:t>
      </w:r>
    </w:p>
    <w:p w14:paraId="1E2B7AC6" w14:textId="09D2622F" w:rsidR="00371D15" w:rsidRPr="00D759EF" w:rsidRDefault="00371D15" w:rsidP="00371D15">
      <w:r w:rsidRPr="00977A5E">
        <w:rPr>
          <w:b/>
        </w:rPr>
        <w:t>Use cla</w:t>
      </w:r>
      <w:r w:rsidRPr="0028675A">
        <w:rPr>
          <w:b/>
        </w:rPr>
        <w:t>sses</w:t>
      </w:r>
      <w:r w:rsidRPr="00F04548">
        <w:t xml:space="preserve"> for more complex scenarios where you combine data and programming logic into a class. If you have logic, use a class. If you have more than </w:t>
      </w:r>
      <w:ins w:id="3588" w:author="Hans Zijlstra" w:date="2017-06-19T12:20:00Z">
        <w:r w:rsidR="00524574" w:rsidRPr="00D759EF">
          <w:t xml:space="preserve">a </w:t>
        </w:r>
      </w:ins>
      <w:r w:rsidRPr="00D759EF">
        <w:t xml:space="preserve">few simple fields, use a class. If you need to pass variables by reference, use a class. If you need to assign a </w:t>
      </w:r>
      <w:r w:rsidRPr="00D759EF">
        <w:rPr>
          <w:rStyle w:val="Code"/>
        </w:rPr>
        <w:t>null</w:t>
      </w:r>
      <w:r w:rsidRPr="00D759EF">
        <w:t xml:space="preserve"> value, prefer</w:t>
      </w:r>
      <w:ins w:id="3589" w:author="Hans Zijlstra" w:date="2017-06-19T12:20:00Z">
        <w:r w:rsidR="00524574" w:rsidRPr="00D759EF">
          <w:t>ably</w:t>
        </w:r>
      </w:ins>
      <w:r w:rsidRPr="00D759EF">
        <w:t xml:space="preserve"> us</w:t>
      </w:r>
      <w:ins w:id="3590" w:author="Hans Zijlstra" w:date="2017-06-19T12:20:00Z">
        <w:r w:rsidR="00524574" w:rsidRPr="00D759EF">
          <w:t>e</w:t>
        </w:r>
      </w:ins>
      <w:del w:id="3591" w:author="Hans Zijlstra" w:date="2017-06-19T12:20:00Z">
        <w:r w:rsidRPr="00D759EF" w:rsidDel="00524574">
          <w:delText>ing</w:delText>
        </w:r>
      </w:del>
      <w:r w:rsidRPr="00D759EF">
        <w:t xml:space="preserve"> a class. If you prefer working with a reference type, use a class.</w:t>
      </w:r>
    </w:p>
    <w:p w14:paraId="0511B6E1" w14:textId="77777777" w:rsidR="00371D15" w:rsidRPr="00D759EF" w:rsidRDefault="00371D15" w:rsidP="00371D15">
      <w:r w:rsidRPr="00D759EF">
        <w:t xml:space="preserve">Classes are used more often than structures. Use </w:t>
      </w:r>
      <w:r w:rsidRPr="00D759EF">
        <w:rPr>
          <w:noProof/>
        </w:rPr>
        <w:t>structs</w:t>
      </w:r>
      <w:r w:rsidRPr="00D759EF">
        <w:t xml:space="preserve"> as exception, and </w:t>
      </w:r>
      <w:r w:rsidRPr="00D759EF">
        <w:rPr>
          <w:b/>
        </w:rPr>
        <w:t>only if you know well what are you doing</w:t>
      </w:r>
      <w:r w:rsidRPr="00D759EF">
        <w:t>!</w:t>
      </w:r>
    </w:p>
    <w:p w14:paraId="13A18B04" w14:textId="71E277B7" w:rsidR="00371D15" w:rsidRPr="00011129" w:rsidRDefault="00371D15" w:rsidP="00371D15">
      <w:r w:rsidRPr="00D759EF">
        <w:rPr>
          <w:noProof/>
        </w:rPr>
        <w:t xml:space="preserve">There are few other </w:t>
      </w:r>
      <w:r w:rsidRPr="00D759EF">
        <w:rPr>
          <w:b/>
          <w:noProof/>
        </w:rPr>
        <w:t>differences between class and structure</w:t>
      </w:r>
      <w:r w:rsidRPr="00D759EF">
        <w:rPr>
          <w:noProof/>
        </w:rPr>
        <w:t xml:space="preserve"> in addition </w:t>
      </w:r>
      <w:ins w:id="3592" w:author="Hans Zijlstra" w:date="2017-06-19T12:21:00Z">
        <w:r w:rsidR="00524574" w:rsidRPr="00D759EF">
          <w:rPr>
            <w:noProof/>
          </w:rPr>
          <w:t>to</w:t>
        </w:r>
      </w:ins>
      <w:del w:id="3593" w:author="Hans Zijlstra" w:date="2017-06-19T12:21:00Z">
        <w:r w:rsidRPr="00D759EF" w:rsidDel="00524574">
          <w:rPr>
            <w:noProof/>
          </w:rPr>
          <w:delText>that</w:delText>
        </w:r>
      </w:del>
      <w:r w:rsidRPr="00D759EF">
        <w:rPr>
          <w:noProof/>
        </w:rPr>
        <w:t xml:space="preserve"> classes </w:t>
      </w:r>
      <w:ins w:id="3594" w:author="Hans Zijlstra" w:date="2017-06-19T12:21:00Z">
        <w:r w:rsidR="00524574" w:rsidRPr="00D759EF">
          <w:rPr>
            <w:noProof/>
          </w:rPr>
          <w:t>be</w:t>
        </w:r>
      </w:ins>
      <w:ins w:id="3595" w:author="Hans Zijlstra" w:date="2017-06-19T12:22:00Z">
        <w:r w:rsidR="00524574" w:rsidRPr="00D759EF">
          <w:rPr>
            <w:noProof/>
          </w:rPr>
          <w:t>ing</w:t>
        </w:r>
      </w:ins>
      <w:del w:id="3596" w:author="Hans Zijlstra" w:date="2017-06-19T12:21:00Z">
        <w:r w:rsidRPr="00D759EF" w:rsidDel="00524574">
          <w:rPr>
            <w:noProof/>
          </w:rPr>
          <w:delText>are</w:delText>
        </w:r>
      </w:del>
      <w:r w:rsidRPr="00D759EF">
        <w:rPr>
          <w:noProof/>
        </w:rPr>
        <w:t xml:space="preserve"> reference types and structures</w:t>
      </w:r>
      <w:del w:id="3597" w:author="Hans Zijlstra" w:date="2017-06-19T12:22:00Z">
        <w:r w:rsidRPr="00D759EF" w:rsidDel="00524574">
          <w:rPr>
            <w:noProof/>
          </w:rPr>
          <w:delText xml:space="preserve"> are</w:delText>
        </w:r>
      </w:del>
      <w:r w:rsidRPr="00D759EF">
        <w:rPr>
          <w:noProof/>
        </w:rPr>
        <w:t xml:space="preserve"> values types, but we will not </w:t>
      </w:r>
      <w:ins w:id="3598" w:author="Hans Zijlstra" w:date="2017-06-19T12:22:00Z">
        <w:r w:rsidR="0026756D">
          <w:rPr>
            <w:noProof/>
          </w:rPr>
          <w:t>further</w:t>
        </w:r>
      </w:ins>
      <w:del w:id="3599" w:author="Hans Zijlstra" w:date="2017-06-19T12:22:00Z">
        <w:r w:rsidRPr="00D759EF" w:rsidDel="00524574">
          <w:rPr>
            <w:noProof/>
          </w:rPr>
          <w:delText>going to</w:delText>
        </w:r>
      </w:del>
      <w:r w:rsidRPr="00D759EF">
        <w:rPr>
          <w:noProof/>
        </w:rPr>
        <w:t xml:space="preserve"> discuss them. For more detail</w:t>
      </w:r>
      <w:del w:id="3600" w:author="Hans Zijlstra" w:date="2017-06-25T11:27:00Z">
        <w:r w:rsidRPr="00D759EF" w:rsidDel="0026756D">
          <w:rPr>
            <w:noProof/>
          </w:rPr>
          <w:delText>s</w:delText>
        </w:r>
      </w:del>
      <w:ins w:id="3601" w:author="Hans Zijlstra" w:date="2017-06-19T12:22:00Z">
        <w:r w:rsidR="00524574" w:rsidRPr="00D759EF">
          <w:rPr>
            <w:noProof/>
          </w:rPr>
          <w:t>, we</w:t>
        </w:r>
      </w:ins>
      <w:r w:rsidRPr="00D759EF">
        <w:rPr>
          <w:noProof/>
        </w:rPr>
        <w:t xml:space="preserve"> refer to the following article in MSDN: </w:t>
      </w:r>
      <w:r w:rsidR="00A6273F" w:rsidRPr="00011129">
        <w:fldChar w:fldCharType="begin"/>
      </w:r>
      <w:r w:rsidR="00A6273F" w:rsidRPr="00D759EF">
        <w:instrText xml:space="preserve"> HYPERLINK "http://msdn.microsoft.com/en-us/library/ms173109.aspx" </w:instrText>
      </w:r>
      <w:r w:rsidR="00A6273F" w:rsidRPr="00011129">
        <w:rPr>
          <w:rPrChange w:id="3602" w:author="Hans Zijlstra" w:date="2017-06-24T11:23:00Z">
            <w:rPr>
              <w:rStyle w:val="Hyperlink"/>
              <w:noProof/>
            </w:rPr>
          </w:rPrChange>
        </w:rPr>
        <w:fldChar w:fldCharType="separate"/>
      </w:r>
      <w:r w:rsidRPr="00011129">
        <w:rPr>
          <w:rStyle w:val="Hyperlink"/>
          <w:noProof/>
        </w:rPr>
        <w:t>http://msdn.microsoft.com/en-us/library/ms173109.aspx</w:t>
      </w:r>
      <w:r w:rsidR="00A6273F" w:rsidRPr="00011129">
        <w:rPr>
          <w:rStyle w:val="Hyperlink"/>
          <w:noProof/>
        </w:rPr>
        <w:fldChar w:fldCharType="end"/>
      </w:r>
      <w:r w:rsidRPr="00D759EF">
        <w:rPr>
          <w:noProof/>
        </w:rPr>
        <w:t>.</w:t>
      </w:r>
    </w:p>
    <w:p w14:paraId="375ED18D" w14:textId="77777777" w:rsidR="00371D15" w:rsidRPr="00AA044A" w:rsidRDefault="00371D15" w:rsidP="00371D15">
      <w:pPr>
        <w:pStyle w:val="Heading2"/>
      </w:pPr>
      <w:bookmarkStart w:id="3603" w:name="_Toc370673174"/>
      <w:r w:rsidRPr="00AA044A">
        <w:t>Enumerations</w:t>
      </w:r>
      <w:bookmarkEnd w:id="3603"/>
    </w:p>
    <w:p w14:paraId="4B99D16F" w14:textId="2AEE01D4" w:rsidR="00371D15" w:rsidRPr="00D759EF" w:rsidRDefault="00A6273F" w:rsidP="00371D15">
      <w:pPr>
        <w:spacing w:after="120"/>
      </w:pPr>
      <w:r w:rsidRPr="00011129">
        <w:fldChar w:fldCharType="begin"/>
      </w:r>
      <w:r w:rsidRPr="00D759EF">
        <w:instrText xml:space="preserve"> HYPERLINK \l "Constants" </w:instrText>
      </w:r>
      <w:r w:rsidRPr="00011129">
        <w:rPr>
          <w:rPrChange w:id="3604" w:author="Hans Zijlstra" w:date="2017-06-24T11:23:00Z">
            <w:rPr>
              <w:rStyle w:val="Hyperlink"/>
            </w:rPr>
          </w:rPrChange>
        </w:rPr>
        <w:fldChar w:fldCharType="separate"/>
      </w:r>
      <w:r w:rsidR="00371D15" w:rsidRPr="00011129">
        <w:rPr>
          <w:rStyle w:val="Hyperlink"/>
        </w:rPr>
        <w:t xml:space="preserve">Earlier in this </w:t>
      </w:r>
      <w:proofErr w:type="spellStart"/>
      <w:r w:rsidR="00371D15" w:rsidRPr="00011129">
        <w:rPr>
          <w:rStyle w:val="Hyperlink"/>
        </w:rPr>
        <w:t>chapter</w:t>
      </w:r>
      <w:r w:rsidRPr="00011129">
        <w:rPr>
          <w:rStyle w:val="Hyperlink"/>
        </w:rPr>
        <w:fldChar w:fldCharType="end"/>
      </w:r>
      <w:ins w:id="3605" w:author="Hans Zijlstra" w:date="2017-06-19T12:23:00Z">
        <w:r w:rsidR="00524574" w:rsidRPr="00D759EF">
          <w:t>,</w:t>
        </w:r>
      </w:ins>
      <w:del w:id="3606" w:author="Hans Zijlstra" w:date="2017-06-19T12:22:00Z">
        <w:r w:rsidR="00371D15" w:rsidRPr="00011129" w:rsidDel="00524574">
          <w:delText xml:space="preserve"> </w:delText>
        </w:r>
      </w:del>
      <w:r w:rsidR="00371D15" w:rsidRPr="00AA044A">
        <w:t>we</w:t>
      </w:r>
      <w:proofErr w:type="spellEnd"/>
      <w:r w:rsidR="00371D15" w:rsidRPr="00AA044A">
        <w:t xml:space="preserve"> discussed what constants are</w:t>
      </w:r>
      <w:ins w:id="3607" w:author="Hans Zijlstra" w:date="2017-06-25T11:29:00Z">
        <w:r w:rsidR="00D13735">
          <w:t>,</w:t>
        </w:r>
      </w:ins>
      <w:ins w:id="3608" w:author="Hans Zijlstra" w:date="2017-06-19T12:22:00Z">
        <w:r w:rsidR="00524574" w:rsidRPr="00AA044A">
          <w:t xml:space="preserve"> and</w:t>
        </w:r>
      </w:ins>
      <w:del w:id="3609" w:author="Hans Zijlstra" w:date="2017-06-19T12:22:00Z">
        <w:r w:rsidR="00371D15" w:rsidRPr="002959F9" w:rsidDel="00524574">
          <w:delText>,</w:delText>
        </w:r>
      </w:del>
      <w:del w:id="3610" w:author="Hans Zijlstra" w:date="2017-06-25T11:29:00Z">
        <w:r w:rsidR="00371D15" w:rsidRPr="00977A5E" w:rsidDel="00D13735">
          <w:delText xml:space="preserve"> </w:delText>
        </w:r>
      </w:del>
      <w:ins w:id="3611" w:author="Hans Zijlstra" w:date="2017-06-25T11:29:00Z">
        <w:r w:rsidR="00D13735">
          <w:t xml:space="preserve"> </w:t>
        </w:r>
      </w:ins>
      <w:r w:rsidR="00371D15" w:rsidRPr="00977A5E">
        <w:t xml:space="preserve">how to declare and use them. In this </w:t>
      </w:r>
      <w:ins w:id="3612" w:author="Hans Zijlstra" w:date="2017-06-19T12:25:00Z">
        <w:r w:rsidR="00524574" w:rsidRPr="00977A5E">
          <w:t>context,</w:t>
        </w:r>
      </w:ins>
      <w:del w:id="3613" w:author="Hans Zijlstra" w:date="2017-06-19T12:25:00Z">
        <w:r w:rsidR="00371D15" w:rsidRPr="0028675A" w:rsidDel="00524574">
          <w:delText>connect</w:delText>
        </w:r>
        <w:r w:rsidR="00371D15" w:rsidRPr="00F04548" w:rsidDel="00524574">
          <w:delText>ion</w:delText>
        </w:r>
      </w:del>
      <w:r w:rsidR="00371D15" w:rsidRPr="00D759EF">
        <w:t xml:space="preserve"> we will now consider a part of the C# language, in which a variety of logically connected constants can be linked by means of language. These language constructs are the so-called </w:t>
      </w:r>
      <w:r w:rsidR="00371D15" w:rsidRPr="00D759EF">
        <w:rPr>
          <w:b/>
        </w:rPr>
        <w:t>enumerated types</w:t>
      </w:r>
      <w:r w:rsidR="00371D15" w:rsidRPr="00D759EF">
        <w:t>.</w:t>
      </w:r>
    </w:p>
    <w:p w14:paraId="6704668A" w14:textId="77777777" w:rsidR="00371D15" w:rsidRPr="00D759EF" w:rsidRDefault="00371D15" w:rsidP="00371D15">
      <w:pPr>
        <w:pStyle w:val="Heading3"/>
      </w:pPr>
      <w:r w:rsidRPr="00D759EF">
        <w:lastRenderedPageBreak/>
        <w:t>Declaration of Enumerations</w:t>
      </w:r>
    </w:p>
    <w:p w14:paraId="2EDEA675" w14:textId="1C67AE52" w:rsidR="00371D15" w:rsidRPr="00D759EF" w:rsidRDefault="00A55CAD" w:rsidP="00371D15">
      <w:pPr>
        <w:spacing w:after="120"/>
      </w:pPr>
      <w:ins w:id="3614" w:author="Hans Zijlstra" w:date="2017-06-19T12:43:00Z">
        <w:r w:rsidRPr="00D759EF">
          <w:rPr>
            <w:bCs/>
          </w:rPr>
          <w:t xml:space="preserve">An </w:t>
        </w:r>
      </w:ins>
      <w:r w:rsidR="00371D15" w:rsidRPr="00D759EF">
        <w:rPr>
          <w:b/>
          <w:bCs/>
        </w:rPr>
        <w:t>Enumeration</w:t>
      </w:r>
      <w:r w:rsidR="00371D15" w:rsidRPr="00D759EF">
        <w:t xml:space="preserve"> is a structure, which resembles a class but differs from it</w:t>
      </w:r>
      <w:ins w:id="3615" w:author="Hans Zijlstra" w:date="2017-06-19T12:44:00Z">
        <w:r w:rsidRPr="00D759EF">
          <w:t>,</w:t>
        </w:r>
      </w:ins>
      <w:r w:rsidR="00371D15" w:rsidRPr="00D759EF">
        <w:t xml:space="preserve"> in that in </w:t>
      </w:r>
      <w:commentRangeStart w:id="3616"/>
      <w:ins w:id="3617" w:author="Hans Zijlstra" w:date="2017-06-19T12:44:00Z">
        <w:r w:rsidRPr="00D759EF">
          <w:t>its</w:t>
        </w:r>
      </w:ins>
      <w:del w:id="3618" w:author="Hans Zijlstra" w:date="2017-06-19T12:44:00Z">
        <w:r w:rsidR="00371D15" w:rsidRPr="00D759EF" w:rsidDel="00A55CAD">
          <w:delText>the class</w:delText>
        </w:r>
      </w:del>
      <w:commentRangeEnd w:id="3616"/>
      <w:r w:rsidRPr="00D759EF">
        <w:rPr>
          <w:rStyle w:val="CommentReference"/>
        </w:rPr>
        <w:commentReference w:id="3616"/>
      </w:r>
      <w:r w:rsidR="00371D15" w:rsidRPr="00D759EF">
        <w:t xml:space="preserve"> body we can </w:t>
      </w:r>
      <w:r w:rsidR="00371D15" w:rsidRPr="00011129">
        <w:rPr>
          <w:b/>
        </w:rPr>
        <w:t>declare only constants</w:t>
      </w:r>
      <w:r w:rsidR="00371D15" w:rsidRPr="00AA044A">
        <w:t>. Enumerations can take values only from the constants listed in the type. An enumerated variable can have</w:t>
      </w:r>
      <w:del w:id="3619" w:author="Hans Zijlstra" w:date="2017-06-19T12:46:00Z">
        <w:r w:rsidR="00371D15" w:rsidRPr="00AA044A" w:rsidDel="00A55CAD">
          <w:delText xml:space="preserve"> as a value</w:delText>
        </w:r>
      </w:del>
      <w:r w:rsidR="00371D15" w:rsidRPr="002959F9">
        <w:t xml:space="preserve"> one of the listed</w:t>
      </w:r>
      <w:del w:id="3620" w:author="Hans Zijlstra" w:date="2017-06-19T12:46:00Z">
        <w:r w:rsidR="00371D15" w:rsidRPr="00977A5E" w:rsidDel="00A55CAD">
          <w:delText xml:space="preserve"> in the</w:delText>
        </w:r>
      </w:del>
      <w:r w:rsidR="00371D15" w:rsidRPr="00977A5E">
        <w:t xml:space="preserve"> type constant</w:t>
      </w:r>
      <w:ins w:id="3621" w:author="Hans Zijlstra" w:date="2017-06-19T12:46:00Z">
        <w:r w:rsidRPr="0028675A">
          <w:t xml:space="preserve"> values</w:t>
        </w:r>
      </w:ins>
      <w:del w:id="3622" w:author="Hans Zijlstra" w:date="2017-06-19T12:46:00Z">
        <w:r w:rsidR="00371D15" w:rsidRPr="00F04548" w:rsidDel="00A55CAD">
          <w:delText>s</w:delText>
        </w:r>
      </w:del>
      <w:r w:rsidR="00371D15" w:rsidRPr="00D759EF">
        <w:t xml:space="preserve"> but cannot have </w:t>
      </w:r>
      <w:ins w:id="3623" w:author="Hans Zijlstra" w:date="2017-06-19T12:47:00Z">
        <w:r w:rsidRPr="00D759EF">
          <w:t xml:space="preserve">the </w:t>
        </w:r>
      </w:ins>
      <w:r w:rsidR="00371D15" w:rsidRPr="00D759EF">
        <w:t xml:space="preserve">value </w:t>
      </w:r>
      <w:r w:rsidR="00371D15" w:rsidRPr="00D759EF">
        <w:rPr>
          <w:rFonts w:ascii="Consolas" w:hAnsi="Consolas"/>
          <w:b/>
          <w:bCs/>
          <w:noProof/>
          <w:kern w:val="32"/>
          <w:sz w:val="22"/>
        </w:rPr>
        <w:t>null</w:t>
      </w:r>
      <w:r w:rsidR="00371D15" w:rsidRPr="00D759EF">
        <w:t>.</w:t>
      </w:r>
    </w:p>
    <w:p w14:paraId="2EA4A6AE" w14:textId="0BB9FBFA" w:rsidR="00371D15" w:rsidRPr="00D759EF" w:rsidRDefault="00A55CAD" w:rsidP="00371D15">
      <w:pPr>
        <w:spacing w:after="120"/>
      </w:pPr>
      <w:ins w:id="3624" w:author="Hans Zijlstra" w:date="2017-06-19T12:47:00Z">
        <w:r w:rsidRPr="00D759EF">
          <w:t>Enumerations</w:t>
        </w:r>
      </w:ins>
      <w:del w:id="3625" w:author="Hans Zijlstra" w:date="2017-06-19T12:47:00Z">
        <w:r w:rsidR="00371D15" w:rsidRPr="00D759EF" w:rsidDel="00A55CAD">
          <w:delText>Formally speaking, the enumerations</w:delText>
        </w:r>
      </w:del>
      <w:r w:rsidR="00371D15" w:rsidRPr="00D759EF">
        <w:t xml:space="preserve"> </w:t>
      </w:r>
      <w:ins w:id="3626" w:author="Hans Zijlstra" w:date="2017-06-19T12:47:00Z">
        <w:r w:rsidRPr="00D759EF">
          <w:t>are</w:t>
        </w:r>
      </w:ins>
      <w:del w:id="3627" w:author="Hans Zijlstra" w:date="2017-06-19T12:47:00Z">
        <w:r w:rsidR="00371D15" w:rsidRPr="00D759EF" w:rsidDel="00A55CAD">
          <w:delText>can be</w:delText>
        </w:r>
      </w:del>
      <w:r w:rsidR="00371D15" w:rsidRPr="00D759EF">
        <w:t xml:space="preserve"> declared using the reserved word </w:t>
      </w:r>
      <w:r w:rsidR="00371D15" w:rsidRPr="00D759EF">
        <w:rPr>
          <w:rFonts w:ascii="Consolas" w:hAnsi="Consolas"/>
          <w:b/>
          <w:bCs/>
          <w:noProof/>
          <w:kern w:val="32"/>
          <w:sz w:val="22"/>
        </w:rPr>
        <w:t>enum</w:t>
      </w:r>
      <w:r w:rsidR="00371D15" w:rsidRPr="00D759EF">
        <w:t xml:space="preserve"> instead of </w:t>
      </w:r>
      <w:r w:rsidR="00371D15" w:rsidRPr="00D759EF">
        <w:rPr>
          <w:rFonts w:ascii="Consolas" w:hAnsi="Consolas"/>
          <w:b/>
          <w:bCs/>
          <w:noProof/>
          <w:kern w:val="32"/>
          <w:sz w:val="22"/>
        </w:rPr>
        <w:t>class</w:t>
      </w:r>
      <w:r w:rsidR="00371D15" w:rsidRPr="00D759EF">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359C1F8B" w14:textId="77777777" w:rsidTr="00563712">
        <w:tc>
          <w:tcPr>
            <w:tcW w:w="7970" w:type="dxa"/>
            <w:tcBorders>
              <w:top w:val="single" w:sz="4" w:space="0" w:color="auto"/>
              <w:left w:val="single" w:sz="4" w:space="0" w:color="auto"/>
              <w:bottom w:val="single" w:sz="4" w:space="0" w:color="auto"/>
              <w:right w:val="single" w:sz="4" w:space="0" w:color="auto"/>
            </w:tcBorders>
          </w:tcPr>
          <w:p w14:paraId="7D9B2252" w14:textId="77777777" w:rsidR="00371D15" w:rsidRPr="00D759EF" w:rsidRDefault="00371D15" w:rsidP="00563712">
            <w:pPr>
              <w:spacing w:before="0"/>
              <w:rPr>
                <w:rFonts w:ascii="Consolas" w:hAnsi="Consolas" w:cs="Consolas"/>
                <w:bCs/>
                <w:noProof/>
                <w:sz w:val="22"/>
                <w:szCs w:val="22"/>
              </w:rPr>
            </w:pPr>
            <w:r w:rsidRPr="00D759EF">
              <w:rPr>
                <w:rFonts w:ascii="Consolas" w:hAnsi="Consolas" w:cs="Consolas"/>
                <w:bCs/>
                <w:noProof/>
                <w:sz w:val="22"/>
                <w:szCs w:val="22"/>
              </w:rPr>
              <w:t>[&lt;modifiers&gt;] enum &lt;enum_name&gt;</w:t>
            </w:r>
          </w:p>
          <w:p w14:paraId="43809E12" w14:textId="77777777" w:rsidR="00371D15" w:rsidRPr="00D759EF" w:rsidRDefault="00371D15" w:rsidP="00563712">
            <w:pPr>
              <w:spacing w:before="0"/>
              <w:rPr>
                <w:rFonts w:ascii="Consolas" w:hAnsi="Consolas" w:cs="Consolas"/>
                <w:bCs/>
                <w:noProof/>
                <w:sz w:val="22"/>
                <w:szCs w:val="22"/>
              </w:rPr>
            </w:pPr>
            <w:r w:rsidRPr="00D759EF">
              <w:rPr>
                <w:rFonts w:ascii="Consolas" w:hAnsi="Consolas" w:cs="Consolas"/>
                <w:bCs/>
                <w:noProof/>
                <w:sz w:val="22"/>
                <w:szCs w:val="22"/>
              </w:rPr>
              <w:t>{</w:t>
            </w:r>
          </w:p>
          <w:p w14:paraId="383D032A" w14:textId="77777777" w:rsidR="00371D15" w:rsidRPr="00D759EF" w:rsidRDefault="00371D15" w:rsidP="00563712">
            <w:pPr>
              <w:spacing w:before="0"/>
              <w:rPr>
                <w:rFonts w:ascii="Consolas" w:hAnsi="Consolas" w:cs="Consolas"/>
                <w:noProof/>
                <w:color w:val="008000"/>
                <w:sz w:val="22"/>
                <w:szCs w:val="22"/>
              </w:rPr>
            </w:pPr>
            <w:r w:rsidRPr="00D759EF">
              <w:rPr>
                <w:rFonts w:ascii="Consolas" w:hAnsi="Consolas" w:cs="Consolas"/>
                <w:bCs/>
                <w:noProof/>
                <w:sz w:val="22"/>
                <w:szCs w:val="22"/>
              </w:rPr>
              <w:tab/>
              <w:t>constant1 [, constant2 [, [, … [, constantN]]</w:t>
            </w:r>
          </w:p>
          <w:p w14:paraId="17AF27F2" w14:textId="77777777" w:rsidR="00371D15" w:rsidRPr="00D759EF" w:rsidRDefault="00371D15" w:rsidP="00563712">
            <w:pPr>
              <w:spacing w:before="0"/>
              <w:rPr>
                <w:rFonts w:ascii="Consolas" w:hAnsi="Consolas" w:cs="Consolas"/>
                <w:noProof/>
                <w:sz w:val="22"/>
                <w:szCs w:val="22"/>
              </w:rPr>
            </w:pPr>
            <w:r w:rsidRPr="00D759EF">
              <w:rPr>
                <w:rFonts w:ascii="Consolas" w:hAnsi="Consolas" w:cs="Consolas"/>
                <w:bCs/>
                <w:noProof/>
                <w:sz w:val="22"/>
                <w:szCs w:val="22"/>
              </w:rPr>
              <w:t>}</w:t>
            </w:r>
          </w:p>
        </w:tc>
      </w:tr>
    </w:tbl>
    <w:p w14:paraId="4172ECEA" w14:textId="7DEB28D2" w:rsidR="00371D15" w:rsidRPr="00D759EF" w:rsidRDefault="00A55CAD" w:rsidP="00371D15">
      <w:pPr>
        <w:spacing w:after="120"/>
      </w:pPr>
      <w:ins w:id="3628" w:author="Hans Zijlstra" w:date="2017-06-19T12:48:00Z">
        <w:r w:rsidRPr="00D759EF">
          <w:t>The</w:t>
        </w:r>
      </w:ins>
      <w:del w:id="3629" w:author="Hans Zijlstra" w:date="2017-06-19T12:48:00Z">
        <w:r w:rsidR="00371D15" w:rsidRPr="00D759EF" w:rsidDel="00A55CAD">
          <w:delText>Under</w:delText>
        </w:r>
      </w:del>
      <w:r w:rsidR="00371D15" w:rsidRPr="00D759EF">
        <w:t xml:space="preserve"> </w:t>
      </w:r>
      <w:r w:rsidR="00371D15" w:rsidRPr="00D759EF">
        <w:rPr>
          <w:rFonts w:ascii="Consolas" w:hAnsi="Consolas"/>
          <w:b/>
          <w:bCs/>
          <w:noProof/>
          <w:kern w:val="32"/>
          <w:sz w:val="22"/>
        </w:rPr>
        <w:t>&lt;modifiers&gt;</w:t>
      </w:r>
      <w:r w:rsidR="00371D15" w:rsidRPr="00D759EF">
        <w:t xml:space="preserve"> </w:t>
      </w:r>
      <w:ins w:id="3630" w:author="Hans Zijlstra" w:date="2017-06-19T12:48:00Z">
        <w:r w:rsidRPr="00D759EF">
          <w:t>are</w:t>
        </w:r>
      </w:ins>
      <w:del w:id="3631" w:author="Hans Zijlstra" w:date="2017-06-19T12:48:00Z">
        <w:r w:rsidR="00371D15" w:rsidRPr="00D759EF" w:rsidDel="00A55CAD">
          <w:delText>we understand</w:delText>
        </w:r>
      </w:del>
      <w:r w:rsidR="00371D15" w:rsidRPr="00D759EF">
        <w:t xml:space="preserve"> the access modifiers </w:t>
      </w:r>
      <w:r w:rsidR="00371D15" w:rsidRPr="00D759EF">
        <w:rPr>
          <w:rFonts w:ascii="Consolas" w:hAnsi="Consolas"/>
          <w:b/>
          <w:bCs/>
          <w:noProof/>
          <w:kern w:val="32"/>
          <w:sz w:val="22"/>
        </w:rPr>
        <w:t>public</w:t>
      </w:r>
      <w:r w:rsidR="00371D15" w:rsidRPr="00D759EF">
        <w:t xml:space="preserve">, </w:t>
      </w:r>
      <w:r w:rsidR="00371D15" w:rsidRPr="00D759EF">
        <w:rPr>
          <w:rFonts w:ascii="Consolas" w:hAnsi="Consolas"/>
          <w:b/>
          <w:bCs/>
          <w:noProof/>
          <w:kern w:val="32"/>
          <w:sz w:val="22"/>
        </w:rPr>
        <w:t>internal</w:t>
      </w:r>
      <w:r w:rsidR="00371D15" w:rsidRPr="00D759EF">
        <w:t xml:space="preserve"> and </w:t>
      </w:r>
      <w:r w:rsidR="00371D15" w:rsidRPr="00D759EF">
        <w:rPr>
          <w:rFonts w:ascii="Consolas" w:hAnsi="Consolas"/>
          <w:b/>
          <w:bCs/>
          <w:noProof/>
          <w:kern w:val="32"/>
          <w:sz w:val="22"/>
        </w:rPr>
        <w:t>private</w:t>
      </w:r>
      <w:r w:rsidR="00371D15" w:rsidRPr="00D759EF">
        <w:t xml:space="preserve">. The identifier </w:t>
      </w:r>
      <w:r w:rsidR="00371D15" w:rsidRPr="00D759EF">
        <w:rPr>
          <w:rFonts w:ascii="Consolas" w:hAnsi="Consolas"/>
          <w:b/>
          <w:bCs/>
          <w:noProof/>
          <w:kern w:val="32"/>
          <w:sz w:val="22"/>
        </w:rPr>
        <w:t>&lt;enum_name&gt;</w:t>
      </w:r>
      <w:r w:rsidR="00371D15" w:rsidRPr="00D759EF">
        <w:t xml:space="preserve"> follows the rules for class names in C#. Constants separated by commas are declared in the enumeration</w:t>
      </w:r>
      <w:ins w:id="3632" w:author="Hans Zijlstra" w:date="2017-06-19T12:48:00Z">
        <w:r w:rsidRPr="00D759EF">
          <w:t xml:space="preserve"> code</w:t>
        </w:r>
      </w:ins>
      <w:r w:rsidR="00371D15" w:rsidRPr="00D759EF">
        <w:t xml:space="preserve"> block.</w:t>
      </w:r>
    </w:p>
    <w:p w14:paraId="70F7A98B" w14:textId="61A2210B" w:rsidR="00371D15" w:rsidRPr="00D759EF" w:rsidRDefault="00371D15" w:rsidP="00371D15">
      <w:pPr>
        <w:spacing w:after="120"/>
      </w:pPr>
      <w:r w:rsidRPr="00D759EF">
        <w:t xml:space="preserve">Consider an example. Let’s define an enumeration for the days of the week (we will call it </w:t>
      </w:r>
      <w:r w:rsidRPr="00D759EF">
        <w:rPr>
          <w:rFonts w:ascii="Consolas" w:hAnsi="Consolas"/>
          <w:b/>
          <w:bCs/>
          <w:noProof/>
          <w:kern w:val="32"/>
          <w:sz w:val="22"/>
        </w:rPr>
        <w:t>Days</w:t>
      </w:r>
      <w:r w:rsidRPr="00D759EF">
        <w:t xml:space="preserve">). </w:t>
      </w:r>
      <w:ins w:id="3633" w:author="Hans Zijlstra" w:date="2017-06-19T12:48:00Z">
        <w:r w:rsidR="00A55CAD" w:rsidRPr="00D759EF">
          <w:t>The</w:t>
        </w:r>
      </w:ins>
      <w:del w:id="3634" w:author="Hans Zijlstra" w:date="2017-06-19T12:48:00Z">
        <w:r w:rsidRPr="00D759EF" w:rsidDel="00A55CAD">
          <w:delText>As we can guess, the</w:delText>
        </w:r>
      </w:del>
      <w:r w:rsidRPr="00D759EF">
        <w:t xml:space="preserve"> constants that will appear in this particular enumeration are the </w:t>
      </w:r>
      <w:r w:rsidRPr="00D759EF">
        <w:rPr>
          <w:b/>
        </w:rPr>
        <w:t xml:space="preserve">names of the </w:t>
      </w:r>
      <w:ins w:id="3635" w:author="Hans Zijlstra" w:date="2017-06-19T12:49:00Z">
        <w:r w:rsidR="00A55CAD" w:rsidRPr="00D759EF">
          <w:rPr>
            <w:b/>
          </w:rPr>
          <w:t xml:space="preserve">days of the </w:t>
        </w:r>
      </w:ins>
      <w:r w:rsidRPr="00D759EF">
        <w:rPr>
          <w:b/>
        </w:rPr>
        <w:t>week</w:t>
      </w:r>
      <w:del w:id="3636" w:author="Hans Zijlstra" w:date="2017-06-19T12:49:00Z">
        <w:r w:rsidRPr="00D759EF" w:rsidDel="00A55CAD">
          <w:rPr>
            <w:b/>
          </w:rPr>
          <w:delText xml:space="preserve"> days</w:delText>
        </w:r>
      </w:del>
      <w:r w:rsidRPr="00D759EF">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371D15" w:rsidRPr="00D759EF" w14:paraId="1942A678" w14:textId="77777777" w:rsidTr="00563712">
        <w:tc>
          <w:tcPr>
            <w:tcW w:w="7970" w:type="dxa"/>
            <w:shd w:val="clear" w:color="auto" w:fill="F3F3F3"/>
          </w:tcPr>
          <w:p w14:paraId="68301FD9" w14:textId="77777777" w:rsidR="00371D15" w:rsidRPr="00D759EF" w:rsidRDefault="00371D15" w:rsidP="00563712">
            <w:pPr>
              <w:spacing w:before="0"/>
              <w:jc w:val="center"/>
              <w:rPr>
                <w:rFonts w:ascii="Consolas" w:hAnsi="Consolas"/>
                <w:b/>
                <w:bCs/>
                <w:noProof/>
                <w:kern w:val="32"/>
                <w:sz w:val="22"/>
              </w:rPr>
            </w:pPr>
            <w:r w:rsidRPr="00D759EF">
              <w:rPr>
                <w:rFonts w:ascii="Consolas" w:hAnsi="Consolas"/>
                <w:b/>
                <w:bCs/>
                <w:noProof/>
                <w:kern w:val="32"/>
                <w:sz w:val="22"/>
              </w:rPr>
              <w:t>Days.cs</w:t>
            </w:r>
          </w:p>
        </w:tc>
      </w:tr>
      <w:tr w:rsidR="00371D15" w:rsidRPr="00D759EF" w14:paraId="573EAB40" w14:textId="77777777" w:rsidTr="00563712">
        <w:tc>
          <w:tcPr>
            <w:tcW w:w="7970" w:type="dxa"/>
          </w:tcPr>
          <w:p w14:paraId="2CF90CE1"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lang w:eastAsia="es-ES"/>
              </w:rPr>
              <w:t>enum</w:t>
            </w:r>
            <w:r w:rsidRPr="00D759EF">
              <w:rPr>
                <w:rFonts w:ascii="Consolas" w:hAnsi="Consolas"/>
                <w:noProof/>
                <w:sz w:val="22"/>
                <w:szCs w:val="22"/>
              </w:rPr>
              <w:t xml:space="preserve"> </w:t>
            </w:r>
            <w:r w:rsidRPr="00D759EF">
              <w:rPr>
                <w:rFonts w:ascii="Consolas" w:hAnsi="Consolas"/>
                <w:color w:val="2B91AF"/>
                <w:sz w:val="22"/>
              </w:rPr>
              <w:t>Days</w:t>
            </w:r>
          </w:p>
          <w:p w14:paraId="696FF1EC"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w:t>
            </w:r>
          </w:p>
          <w:p w14:paraId="06A0D0F1"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Mon, Tue, Wed, Thu, Fri, Sat, Sun</w:t>
            </w:r>
          </w:p>
          <w:p w14:paraId="627C57BC"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w:t>
            </w:r>
          </w:p>
        </w:tc>
      </w:tr>
    </w:tbl>
    <w:p w14:paraId="1A3C9BEE" w14:textId="10474BAB" w:rsidR="00371D15" w:rsidRPr="00011129" w:rsidRDefault="00371D15" w:rsidP="00371D15">
      <w:pPr>
        <w:spacing w:after="120"/>
      </w:pPr>
      <w:r w:rsidRPr="00D759EF">
        <w:t xml:space="preserve">Naming of constants in one particular enumeration follows the same principles </w:t>
      </w:r>
      <w:ins w:id="3637" w:author="Hans Zijlstra" w:date="2017-06-19T12:49:00Z">
        <w:r w:rsidR="00A55CAD" w:rsidRPr="00D759EF">
          <w:t>as</w:t>
        </w:r>
      </w:ins>
      <w:del w:id="3638" w:author="Hans Zijlstra" w:date="2017-06-19T12:49:00Z">
        <w:r w:rsidRPr="00D759EF" w:rsidDel="00A55CAD">
          <w:delText>of naming of which we already</w:delText>
        </w:r>
      </w:del>
      <w:r w:rsidRPr="00D759EF">
        <w:t xml:space="preserve"> explained in the "</w:t>
      </w:r>
      <w:r w:rsidR="00A6273F" w:rsidRPr="00011129">
        <w:fldChar w:fldCharType="begin"/>
      </w:r>
      <w:r w:rsidR="00A6273F" w:rsidRPr="00D759EF">
        <w:instrText xml:space="preserve"> HYPERLINK \l "_Naming_the_Constants" </w:instrText>
      </w:r>
      <w:r w:rsidR="00A6273F" w:rsidRPr="00011129">
        <w:rPr>
          <w:rPrChange w:id="3639" w:author="Hans Zijlstra" w:date="2017-06-24T11:23:00Z">
            <w:rPr>
              <w:color w:val="0000FF"/>
              <w:u w:val="single"/>
            </w:rPr>
          </w:rPrChange>
        </w:rPr>
        <w:fldChar w:fldCharType="separate"/>
      </w:r>
      <w:r w:rsidRPr="00011129">
        <w:rPr>
          <w:color w:val="0000FF"/>
          <w:u w:val="single"/>
        </w:rPr>
        <w:t>Naming Constants</w:t>
      </w:r>
      <w:r w:rsidR="00A6273F" w:rsidRPr="00011129">
        <w:rPr>
          <w:color w:val="0000FF"/>
          <w:u w:val="single"/>
        </w:rPr>
        <w:fldChar w:fldCharType="end"/>
      </w:r>
      <w:r w:rsidRPr="00D759EF">
        <w:t>" section.</w:t>
      </w:r>
    </w:p>
    <w:p w14:paraId="2236BF99" w14:textId="1902F522" w:rsidR="00371D15" w:rsidRPr="00D759EF" w:rsidRDefault="00A55CAD" w:rsidP="00371D15">
      <w:pPr>
        <w:spacing w:after="120"/>
      </w:pPr>
      <w:ins w:id="3640" w:author="Hans Zijlstra" w:date="2017-06-19T12:50:00Z">
        <w:r w:rsidRPr="00AA044A">
          <w:t>Each</w:t>
        </w:r>
      </w:ins>
      <w:del w:id="3641" w:author="Hans Zijlstra" w:date="2017-06-19T12:50:00Z">
        <w:r w:rsidR="00371D15" w:rsidRPr="00AA044A" w:rsidDel="00A55CAD">
          <w:delText>Note that each</w:delText>
        </w:r>
      </w:del>
      <w:r w:rsidR="00371D15" w:rsidRPr="002959F9">
        <w:t xml:space="preserve"> of the constants listed in the enumeration is of </w:t>
      </w:r>
      <w:ins w:id="3642" w:author="Hans Zijlstra" w:date="2017-06-19T12:50:00Z">
        <w:r w:rsidRPr="00977A5E">
          <w:t xml:space="preserve">the </w:t>
        </w:r>
      </w:ins>
      <w:r w:rsidR="00371D15" w:rsidRPr="00977A5E">
        <w:t xml:space="preserve">type </w:t>
      </w:r>
      <w:ins w:id="3643" w:author="Hans Zijlstra" w:date="2017-06-19T12:51:00Z">
        <w:r w:rsidRPr="0028675A">
          <w:t xml:space="preserve">of the </w:t>
        </w:r>
        <w:proofErr w:type="spellStart"/>
        <w:r w:rsidRPr="0028675A">
          <w:t>enum</w:t>
        </w:r>
      </w:ins>
      <w:proofErr w:type="spellEnd"/>
      <w:del w:id="3644" w:author="Hans Zijlstra" w:date="2017-06-19T12:50:00Z">
        <w:r w:rsidR="00371D15" w:rsidRPr="00F04548" w:rsidDel="00A55CAD">
          <w:delText>this enumeration</w:delText>
        </w:r>
      </w:del>
      <w:r w:rsidR="00371D15" w:rsidRPr="00D759EF">
        <w:t xml:space="preserve">, i.e. in our case </w:t>
      </w:r>
      <w:r w:rsidR="00371D15" w:rsidRPr="00D759EF">
        <w:rPr>
          <w:rFonts w:ascii="Consolas" w:hAnsi="Consolas"/>
          <w:b/>
          <w:bCs/>
          <w:noProof/>
          <w:kern w:val="32"/>
          <w:sz w:val="22"/>
        </w:rPr>
        <w:t>Mon</w:t>
      </w:r>
      <w:r w:rsidR="00371D15" w:rsidRPr="00D759EF">
        <w:t xml:space="preserve"> belongs to type </w:t>
      </w:r>
      <w:r w:rsidR="00371D15" w:rsidRPr="00D759EF">
        <w:rPr>
          <w:rFonts w:ascii="Consolas" w:hAnsi="Consolas"/>
          <w:b/>
          <w:bCs/>
          <w:noProof/>
          <w:kern w:val="32"/>
          <w:sz w:val="22"/>
        </w:rPr>
        <w:t>Days</w:t>
      </w:r>
      <w:del w:id="3645" w:author="Hans Zijlstra" w:date="2017-06-19T12:51:00Z">
        <w:r w:rsidR="00371D15" w:rsidRPr="00D759EF" w:rsidDel="00A55CAD">
          <w:delText>, as well as each of the other constants</w:delText>
        </w:r>
      </w:del>
      <w:r w:rsidR="00371D15" w:rsidRPr="00D759EF">
        <w:t>.</w:t>
      </w:r>
    </w:p>
    <w:p w14:paraId="296104A9" w14:textId="353A4D2F" w:rsidR="00371D15" w:rsidRPr="00D759EF" w:rsidRDefault="00A55CAD" w:rsidP="00371D15">
      <w:pPr>
        <w:spacing w:after="120"/>
      </w:pPr>
      <w:ins w:id="3646" w:author="Hans Zijlstra" w:date="2017-06-19T12:51:00Z">
        <w:r w:rsidRPr="00D759EF">
          <w:t>If</w:t>
        </w:r>
      </w:ins>
      <w:del w:id="3647" w:author="Hans Zijlstra" w:date="2017-06-19T12:51:00Z">
        <w:r w:rsidR="00371D15" w:rsidRPr="00D759EF" w:rsidDel="00A55CAD">
          <w:delText>In other words, if</w:delText>
        </w:r>
      </w:del>
      <w:r w:rsidR="00371D15" w:rsidRPr="00D759EF">
        <w:t xml:space="preserve"> we execute the following line:</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37641EC7" w14:textId="77777777" w:rsidTr="00563712">
        <w:tc>
          <w:tcPr>
            <w:tcW w:w="7970" w:type="dxa"/>
            <w:tcBorders>
              <w:top w:val="single" w:sz="4" w:space="0" w:color="auto"/>
              <w:left w:val="single" w:sz="4" w:space="0" w:color="auto"/>
              <w:bottom w:val="single" w:sz="4" w:space="0" w:color="auto"/>
              <w:right w:val="single" w:sz="4" w:space="0" w:color="auto"/>
            </w:tcBorders>
          </w:tcPr>
          <w:p w14:paraId="09FC8417"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noProof/>
                <w:color w:val="2B91AF"/>
                <w:sz w:val="22"/>
              </w:rPr>
              <w:t>Console</w:t>
            </w:r>
            <w:r w:rsidRPr="00D759EF">
              <w:rPr>
                <w:rFonts w:ascii="Consolas" w:hAnsi="Consolas"/>
                <w:noProof/>
                <w:sz w:val="22"/>
                <w:szCs w:val="22"/>
              </w:rPr>
              <w:t>.WriteLine(</w:t>
            </w:r>
            <w:r w:rsidRPr="00D759EF">
              <w:rPr>
                <w:rFonts w:ascii="Consolas" w:hAnsi="Consolas"/>
                <w:noProof/>
                <w:color w:val="2B91AF"/>
                <w:sz w:val="22"/>
              </w:rPr>
              <w:t>Days</w:t>
            </w:r>
            <w:r w:rsidRPr="00D759EF">
              <w:rPr>
                <w:rFonts w:ascii="Consolas" w:hAnsi="Consolas"/>
                <w:noProof/>
                <w:sz w:val="22"/>
                <w:szCs w:val="22"/>
              </w:rPr>
              <w:t xml:space="preserve">.Mon </w:t>
            </w:r>
            <w:r w:rsidRPr="00D759EF">
              <w:rPr>
                <w:rFonts w:ascii="Consolas" w:hAnsi="Consolas" w:cs="Consolas"/>
                <w:noProof/>
                <w:color w:val="0000FF"/>
                <w:sz w:val="22"/>
                <w:szCs w:val="22"/>
                <w:lang w:eastAsia="es-ES"/>
              </w:rPr>
              <w:t>is</w:t>
            </w:r>
            <w:r w:rsidRPr="00D759EF">
              <w:rPr>
                <w:rFonts w:ascii="Consolas" w:hAnsi="Consolas"/>
                <w:noProof/>
                <w:sz w:val="22"/>
                <w:szCs w:val="22"/>
              </w:rPr>
              <w:t xml:space="preserve"> </w:t>
            </w:r>
            <w:r w:rsidRPr="00D759EF">
              <w:rPr>
                <w:rFonts w:ascii="Consolas" w:hAnsi="Consolas"/>
                <w:noProof/>
                <w:color w:val="2B91AF"/>
                <w:sz w:val="22"/>
              </w:rPr>
              <w:t>Days</w:t>
            </w:r>
            <w:r w:rsidRPr="00D759EF">
              <w:rPr>
                <w:rFonts w:ascii="Consolas" w:hAnsi="Consolas"/>
                <w:noProof/>
                <w:sz w:val="22"/>
                <w:szCs w:val="22"/>
              </w:rPr>
              <w:t>);</w:t>
            </w:r>
          </w:p>
        </w:tc>
      </w:tr>
    </w:tbl>
    <w:p w14:paraId="16FD8985" w14:textId="77777777" w:rsidR="00371D15" w:rsidRPr="00D759EF" w:rsidRDefault="00371D15" w:rsidP="00371D15">
      <w:pPr>
        <w:spacing w:after="120"/>
        <w:rPr>
          <w:b/>
          <w:bCs/>
        </w:rPr>
      </w:pPr>
      <w:r w:rsidRPr="00D759EF">
        <w:t>This will be printed as a result: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3F8BD225" w14:textId="77777777" w:rsidTr="00563712">
        <w:tc>
          <w:tcPr>
            <w:tcW w:w="7970" w:type="dxa"/>
            <w:tcBorders>
              <w:top w:val="single" w:sz="4" w:space="0" w:color="auto"/>
              <w:left w:val="single" w:sz="4" w:space="0" w:color="auto"/>
              <w:bottom w:val="single" w:sz="4" w:space="0" w:color="auto"/>
              <w:right w:val="single" w:sz="4" w:space="0" w:color="auto"/>
            </w:tcBorders>
          </w:tcPr>
          <w:p w14:paraId="179162E6" w14:textId="77777777" w:rsidR="00371D15" w:rsidRPr="00D759EF" w:rsidRDefault="00371D15" w:rsidP="00563712">
            <w:pPr>
              <w:spacing w:before="0"/>
              <w:rPr>
                <w:rFonts w:ascii="Consolas" w:hAnsi="Consolas" w:cs="Consolas"/>
                <w:noProof/>
                <w:sz w:val="22"/>
                <w:szCs w:val="22"/>
              </w:rPr>
            </w:pPr>
            <w:r w:rsidRPr="00D759EF">
              <w:rPr>
                <w:rFonts w:ascii="Consolas" w:hAnsi="Consolas" w:cs="Consolas"/>
                <w:noProof/>
                <w:sz w:val="22"/>
                <w:szCs w:val="22"/>
              </w:rPr>
              <w:t>True</w:t>
            </w:r>
          </w:p>
        </w:tc>
      </w:tr>
    </w:tbl>
    <w:p w14:paraId="72099EF1" w14:textId="77777777" w:rsidR="00371D15" w:rsidRPr="00D759EF" w:rsidRDefault="00371D15" w:rsidP="00371D15">
      <w:pPr>
        <w:spacing w:after="120"/>
      </w:pPr>
      <w:r w:rsidRPr="00D759EF">
        <w:t>Let’s repeat</w:t>
      </w:r>
      <w:del w:id="3648" w:author="Hans Zijlstra" w:date="2017-06-19T12:52:00Z">
        <w:r w:rsidRPr="00D759EF" w:rsidDel="00A55CAD">
          <w:delText xml:space="preserve"> again</w:delText>
        </w:r>
      </w:del>
      <w:r w:rsidRPr="00D759EF">
        <w:t>:</w:t>
      </w:r>
    </w:p>
    <w:tbl>
      <w:tblPr>
        <w:tblW w:w="0" w:type="auto"/>
        <w:tblInd w:w="108" w:type="dxa"/>
        <w:tblCellMar>
          <w:top w:w="113" w:type="dxa"/>
          <w:bottom w:w="113" w:type="dxa"/>
        </w:tblCellMar>
        <w:tblLook w:val="01E0" w:firstRow="1" w:lastRow="1" w:firstColumn="1" w:lastColumn="1" w:noHBand="0" w:noVBand="0"/>
      </w:tblPr>
      <w:tblGrid>
        <w:gridCol w:w="812"/>
        <w:gridCol w:w="7158"/>
      </w:tblGrid>
      <w:tr w:rsidR="00371D15" w:rsidRPr="00D759EF" w14:paraId="2AA99BE1" w14:textId="77777777" w:rsidTr="00563712">
        <w:tc>
          <w:tcPr>
            <w:tcW w:w="812" w:type="dxa"/>
            <w:tcBorders>
              <w:top w:val="single" w:sz="4" w:space="0" w:color="auto"/>
              <w:left w:val="single" w:sz="4" w:space="0" w:color="auto"/>
              <w:bottom w:val="single" w:sz="4" w:space="0" w:color="auto"/>
              <w:right w:val="single" w:sz="4" w:space="0" w:color="auto"/>
            </w:tcBorders>
            <w:vAlign w:val="center"/>
          </w:tcPr>
          <w:p w14:paraId="76238B05" w14:textId="77777777" w:rsidR="00371D15" w:rsidRPr="00D759EF" w:rsidRDefault="00371D15" w:rsidP="00563712">
            <w:pPr>
              <w:spacing w:before="0"/>
              <w:jc w:val="center"/>
            </w:pPr>
            <w:r w:rsidRPr="00D759EF">
              <w:rPr>
                <w:noProof/>
              </w:rPr>
              <w:drawing>
                <wp:inline distT="0" distB="0" distL="0" distR="0" wp14:anchorId="25B53A9C" wp14:editId="349634FC">
                  <wp:extent cx="321945" cy="321945"/>
                  <wp:effectExtent l="0" t="0" r="1905" b="1905"/>
                  <wp:docPr id="5411" name="Picture 5411" descr="idi_e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idi_exc"/>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321945" cy="321945"/>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4C99283D" w14:textId="06698A2E" w:rsidR="00371D15" w:rsidRPr="00D759EF" w:rsidRDefault="00371D15" w:rsidP="00563712">
            <w:pPr>
              <w:pStyle w:val="WarningMessage"/>
            </w:pPr>
            <w:commentRangeStart w:id="3649"/>
            <w:del w:id="3650" w:author="Hans Zijlstra" w:date="2017-06-19T13:07:00Z">
              <w:r w:rsidRPr="00011129" w:rsidDel="00BD6857">
                <w:delText xml:space="preserve">The </w:delText>
              </w:r>
            </w:del>
            <w:ins w:id="3651" w:author="Hans Zijlstra" w:date="2017-06-19T13:07:00Z">
              <w:r w:rsidR="00BD6857" w:rsidRPr="00AA044A">
                <w:t xml:space="preserve">An </w:t>
              </w:r>
            </w:ins>
            <w:r w:rsidRPr="00AA044A">
              <w:t>enumeration</w:t>
            </w:r>
            <w:del w:id="3652" w:author="Hans Zijlstra" w:date="2017-06-19T13:07:00Z">
              <w:r w:rsidRPr="002959F9" w:rsidDel="00BD6857">
                <w:delText>s are</w:delText>
              </w:r>
            </w:del>
            <w:r w:rsidRPr="00977A5E">
              <w:t xml:space="preserve"> </w:t>
            </w:r>
            <w:ins w:id="3653" w:author="Hans Zijlstra" w:date="2017-06-19T13:07:00Z">
              <w:r w:rsidR="00BD6857" w:rsidRPr="00977A5E">
                <w:t>is</w:t>
              </w:r>
            </w:ins>
            <w:ins w:id="3654" w:author="Hans Zijlstra" w:date="2017-06-25T11:32:00Z">
              <w:r w:rsidR="00D13735">
                <w:t xml:space="preserve"> </w:t>
              </w:r>
              <w:proofErr w:type="spellStart"/>
              <w:r w:rsidR="00D13735">
                <w:t>a</w:t>
              </w:r>
            </w:ins>
            <w:del w:id="3655" w:author="Hans Zijlstra" w:date="2017-06-19T13:07:00Z">
              <w:r w:rsidRPr="0028675A" w:rsidDel="00BD6857">
                <w:delText>a</w:delText>
              </w:r>
            </w:del>
            <w:del w:id="3656" w:author="Hans Zijlstra" w:date="2017-06-25T11:32:00Z">
              <w:r w:rsidRPr="00F04548" w:rsidDel="00D13735">
                <w:delText xml:space="preserve"> </w:delText>
              </w:r>
            </w:del>
            <w:del w:id="3657" w:author="Hans Zijlstra" w:date="2017-06-19T13:07:00Z">
              <w:r w:rsidRPr="00D759EF" w:rsidDel="00BD6857">
                <w:delText>set</w:delText>
              </w:r>
            </w:del>
            <w:ins w:id="3658" w:author="Hans Zijlstra" w:date="2017-06-19T13:07:00Z">
              <w:r w:rsidR="00BD6857" w:rsidRPr="00D759EF">
                <w:t>list</w:t>
              </w:r>
            </w:ins>
            <w:proofErr w:type="spellEnd"/>
            <w:r w:rsidRPr="00D759EF">
              <w:t xml:space="preserve"> of constants of </w:t>
            </w:r>
            <w:ins w:id="3659" w:author="Hans Zijlstra" w:date="2017-06-19T13:10:00Z">
              <w:r w:rsidR="00BD6857" w:rsidRPr="00D759EF">
                <w:t xml:space="preserve">the </w:t>
              </w:r>
            </w:ins>
            <w:r w:rsidRPr="00D759EF">
              <w:t xml:space="preserve">type – </w:t>
            </w:r>
            <w:ins w:id="3660" w:author="Hans Zijlstra" w:date="2017-06-19T13:09:00Z">
              <w:r w:rsidR="00BD6857" w:rsidRPr="00D759EF">
                <w:t xml:space="preserve">of the </w:t>
              </w:r>
              <w:proofErr w:type="spellStart"/>
              <w:r w:rsidR="00BD6857" w:rsidRPr="00D759EF">
                <w:t>enum</w:t>
              </w:r>
            </w:ins>
            <w:proofErr w:type="spellEnd"/>
            <w:del w:id="3661" w:author="Hans Zijlstra" w:date="2017-06-19T13:09:00Z">
              <w:r w:rsidRPr="00D759EF" w:rsidDel="00BD6857">
                <w:delText>this listed type</w:delText>
              </w:r>
            </w:del>
            <w:r w:rsidRPr="00D759EF">
              <w:t>.</w:t>
            </w:r>
            <w:commentRangeEnd w:id="3649"/>
            <w:r w:rsidR="00BD6857" w:rsidRPr="00D759EF">
              <w:rPr>
                <w:rStyle w:val="CommentReference"/>
                <w:b w:val="0"/>
              </w:rPr>
              <w:commentReference w:id="3649"/>
            </w:r>
          </w:p>
        </w:tc>
      </w:tr>
    </w:tbl>
    <w:p w14:paraId="47CDD9E9" w14:textId="77777777" w:rsidR="00371D15" w:rsidRPr="00D759EF" w:rsidRDefault="00371D15" w:rsidP="00371D15">
      <w:pPr>
        <w:pStyle w:val="Heading3"/>
      </w:pPr>
      <w:r w:rsidRPr="00D759EF">
        <w:t>Nature of Enumerations</w:t>
      </w:r>
    </w:p>
    <w:p w14:paraId="3F2D8AF3" w14:textId="0EF4AD0F" w:rsidR="00371D15" w:rsidRPr="00F04548" w:rsidRDefault="00371D15" w:rsidP="00371D15">
      <w:pPr>
        <w:spacing w:after="120"/>
        <w:rPr>
          <w:rFonts w:ascii="Consolas" w:hAnsi="Consolas" w:cs="Consolas"/>
          <w:b/>
          <w:bCs/>
          <w:kern w:val="32"/>
          <w:sz w:val="22"/>
          <w:szCs w:val="22"/>
        </w:rPr>
      </w:pPr>
      <w:r w:rsidRPr="00D759EF">
        <w:t xml:space="preserve">Each constant, which is declared in </w:t>
      </w:r>
      <w:ins w:id="3662" w:author="Hans Zijlstra" w:date="2017-06-19T13:10:00Z">
        <w:r w:rsidR="00BD6857" w:rsidRPr="00D759EF">
          <w:t>an</w:t>
        </w:r>
      </w:ins>
      <w:del w:id="3663" w:author="Hans Zijlstra" w:date="2017-06-19T13:10:00Z">
        <w:r w:rsidRPr="00D759EF" w:rsidDel="00BD6857">
          <w:delText>one</w:delText>
        </w:r>
      </w:del>
      <w:r w:rsidRPr="00D759EF">
        <w:t xml:space="preserve"> enumeration, is</w:t>
      </w:r>
      <w:del w:id="3664" w:author="Hans Zijlstra" w:date="2017-06-25T11:34:00Z">
        <w:r w:rsidRPr="00D759EF" w:rsidDel="00D13735">
          <w:delText xml:space="preserve"> being</w:delText>
        </w:r>
      </w:del>
      <w:r w:rsidRPr="00D759EF">
        <w:t xml:space="preserve"> associated with </w:t>
      </w:r>
      <w:ins w:id="3665" w:author="Hans Zijlstra" w:date="2017-06-19T13:13:00Z">
        <w:r w:rsidR="00BD6857" w:rsidRPr="00D759EF">
          <w:t xml:space="preserve">an </w:t>
        </w:r>
        <w:commentRangeStart w:id="3666"/>
        <w:r w:rsidR="00BD6857" w:rsidRPr="00D759EF">
          <w:t>u</w:t>
        </w:r>
        <w:r w:rsidR="00D13735">
          <w:t xml:space="preserve">nderlying integer </w:t>
        </w:r>
        <w:r w:rsidR="00BD6857" w:rsidRPr="00D759EF">
          <w:t>type</w:t>
        </w:r>
      </w:ins>
      <w:ins w:id="3667" w:author="Hans Zijlstra" w:date="2017-06-25T11:35:00Z">
        <w:r w:rsidR="00D13735">
          <w:t xml:space="preserve">, by default </w:t>
        </w:r>
        <w:r w:rsidR="00D13735" w:rsidRPr="00D13735">
          <w:rPr>
            <w:rFonts w:ascii="Consolas" w:hAnsi="Consolas"/>
            <w:b/>
            <w:sz w:val="22"/>
            <w:szCs w:val="22"/>
            <w:rPrChange w:id="3668" w:author="Hans Zijlstra" w:date="2017-06-25T11:35:00Z">
              <w:rPr/>
            </w:rPrChange>
          </w:rPr>
          <w:t>int</w:t>
        </w:r>
        <w:r w:rsidR="00D13735">
          <w:t>.</w:t>
        </w:r>
      </w:ins>
      <w:commentRangeEnd w:id="3666"/>
      <w:ins w:id="3669" w:author="Hans Zijlstra" w:date="2017-06-19T13:14:00Z">
        <w:r w:rsidR="00BD6857" w:rsidRPr="00D759EF">
          <w:rPr>
            <w:rStyle w:val="CommentReference"/>
          </w:rPr>
          <w:commentReference w:id="3666"/>
        </w:r>
      </w:ins>
      <w:del w:id="3670" w:author="Hans Zijlstra" w:date="2017-06-19T13:13:00Z">
        <w:r w:rsidRPr="00D759EF" w:rsidDel="00BD6857">
          <w:delText>a</w:delText>
        </w:r>
      </w:del>
      <w:del w:id="3671" w:author="Hans Zijlstra" w:date="2017-06-19T13:11:00Z">
        <w:r w:rsidRPr="00011129" w:rsidDel="00BD6857">
          <w:delText xml:space="preserve"> certain</w:delText>
        </w:r>
      </w:del>
      <w:del w:id="3672" w:author="Hans Zijlstra" w:date="2017-06-19T13:13:00Z">
        <w:r w:rsidRPr="00AA044A" w:rsidDel="00BD6857">
          <w:delText xml:space="preserve"> integer. By default, for this hidden integer representation of constants in one enumeration</w:delText>
        </w:r>
      </w:del>
      <w:del w:id="3673" w:author="Hans Zijlstra" w:date="2017-06-25T11:35:00Z">
        <w:r w:rsidRPr="002959F9" w:rsidDel="00D13735">
          <w:delText xml:space="preserve"> </w:delText>
        </w:r>
        <w:r w:rsidRPr="00977A5E" w:rsidDel="00D13735">
          <w:rPr>
            <w:rFonts w:ascii="Consolas" w:hAnsi="Consolas"/>
            <w:b/>
            <w:bCs/>
            <w:noProof/>
            <w:kern w:val="32"/>
            <w:sz w:val="22"/>
          </w:rPr>
          <w:delText>int</w:delText>
        </w:r>
      </w:del>
      <w:del w:id="3674" w:author="Hans Zijlstra" w:date="2017-06-19T13:13:00Z">
        <w:r w:rsidRPr="00977A5E" w:rsidDel="00BD6857">
          <w:delText xml:space="preserve"> is being used</w:delText>
        </w:r>
      </w:del>
      <w:del w:id="3675" w:author="Hans Zijlstra" w:date="2017-06-25T11:35:00Z">
        <w:r w:rsidRPr="0028675A" w:rsidDel="00D13735">
          <w:delText>.</w:delText>
        </w:r>
      </w:del>
    </w:p>
    <w:p w14:paraId="513854CF" w14:textId="7A32ACA5" w:rsidR="00371D15" w:rsidRPr="00D759EF" w:rsidRDefault="00371D15" w:rsidP="00371D15">
      <w:pPr>
        <w:spacing w:after="120"/>
      </w:pPr>
      <w:r w:rsidRPr="00F04548">
        <w:lastRenderedPageBreak/>
        <w:t xml:space="preserve">To show </w:t>
      </w:r>
      <w:r w:rsidRPr="00D759EF">
        <w:rPr>
          <w:b/>
        </w:rPr>
        <w:t xml:space="preserve">“the integer nature” of constants </w:t>
      </w:r>
      <w:r w:rsidRPr="00D759EF">
        <w:t>in the listed types</w:t>
      </w:r>
      <w:ins w:id="3676" w:author="Hans Zijlstra" w:date="2017-06-19T13:15:00Z">
        <w:r w:rsidR="00BD6857" w:rsidRPr="00D759EF">
          <w:t>,</w:t>
        </w:r>
      </w:ins>
      <w:r w:rsidRPr="00D759EF">
        <w:t xml:space="preserve"> let’s</w:t>
      </w:r>
      <w:del w:id="3677" w:author="Hans Zijlstra" w:date="2017-06-19T13:15:00Z">
        <w:r w:rsidRPr="00D759EF" w:rsidDel="00BD6857">
          <w:delText xml:space="preserve"> try to</w:delText>
        </w:r>
      </w:del>
      <w:r w:rsidRPr="00D759EF">
        <w:t xml:space="preserve"> figure out what’s the numerical representation of the constant, which corresponds to “Monday” </w:t>
      </w:r>
      <w:ins w:id="3678" w:author="Hans Zijlstra" w:date="2017-06-19T13:15:00Z">
        <w:r w:rsidR="00BD6857" w:rsidRPr="00D759EF">
          <w:t>in</w:t>
        </w:r>
      </w:ins>
      <w:del w:id="3679" w:author="Hans Zijlstra" w:date="2017-06-19T13:15:00Z">
        <w:r w:rsidRPr="00D759EF" w:rsidDel="00BD6857">
          <w:delText>from</w:delText>
        </w:r>
      </w:del>
      <w:r w:rsidRPr="00D759EF">
        <w:t xml:space="preserve"> the </w:t>
      </w:r>
      <w:ins w:id="3680" w:author="Hans Zijlstra" w:date="2017-06-19T13:15:00Z">
        <w:r w:rsidR="00BD6857" w:rsidRPr="00D759EF">
          <w:t xml:space="preserve">above </w:t>
        </w:r>
      </w:ins>
      <w:r w:rsidRPr="00D759EF">
        <w:t>example</w:t>
      </w:r>
      <w:del w:id="3681" w:author="Hans Zijlstra" w:date="2017-06-19T13:15:00Z">
        <w:r w:rsidRPr="00D759EF" w:rsidDel="00BD6857">
          <w:delText xml:space="preserve"> of the previous subsection</w:delText>
        </w:r>
      </w:del>
      <w:r w:rsidRPr="00D759EF">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14EC4B80" w14:textId="77777777" w:rsidTr="00563712">
        <w:tc>
          <w:tcPr>
            <w:tcW w:w="7970" w:type="dxa"/>
            <w:tcBorders>
              <w:top w:val="single" w:sz="4" w:space="0" w:color="auto"/>
              <w:left w:val="single" w:sz="4" w:space="0" w:color="auto"/>
              <w:bottom w:val="single" w:sz="4" w:space="0" w:color="auto"/>
              <w:right w:val="single" w:sz="4" w:space="0" w:color="auto"/>
            </w:tcBorders>
          </w:tcPr>
          <w:p w14:paraId="791A5C71"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lang w:eastAsia="es-ES"/>
              </w:rPr>
              <w:t>int</w:t>
            </w:r>
            <w:r w:rsidRPr="00D759EF">
              <w:rPr>
                <w:rFonts w:ascii="Consolas" w:hAnsi="Consolas"/>
                <w:noProof/>
                <w:sz w:val="22"/>
                <w:szCs w:val="22"/>
              </w:rPr>
              <w:t xml:space="preserve"> mondayValue = (</w:t>
            </w:r>
            <w:r w:rsidRPr="00D759EF">
              <w:rPr>
                <w:rFonts w:ascii="Consolas" w:hAnsi="Consolas" w:cs="Consolas"/>
                <w:noProof/>
                <w:color w:val="0000FF"/>
                <w:sz w:val="22"/>
                <w:szCs w:val="22"/>
                <w:lang w:eastAsia="es-ES"/>
              </w:rPr>
              <w:t>int</w:t>
            </w:r>
            <w:r w:rsidRPr="00D759EF">
              <w:rPr>
                <w:rFonts w:ascii="Consolas" w:hAnsi="Consolas"/>
                <w:noProof/>
                <w:sz w:val="22"/>
                <w:szCs w:val="22"/>
              </w:rPr>
              <w:t>)</w:t>
            </w:r>
            <w:r w:rsidRPr="00D759EF">
              <w:rPr>
                <w:rFonts w:ascii="Consolas" w:hAnsi="Consolas"/>
                <w:noProof/>
                <w:color w:val="2B91AF"/>
                <w:sz w:val="22"/>
              </w:rPr>
              <w:t>Days</w:t>
            </w:r>
            <w:r w:rsidRPr="00D759EF">
              <w:rPr>
                <w:rFonts w:ascii="Consolas" w:hAnsi="Consolas"/>
                <w:noProof/>
                <w:sz w:val="22"/>
                <w:szCs w:val="22"/>
              </w:rPr>
              <w:t>.Mon;</w:t>
            </w:r>
          </w:p>
          <w:p w14:paraId="035953B0"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noProof/>
                <w:color w:val="2B91AF"/>
                <w:sz w:val="22"/>
              </w:rPr>
              <w:t>Console</w:t>
            </w:r>
            <w:r w:rsidRPr="00D759EF">
              <w:rPr>
                <w:rFonts w:ascii="Consolas" w:hAnsi="Consolas"/>
                <w:noProof/>
                <w:sz w:val="22"/>
                <w:szCs w:val="22"/>
              </w:rPr>
              <w:t>.WriteLine(mondayValue);</w:t>
            </w:r>
          </w:p>
        </w:tc>
      </w:tr>
    </w:tbl>
    <w:p w14:paraId="481928B1" w14:textId="77777777" w:rsidR="00371D15" w:rsidRPr="00D759EF" w:rsidRDefault="00371D15" w:rsidP="00371D15">
      <w:pPr>
        <w:spacing w:after="120"/>
        <w:rPr>
          <w:b/>
          <w:bCs/>
        </w:rPr>
      </w:pPr>
      <w:r w:rsidRPr="00D759EF">
        <w:t>After we execute it, the result will be:</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59C29DE6" w14:textId="77777777" w:rsidTr="00563712">
        <w:tc>
          <w:tcPr>
            <w:tcW w:w="7970" w:type="dxa"/>
            <w:tcBorders>
              <w:top w:val="single" w:sz="4" w:space="0" w:color="auto"/>
              <w:left w:val="single" w:sz="4" w:space="0" w:color="auto"/>
              <w:bottom w:val="single" w:sz="4" w:space="0" w:color="auto"/>
              <w:right w:val="single" w:sz="4" w:space="0" w:color="auto"/>
            </w:tcBorders>
          </w:tcPr>
          <w:p w14:paraId="083AFB2D" w14:textId="77777777" w:rsidR="00371D15" w:rsidRPr="00D759EF" w:rsidRDefault="00371D15" w:rsidP="00563712">
            <w:pPr>
              <w:spacing w:before="0"/>
              <w:rPr>
                <w:rFonts w:ascii="Consolas" w:hAnsi="Consolas" w:cs="Consolas"/>
                <w:noProof/>
                <w:sz w:val="22"/>
                <w:szCs w:val="22"/>
              </w:rPr>
            </w:pPr>
            <w:r w:rsidRPr="00D759EF">
              <w:rPr>
                <w:rFonts w:ascii="Consolas" w:hAnsi="Consolas" w:cs="Consolas"/>
                <w:noProof/>
                <w:sz w:val="22"/>
                <w:szCs w:val="22"/>
              </w:rPr>
              <w:t>0</w:t>
            </w:r>
          </w:p>
        </w:tc>
      </w:tr>
    </w:tbl>
    <w:p w14:paraId="1A30755F" w14:textId="010D93A6" w:rsidR="00371D15" w:rsidRPr="00D759EF" w:rsidRDefault="00371D15" w:rsidP="00371D15">
      <w:pPr>
        <w:spacing w:after="120"/>
      </w:pPr>
      <w:r w:rsidRPr="00D759EF">
        <w:t>The values</w:t>
      </w:r>
      <w:del w:id="3682" w:author="Hans Zijlstra" w:date="2017-06-19T13:16:00Z">
        <w:r w:rsidRPr="00D759EF" w:rsidDel="00732510">
          <w:delText>,</w:delText>
        </w:r>
      </w:del>
      <w:r w:rsidRPr="00D759EF">
        <w:t xml:space="preserve"> associated with constants of a particular enumerated type by default are the indices </w:t>
      </w:r>
      <w:ins w:id="3683" w:author="Hans Zijlstra" w:date="2017-06-19T13:16:00Z">
        <w:r w:rsidR="00732510" w:rsidRPr="00D759EF">
          <w:t>of</w:t>
        </w:r>
      </w:ins>
      <w:del w:id="3684" w:author="Hans Zijlstra" w:date="2017-06-19T13:16:00Z">
        <w:r w:rsidRPr="00D759EF" w:rsidDel="00732510">
          <w:delText>in</w:delText>
        </w:r>
      </w:del>
      <w:r w:rsidRPr="00D759EF">
        <w:t xml:space="preserve"> the list of constants of this type, i.e. numbers from 0 to the number of constants in the type </w:t>
      </w:r>
      <w:ins w:id="3685" w:author="Hans Zijlstra" w:date="2017-06-19T13:16:00Z">
        <w:r w:rsidR="00732510" w:rsidRPr="00D759EF">
          <w:t>minus</w:t>
        </w:r>
      </w:ins>
      <w:del w:id="3686" w:author="Hans Zijlstra" w:date="2017-06-19T13:16:00Z">
        <w:r w:rsidRPr="00D759EF" w:rsidDel="00732510">
          <w:delText>less</w:delText>
        </w:r>
      </w:del>
      <w:r w:rsidRPr="00D759EF">
        <w:t xml:space="preserve"> 1. </w:t>
      </w:r>
      <w:del w:id="3687" w:author="Hans Zijlstra" w:date="2017-06-19T13:17:00Z">
        <w:r w:rsidRPr="00D759EF" w:rsidDel="00732510">
          <w:delText>In this way, if we consider the example with the enumeration type for the week days, used in the previous subsection, the</w:delText>
        </w:r>
      </w:del>
      <w:del w:id="3688" w:author="Hans Zijlstra" w:date="2017-06-25T11:37:00Z">
        <w:r w:rsidRPr="00D759EF" w:rsidDel="00D13735">
          <w:delText xml:space="preserve"> </w:delText>
        </w:r>
      </w:del>
      <w:ins w:id="3689" w:author="Hans Zijlstra" w:date="2017-06-19T13:17:00Z">
        <w:r w:rsidR="00732510" w:rsidRPr="00D759EF">
          <w:t xml:space="preserve">The </w:t>
        </w:r>
      </w:ins>
      <w:r w:rsidRPr="00D759EF">
        <w:t xml:space="preserve">constant </w:t>
      </w:r>
      <w:r w:rsidRPr="00D759EF">
        <w:rPr>
          <w:rFonts w:ascii="Consolas" w:hAnsi="Consolas"/>
          <w:b/>
          <w:bCs/>
          <w:noProof/>
          <w:kern w:val="32"/>
          <w:sz w:val="22"/>
        </w:rPr>
        <w:t>Mon</w:t>
      </w:r>
      <w:r w:rsidRPr="00D759EF">
        <w:t xml:space="preserve"> is associated with the </w:t>
      </w:r>
      <w:ins w:id="3690" w:author="Hans Zijlstra" w:date="2017-06-19T13:16:00Z">
        <w:r w:rsidR="00732510" w:rsidRPr="00D759EF">
          <w:t>integer</w:t>
        </w:r>
      </w:ins>
      <w:del w:id="3691" w:author="Hans Zijlstra" w:date="2017-06-19T13:16:00Z">
        <w:r w:rsidRPr="00D759EF" w:rsidDel="00732510">
          <w:delText>numerical</w:delText>
        </w:r>
      </w:del>
      <w:r w:rsidRPr="00D759EF">
        <w:t xml:space="preserve"> value 0, the constant </w:t>
      </w:r>
      <w:r w:rsidRPr="00D759EF">
        <w:rPr>
          <w:rFonts w:ascii="Consolas" w:hAnsi="Consolas"/>
          <w:b/>
          <w:bCs/>
          <w:noProof/>
          <w:kern w:val="32"/>
          <w:sz w:val="22"/>
        </w:rPr>
        <w:t>Tue</w:t>
      </w:r>
      <w:r w:rsidRPr="00D759EF">
        <w:t xml:space="preserve"> with </w:t>
      </w:r>
      <w:del w:id="3692" w:author="Hans Zijlstra" w:date="2017-06-19T13:17:00Z">
        <w:r w:rsidRPr="00D759EF" w:rsidDel="00732510">
          <w:delText>the integer value</w:delText>
        </w:r>
      </w:del>
      <w:del w:id="3693" w:author="Hans Zijlstra" w:date="2017-06-25T11:38:00Z">
        <w:r w:rsidRPr="00D759EF" w:rsidDel="00D13735">
          <w:delText xml:space="preserve"> </w:delText>
        </w:r>
      </w:del>
      <w:r w:rsidRPr="00D759EF">
        <w:t xml:space="preserve">1, </w:t>
      </w:r>
      <w:r w:rsidRPr="00D759EF">
        <w:rPr>
          <w:rFonts w:ascii="Consolas" w:hAnsi="Consolas"/>
          <w:b/>
          <w:bCs/>
          <w:noProof/>
          <w:kern w:val="32"/>
          <w:sz w:val="22"/>
        </w:rPr>
        <w:t>Wed</w:t>
      </w:r>
      <w:r w:rsidRPr="00D759EF">
        <w:t xml:space="preserve"> – with 2, etc.</w:t>
      </w:r>
    </w:p>
    <w:tbl>
      <w:tblPr>
        <w:tblW w:w="0" w:type="auto"/>
        <w:tblInd w:w="108" w:type="dxa"/>
        <w:tblCellMar>
          <w:top w:w="113" w:type="dxa"/>
          <w:bottom w:w="113" w:type="dxa"/>
        </w:tblCellMar>
        <w:tblLook w:val="01E0" w:firstRow="1" w:lastRow="1" w:firstColumn="1" w:lastColumn="1" w:noHBand="0" w:noVBand="0"/>
      </w:tblPr>
      <w:tblGrid>
        <w:gridCol w:w="812"/>
        <w:gridCol w:w="7158"/>
      </w:tblGrid>
      <w:tr w:rsidR="00371D15" w:rsidRPr="00D759EF" w14:paraId="004DB093" w14:textId="77777777" w:rsidTr="00563712">
        <w:tc>
          <w:tcPr>
            <w:tcW w:w="812" w:type="dxa"/>
            <w:tcBorders>
              <w:top w:val="single" w:sz="4" w:space="0" w:color="auto"/>
              <w:left w:val="single" w:sz="4" w:space="0" w:color="auto"/>
              <w:bottom w:val="single" w:sz="4" w:space="0" w:color="auto"/>
              <w:right w:val="single" w:sz="4" w:space="0" w:color="auto"/>
            </w:tcBorders>
            <w:vAlign w:val="center"/>
          </w:tcPr>
          <w:p w14:paraId="501377CE" w14:textId="77777777" w:rsidR="00371D15" w:rsidRPr="00D759EF" w:rsidRDefault="00371D15" w:rsidP="00563712">
            <w:pPr>
              <w:spacing w:before="0"/>
              <w:jc w:val="center"/>
            </w:pPr>
            <w:r w:rsidRPr="00D759EF">
              <w:rPr>
                <w:noProof/>
              </w:rPr>
              <w:drawing>
                <wp:inline distT="0" distB="0" distL="0" distR="0" wp14:anchorId="017B77E0" wp14:editId="78B2750F">
                  <wp:extent cx="321945" cy="321945"/>
                  <wp:effectExtent l="0" t="0" r="1905" b="1905"/>
                  <wp:docPr id="5412" name="Picture 5412" descr="idi_e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idi_exc"/>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321945" cy="321945"/>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15E7FFD1" w14:textId="0E17254F" w:rsidR="00371D15" w:rsidRPr="00D759EF" w:rsidRDefault="00371D15" w:rsidP="00563712">
            <w:pPr>
              <w:pStyle w:val="WarningMessage"/>
            </w:pPr>
            <w:r w:rsidRPr="00011129">
              <w:t xml:space="preserve">Each constant in </w:t>
            </w:r>
            <w:ins w:id="3694" w:author="Hans Zijlstra" w:date="2017-06-19T13:17:00Z">
              <w:r w:rsidR="00732510" w:rsidRPr="00AA044A">
                <w:t>an</w:t>
              </w:r>
            </w:ins>
            <w:del w:id="3695" w:author="Hans Zijlstra" w:date="2017-06-19T13:17:00Z">
              <w:r w:rsidRPr="00AA044A" w:rsidDel="00732510">
                <w:delText>one</w:delText>
              </w:r>
            </w:del>
            <w:r w:rsidRPr="002959F9">
              <w:t xml:space="preserve"> enumeration is actually a textual representation of an integer. By default</w:t>
            </w:r>
            <w:ins w:id="3696" w:author="Hans Zijlstra" w:date="2017-06-19T13:18:00Z">
              <w:r w:rsidR="00732510" w:rsidRPr="00977A5E">
                <w:t>,</w:t>
              </w:r>
            </w:ins>
            <w:r w:rsidRPr="00977A5E">
              <w:t xml:space="preserve"> this number is the</w:t>
            </w:r>
            <w:del w:id="3697" w:author="Hans Zijlstra" w:date="2017-06-19T13:18:00Z">
              <w:r w:rsidRPr="0028675A" w:rsidDel="00732510">
                <w:delText xml:space="preserve"> constant’s</w:delText>
              </w:r>
            </w:del>
            <w:r w:rsidRPr="00F04548">
              <w:t xml:space="preserve"> index </w:t>
            </w:r>
            <w:ins w:id="3698" w:author="Hans Zijlstra" w:date="2017-06-19T13:18:00Z">
              <w:r w:rsidR="00732510" w:rsidRPr="00D759EF">
                <w:t>of</w:t>
              </w:r>
            </w:ins>
            <w:del w:id="3699" w:author="Hans Zijlstra" w:date="2017-06-19T13:18:00Z">
              <w:r w:rsidRPr="00D759EF" w:rsidDel="00732510">
                <w:delText>in</w:delText>
              </w:r>
            </w:del>
            <w:r w:rsidRPr="00D759EF">
              <w:t xml:space="preserve"> the list of constants of </w:t>
            </w:r>
            <w:ins w:id="3700" w:author="Hans Zijlstra" w:date="2017-06-19T13:18:00Z">
              <w:r w:rsidR="00732510" w:rsidRPr="00D759EF">
                <w:t>the</w:t>
              </w:r>
            </w:ins>
            <w:del w:id="3701" w:author="Hans Zijlstra" w:date="2017-06-19T13:18:00Z">
              <w:r w:rsidRPr="00D759EF" w:rsidDel="00732510">
                <w:delText>a particular</w:delText>
              </w:r>
            </w:del>
            <w:r w:rsidRPr="00D759EF">
              <w:t xml:space="preserve"> enumeration type.</w:t>
            </w:r>
          </w:p>
        </w:tc>
      </w:tr>
    </w:tbl>
    <w:p w14:paraId="3F7B9AFE" w14:textId="2382075D" w:rsidR="00371D15" w:rsidRPr="00D759EF" w:rsidRDefault="00371D15" w:rsidP="00371D15">
      <w:pPr>
        <w:spacing w:after="120"/>
      </w:pPr>
      <w:r w:rsidRPr="00D759EF">
        <w:t xml:space="preserve">Despite the integer </w:t>
      </w:r>
      <w:ins w:id="3702" w:author="Hans Zijlstra" w:date="2017-06-19T13:19:00Z">
        <w:r w:rsidR="00732510" w:rsidRPr="00D759EF">
          <w:t>index</w:t>
        </w:r>
      </w:ins>
      <w:del w:id="3703" w:author="Hans Zijlstra" w:date="2017-06-19T13:19:00Z">
        <w:r w:rsidRPr="00D759EF" w:rsidDel="00732510">
          <w:delText>nature</w:delText>
        </w:r>
      </w:del>
      <w:r w:rsidRPr="00D759EF">
        <w:t xml:space="preserve"> of </w:t>
      </w:r>
      <w:ins w:id="3704" w:author="Hans Zijlstra" w:date="2017-06-19T13:18:00Z">
        <w:r w:rsidR="00732510" w:rsidRPr="00D759EF">
          <w:t xml:space="preserve">the </w:t>
        </w:r>
      </w:ins>
      <w:r w:rsidRPr="00D759EF">
        <w:t xml:space="preserve">constants </w:t>
      </w:r>
      <w:ins w:id="3705" w:author="Hans Zijlstra" w:date="2017-06-19T13:20:00Z">
        <w:r w:rsidR="00732510" w:rsidRPr="00D759EF">
          <w:t>of</w:t>
        </w:r>
      </w:ins>
      <w:del w:id="3706" w:author="Hans Zijlstra" w:date="2017-06-19T13:20:00Z">
        <w:r w:rsidRPr="00D759EF" w:rsidDel="00732510">
          <w:delText>in</w:delText>
        </w:r>
      </w:del>
      <w:r w:rsidRPr="00D759EF">
        <w:t xml:space="preserve"> a</w:t>
      </w:r>
      <w:ins w:id="3707" w:author="Hans Zijlstra" w:date="2017-06-19T13:20:00Z">
        <w:r w:rsidR="00732510" w:rsidRPr="00D759EF">
          <w:t>n</w:t>
        </w:r>
      </w:ins>
      <w:del w:id="3708" w:author="Hans Zijlstra" w:date="2017-06-19T13:20:00Z">
        <w:r w:rsidRPr="00D759EF" w:rsidDel="00732510">
          <w:delText xml:space="preserve"> particular</w:delText>
        </w:r>
      </w:del>
      <w:r w:rsidRPr="00D759EF">
        <w:t xml:space="preserve"> enumeration, </w:t>
      </w:r>
      <w:del w:id="3709" w:author="Hans Zijlstra" w:date="2017-06-19T13:21:00Z">
        <w:r w:rsidRPr="00D759EF" w:rsidDel="00732510">
          <w:delText>when we</w:delText>
        </w:r>
      </w:del>
      <w:del w:id="3710" w:author="Hans Zijlstra" w:date="2017-06-19T13:20:00Z">
        <w:r w:rsidRPr="00D759EF" w:rsidDel="00732510">
          <w:delText xml:space="preserve"> try to</w:delText>
        </w:r>
      </w:del>
      <w:del w:id="3711" w:author="Hans Zijlstra" w:date="2017-06-19T13:21:00Z">
        <w:r w:rsidRPr="00D759EF" w:rsidDel="00732510">
          <w:delText xml:space="preserve"> print a</w:delText>
        </w:r>
      </w:del>
      <w:del w:id="3712" w:author="Hans Zijlstra" w:date="2017-06-19T13:19:00Z">
        <w:r w:rsidRPr="00D759EF" w:rsidDel="00732510">
          <w:delText xml:space="preserve"> particular</w:delText>
        </w:r>
      </w:del>
      <w:del w:id="3713" w:author="Hans Zijlstra" w:date="2017-06-19T13:21:00Z">
        <w:r w:rsidRPr="00D759EF" w:rsidDel="00732510">
          <w:delText xml:space="preserve"> constant,</w:delText>
        </w:r>
      </w:del>
      <w:del w:id="3714" w:author="Hans Zijlstra" w:date="2017-06-25T11:38:00Z">
        <w:r w:rsidRPr="00D759EF" w:rsidDel="00DD6B7B">
          <w:delText xml:space="preserve"> </w:delText>
        </w:r>
      </w:del>
      <w:ins w:id="3715" w:author="Hans Zijlstra" w:date="2017-06-19T13:26:00Z">
        <w:r w:rsidR="00676A05" w:rsidRPr="00D759EF">
          <w:t>their</w:t>
        </w:r>
      </w:ins>
      <w:del w:id="3716" w:author="Hans Zijlstra" w:date="2017-06-19T13:26:00Z">
        <w:r w:rsidRPr="00D759EF" w:rsidDel="00676A05">
          <w:delText>it</w:delText>
        </w:r>
      </w:del>
      <w:del w:id="3717" w:author="Hans Zijlstra" w:date="2017-06-19T13:21:00Z">
        <w:r w:rsidRPr="00D759EF" w:rsidDel="00732510">
          <w:delText>s</w:delText>
        </w:r>
      </w:del>
      <w:r w:rsidRPr="00D759EF">
        <w:t xml:space="preserve"> </w:t>
      </w:r>
      <w:ins w:id="3718" w:author="Hans Zijlstra" w:date="2017-06-19T13:19:00Z">
        <w:r w:rsidR="00732510" w:rsidRPr="00D759EF">
          <w:t xml:space="preserve">declared </w:t>
        </w:r>
      </w:ins>
      <w:r w:rsidRPr="00D759EF">
        <w:t>textual representation</w:t>
      </w:r>
      <w:ins w:id="3719" w:author="Hans Zijlstra" w:date="2017-06-25T11:40:00Z">
        <w:r w:rsidR="00DD6B7B">
          <w:t xml:space="preserve"> </w:t>
        </w:r>
      </w:ins>
      <w:del w:id="3720" w:author="Hans Zijlstra" w:date="2017-06-25T11:39:00Z">
        <w:r w:rsidRPr="00D759EF" w:rsidDel="00DD6B7B">
          <w:delText xml:space="preserve"> </w:delText>
        </w:r>
      </w:del>
      <w:del w:id="3721" w:author="Hans Zijlstra" w:date="2017-06-19T13:20:00Z">
        <w:r w:rsidRPr="00D759EF" w:rsidDel="00732510">
          <w:delText>at the time of the constant’s declaration</w:delText>
        </w:r>
      </w:del>
      <w:del w:id="3722" w:author="Hans Zijlstra" w:date="2017-06-25T11:39:00Z">
        <w:r w:rsidRPr="00D759EF" w:rsidDel="00DD6B7B">
          <w:delText xml:space="preserve"> will</w:delText>
        </w:r>
      </w:del>
      <w:del w:id="3723" w:author="Hans Zijlstra" w:date="2017-06-19T13:20:00Z">
        <w:r w:rsidRPr="00D759EF" w:rsidDel="00732510">
          <w:delText xml:space="preserve"> </w:delText>
        </w:r>
      </w:del>
      <w:del w:id="3724" w:author="Hans Zijlstra" w:date="2017-06-25T11:39:00Z">
        <w:r w:rsidRPr="00D759EF" w:rsidDel="00DD6B7B">
          <w:delText>be</w:delText>
        </w:r>
      </w:del>
      <w:ins w:id="3725" w:author="Hans Zijlstra" w:date="2017-06-25T11:39:00Z">
        <w:r w:rsidR="00DD6B7B" w:rsidRPr="00D759EF">
          <w:t>will be</w:t>
        </w:r>
      </w:ins>
      <w:r w:rsidRPr="00D759EF">
        <w:t xml:space="preserve"> printed:</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0BA5321A" w14:textId="77777777" w:rsidTr="00563712">
        <w:tc>
          <w:tcPr>
            <w:tcW w:w="7970" w:type="dxa"/>
            <w:tcBorders>
              <w:top w:val="single" w:sz="4" w:space="0" w:color="auto"/>
              <w:left w:val="single" w:sz="4" w:space="0" w:color="auto"/>
              <w:bottom w:val="single" w:sz="4" w:space="0" w:color="auto"/>
              <w:right w:val="single" w:sz="4" w:space="0" w:color="auto"/>
            </w:tcBorders>
          </w:tcPr>
          <w:p w14:paraId="03F5E6D5"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noProof/>
                <w:color w:val="2B91AF"/>
                <w:sz w:val="22"/>
              </w:rPr>
              <w:t>Console</w:t>
            </w:r>
            <w:r w:rsidRPr="00D759EF">
              <w:rPr>
                <w:rFonts w:ascii="Consolas" w:hAnsi="Consolas"/>
                <w:noProof/>
                <w:sz w:val="22"/>
                <w:szCs w:val="22"/>
              </w:rPr>
              <w:t>.WriteLine(</w:t>
            </w:r>
            <w:r w:rsidRPr="00D759EF">
              <w:rPr>
                <w:rFonts w:ascii="Consolas" w:hAnsi="Consolas"/>
                <w:noProof/>
                <w:color w:val="2B91AF"/>
                <w:sz w:val="22"/>
              </w:rPr>
              <w:t>Days</w:t>
            </w:r>
            <w:r w:rsidRPr="00D759EF">
              <w:rPr>
                <w:rFonts w:ascii="Consolas" w:hAnsi="Consolas"/>
                <w:noProof/>
                <w:sz w:val="22"/>
                <w:szCs w:val="22"/>
              </w:rPr>
              <w:t>.Mon);</w:t>
            </w:r>
          </w:p>
        </w:tc>
      </w:tr>
    </w:tbl>
    <w:p w14:paraId="5B7FD62D" w14:textId="2624CF0A" w:rsidR="00371D15" w:rsidRPr="00D759EF" w:rsidRDefault="00371D15" w:rsidP="00371D15">
      <w:pPr>
        <w:spacing w:after="120"/>
        <w:rPr>
          <w:b/>
          <w:bCs/>
        </w:rPr>
      </w:pPr>
      <w:del w:id="3726" w:author="Hans Zijlstra" w:date="2017-06-19T13:22:00Z">
        <w:r w:rsidRPr="00D759EF" w:rsidDel="00732510">
          <w:delText>After we execute the code above we will get</w:delText>
        </w:r>
      </w:del>
      <w:r w:rsidRPr="00D759EF">
        <w:t xml:space="preserve"> </w:t>
      </w:r>
      <w:ins w:id="3727" w:author="Hans Zijlstra" w:date="2017-06-19T13:26:00Z">
        <w:r w:rsidR="00676A05" w:rsidRPr="00D759EF">
          <w:t xml:space="preserve">Prints </w:t>
        </w:r>
      </w:ins>
      <w:r w:rsidRPr="00D759EF">
        <w:t>the following result: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3ED12212" w14:textId="77777777" w:rsidTr="00563712">
        <w:tc>
          <w:tcPr>
            <w:tcW w:w="7970" w:type="dxa"/>
            <w:tcBorders>
              <w:top w:val="single" w:sz="4" w:space="0" w:color="auto"/>
              <w:left w:val="single" w:sz="4" w:space="0" w:color="auto"/>
              <w:bottom w:val="single" w:sz="4" w:space="0" w:color="auto"/>
              <w:right w:val="single" w:sz="4" w:space="0" w:color="auto"/>
            </w:tcBorders>
          </w:tcPr>
          <w:p w14:paraId="5248682B" w14:textId="77777777" w:rsidR="00371D15" w:rsidRPr="00D759EF" w:rsidRDefault="00371D15" w:rsidP="00563712">
            <w:pPr>
              <w:spacing w:before="0"/>
              <w:rPr>
                <w:rFonts w:ascii="Consolas" w:hAnsi="Consolas" w:cs="Consolas"/>
                <w:noProof/>
                <w:sz w:val="22"/>
                <w:szCs w:val="22"/>
              </w:rPr>
            </w:pPr>
            <w:r w:rsidRPr="00D759EF">
              <w:rPr>
                <w:rFonts w:ascii="Consolas" w:hAnsi="Consolas" w:cs="Consolas"/>
                <w:noProof/>
                <w:sz w:val="22"/>
                <w:szCs w:val="22"/>
              </w:rPr>
              <w:t>Mon</w:t>
            </w:r>
          </w:p>
        </w:tc>
      </w:tr>
    </w:tbl>
    <w:p w14:paraId="7814EE51" w14:textId="77777777" w:rsidR="00371D15" w:rsidRPr="00D759EF" w:rsidRDefault="00371D15" w:rsidP="00371D15">
      <w:pPr>
        <w:pStyle w:val="Heading3"/>
      </w:pPr>
      <w:r w:rsidRPr="00D759EF">
        <w:t>Hidden Numerical Value of Constants in Enumeration</w:t>
      </w:r>
    </w:p>
    <w:p w14:paraId="56079B33" w14:textId="6F285673" w:rsidR="00371D15" w:rsidRPr="00D759EF" w:rsidRDefault="00676A05" w:rsidP="00371D15">
      <w:pPr>
        <w:spacing w:after="120"/>
      </w:pPr>
      <w:ins w:id="3728" w:author="Hans Zijlstra" w:date="2017-06-19T13:27:00Z">
        <w:r w:rsidRPr="00D759EF">
          <w:t>It</w:t>
        </w:r>
      </w:ins>
      <w:del w:id="3729" w:author="Hans Zijlstra" w:date="2017-06-19T13:27:00Z">
        <w:r w:rsidR="00371D15" w:rsidRPr="00D759EF" w:rsidDel="00676A05">
          <w:delText>As we can guess it</w:delText>
        </w:r>
      </w:del>
      <w:r w:rsidR="00371D15" w:rsidRPr="00D759EF">
        <w:t xml:space="preserve"> is possible to change the </w:t>
      </w:r>
      <w:r w:rsidR="00371D15" w:rsidRPr="00D759EF">
        <w:rPr>
          <w:b/>
          <w:bCs/>
        </w:rPr>
        <w:t>numerical value of constants in an enumeration</w:t>
      </w:r>
      <w:del w:id="3730" w:author="Hans Zijlstra" w:date="2017-06-19T13:28:00Z">
        <w:r w:rsidR="00371D15" w:rsidRPr="00D759EF" w:rsidDel="00676A05">
          <w:delText>.</w:delText>
        </w:r>
      </w:del>
      <w:r w:rsidR="00371D15" w:rsidRPr="00D759EF">
        <w:t xml:space="preserve"> </w:t>
      </w:r>
      <w:ins w:id="3731" w:author="Hans Zijlstra" w:date="2017-06-19T13:28:00Z">
        <w:r w:rsidRPr="00D759EF">
          <w:t>d</w:t>
        </w:r>
      </w:ins>
      <w:ins w:id="3732" w:author="Hans Zijlstra" w:date="2017-06-19T13:27:00Z">
        <w:r w:rsidRPr="00D759EF">
          <w:t xml:space="preserve">uring </w:t>
        </w:r>
      </w:ins>
      <w:ins w:id="3733" w:author="Hans Zijlstra" w:date="2017-06-19T13:28:00Z">
        <w:r w:rsidRPr="00D759EF">
          <w:t>their</w:t>
        </w:r>
      </w:ins>
      <w:del w:id="3734" w:author="Hans Zijlstra" w:date="2017-06-19T13:27:00Z">
        <w:r w:rsidR="00371D15" w:rsidRPr="00D759EF" w:rsidDel="00676A05">
          <w:delText>This is done when we assign the values we prefer to each of the constants at the time of</w:delText>
        </w:r>
      </w:del>
      <w:r w:rsidR="00371D15" w:rsidRPr="00D759EF">
        <w:t xml:space="preserve"> declaration</w:t>
      </w:r>
      <w:ins w:id="3735" w:author="Hans Zijlstra" w:date="2017-06-19T13:28:00Z">
        <w:r w:rsidRPr="00D759EF">
          <w:t>:</w:t>
        </w:r>
      </w:ins>
      <w:del w:id="3736" w:author="Hans Zijlstra" w:date="2017-06-19T13:28:00Z">
        <w:r w:rsidR="00371D15" w:rsidRPr="00D759EF" w:rsidDel="00676A05">
          <w:delText>.</w:delText>
        </w:r>
      </w:del>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3095BBE0" w14:textId="77777777" w:rsidTr="00563712">
        <w:tc>
          <w:tcPr>
            <w:tcW w:w="7970" w:type="dxa"/>
            <w:tcBorders>
              <w:top w:val="single" w:sz="4" w:space="0" w:color="auto"/>
              <w:left w:val="single" w:sz="4" w:space="0" w:color="auto"/>
              <w:bottom w:val="single" w:sz="4" w:space="0" w:color="auto"/>
              <w:right w:val="single" w:sz="4" w:space="0" w:color="auto"/>
            </w:tcBorders>
          </w:tcPr>
          <w:p w14:paraId="7CD9E471" w14:textId="77777777" w:rsidR="00371D15" w:rsidRPr="00D759EF" w:rsidRDefault="00371D15" w:rsidP="00563712">
            <w:pPr>
              <w:spacing w:before="0"/>
              <w:rPr>
                <w:rFonts w:ascii="Consolas" w:hAnsi="Consolas" w:cs="Consolas"/>
                <w:bCs/>
                <w:noProof/>
                <w:sz w:val="22"/>
                <w:szCs w:val="22"/>
              </w:rPr>
            </w:pPr>
            <w:r w:rsidRPr="00D759EF">
              <w:rPr>
                <w:rFonts w:ascii="Consolas" w:hAnsi="Consolas" w:cs="Consolas"/>
                <w:bCs/>
                <w:noProof/>
                <w:sz w:val="22"/>
                <w:szCs w:val="22"/>
              </w:rPr>
              <w:t>[&lt;modifiers&gt;] enum &lt;enum_name&gt;</w:t>
            </w:r>
          </w:p>
          <w:p w14:paraId="4E1DB8FD" w14:textId="77777777" w:rsidR="00371D15" w:rsidRPr="00D759EF" w:rsidRDefault="00371D15" w:rsidP="00563712">
            <w:pPr>
              <w:spacing w:before="0"/>
              <w:rPr>
                <w:rFonts w:ascii="Consolas" w:hAnsi="Consolas" w:cs="Consolas"/>
                <w:bCs/>
                <w:noProof/>
                <w:sz w:val="22"/>
                <w:szCs w:val="22"/>
              </w:rPr>
            </w:pPr>
            <w:r w:rsidRPr="00D759EF">
              <w:rPr>
                <w:rFonts w:ascii="Consolas" w:hAnsi="Consolas" w:cs="Consolas"/>
                <w:bCs/>
                <w:noProof/>
                <w:sz w:val="22"/>
                <w:szCs w:val="22"/>
              </w:rPr>
              <w:t>{</w:t>
            </w:r>
          </w:p>
          <w:p w14:paraId="654E9827" w14:textId="77777777" w:rsidR="00371D15" w:rsidRPr="00D759EF" w:rsidRDefault="00371D15" w:rsidP="00563712">
            <w:pPr>
              <w:spacing w:before="0"/>
              <w:rPr>
                <w:rFonts w:ascii="Consolas" w:hAnsi="Consolas" w:cs="Consolas"/>
                <w:noProof/>
                <w:color w:val="008000"/>
                <w:sz w:val="22"/>
                <w:szCs w:val="22"/>
              </w:rPr>
            </w:pPr>
            <w:r w:rsidRPr="00D759EF">
              <w:rPr>
                <w:rFonts w:ascii="Consolas" w:hAnsi="Consolas" w:cs="Consolas"/>
                <w:bCs/>
                <w:noProof/>
                <w:sz w:val="22"/>
                <w:szCs w:val="22"/>
              </w:rPr>
              <w:tab/>
              <w:t>constant1[=value1] [, constant2[=value2] [, … ]]</w:t>
            </w:r>
          </w:p>
          <w:p w14:paraId="132FECA2" w14:textId="77777777" w:rsidR="00371D15" w:rsidRPr="00D759EF" w:rsidRDefault="00371D15" w:rsidP="00563712">
            <w:pPr>
              <w:spacing w:before="0"/>
              <w:rPr>
                <w:rFonts w:ascii="Consolas" w:hAnsi="Consolas" w:cs="Consolas"/>
                <w:noProof/>
                <w:sz w:val="22"/>
                <w:szCs w:val="22"/>
              </w:rPr>
            </w:pPr>
            <w:r w:rsidRPr="00D759EF">
              <w:rPr>
                <w:rFonts w:ascii="Consolas" w:hAnsi="Consolas" w:cs="Consolas"/>
                <w:bCs/>
                <w:noProof/>
                <w:sz w:val="22"/>
                <w:szCs w:val="22"/>
              </w:rPr>
              <w:t>}</w:t>
            </w:r>
          </w:p>
        </w:tc>
      </w:tr>
    </w:tbl>
    <w:p w14:paraId="7B553C9D" w14:textId="3D871DE4" w:rsidR="00371D15" w:rsidRPr="00D759EF" w:rsidRDefault="00371D15" w:rsidP="00371D15">
      <w:del w:id="3737" w:author="Hans Zijlstra" w:date="2017-06-19T13:28:00Z">
        <w:r w:rsidRPr="00D759EF" w:rsidDel="00676A05">
          <w:delText xml:space="preserve">Accordingly </w:delText>
        </w:r>
      </w:del>
      <w:ins w:id="3738" w:author="Hans Zijlstra" w:date="2017-06-19T13:28:00Z">
        <w:r w:rsidR="00676A05" w:rsidRPr="00D759EF">
          <w:t>W</w:t>
        </w:r>
      </w:ins>
      <w:ins w:id="3739" w:author="Hans Zijlstra" w:date="2017-06-19T13:29:00Z">
        <w:r w:rsidR="00676A05" w:rsidRPr="00D759EF">
          <w:t xml:space="preserve">here </w:t>
        </w:r>
      </w:ins>
      <w:r w:rsidRPr="00D759EF">
        <w:rPr>
          <w:rFonts w:ascii="Consolas" w:hAnsi="Consolas"/>
          <w:b/>
          <w:bCs/>
          <w:noProof/>
          <w:kern w:val="32"/>
          <w:sz w:val="22"/>
        </w:rPr>
        <w:t>value1</w:t>
      </w:r>
      <w:r w:rsidRPr="00D759EF">
        <w:t xml:space="preserve">, </w:t>
      </w:r>
      <w:r w:rsidRPr="00D759EF">
        <w:rPr>
          <w:rFonts w:ascii="Consolas" w:hAnsi="Consolas"/>
          <w:b/>
          <w:bCs/>
          <w:noProof/>
          <w:kern w:val="32"/>
          <w:sz w:val="22"/>
        </w:rPr>
        <w:t>value2</w:t>
      </w:r>
      <w:r w:rsidRPr="00D759EF">
        <w:t>, etc. must be integers.</w:t>
      </w:r>
    </w:p>
    <w:p w14:paraId="100354BD" w14:textId="7EE5D84B" w:rsidR="00371D15" w:rsidRPr="00D759EF" w:rsidRDefault="00676A05" w:rsidP="00371D15">
      <w:pPr>
        <w:spacing w:after="120"/>
      </w:pPr>
      <w:ins w:id="3740" w:author="Hans Zijlstra" w:date="2017-06-19T13:32:00Z">
        <w:r w:rsidRPr="00D759EF">
          <w:t>For</w:t>
        </w:r>
      </w:ins>
      <w:del w:id="3741" w:author="Hans Zijlstra" w:date="2017-06-19T13:32:00Z">
        <w:r w:rsidR="00371D15" w:rsidRPr="00D759EF" w:rsidDel="00676A05">
          <w:delText>To get a</w:delText>
        </w:r>
      </w:del>
      <w:ins w:id="3742" w:author="Hans Zijlstra" w:date="2017-06-19T13:32:00Z">
        <w:r w:rsidRPr="00D759EF">
          <w:t xml:space="preserve"> better understanding</w:t>
        </w:r>
      </w:ins>
      <w:del w:id="3743" w:author="Hans Zijlstra" w:date="2017-06-19T13:32:00Z">
        <w:r w:rsidR="00371D15" w:rsidRPr="00D759EF" w:rsidDel="00676A05">
          <w:delText xml:space="preserve"> clearer idea of the given </w:delText>
        </w:r>
      </w:del>
      <w:del w:id="3744" w:author="Hans Zijlstra" w:date="2017-06-19T13:31:00Z">
        <w:r w:rsidR="00371D15" w:rsidRPr="00D759EF" w:rsidDel="00676A05">
          <w:delText>definition consider the following example: let’s have</w:delText>
        </w:r>
      </w:del>
      <w:ins w:id="3745" w:author="Hans Zijlstra" w:date="2017-06-19T13:31:00Z">
        <w:r w:rsidRPr="00D759EF">
          <w:t>, consider</w:t>
        </w:r>
      </w:ins>
      <w:r w:rsidR="00371D15" w:rsidRPr="00D759EF">
        <w:t xml:space="preserve"> a class </w:t>
      </w:r>
      <w:r w:rsidR="00371D15" w:rsidRPr="00D759EF">
        <w:rPr>
          <w:rFonts w:ascii="Consolas" w:hAnsi="Consolas"/>
          <w:b/>
          <w:bCs/>
          <w:noProof/>
          <w:kern w:val="32"/>
          <w:sz w:val="22"/>
        </w:rPr>
        <w:t>Coffee</w:t>
      </w:r>
      <w:r w:rsidR="00371D15" w:rsidRPr="00D759EF">
        <w:t>, which represents a cup of coffee that customers order in a coffee shop:</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371D15" w:rsidRPr="00D759EF" w14:paraId="45EB1674" w14:textId="77777777" w:rsidTr="00563712">
        <w:tc>
          <w:tcPr>
            <w:tcW w:w="7970" w:type="dxa"/>
            <w:shd w:val="clear" w:color="auto" w:fill="F3F3F3"/>
          </w:tcPr>
          <w:p w14:paraId="6AD69A51" w14:textId="77777777" w:rsidR="00371D15" w:rsidRPr="00D759EF" w:rsidRDefault="00371D15" w:rsidP="00563712">
            <w:pPr>
              <w:spacing w:before="0"/>
              <w:jc w:val="center"/>
              <w:rPr>
                <w:rFonts w:ascii="Consolas" w:hAnsi="Consolas"/>
                <w:b/>
                <w:bCs/>
                <w:noProof/>
                <w:kern w:val="32"/>
                <w:sz w:val="22"/>
              </w:rPr>
            </w:pPr>
            <w:r w:rsidRPr="00D759EF">
              <w:rPr>
                <w:rFonts w:ascii="Consolas" w:hAnsi="Consolas"/>
                <w:b/>
                <w:bCs/>
                <w:noProof/>
                <w:kern w:val="32"/>
                <w:sz w:val="22"/>
              </w:rPr>
              <w:t>Coffee.cs</w:t>
            </w:r>
          </w:p>
        </w:tc>
      </w:tr>
      <w:tr w:rsidR="00371D15" w:rsidRPr="00D759EF" w14:paraId="6B3B9139" w14:textId="77777777" w:rsidTr="00563712">
        <w:tc>
          <w:tcPr>
            <w:tcW w:w="7970" w:type="dxa"/>
          </w:tcPr>
          <w:p w14:paraId="66C931E3" w14:textId="77777777" w:rsidR="00371D15" w:rsidRPr="00D759EF" w:rsidRDefault="00371D15" w:rsidP="00563712">
            <w:pPr>
              <w:autoSpaceDE w:val="0"/>
              <w:autoSpaceDN w:val="0"/>
              <w:adjustRightInd w:val="0"/>
              <w:spacing w:before="0"/>
              <w:jc w:val="left"/>
              <w:rPr>
                <w:rFonts w:ascii="Consolas" w:hAnsi="Consolas"/>
                <w:sz w:val="22"/>
                <w:szCs w:val="22"/>
              </w:rPr>
            </w:pPr>
            <w:r w:rsidRPr="00D759EF">
              <w:rPr>
                <w:rFonts w:ascii="Consolas" w:hAnsi="Consolas" w:cs="Consolas"/>
                <w:color w:val="0000FF"/>
                <w:sz w:val="22"/>
                <w:szCs w:val="22"/>
                <w:lang w:eastAsia="es-ES"/>
              </w:rPr>
              <w:t>public</w:t>
            </w:r>
            <w:r w:rsidRPr="00D759EF">
              <w:rPr>
                <w:rFonts w:ascii="Consolas" w:hAnsi="Consolas"/>
                <w:sz w:val="22"/>
                <w:szCs w:val="22"/>
              </w:rPr>
              <w:t xml:space="preserve"> </w:t>
            </w:r>
            <w:r w:rsidRPr="00D759EF">
              <w:rPr>
                <w:rFonts w:ascii="Consolas" w:hAnsi="Consolas" w:cs="Consolas"/>
                <w:color w:val="0000FF"/>
                <w:sz w:val="22"/>
                <w:szCs w:val="22"/>
                <w:lang w:eastAsia="es-ES"/>
              </w:rPr>
              <w:t>class</w:t>
            </w:r>
            <w:r w:rsidRPr="00D759EF">
              <w:rPr>
                <w:rFonts w:ascii="Consolas" w:hAnsi="Consolas"/>
                <w:sz w:val="22"/>
                <w:szCs w:val="22"/>
              </w:rPr>
              <w:t xml:space="preserve"> </w:t>
            </w:r>
            <w:r w:rsidRPr="00D759EF">
              <w:rPr>
                <w:rFonts w:ascii="Consolas" w:hAnsi="Consolas"/>
                <w:color w:val="2B91AF"/>
                <w:sz w:val="22"/>
              </w:rPr>
              <w:t>Coffee</w:t>
            </w:r>
          </w:p>
          <w:p w14:paraId="4F8BB1D2" w14:textId="77777777" w:rsidR="00371D15" w:rsidRPr="00D759EF" w:rsidRDefault="00371D15" w:rsidP="00563712">
            <w:pPr>
              <w:autoSpaceDE w:val="0"/>
              <w:autoSpaceDN w:val="0"/>
              <w:adjustRightInd w:val="0"/>
              <w:spacing w:before="0"/>
              <w:jc w:val="left"/>
              <w:rPr>
                <w:rFonts w:ascii="Consolas" w:hAnsi="Consolas" w:cs="Consolas"/>
                <w:sz w:val="22"/>
                <w:szCs w:val="22"/>
                <w:lang w:eastAsia="es-ES"/>
              </w:rPr>
            </w:pPr>
            <w:r w:rsidRPr="00D759EF">
              <w:rPr>
                <w:rFonts w:ascii="Consolas" w:hAnsi="Consolas" w:cs="Consolas"/>
                <w:sz w:val="22"/>
                <w:szCs w:val="22"/>
                <w:lang w:eastAsia="es-ES"/>
              </w:rPr>
              <w:lastRenderedPageBreak/>
              <w:t>{</w:t>
            </w:r>
          </w:p>
          <w:p w14:paraId="3D31B5C2" w14:textId="77777777" w:rsidR="00371D15" w:rsidRPr="00D759EF" w:rsidRDefault="00371D15" w:rsidP="00563712">
            <w:pPr>
              <w:autoSpaceDE w:val="0"/>
              <w:autoSpaceDN w:val="0"/>
              <w:adjustRightInd w:val="0"/>
              <w:spacing w:before="0"/>
              <w:jc w:val="left"/>
              <w:rPr>
                <w:rFonts w:ascii="Consolas" w:hAnsi="Consolas"/>
                <w:sz w:val="22"/>
                <w:szCs w:val="22"/>
              </w:rPr>
            </w:pPr>
            <w:r w:rsidRPr="00D759EF">
              <w:rPr>
                <w:rFonts w:ascii="Consolas" w:hAnsi="Consolas"/>
                <w:sz w:val="22"/>
                <w:szCs w:val="22"/>
              </w:rPr>
              <w:tab/>
            </w:r>
            <w:r w:rsidRPr="00D759EF">
              <w:rPr>
                <w:rFonts w:ascii="Consolas" w:hAnsi="Consolas" w:cs="Consolas"/>
                <w:color w:val="0000FF"/>
                <w:sz w:val="22"/>
                <w:szCs w:val="22"/>
                <w:lang w:eastAsia="es-ES"/>
              </w:rPr>
              <w:t>public</w:t>
            </w:r>
            <w:r w:rsidRPr="00D759EF">
              <w:rPr>
                <w:rFonts w:ascii="Consolas" w:hAnsi="Consolas"/>
                <w:sz w:val="22"/>
                <w:szCs w:val="22"/>
              </w:rPr>
              <w:t xml:space="preserve"> </w:t>
            </w:r>
            <w:proofErr w:type="gramStart"/>
            <w:r w:rsidRPr="00D759EF">
              <w:rPr>
                <w:rFonts w:ascii="Consolas" w:hAnsi="Consolas"/>
                <w:sz w:val="22"/>
                <w:szCs w:val="22"/>
              </w:rPr>
              <w:t>Coffee(</w:t>
            </w:r>
            <w:proofErr w:type="gramEnd"/>
            <w:r w:rsidRPr="00D759EF">
              <w:rPr>
                <w:rFonts w:ascii="Consolas" w:hAnsi="Consolas"/>
                <w:sz w:val="22"/>
                <w:szCs w:val="22"/>
              </w:rPr>
              <w:t>)</w:t>
            </w:r>
          </w:p>
          <w:p w14:paraId="37169F9B" w14:textId="77777777" w:rsidR="00371D15" w:rsidRPr="00D759EF" w:rsidRDefault="00371D15" w:rsidP="00563712">
            <w:pPr>
              <w:autoSpaceDE w:val="0"/>
              <w:autoSpaceDN w:val="0"/>
              <w:adjustRightInd w:val="0"/>
              <w:spacing w:before="0"/>
              <w:jc w:val="left"/>
              <w:rPr>
                <w:rFonts w:ascii="Consolas" w:hAnsi="Consolas" w:cs="Consolas"/>
                <w:sz w:val="22"/>
                <w:szCs w:val="22"/>
                <w:lang w:eastAsia="es-ES"/>
              </w:rPr>
            </w:pPr>
            <w:r w:rsidRPr="00D759EF">
              <w:rPr>
                <w:rFonts w:ascii="Consolas" w:hAnsi="Consolas" w:cs="Consolas"/>
                <w:sz w:val="22"/>
                <w:szCs w:val="22"/>
              </w:rPr>
              <w:tab/>
            </w:r>
            <w:r w:rsidRPr="00D759EF">
              <w:rPr>
                <w:rFonts w:ascii="Consolas" w:hAnsi="Consolas" w:cs="Consolas"/>
                <w:sz w:val="22"/>
                <w:szCs w:val="22"/>
                <w:lang w:eastAsia="es-ES"/>
              </w:rPr>
              <w:t>{</w:t>
            </w:r>
          </w:p>
          <w:p w14:paraId="79F5C5C3" w14:textId="77777777" w:rsidR="00371D15" w:rsidRPr="00D759EF" w:rsidRDefault="00371D15" w:rsidP="00563712">
            <w:pPr>
              <w:autoSpaceDE w:val="0"/>
              <w:autoSpaceDN w:val="0"/>
              <w:adjustRightInd w:val="0"/>
              <w:spacing w:before="0"/>
              <w:jc w:val="left"/>
              <w:rPr>
                <w:rFonts w:ascii="Consolas" w:hAnsi="Consolas" w:cs="Consolas"/>
                <w:sz w:val="22"/>
                <w:szCs w:val="22"/>
                <w:lang w:eastAsia="es-ES"/>
              </w:rPr>
            </w:pPr>
            <w:r w:rsidRPr="00D759EF">
              <w:rPr>
                <w:rFonts w:ascii="Consolas" w:hAnsi="Consolas" w:cs="Consolas"/>
                <w:sz w:val="22"/>
                <w:szCs w:val="22"/>
              </w:rPr>
              <w:tab/>
            </w:r>
            <w:r w:rsidRPr="00D759EF">
              <w:rPr>
                <w:rFonts w:ascii="Consolas" w:hAnsi="Consolas" w:cs="Consolas"/>
                <w:sz w:val="22"/>
                <w:szCs w:val="22"/>
                <w:lang w:eastAsia="es-ES"/>
              </w:rPr>
              <w:t>}</w:t>
            </w:r>
          </w:p>
          <w:p w14:paraId="64B0BC7A" w14:textId="77777777" w:rsidR="00371D15" w:rsidRPr="00D759EF" w:rsidRDefault="00371D15" w:rsidP="00563712">
            <w:pPr>
              <w:autoSpaceDE w:val="0"/>
              <w:autoSpaceDN w:val="0"/>
              <w:adjustRightInd w:val="0"/>
              <w:spacing w:before="0"/>
              <w:jc w:val="left"/>
              <w:rPr>
                <w:rFonts w:ascii="Consolas" w:hAnsi="Consolas" w:cs="Consolas"/>
                <w:sz w:val="22"/>
                <w:szCs w:val="22"/>
                <w:lang w:eastAsia="es-ES"/>
              </w:rPr>
            </w:pPr>
            <w:r w:rsidRPr="00D759EF">
              <w:rPr>
                <w:rFonts w:ascii="Consolas" w:hAnsi="Consolas" w:cs="Consolas"/>
                <w:sz w:val="22"/>
                <w:szCs w:val="22"/>
                <w:lang w:eastAsia="es-ES"/>
              </w:rPr>
              <w:t>}</w:t>
            </w:r>
          </w:p>
        </w:tc>
      </w:tr>
    </w:tbl>
    <w:p w14:paraId="673F300A" w14:textId="0699B640" w:rsidR="00371D15" w:rsidRPr="00D759EF" w:rsidRDefault="00371D15" w:rsidP="00371D15">
      <w:pPr>
        <w:spacing w:after="120"/>
      </w:pPr>
      <w:del w:id="3746" w:author="Hans Zijlstra" w:date="2017-06-19T13:33:00Z">
        <w:r w:rsidRPr="00D759EF" w:rsidDel="00676A05">
          <w:lastRenderedPageBreak/>
          <w:delText>In this facility customers</w:delText>
        </w:r>
      </w:del>
      <w:ins w:id="3747" w:author="Hans Zijlstra" w:date="2017-06-19T13:33:00Z">
        <w:r w:rsidR="00676A05" w:rsidRPr="00D759EF">
          <w:t>Customers</w:t>
        </w:r>
      </w:ins>
      <w:r w:rsidRPr="00D759EF">
        <w:t xml:space="preserve"> can order different amounts of coffee</w:t>
      </w:r>
      <w:del w:id="3748" w:author="Hans Zijlstra" w:date="2017-06-19T13:34:00Z">
        <w:r w:rsidRPr="00D759EF" w:rsidDel="00676A05">
          <w:delText>, as</w:delText>
        </w:r>
      </w:del>
      <w:ins w:id="3749" w:author="Hans Zijlstra" w:date="2017-06-19T13:34:00Z">
        <w:r w:rsidR="00676A05" w:rsidRPr="00D759EF">
          <w:t>.</w:t>
        </w:r>
      </w:ins>
      <w:r w:rsidRPr="00D759EF">
        <w:t xml:space="preserve"> </w:t>
      </w:r>
      <w:ins w:id="3750" w:author="Hans Zijlstra" w:date="2017-06-19T13:34:00Z">
        <w:r w:rsidR="00676A05" w:rsidRPr="00D759EF">
          <w:t>T</w:t>
        </w:r>
      </w:ins>
      <w:del w:id="3751" w:author="Hans Zijlstra" w:date="2017-06-19T13:34:00Z">
        <w:r w:rsidRPr="00D759EF" w:rsidDel="00676A05">
          <w:delText>t</w:delText>
        </w:r>
      </w:del>
      <w:r w:rsidRPr="00D759EF">
        <w:t xml:space="preserve">he coffee machine has </w:t>
      </w:r>
      <w:ins w:id="3752" w:author="Hans Zijlstra" w:date="2017-06-19T13:34:00Z">
        <w:r w:rsidR="00676A05" w:rsidRPr="00D759EF">
          <w:t xml:space="preserve">the </w:t>
        </w:r>
      </w:ins>
      <w:r w:rsidRPr="00D759EF">
        <w:t>predefined values “small” – 100 ml, “normal” – 150 ml and “double” – 300 ml. Therefore, we</w:t>
      </w:r>
      <w:del w:id="3753" w:author="Hans Zijlstra" w:date="2017-06-19T13:35:00Z">
        <w:r w:rsidRPr="00D759EF" w:rsidDel="00676A05">
          <w:delText xml:space="preserve"> can</w:delText>
        </w:r>
      </w:del>
      <w:r w:rsidRPr="00D759EF">
        <w:t xml:space="preserve"> </w:t>
      </w:r>
      <w:del w:id="3754" w:author="Hans Zijlstra" w:date="2017-06-19T13:35:00Z">
        <w:r w:rsidRPr="00D759EF" w:rsidDel="00676A05">
          <w:delText>declare one</w:delText>
        </w:r>
      </w:del>
      <w:ins w:id="3755" w:author="Hans Zijlstra" w:date="2017-06-19T13:35:00Z">
        <w:r w:rsidR="00676A05" w:rsidRPr="00D759EF">
          <w:t>declare an</w:t>
        </w:r>
      </w:ins>
      <w:r w:rsidRPr="00D759EF">
        <w:t xml:space="preserve"> enumeration </w:t>
      </w:r>
      <w:r w:rsidRPr="00D759EF">
        <w:rPr>
          <w:rFonts w:ascii="Consolas" w:hAnsi="Consolas"/>
          <w:b/>
          <w:bCs/>
          <w:noProof/>
          <w:kern w:val="32"/>
          <w:sz w:val="22"/>
        </w:rPr>
        <w:t>CoffeeSize</w:t>
      </w:r>
      <w:r w:rsidRPr="00D759EF">
        <w:t>, which has</w:t>
      </w:r>
      <w:del w:id="3756" w:author="Hans Zijlstra" w:date="2017-06-19T13:36:00Z">
        <w:r w:rsidRPr="00D759EF" w:rsidDel="00676A05">
          <w:delText xml:space="preserve"> respectively</w:delText>
        </w:r>
      </w:del>
      <w:r w:rsidRPr="00D759EF">
        <w:t xml:space="preserve"> three constants – </w:t>
      </w:r>
      <w:r w:rsidRPr="00D759EF">
        <w:rPr>
          <w:rFonts w:ascii="Consolas" w:hAnsi="Consolas"/>
          <w:b/>
          <w:bCs/>
          <w:noProof/>
          <w:kern w:val="32"/>
          <w:sz w:val="22"/>
        </w:rPr>
        <w:t>Small</w:t>
      </w:r>
      <w:r w:rsidRPr="00D759EF">
        <w:t xml:space="preserve">, </w:t>
      </w:r>
      <w:r w:rsidRPr="00D759EF">
        <w:rPr>
          <w:rFonts w:ascii="Consolas" w:hAnsi="Consolas"/>
          <w:b/>
          <w:bCs/>
          <w:noProof/>
          <w:kern w:val="32"/>
          <w:sz w:val="22"/>
        </w:rPr>
        <w:t>Normal</w:t>
      </w:r>
      <w:r w:rsidRPr="00D759EF">
        <w:t xml:space="preserve"> and </w:t>
      </w:r>
      <w:r w:rsidRPr="00D759EF">
        <w:rPr>
          <w:rFonts w:ascii="Consolas" w:hAnsi="Consolas"/>
          <w:b/>
          <w:bCs/>
          <w:noProof/>
          <w:kern w:val="32"/>
          <w:sz w:val="22"/>
        </w:rPr>
        <w:t>Double</w:t>
      </w:r>
      <w:r w:rsidRPr="00D759EF">
        <w:t>,</w:t>
      </w:r>
      <w:ins w:id="3757" w:author="Hans Zijlstra" w:date="2017-06-19T13:36:00Z">
        <w:r w:rsidR="00155ED8" w:rsidRPr="00D759EF">
          <w:t xml:space="preserve"> to</w:t>
        </w:r>
      </w:ins>
      <w:ins w:id="3758" w:author="Hans Zijlstra" w:date="2017-06-19T13:37:00Z">
        <w:r w:rsidR="00155ED8" w:rsidRPr="00D759EF">
          <w:t xml:space="preserve"> which</w:t>
        </w:r>
      </w:ins>
      <w:r w:rsidRPr="00D759EF">
        <w:t xml:space="preserve"> the </w:t>
      </w:r>
      <w:ins w:id="3759" w:author="Hans Zijlstra" w:date="2017-06-19T13:37:00Z">
        <w:r w:rsidR="00155ED8" w:rsidRPr="00D759EF">
          <w:t>respective</w:t>
        </w:r>
      </w:ins>
      <w:del w:id="3760" w:author="Hans Zijlstra" w:date="2017-06-19T13:37:00Z">
        <w:r w:rsidRPr="00D759EF" w:rsidDel="00155ED8">
          <w:delText>correspondent</w:delText>
        </w:r>
      </w:del>
      <w:r w:rsidRPr="00D759EF">
        <w:t xml:space="preserve"> </w:t>
      </w:r>
      <w:del w:id="3761" w:author="Hans Zijlstra" w:date="2017-06-19T13:37:00Z">
        <w:r w:rsidRPr="00D759EF" w:rsidDel="00155ED8">
          <w:delText>qualities</w:delText>
        </w:r>
      </w:del>
      <w:r w:rsidRPr="00D759EF">
        <w:t xml:space="preserve"> </w:t>
      </w:r>
      <w:del w:id="3762" w:author="Hans Zijlstra" w:date="2017-06-19T13:37:00Z">
        <w:r w:rsidRPr="00D759EF" w:rsidDel="00155ED8">
          <w:delText>of which</w:delText>
        </w:r>
      </w:del>
      <w:r w:rsidRPr="00D759EF">
        <w:t xml:space="preserve"> </w:t>
      </w:r>
      <w:ins w:id="3763" w:author="Hans Zijlstra" w:date="2017-06-19T13:37:00Z">
        <w:r w:rsidR="00155ED8" w:rsidRPr="00D759EF">
          <w:t>quantities are</w:t>
        </w:r>
      </w:ins>
      <w:del w:id="3764" w:author="Hans Zijlstra" w:date="2017-06-19T13:37:00Z">
        <w:r w:rsidRPr="00D759EF" w:rsidDel="00155ED8">
          <w:delText>will be</w:delText>
        </w:r>
      </w:del>
      <w:r w:rsidRPr="00D759EF">
        <w:t xml:space="preserve"> assigned: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371D15" w:rsidRPr="00D759EF" w14:paraId="1BB9C90A" w14:textId="77777777" w:rsidTr="00563712">
        <w:tc>
          <w:tcPr>
            <w:tcW w:w="7970" w:type="dxa"/>
            <w:shd w:val="clear" w:color="auto" w:fill="F3F3F3"/>
          </w:tcPr>
          <w:p w14:paraId="7E22E50B" w14:textId="77777777" w:rsidR="00371D15" w:rsidRPr="00D759EF" w:rsidRDefault="00371D15" w:rsidP="00563712">
            <w:pPr>
              <w:spacing w:before="0"/>
              <w:jc w:val="center"/>
              <w:rPr>
                <w:rFonts w:ascii="Consolas" w:hAnsi="Consolas"/>
                <w:b/>
                <w:bCs/>
                <w:noProof/>
                <w:kern w:val="32"/>
                <w:sz w:val="22"/>
              </w:rPr>
            </w:pPr>
            <w:r w:rsidRPr="00D759EF">
              <w:rPr>
                <w:rFonts w:ascii="Consolas" w:hAnsi="Consolas"/>
                <w:b/>
                <w:bCs/>
                <w:noProof/>
                <w:kern w:val="32"/>
                <w:sz w:val="22"/>
              </w:rPr>
              <w:t>CoffeeSize.cs</w:t>
            </w:r>
          </w:p>
        </w:tc>
      </w:tr>
      <w:tr w:rsidR="00371D15" w:rsidRPr="00D759EF" w14:paraId="53E0CC83" w14:textId="77777777" w:rsidTr="00563712">
        <w:tc>
          <w:tcPr>
            <w:tcW w:w="7970" w:type="dxa"/>
          </w:tcPr>
          <w:p w14:paraId="416249CB" w14:textId="77777777" w:rsidR="00371D15" w:rsidRPr="00D759EF" w:rsidRDefault="00371D15" w:rsidP="00563712">
            <w:pPr>
              <w:autoSpaceDE w:val="0"/>
              <w:autoSpaceDN w:val="0"/>
              <w:adjustRightInd w:val="0"/>
              <w:spacing w:before="0"/>
              <w:jc w:val="left"/>
              <w:rPr>
                <w:rFonts w:ascii="Consolas" w:hAnsi="Consolas"/>
                <w:noProof/>
                <w:color w:val="2B91AF"/>
                <w:sz w:val="22"/>
              </w:rPr>
            </w:pP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enum</w:t>
            </w:r>
            <w:r w:rsidRPr="00D759EF">
              <w:rPr>
                <w:rFonts w:ascii="Consolas" w:hAnsi="Consolas"/>
                <w:noProof/>
                <w:sz w:val="22"/>
                <w:szCs w:val="22"/>
              </w:rPr>
              <w:t xml:space="preserve"> </w:t>
            </w:r>
            <w:r w:rsidRPr="00D759EF">
              <w:rPr>
                <w:rFonts w:ascii="Consolas" w:hAnsi="Consolas"/>
                <w:noProof/>
                <w:color w:val="2B91AF"/>
                <w:sz w:val="22"/>
              </w:rPr>
              <w:t>CoffeeSize</w:t>
            </w:r>
          </w:p>
          <w:p w14:paraId="72B5BD52"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w:t>
            </w:r>
          </w:p>
          <w:p w14:paraId="412CE50E"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Small=100, Normal=150, Double=300</w:t>
            </w:r>
          </w:p>
          <w:p w14:paraId="725C2412"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w:t>
            </w:r>
          </w:p>
        </w:tc>
      </w:tr>
    </w:tbl>
    <w:p w14:paraId="72128EBC" w14:textId="3B7FC69C" w:rsidR="00371D15" w:rsidRPr="00011129" w:rsidRDefault="00371D15" w:rsidP="00371D15">
      <w:pPr>
        <w:spacing w:after="120"/>
      </w:pPr>
      <w:r w:rsidRPr="00D759EF">
        <w:t xml:space="preserve">Now we can add a field and property to the class </w:t>
      </w:r>
      <w:r w:rsidRPr="00D759EF">
        <w:rPr>
          <w:rFonts w:ascii="Consolas" w:hAnsi="Consolas"/>
          <w:b/>
          <w:bCs/>
          <w:noProof/>
          <w:kern w:val="32"/>
          <w:sz w:val="22"/>
        </w:rPr>
        <w:t>Coffee</w:t>
      </w:r>
      <w:r w:rsidRPr="00D759EF">
        <w:t xml:space="preserve">, which </w:t>
      </w:r>
      <w:commentRangeStart w:id="3765"/>
      <w:ins w:id="3766" w:author="Hans Zijlstra" w:date="2017-06-19T13:39:00Z">
        <w:r w:rsidR="00155ED8" w:rsidRPr="00D759EF">
          <w:t>store</w:t>
        </w:r>
      </w:ins>
      <w:del w:id="3767" w:author="Hans Zijlstra" w:date="2017-06-19T13:39:00Z">
        <w:r w:rsidRPr="00D759EF" w:rsidDel="00155ED8">
          <w:delText>reflect</w:delText>
        </w:r>
      </w:del>
      <w:commentRangeEnd w:id="3765"/>
      <w:r w:rsidR="00155ED8" w:rsidRPr="00D759EF">
        <w:rPr>
          <w:rStyle w:val="CommentReference"/>
        </w:rPr>
        <w:commentReference w:id="3765"/>
      </w:r>
      <w:r w:rsidRPr="00D759EF">
        <w:t xml:space="preserve"> the type of coffee the customer has ordered: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371D15" w:rsidRPr="00D759EF" w14:paraId="4963AD13" w14:textId="77777777" w:rsidTr="00563712">
        <w:tc>
          <w:tcPr>
            <w:tcW w:w="7970" w:type="dxa"/>
            <w:shd w:val="clear" w:color="auto" w:fill="F3F3F3"/>
          </w:tcPr>
          <w:p w14:paraId="4CFAB7A2" w14:textId="77777777" w:rsidR="00371D15" w:rsidRPr="00AA044A" w:rsidRDefault="00371D15" w:rsidP="00563712">
            <w:pPr>
              <w:spacing w:before="0"/>
              <w:jc w:val="center"/>
              <w:rPr>
                <w:rFonts w:ascii="Consolas" w:hAnsi="Consolas"/>
                <w:b/>
                <w:bCs/>
                <w:noProof/>
                <w:kern w:val="32"/>
                <w:sz w:val="22"/>
              </w:rPr>
            </w:pPr>
            <w:r w:rsidRPr="00AA044A">
              <w:rPr>
                <w:rFonts w:ascii="Consolas" w:hAnsi="Consolas"/>
                <w:b/>
                <w:bCs/>
                <w:noProof/>
                <w:kern w:val="32"/>
                <w:sz w:val="22"/>
              </w:rPr>
              <w:t>Coffee.cs</w:t>
            </w:r>
          </w:p>
        </w:tc>
      </w:tr>
      <w:tr w:rsidR="00371D15" w:rsidRPr="00D759EF" w14:paraId="01443D78" w14:textId="77777777" w:rsidTr="00563712">
        <w:tc>
          <w:tcPr>
            <w:tcW w:w="7970" w:type="dxa"/>
          </w:tcPr>
          <w:p w14:paraId="0FF388F9"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class</w:t>
            </w:r>
            <w:r w:rsidRPr="00D759EF">
              <w:rPr>
                <w:rFonts w:ascii="Consolas" w:hAnsi="Consolas"/>
                <w:noProof/>
                <w:sz w:val="22"/>
                <w:szCs w:val="22"/>
              </w:rPr>
              <w:t xml:space="preserve"> </w:t>
            </w:r>
            <w:r w:rsidRPr="00D759EF">
              <w:rPr>
                <w:rFonts w:ascii="Consolas" w:hAnsi="Consolas"/>
                <w:noProof/>
                <w:color w:val="2B91AF"/>
                <w:sz w:val="22"/>
              </w:rPr>
              <w:t>Coffee</w:t>
            </w:r>
          </w:p>
          <w:p w14:paraId="0CDA6E7C"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w:t>
            </w:r>
          </w:p>
          <w:p w14:paraId="32CD3D1A"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w:t>
            </w:r>
            <w:r w:rsidRPr="00D759EF">
              <w:rPr>
                <w:rFonts w:ascii="Consolas" w:hAnsi="Consolas"/>
                <w:noProof/>
                <w:color w:val="2B91AF"/>
                <w:sz w:val="22"/>
              </w:rPr>
              <w:t>CoffeeSize</w:t>
            </w:r>
            <w:r w:rsidRPr="00D759EF">
              <w:rPr>
                <w:rFonts w:ascii="Consolas" w:hAnsi="Consolas"/>
                <w:noProof/>
                <w:sz w:val="22"/>
                <w:szCs w:val="22"/>
              </w:rPr>
              <w:t xml:space="preserve"> size;</w:t>
            </w:r>
          </w:p>
          <w:p w14:paraId="06ADCED0"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p>
          <w:p w14:paraId="54E3B629"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Coffee(</w:t>
            </w:r>
            <w:r w:rsidRPr="00D759EF">
              <w:rPr>
                <w:rFonts w:ascii="Consolas" w:hAnsi="Consolas"/>
                <w:noProof/>
                <w:color w:val="2B91AF"/>
                <w:sz w:val="22"/>
              </w:rPr>
              <w:t>CoffeeSize</w:t>
            </w:r>
            <w:r w:rsidRPr="00D759EF">
              <w:rPr>
                <w:rFonts w:ascii="Consolas" w:hAnsi="Consolas"/>
                <w:noProof/>
                <w:sz w:val="22"/>
                <w:szCs w:val="22"/>
              </w:rPr>
              <w:t xml:space="preserve"> size)</w:t>
            </w:r>
          </w:p>
          <w:p w14:paraId="3ED0305D"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w:t>
            </w:r>
          </w:p>
          <w:p w14:paraId="53DC4816"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this</w:t>
            </w:r>
            <w:r w:rsidRPr="00D759EF">
              <w:rPr>
                <w:rFonts w:ascii="Consolas" w:hAnsi="Consolas"/>
                <w:noProof/>
                <w:sz w:val="22"/>
                <w:szCs w:val="22"/>
              </w:rPr>
              <w:t>.size = size;</w:t>
            </w:r>
          </w:p>
          <w:p w14:paraId="44C647D6"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w:t>
            </w:r>
          </w:p>
          <w:p w14:paraId="05BEC067"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p>
          <w:p w14:paraId="01E7D2DD"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w:t>
            </w:r>
            <w:r w:rsidRPr="00D759EF">
              <w:rPr>
                <w:rFonts w:ascii="Consolas" w:hAnsi="Consolas"/>
                <w:noProof/>
                <w:color w:val="2B91AF"/>
                <w:sz w:val="22"/>
              </w:rPr>
              <w:t>CoffeeSize</w:t>
            </w:r>
            <w:r w:rsidRPr="00D759EF">
              <w:rPr>
                <w:rFonts w:ascii="Consolas" w:hAnsi="Consolas"/>
                <w:noProof/>
                <w:sz w:val="22"/>
                <w:szCs w:val="22"/>
              </w:rPr>
              <w:t xml:space="preserve"> Size</w:t>
            </w:r>
          </w:p>
          <w:p w14:paraId="3591188A"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w:t>
            </w:r>
          </w:p>
          <w:p w14:paraId="1A673F14"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get</w:t>
            </w:r>
            <w:r w:rsidRPr="00D759EF">
              <w:rPr>
                <w:rFonts w:ascii="Consolas" w:hAnsi="Consolas"/>
                <w:noProof/>
                <w:sz w:val="22"/>
                <w:szCs w:val="22"/>
              </w:rPr>
              <w:t xml:space="preserve"> { </w:t>
            </w:r>
            <w:r w:rsidRPr="00D759EF">
              <w:rPr>
                <w:rFonts w:ascii="Consolas" w:hAnsi="Consolas" w:cs="Consolas"/>
                <w:noProof/>
                <w:color w:val="0000FF"/>
                <w:sz w:val="22"/>
                <w:szCs w:val="22"/>
                <w:lang w:eastAsia="es-ES"/>
              </w:rPr>
              <w:t>return</w:t>
            </w:r>
            <w:r w:rsidRPr="00D759EF">
              <w:rPr>
                <w:rFonts w:ascii="Consolas" w:hAnsi="Consolas"/>
                <w:noProof/>
                <w:sz w:val="22"/>
                <w:szCs w:val="22"/>
              </w:rPr>
              <w:t xml:space="preserve"> size; }</w:t>
            </w:r>
          </w:p>
          <w:p w14:paraId="05EB9DB0"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w:t>
            </w:r>
          </w:p>
          <w:p w14:paraId="3B0D1DFD"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w:t>
            </w:r>
          </w:p>
        </w:tc>
      </w:tr>
    </w:tbl>
    <w:p w14:paraId="31F6CDCE" w14:textId="77777777" w:rsidR="00371D15" w:rsidRPr="00D759EF" w:rsidRDefault="00371D15" w:rsidP="00371D15">
      <w:pPr>
        <w:spacing w:after="120"/>
        <w:rPr>
          <w:b/>
          <w:bCs/>
        </w:rPr>
      </w:pPr>
      <w:r w:rsidRPr="00D759EF">
        <w:t>Let’s</w:t>
      </w:r>
      <w:del w:id="3768" w:author="Hans Zijlstra" w:date="2017-06-19T13:40:00Z">
        <w:r w:rsidRPr="00D759EF" w:rsidDel="00155ED8">
          <w:delText xml:space="preserve"> try to</w:delText>
        </w:r>
      </w:del>
      <w:r w:rsidRPr="00D759EF">
        <w:t xml:space="preserve"> print the values of the coffee quantity for a normal and</w:t>
      </w:r>
      <w:del w:id="3769" w:author="Hans Zijlstra" w:date="2017-06-19T13:40:00Z">
        <w:r w:rsidRPr="00D759EF" w:rsidDel="00155ED8">
          <w:delText xml:space="preserve"> for one</w:delText>
        </w:r>
      </w:del>
      <w:r w:rsidRPr="00D759EF">
        <w:t xml:space="preserve"> double coffee:</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06BE2791" w14:textId="77777777" w:rsidTr="00563712">
        <w:tc>
          <w:tcPr>
            <w:tcW w:w="7970" w:type="dxa"/>
            <w:tcBorders>
              <w:top w:val="single" w:sz="4" w:space="0" w:color="auto"/>
              <w:left w:val="single" w:sz="4" w:space="0" w:color="auto"/>
              <w:bottom w:val="single" w:sz="4" w:space="0" w:color="auto"/>
              <w:right w:val="single" w:sz="4" w:space="0" w:color="auto"/>
            </w:tcBorders>
          </w:tcPr>
          <w:p w14:paraId="64422DEE"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lang w:eastAsia="es-ES"/>
              </w:rPr>
              <w:t>static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void</w:t>
            </w:r>
            <w:r w:rsidRPr="00D759EF">
              <w:rPr>
                <w:rFonts w:ascii="Consolas" w:hAnsi="Consolas"/>
                <w:noProof/>
                <w:sz w:val="22"/>
                <w:szCs w:val="22"/>
              </w:rPr>
              <w:t xml:space="preserve"> Main()</w:t>
            </w:r>
          </w:p>
          <w:p w14:paraId="59E8DD7C"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w:t>
            </w:r>
          </w:p>
          <w:p w14:paraId="5585D448"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color w:val="2B91AF"/>
                <w:sz w:val="22"/>
              </w:rPr>
              <w:t>Coffee</w:t>
            </w:r>
            <w:r w:rsidRPr="00D759EF">
              <w:rPr>
                <w:rFonts w:ascii="Consolas" w:hAnsi="Consolas"/>
                <w:noProof/>
                <w:sz w:val="22"/>
                <w:szCs w:val="22"/>
              </w:rPr>
              <w:t xml:space="preserve"> normalCoffee = </w:t>
            </w:r>
            <w:r w:rsidRPr="00D759EF">
              <w:rPr>
                <w:rFonts w:ascii="Consolas" w:hAnsi="Consolas" w:cs="Consolas"/>
                <w:noProof/>
                <w:color w:val="0000FF"/>
                <w:sz w:val="22"/>
                <w:szCs w:val="22"/>
              </w:rPr>
              <w:t>new</w:t>
            </w:r>
            <w:r w:rsidRPr="00D759EF">
              <w:rPr>
                <w:rFonts w:ascii="Consolas" w:hAnsi="Consolas"/>
                <w:noProof/>
                <w:sz w:val="22"/>
                <w:szCs w:val="22"/>
              </w:rPr>
              <w:t xml:space="preserve"> </w:t>
            </w:r>
            <w:r w:rsidRPr="00D759EF">
              <w:rPr>
                <w:rFonts w:ascii="Consolas" w:hAnsi="Consolas"/>
                <w:noProof/>
                <w:color w:val="2B91AF"/>
                <w:sz w:val="22"/>
              </w:rPr>
              <w:t>Coffee</w:t>
            </w:r>
            <w:r w:rsidRPr="00D759EF">
              <w:rPr>
                <w:rFonts w:ascii="Consolas" w:hAnsi="Consolas"/>
                <w:noProof/>
                <w:sz w:val="22"/>
                <w:szCs w:val="22"/>
              </w:rPr>
              <w:t>(</w:t>
            </w:r>
            <w:r w:rsidRPr="00D759EF">
              <w:rPr>
                <w:rFonts w:ascii="Consolas" w:hAnsi="Consolas"/>
                <w:noProof/>
                <w:color w:val="2B91AF"/>
                <w:sz w:val="22"/>
              </w:rPr>
              <w:t>CoffeeSize</w:t>
            </w:r>
            <w:r w:rsidRPr="00D759EF">
              <w:rPr>
                <w:rFonts w:ascii="Consolas" w:hAnsi="Consolas"/>
                <w:noProof/>
                <w:sz w:val="22"/>
                <w:szCs w:val="22"/>
              </w:rPr>
              <w:t>.Normal);</w:t>
            </w:r>
          </w:p>
          <w:p w14:paraId="0A2DC020"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color w:val="2B91AF"/>
                <w:sz w:val="22"/>
              </w:rPr>
              <w:t>Coffee</w:t>
            </w:r>
            <w:r w:rsidRPr="00D759EF">
              <w:rPr>
                <w:rFonts w:ascii="Consolas" w:hAnsi="Consolas"/>
                <w:noProof/>
                <w:sz w:val="22"/>
                <w:szCs w:val="22"/>
              </w:rPr>
              <w:t xml:space="preserve"> doubleCoffee = </w:t>
            </w:r>
            <w:r w:rsidRPr="00D759EF">
              <w:rPr>
                <w:rFonts w:ascii="Consolas" w:hAnsi="Consolas" w:cs="Consolas"/>
                <w:noProof/>
                <w:color w:val="0000FF"/>
                <w:sz w:val="22"/>
                <w:szCs w:val="22"/>
              </w:rPr>
              <w:t>new</w:t>
            </w:r>
            <w:r w:rsidRPr="00D759EF">
              <w:rPr>
                <w:rFonts w:ascii="Consolas" w:hAnsi="Consolas"/>
                <w:noProof/>
                <w:sz w:val="22"/>
                <w:szCs w:val="22"/>
              </w:rPr>
              <w:t xml:space="preserve"> </w:t>
            </w:r>
            <w:r w:rsidRPr="00D759EF">
              <w:rPr>
                <w:rFonts w:ascii="Consolas" w:hAnsi="Consolas"/>
                <w:noProof/>
                <w:color w:val="2B91AF"/>
                <w:sz w:val="22"/>
              </w:rPr>
              <w:t>Coffee</w:t>
            </w:r>
            <w:r w:rsidRPr="00D759EF">
              <w:rPr>
                <w:rFonts w:ascii="Consolas" w:hAnsi="Consolas"/>
                <w:noProof/>
                <w:sz w:val="22"/>
                <w:szCs w:val="22"/>
              </w:rPr>
              <w:t>(</w:t>
            </w:r>
            <w:r w:rsidRPr="00D759EF">
              <w:rPr>
                <w:rFonts w:ascii="Consolas" w:hAnsi="Consolas"/>
                <w:noProof/>
                <w:color w:val="2B91AF"/>
                <w:sz w:val="22"/>
              </w:rPr>
              <w:t>CoffeeSize</w:t>
            </w:r>
            <w:r w:rsidRPr="00D759EF">
              <w:rPr>
                <w:rFonts w:ascii="Consolas" w:hAnsi="Consolas"/>
                <w:noProof/>
                <w:sz w:val="22"/>
                <w:szCs w:val="22"/>
              </w:rPr>
              <w:t>.Double);</w:t>
            </w:r>
          </w:p>
          <w:p w14:paraId="183049AB" w14:textId="77777777" w:rsidR="00371D15" w:rsidRPr="00D759EF" w:rsidRDefault="00371D15" w:rsidP="00563712">
            <w:pPr>
              <w:autoSpaceDE w:val="0"/>
              <w:autoSpaceDN w:val="0"/>
              <w:adjustRightInd w:val="0"/>
              <w:spacing w:before="0"/>
              <w:jc w:val="left"/>
              <w:rPr>
                <w:rFonts w:ascii="Consolas" w:hAnsi="Consolas" w:cs="Consolas"/>
                <w:noProof/>
                <w:sz w:val="22"/>
                <w:szCs w:val="22"/>
              </w:rPr>
            </w:pPr>
          </w:p>
          <w:p w14:paraId="0F86E7E3"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color w:val="2B91AF"/>
                <w:sz w:val="22"/>
              </w:rPr>
              <w:t>Console</w:t>
            </w:r>
            <w:r w:rsidRPr="00D759EF">
              <w:rPr>
                <w:rFonts w:ascii="Consolas" w:hAnsi="Consolas"/>
                <w:noProof/>
                <w:sz w:val="22"/>
                <w:szCs w:val="22"/>
              </w:rPr>
              <w:t>.WriteLine(</w:t>
            </w:r>
            <w:r w:rsidRPr="00D759EF">
              <w:rPr>
                <w:rFonts w:ascii="Consolas" w:hAnsi="Consolas" w:cs="Consolas"/>
                <w:noProof/>
                <w:color w:val="A31515"/>
                <w:sz w:val="22"/>
                <w:szCs w:val="22"/>
              </w:rPr>
              <w:t>"The {0} coffee is {1} ml."</w:t>
            </w:r>
            <w:r w:rsidRPr="00D759EF">
              <w:rPr>
                <w:rFonts w:ascii="Consolas" w:hAnsi="Consolas"/>
                <w:noProof/>
                <w:sz w:val="22"/>
                <w:szCs w:val="22"/>
              </w:rPr>
              <w:t>,</w:t>
            </w:r>
          </w:p>
          <w:p w14:paraId="457A9CDF"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t>normalCoffee.Size, (</w:t>
            </w:r>
            <w:r w:rsidRPr="00D759EF">
              <w:rPr>
                <w:rFonts w:ascii="Consolas" w:hAnsi="Consolas" w:cs="Consolas"/>
                <w:noProof/>
                <w:color w:val="0000FF"/>
                <w:sz w:val="22"/>
                <w:szCs w:val="22"/>
              </w:rPr>
              <w:t>int</w:t>
            </w:r>
            <w:r w:rsidRPr="00D759EF">
              <w:rPr>
                <w:rFonts w:ascii="Consolas" w:hAnsi="Consolas"/>
                <w:noProof/>
                <w:sz w:val="22"/>
                <w:szCs w:val="22"/>
              </w:rPr>
              <w:t>)normalCoffee.Size);</w:t>
            </w:r>
          </w:p>
          <w:p w14:paraId="0BE0F3B4"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color w:val="2B91AF"/>
                <w:sz w:val="22"/>
              </w:rPr>
              <w:t>Console</w:t>
            </w:r>
            <w:r w:rsidRPr="00D759EF">
              <w:rPr>
                <w:rFonts w:ascii="Consolas" w:hAnsi="Consolas"/>
                <w:noProof/>
                <w:sz w:val="22"/>
                <w:szCs w:val="22"/>
              </w:rPr>
              <w:t>.WriteLine(</w:t>
            </w:r>
            <w:r w:rsidRPr="00D759EF">
              <w:rPr>
                <w:rFonts w:ascii="Consolas" w:hAnsi="Consolas" w:cs="Consolas"/>
                <w:noProof/>
                <w:color w:val="A31515"/>
                <w:sz w:val="22"/>
                <w:szCs w:val="22"/>
              </w:rPr>
              <w:t>"The {0} coffee is {1} ml."</w:t>
            </w:r>
            <w:r w:rsidRPr="00D759EF">
              <w:rPr>
                <w:rFonts w:ascii="Consolas" w:hAnsi="Consolas"/>
                <w:noProof/>
                <w:sz w:val="22"/>
                <w:szCs w:val="22"/>
              </w:rPr>
              <w:t>,</w:t>
            </w:r>
          </w:p>
          <w:p w14:paraId="4FF1E7F4"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t>doubleCoffee.Size, (</w:t>
            </w:r>
            <w:r w:rsidRPr="00D759EF">
              <w:rPr>
                <w:rFonts w:ascii="Consolas" w:hAnsi="Consolas" w:cs="Consolas"/>
                <w:noProof/>
                <w:color w:val="0000FF"/>
                <w:sz w:val="22"/>
                <w:szCs w:val="22"/>
              </w:rPr>
              <w:t>int</w:t>
            </w:r>
            <w:r w:rsidRPr="00D759EF">
              <w:rPr>
                <w:rFonts w:ascii="Consolas" w:hAnsi="Consolas"/>
                <w:noProof/>
                <w:sz w:val="22"/>
                <w:szCs w:val="22"/>
              </w:rPr>
              <w:t>)doubleCoffee.Size);</w:t>
            </w:r>
          </w:p>
          <w:p w14:paraId="0E5C51E3"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lastRenderedPageBreak/>
              <w:t>}</w:t>
            </w:r>
          </w:p>
        </w:tc>
      </w:tr>
    </w:tbl>
    <w:p w14:paraId="48009EB2" w14:textId="3628A44D" w:rsidR="00371D15" w:rsidRPr="00D759EF" w:rsidRDefault="00371D15" w:rsidP="00371D15">
      <w:pPr>
        <w:spacing w:after="120"/>
        <w:rPr>
          <w:b/>
          <w:bCs/>
        </w:rPr>
      </w:pPr>
      <w:del w:id="3770" w:author="Hans Zijlstra" w:date="2017-06-19T13:42:00Z">
        <w:r w:rsidRPr="00D759EF" w:rsidDel="00155ED8">
          <w:lastRenderedPageBreak/>
          <w:delText xml:space="preserve">As we </w:delText>
        </w:r>
      </w:del>
      <w:del w:id="3771" w:author="Hans Zijlstra" w:date="2017-06-25T11:41:00Z">
        <w:r w:rsidRPr="00D759EF" w:rsidDel="00DD6B7B">
          <w:delText>compil</w:delText>
        </w:r>
      </w:del>
      <w:ins w:id="3772" w:author="Hans Zijlstra" w:date="2017-06-25T11:41:00Z">
        <w:r w:rsidR="00DD6B7B" w:rsidRPr="00D759EF">
          <w:t>After compiling</w:t>
        </w:r>
      </w:ins>
      <w:del w:id="3773" w:author="Hans Zijlstra" w:date="2017-06-19T13:42:00Z">
        <w:r w:rsidRPr="00D759EF" w:rsidDel="00155ED8">
          <w:delText>e</w:delText>
        </w:r>
      </w:del>
      <w:r w:rsidRPr="00D759EF">
        <w:t xml:space="preserve"> and execut</w:t>
      </w:r>
      <w:ins w:id="3774" w:author="Hans Zijlstra" w:date="2017-06-19T13:42:00Z">
        <w:r w:rsidR="00155ED8" w:rsidRPr="00D759EF">
          <w:t>ing</w:t>
        </w:r>
      </w:ins>
      <w:del w:id="3775" w:author="Hans Zijlstra" w:date="2017-06-19T13:42:00Z">
        <w:r w:rsidRPr="00D759EF" w:rsidDel="00155ED8">
          <w:delText>e this method</w:delText>
        </w:r>
      </w:del>
      <w:r w:rsidRPr="00D759EF">
        <w:t xml:space="preserve">, the following </w:t>
      </w:r>
      <w:ins w:id="3776" w:author="Hans Zijlstra" w:date="2017-06-19T13:42:00Z">
        <w:r w:rsidR="00155ED8" w:rsidRPr="00D759EF">
          <w:t>is</w:t>
        </w:r>
      </w:ins>
      <w:del w:id="3777" w:author="Hans Zijlstra" w:date="2017-06-19T13:42:00Z">
        <w:r w:rsidRPr="00D759EF" w:rsidDel="00155ED8">
          <w:delText>will be</w:delText>
        </w:r>
      </w:del>
      <w:r w:rsidRPr="00D759EF">
        <w:t xml:space="preserve"> printed:</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390AE05E" w14:textId="77777777" w:rsidTr="00563712">
        <w:tc>
          <w:tcPr>
            <w:tcW w:w="7970" w:type="dxa"/>
            <w:tcBorders>
              <w:top w:val="single" w:sz="4" w:space="0" w:color="auto"/>
              <w:left w:val="single" w:sz="4" w:space="0" w:color="auto"/>
              <w:bottom w:val="single" w:sz="4" w:space="0" w:color="auto"/>
              <w:right w:val="single" w:sz="4" w:space="0" w:color="auto"/>
            </w:tcBorders>
          </w:tcPr>
          <w:p w14:paraId="5AD4F545" w14:textId="77777777" w:rsidR="00371D15" w:rsidRPr="00D759EF" w:rsidRDefault="00371D15" w:rsidP="00563712">
            <w:pPr>
              <w:spacing w:before="0"/>
              <w:rPr>
                <w:rFonts w:ascii="Consolas" w:hAnsi="Consolas" w:cs="Consolas"/>
                <w:sz w:val="22"/>
                <w:szCs w:val="22"/>
              </w:rPr>
            </w:pPr>
            <w:r w:rsidRPr="00D759EF">
              <w:rPr>
                <w:rFonts w:ascii="Consolas" w:hAnsi="Consolas" w:cs="Consolas"/>
                <w:sz w:val="22"/>
                <w:szCs w:val="22"/>
              </w:rPr>
              <w:t>The Normal coffee is 150 ml.</w:t>
            </w:r>
          </w:p>
          <w:p w14:paraId="36D23368" w14:textId="77777777" w:rsidR="00371D15" w:rsidRPr="00D759EF" w:rsidRDefault="00371D15" w:rsidP="00563712">
            <w:pPr>
              <w:spacing w:before="0"/>
              <w:rPr>
                <w:rFonts w:ascii="Consolas" w:hAnsi="Consolas" w:cs="Consolas"/>
                <w:sz w:val="22"/>
                <w:szCs w:val="22"/>
              </w:rPr>
            </w:pPr>
            <w:r w:rsidRPr="00D759EF">
              <w:rPr>
                <w:rFonts w:ascii="Consolas" w:hAnsi="Consolas" w:cs="Consolas"/>
                <w:sz w:val="22"/>
                <w:szCs w:val="22"/>
              </w:rPr>
              <w:t>The Double coffee is 300 ml.</w:t>
            </w:r>
          </w:p>
        </w:tc>
      </w:tr>
    </w:tbl>
    <w:p w14:paraId="714E49D7" w14:textId="77777777" w:rsidR="00371D15" w:rsidRPr="00D759EF" w:rsidRDefault="00371D15" w:rsidP="00371D15">
      <w:pPr>
        <w:pStyle w:val="Heading3"/>
      </w:pPr>
      <w:r w:rsidRPr="00D759EF">
        <w:t>Use of Enumerations</w:t>
      </w:r>
    </w:p>
    <w:p w14:paraId="6373B92F" w14:textId="158D90AE" w:rsidR="00371D15" w:rsidRPr="00AA044A" w:rsidRDefault="00371D15" w:rsidP="00371D15">
      <w:pPr>
        <w:spacing w:after="120"/>
      </w:pPr>
      <w:commentRangeStart w:id="3778"/>
      <w:r w:rsidRPr="00D759EF">
        <w:t xml:space="preserve">The main purpose of the enumerations is to </w:t>
      </w:r>
      <w:ins w:id="3779" w:author="Hans Zijlstra" w:date="2017-06-19T13:44:00Z">
        <w:r w:rsidR="00540CB0" w:rsidRPr="00D759EF">
          <w:t xml:space="preserve">simplify </w:t>
        </w:r>
      </w:ins>
      <w:ins w:id="3780" w:author="Hans Zijlstra" w:date="2017-06-19T13:45:00Z">
        <w:r w:rsidR="00540CB0" w:rsidRPr="00D759EF">
          <w:t>code</w:t>
        </w:r>
      </w:ins>
      <w:ins w:id="3781" w:author="Hans Zijlstra" w:date="2017-06-19T13:46:00Z">
        <w:r w:rsidR="009A0467" w:rsidRPr="00D759EF">
          <w:t xml:space="preserve"> and make it easier </w:t>
        </w:r>
      </w:ins>
      <w:ins w:id="3782" w:author="Hans Zijlstra" w:date="2017-06-19T13:47:00Z">
        <w:r w:rsidR="009A0467" w:rsidRPr="00D759EF">
          <w:t>to understand</w:t>
        </w:r>
      </w:ins>
      <w:ins w:id="3783" w:author="Hans Zijlstra" w:date="2017-06-19T13:45:00Z">
        <w:r w:rsidR="00540CB0" w:rsidRPr="00D759EF">
          <w:t xml:space="preserve"> by </w:t>
        </w:r>
      </w:ins>
      <w:r w:rsidRPr="00D759EF">
        <w:rPr>
          <w:b/>
        </w:rPr>
        <w:t>replac</w:t>
      </w:r>
      <w:ins w:id="3784" w:author="Hans Zijlstra" w:date="2017-06-19T13:45:00Z">
        <w:r w:rsidR="00540CB0" w:rsidRPr="00D759EF">
          <w:rPr>
            <w:b/>
          </w:rPr>
          <w:t>ing</w:t>
        </w:r>
      </w:ins>
      <w:del w:id="3785" w:author="Hans Zijlstra" w:date="2017-06-19T13:45:00Z">
        <w:r w:rsidRPr="00D759EF" w:rsidDel="00540CB0">
          <w:rPr>
            <w:b/>
          </w:rPr>
          <w:delText>e the</w:delText>
        </w:r>
      </w:del>
      <w:r w:rsidRPr="00D759EF">
        <w:rPr>
          <w:b/>
        </w:rPr>
        <w:t xml:space="preserve"> numeric values</w:t>
      </w:r>
      <w:ins w:id="3786" w:author="Hans Zijlstra" w:date="2017-06-19T13:47:00Z">
        <w:r w:rsidR="009A0467" w:rsidRPr="00D759EF">
          <w:rPr>
            <w:b/>
          </w:rPr>
          <w:t xml:space="preserve"> with text strings</w:t>
        </w:r>
      </w:ins>
      <w:commentRangeEnd w:id="3778"/>
      <w:ins w:id="3787" w:author="Hans Zijlstra" w:date="2017-06-19T13:48:00Z">
        <w:r w:rsidR="009A0467" w:rsidRPr="00D759EF">
          <w:rPr>
            <w:rStyle w:val="CommentReference"/>
          </w:rPr>
          <w:commentReference w:id="3778"/>
        </w:r>
      </w:ins>
      <w:ins w:id="3788" w:author="Hans Zijlstra" w:date="2017-06-19T13:46:00Z">
        <w:r w:rsidR="009A0467" w:rsidRPr="00D759EF">
          <w:t>.</w:t>
        </w:r>
      </w:ins>
      <w:del w:id="3789" w:author="Hans Zijlstra" w:date="2017-06-19T13:46:00Z">
        <w:r w:rsidRPr="00011129" w:rsidDel="009A0467">
          <w:delText>, which we would use, if there were no enumeration types.</w:delText>
        </w:r>
      </w:del>
      <w:del w:id="3790" w:author="Hans Zijlstra" w:date="2017-06-19T13:45:00Z">
        <w:r w:rsidRPr="00AA044A" w:rsidDel="00540CB0">
          <w:delText xml:space="preserve"> In this way the code becomes simpler and easier to read.</w:delText>
        </w:r>
      </w:del>
    </w:p>
    <w:p w14:paraId="6994387B" w14:textId="014DA8AE" w:rsidR="00371D15" w:rsidRPr="00D759EF" w:rsidRDefault="00371D15" w:rsidP="00371D15">
      <w:pPr>
        <w:spacing w:after="120"/>
      </w:pPr>
      <w:r w:rsidRPr="002959F9">
        <w:t xml:space="preserve">Another very important </w:t>
      </w:r>
      <w:ins w:id="3791" w:author="Hans Zijlstra" w:date="2017-06-19T13:49:00Z">
        <w:r w:rsidR="009A0467" w:rsidRPr="00977A5E">
          <w:t>advantage</w:t>
        </w:r>
      </w:ins>
      <w:del w:id="3792" w:author="Hans Zijlstra" w:date="2017-06-19T13:49:00Z">
        <w:r w:rsidRPr="00977A5E" w:rsidDel="009A0467">
          <w:delText>application</w:delText>
        </w:r>
      </w:del>
      <w:r w:rsidRPr="0028675A">
        <w:t xml:space="preserve"> of </w:t>
      </w:r>
      <w:del w:id="3793" w:author="Hans Zijlstra" w:date="2017-06-19T13:49:00Z">
        <w:r w:rsidRPr="00F04548" w:rsidDel="009A0467">
          <w:delText>the</w:delText>
        </w:r>
      </w:del>
      <w:del w:id="3794" w:author="Hans Zijlstra" w:date="2017-06-25T11:42:00Z">
        <w:r w:rsidRPr="00D759EF" w:rsidDel="00DD6B7B">
          <w:delText xml:space="preserve"> </w:delText>
        </w:r>
      </w:del>
      <w:r w:rsidRPr="00D759EF">
        <w:t xml:space="preserve">enumerations </w:t>
      </w:r>
      <w:proofErr w:type="gramStart"/>
      <w:r w:rsidRPr="00D759EF">
        <w:t>is</w:t>
      </w:r>
      <w:proofErr w:type="gramEnd"/>
      <w:r w:rsidRPr="00D759EF">
        <w:t xml:space="preserve"> the </w:t>
      </w:r>
      <w:ins w:id="3795" w:author="Hans Zijlstra" w:date="2017-06-19T13:49:00Z">
        <w:r w:rsidR="009A0467" w:rsidRPr="00D759EF">
          <w:t>requirement</w:t>
        </w:r>
      </w:ins>
      <w:del w:id="3796" w:author="Hans Zijlstra" w:date="2017-06-19T13:49:00Z">
        <w:r w:rsidRPr="00D759EF" w:rsidDel="009A0467">
          <w:delText>pressure exercised</w:delText>
        </w:r>
      </w:del>
      <w:r w:rsidRPr="00D759EF">
        <w:t xml:space="preserve"> by the compiler to use</w:t>
      </w:r>
      <w:ins w:id="3797" w:author="Hans Zijlstra" w:date="2017-06-19T13:50:00Z">
        <w:r w:rsidR="009A0467" w:rsidRPr="00D759EF">
          <w:t xml:space="preserve"> the</w:t>
        </w:r>
      </w:ins>
      <w:r w:rsidRPr="00D759EF">
        <w:t xml:space="preserve"> constants </w:t>
      </w:r>
      <w:ins w:id="3798" w:author="Hans Zijlstra" w:date="2017-06-19T13:50:00Z">
        <w:r w:rsidR="009A0467" w:rsidRPr="00D759EF">
          <w:t>of</w:t>
        </w:r>
      </w:ins>
      <w:del w:id="3799" w:author="Hans Zijlstra" w:date="2017-06-19T13:50:00Z">
        <w:r w:rsidRPr="00D759EF" w:rsidDel="009A0467">
          <w:delText>from</w:delText>
        </w:r>
      </w:del>
      <w:r w:rsidRPr="00D759EF">
        <w:t xml:space="preserve"> the enumeration</w:t>
      </w:r>
      <w:del w:id="3800" w:author="Hans Zijlstra" w:date="2017-06-19T13:50:00Z">
        <w:r w:rsidRPr="00D759EF" w:rsidDel="009A0467">
          <w:delText>s</w:delText>
        </w:r>
      </w:del>
      <w:r w:rsidRPr="00D759EF">
        <w:t xml:space="preserve"> </w:t>
      </w:r>
      <w:ins w:id="3801" w:author="Hans Zijlstra" w:date="2017-06-19T13:50:00Z">
        <w:r w:rsidR="009A0467" w:rsidRPr="00D759EF">
          <w:t>instead of</w:t>
        </w:r>
      </w:ins>
      <w:del w:id="3802" w:author="Hans Zijlstra" w:date="2017-06-19T13:50:00Z">
        <w:r w:rsidRPr="00D759EF" w:rsidDel="009A0467">
          <w:delText>and not just</w:delText>
        </w:r>
      </w:del>
      <w:r w:rsidRPr="00D759EF">
        <w:t xml:space="preserve"> numbers</w:t>
      </w:r>
      <w:ins w:id="3803" w:author="Hans Zijlstra" w:date="2017-06-19T13:51:00Z">
        <w:r w:rsidR="009A0467" w:rsidRPr="00D759EF">
          <w:t xml:space="preserve">, </w:t>
        </w:r>
      </w:ins>
      <w:del w:id="3804" w:author="Hans Zijlstra" w:date="2017-06-19T13:51:00Z">
        <w:r w:rsidRPr="00D759EF" w:rsidDel="009A0467">
          <w:delText>. Thus we minimize future</w:delText>
        </w:r>
      </w:del>
      <w:ins w:id="3805" w:author="Hans Zijlstra" w:date="2017-06-25T11:42:00Z">
        <w:r w:rsidR="00DD6B7B" w:rsidRPr="00D759EF">
          <w:t>minimizing the</w:t>
        </w:r>
      </w:ins>
      <w:ins w:id="3806" w:author="Hans Zijlstra" w:date="2017-06-19T13:51:00Z">
        <w:r w:rsidR="009A0467" w:rsidRPr="00D759EF">
          <w:t xml:space="preserve"> chance on</w:t>
        </w:r>
      </w:ins>
      <w:r w:rsidRPr="00D759EF">
        <w:t xml:space="preserve"> errors in the code. For example, if we use an </w:t>
      </w:r>
      <w:r w:rsidRPr="00D759EF">
        <w:rPr>
          <w:rFonts w:ascii="Consolas" w:hAnsi="Consolas"/>
          <w:b/>
          <w:bCs/>
          <w:noProof/>
          <w:kern w:val="32"/>
          <w:sz w:val="22"/>
        </w:rPr>
        <w:t xml:space="preserve">int </w:t>
      </w:r>
      <w:r w:rsidRPr="00D759EF">
        <w:t xml:space="preserve">variable instead of a </w:t>
      </w:r>
      <w:ins w:id="3807" w:author="Hans Zijlstra" w:date="2017-06-19T13:52:00Z">
        <w:r w:rsidR="009A0467" w:rsidRPr="00D759EF">
          <w:t>constant</w:t>
        </w:r>
      </w:ins>
      <w:del w:id="3808" w:author="Hans Zijlstra" w:date="2017-06-19T13:52:00Z">
        <w:r w:rsidRPr="00D759EF" w:rsidDel="009A0467">
          <w:delText>variable</w:delText>
        </w:r>
      </w:del>
      <w:r w:rsidRPr="00D759EF">
        <w:t xml:space="preserve"> from </w:t>
      </w:r>
      <w:ins w:id="3809" w:author="Hans Zijlstra" w:date="2017-06-19T13:52:00Z">
        <w:r w:rsidR="009A0467" w:rsidRPr="00D759EF">
          <w:t xml:space="preserve">the </w:t>
        </w:r>
      </w:ins>
      <w:r w:rsidRPr="00D759EF">
        <w:t>enumeration</w:t>
      </w:r>
      <w:del w:id="3810" w:author="Hans Zijlstra" w:date="2017-06-19T13:52:00Z">
        <w:r w:rsidRPr="00D759EF" w:rsidDel="009A0467">
          <w:delText>s and a set of constants for the valid values</w:delText>
        </w:r>
      </w:del>
      <w:r w:rsidRPr="00D759EF">
        <w:t xml:space="preserve">, nothing prevents us from </w:t>
      </w:r>
      <w:ins w:id="3811" w:author="Hans Zijlstra" w:date="2017-06-19T13:55:00Z">
        <w:r w:rsidR="009A0467" w:rsidRPr="00D759EF">
          <w:t xml:space="preserve">later </w:t>
        </w:r>
      </w:ins>
      <w:r w:rsidRPr="00D759EF">
        <w:t xml:space="preserve">assigning </w:t>
      </w:r>
      <w:del w:id="3812" w:author="Hans Zijlstra" w:date="2017-06-19T13:55:00Z">
        <w:r w:rsidRPr="00D759EF" w:rsidDel="009A0467">
          <w:delText xml:space="preserve">the </w:delText>
        </w:r>
      </w:del>
      <w:ins w:id="3813" w:author="Hans Zijlstra" w:date="2017-06-19T13:56:00Z">
        <w:r w:rsidR="009A0467" w:rsidRPr="00D759EF">
          <w:t xml:space="preserve">a </w:t>
        </w:r>
      </w:ins>
      <w:ins w:id="3814" w:author="Hans Zijlstra" w:date="2017-06-19T13:54:00Z">
        <w:r w:rsidR="009A0467" w:rsidRPr="00D759EF">
          <w:t xml:space="preserve">wrong </w:t>
        </w:r>
      </w:ins>
      <w:ins w:id="3815" w:author="Hans Zijlstra" w:date="2017-06-19T13:55:00Z">
        <w:r w:rsidR="009A0467" w:rsidRPr="00D759EF">
          <w:t>value</w:t>
        </w:r>
      </w:ins>
      <w:ins w:id="3816" w:author="Hans Zijlstra" w:date="2017-06-19T13:56:00Z">
        <w:r w:rsidR="006A40D0" w:rsidRPr="00D759EF">
          <w:t xml:space="preserve"> to that integer variable</w:t>
        </w:r>
      </w:ins>
      <w:ins w:id="3817" w:author="Hans Zijlstra" w:date="2017-06-19T13:55:00Z">
        <w:r w:rsidR="009A0467" w:rsidRPr="00D759EF">
          <w:t>.</w:t>
        </w:r>
      </w:ins>
      <w:del w:id="3818" w:author="Hans Zijlstra" w:date="2017-06-19T13:55:00Z">
        <w:r w:rsidRPr="00D759EF" w:rsidDel="009A0467">
          <w:delText>variable any value, e.g. -6723</w:delText>
        </w:r>
      </w:del>
      <w:del w:id="3819" w:author="Hans Zijlstra" w:date="2017-06-25T11:43:00Z">
        <w:r w:rsidRPr="00D759EF" w:rsidDel="00DD6B7B">
          <w:delText>.</w:delText>
        </w:r>
      </w:del>
    </w:p>
    <w:p w14:paraId="7647C2E9" w14:textId="73680804" w:rsidR="00371D15" w:rsidRPr="00D759EF" w:rsidRDefault="00371D15" w:rsidP="00371D15">
      <w:pPr>
        <w:spacing w:after="120"/>
      </w:pPr>
      <w:r w:rsidRPr="00D759EF">
        <w:t xml:space="preserve">To </w:t>
      </w:r>
      <w:ins w:id="3820" w:author="Hans Zijlstra" w:date="2017-06-19T13:56:00Z">
        <w:r w:rsidR="006A40D0" w:rsidRPr="00D759EF">
          <w:t>clarify this</w:t>
        </w:r>
      </w:ins>
      <w:del w:id="3821" w:author="Hans Zijlstra" w:date="2017-06-19T13:56:00Z">
        <w:r w:rsidRPr="00D759EF" w:rsidDel="006A40D0">
          <w:delText>make this clearer</w:delText>
        </w:r>
      </w:del>
      <w:r w:rsidRPr="00D759EF">
        <w:t>, consider the following example:</w:t>
      </w:r>
      <w:del w:id="3822" w:author="Hans Zijlstra" w:date="2017-06-19T13:57:00Z">
        <w:r w:rsidRPr="00D759EF" w:rsidDel="006A40D0">
          <w:delText xml:space="preserve"> create</w:delText>
        </w:r>
      </w:del>
      <w:r w:rsidRPr="00D759EF">
        <w:t xml:space="preserve"> a class "</w:t>
      </w:r>
      <w:r w:rsidRPr="00D759EF">
        <w:rPr>
          <w:b/>
        </w:rPr>
        <w:t>coffee price calculator</w:t>
      </w:r>
      <w:r w:rsidRPr="00D759EF">
        <w:t>", which</w:t>
      </w:r>
      <w:del w:id="3823" w:author="Hans Zijlstra" w:date="2017-06-19T13:57:00Z">
        <w:r w:rsidRPr="00D759EF" w:rsidDel="006A40D0">
          <w:delText xml:space="preserve"> is</w:delText>
        </w:r>
      </w:del>
      <w:r w:rsidRPr="00D759EF">
        <w:t xml:space="preserve"> calculat</w:t>
      </w:r>
      <w:ins w:id="3824" w:author="Hans Zijlstra" w:date="2017-06-19T13:57:00Z">
        <w:r w:rsidR="006A40D0" w:rsidRPr="00D759EF">
          <w:t>es</w:t>
        </w:r>
      </w:ins>
      <w:del w:id="3825" w:author="Hans Zijlstra" w:date="2017-06-19T13:57:00Z">
        <w:r w:rsidRPr="00D759EF" w:rsidDel="006A40D0">
          <w:delText>ing</w:delText>
        </w:r>
      </w:del>
      <w:r w:rsidRPr="00D759EF">
        <w:t xml:space="preserve"> the price of each type of </w:t>
      </w:r>
      <w:del w:id="3826" w:author="Hans Zijlstra" w:date="2017-06-25T11:44:00Z">
        <w:r w:rsidRPr="00D759EF" w:rsidDel="00DD6B7B">
          <w:delText>coffee</w:delText>
        </w:r>
      </w:del>
      <w:del w:id="3827" w:author="Hans Zijlstra" w:date="2017-06-19T13:57:00Z">
        <w:r w:rsidRPr="00D759EF" w:rsidDel="006A40D0">
          <w:delText xml:space="preserve">, </w:delText>
        </w:r>
      </w:del>
      <w:del w:id="3828" w:author="Hans Zijlstra" w:date="2017-06-25T11:44:00Z">
        <w:r w:rsidRPr="00D759EF" w:rsidDel="00DD6B7B">
          <w:delText>offered</w:delText>
        </w:r>
      </w:del>
      <w:ins w:id="3829" w:author="Hans Zijlstra" w:date="2017-06-25T11:44:00Z">
        <w:r w:rsidR="00DD6B7B" w:rsidRPr="00D759EF">
          <w:t>coffee offered</w:t>
        </w:r>
      </w:ins>
      <w:r w:rsidRPr="00D759EF">
        <w:t xml:space="preserve"> in the coffee shop:</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371D15" w:rsidRPr="00D759EF" w14:paraId="2FCE5FFA" w14:textId="77777777" w:rsidTr="00563712">
        <w:tc>
          <w:tcPr>
            <w:tcW w:w="7970" w:type="dxa"/>
            <w:shd w:val="clear" w:color="auto" w:fill="F3F3F3"/>
          </w:tcPr>
          <w:p w14:paraId="3A0D6AFE" w14:textId="77777777" w:rsidR="00371D15" w:rsidRPr="00D759EF" w:rsidRDefault="00371D15" w:rsidP="00563712">
            <w:pPr>
              <w:spacing w:before="0"/>
              <w:jc w:val="center"/>
              <w:rPr>
                <w:rFonts w:ascii="Consolas" w:hAnsi="Consolas"/>
                <w:b/>
                <w:bCs/>
                <w:noProof/>
                <w:kern w:val="32"/>
                <w:sz w:val="22"/>
              </w:rPr>
            </w:pPr>
            <w:r w:rsidRPr="00D759EF">
              <w:rPr>
                <w:rFonts w:ascii="Consolas" w:hAnsi="Consolas"/>
                <w:b/>
                <w:bCs/>
                <w:noProof/>
                <w:kern w:val="32"/>
                <w:sz w:val="22"/>
              </w:rPr>
              <w:t>PriceCalculator.cs</w:t>
            </w:r>
          </w:p>
        </w:tc>
      </w:tr>
      <w:tr w:rsidR="00371D15" w:rsidRPr="00D759EF" w14:paraId="7C9B5190" w14:textId="77777777" w:rsidTr="00563712">
        <w:tc>
          <w:tcPr>
            <w:tcW w:w="7970" w:type="dxa"/>
          </w:tcPr>
          <w:p w14:paraId="1B44BB29"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lang w:eastAsia="es-ES"/>
              </w:rPr>
              <w:t>public class</w:t>
            </w:r>
            <w:r w:rsidRPr="00D759EF">
              <w:rPr>
                <w:rFonts w:ascii="Consolas" w:hAnsi="Consolas"/>
                <w:noProof/>
                <w:sz w:val="22"/>
                <w:szCs w:val="22"/>
              </w:rPr>
              <w:t xml:space="preserve"> </w:t>
            </w:r>
            <w:r w:rsidRPr="00D759EF">
              <w:rPr>
                <w:rFonts w:ascii="Consolas" w:hAnsi="Consolas"/>
                <w:noProof/>
                <w:color w:val="2B91AF"/>
                <w:sz w:val="22"/>
              </w:rPr>
              <w:t>PriceCalculator</w:t>
            </w:r>
          </w:p>
          <w:p w14:paraId="36CCD65B"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w:t>
            </w:r>
          </w:p>
          <w:p w14:paraId="6B483F51"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const</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int</w:t>
            </w:r>
            <w:r w:rsidRPr="00D759EF">
              <w:rPr>
                <w:rFonts w:ascii="Consolas" w:hAnsi="Consolas"/>
                <w:noProof/>
                <w:sz w:val="22"/>
                <w:szCs w:val="22"/>
              </w:rPr>
              <w:t xml:space="preserve"> SmallCoffeeQuantity = 100;</w:t>
            </w:r>
          </w:p>
          <w:p w14:paraId="4DB1F399"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const</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int</w:t>
            </w:r>
            <w:r w:rsidRPr="00D759EF">
              <w:rPr>
                <w:rFonts w:ascii="Consolas" w:hAnsi="Consolas"/>
                <w:noProof/>
                <w:sz w:val="22"/>
                <w:szCs w:val="22"/>
              </w:rPr>
              <w:t xml:space="preserve"> NormalCoffeeQuantity = 150;</w:t>
            </w:r>
          </w:p>
          <w:p w14:paraId="3EDB0116"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const</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int</w:t>
            </w:r>
            <w:r w:rsidRPr="00D759EF">
              <w:rPr>
                <w:rFonts w:ascii="Consolas" w:hAnsi="Consolas"/>
                <w:noProof/>
                <w:sz w:val="22"/>
                <w:szCs w:val="22"/>
              </w:rPr>
              <w:t xml:space="preserve"> DoubleCoffeeQuantity = 300;</w:t>
            </w:r>
          </w:p>
          <w:p w14:paraId="72C56DEC"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p>
          <w:p w14:paraId="1B16FB23"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CashMachine() { }</w:t>
            </w:r>
          </w:p>
          <w:p w14:paraId="5BAD1FB1"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p>
          <w:p w14:paraId="1BA5A910"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double</w:t>
            </w:r>
            <w:r w:rsidRPr="00D759EF">
              <w:rPr>
                <w:rFonts w:ascii="Consolas" w:hAnsi="Consolas"/>
                <w:noProof/>
                <w:sz w:val="22"/>
                <w:szCs w:val="22"/>
              </w:rPr>
              <w:t xml:space="preserve"> CalcPrice(</w:t>
            </w:r>
            <w:r w:rsidRPr="00D759EF">
              <w:rPr>
                <w:rFonts w:ascii="Consolas" w:hAnsi="Consolas" w:cs="Consolas"/>
                <w:noProof/>
                <w:color w:val="0000FF"/>
                <w:sz w:val="22"/>
                <w:szCs w:val="22"/>
                <w:lang w:eastAsia="es-ES"/>
              </w:rPr>
              <w:t>int</w:t>
            </w:r>
            <w:r w:rsidRPr="00D759EF">
              <w:rPr>
                <w:rFonts w:ascii="Consolas" w:hAnsi="Consolas"/>
                <w:noProof/>
                <w:sz w:val="22"/>
                <w:szCs w:val="22"/>
              </w:rPr>
              <w:t xml:space="preserve"> quantity)</w:t>
            </w:r>
          </w:p>
          <w:p w14:paraId="3D538389"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w:t>
            </w:r>
          </w:p>
          <w:p w14:paraId="47E9E580"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switch</w:t>
            </w:r>
            <w:r w:rsidRPr="00D759EF">
              <w:rPr>
                <w:rFonts w:ascii="Consolas" w:hAnsi="Consolas"/>
                <w:noProof/>
                <w:sz w:val="22"/>
                <w:szCs w:val="22"/>
              </w:rPr>
              <w:t xml:space="preserve"> (quantity)</w:t>
            </w:r>
          </w:p>
          <w:p w14:paraId="73164B52"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rPr>
              <w:tab/>
            </w:r>
            <w:r w:rsidRPr="00D759EF">
              <w:rPr>
                <w:rFonts w:ascii="Consolas" w:hAnsi="Consolas" w:cs="Consolas"/>
                <w:noProof/>
                <w:sz w:val="22"/>
                <w:szCs w:val="22"/>
                <w:lang w:eastAsia="es-ES"/>
              </w:rPr>
              <w:t>{</w:t>
            </w:r>
          </w:p>
          <w:p w14:paraId="3954713D"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case</w:t>
            </w:r>
            <w:r w:rsidRPr="00D759EF">
              <w:rPr>
                <w:rFonts w:ascii="Consolas" w:hAnsi="Consolas"/>
                <w:noProof/>
                <w:sz w:val="22"/>
                <w:szCs w:val="22"/>
              </w:rPr>
              <w:t xml:space="preserve"> SmallCoffeeQuantity:</w:t>
            </w:r>
          </w:p>
          <w:p w14:paraId="77891317"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return</w:t>
            </w:r>
            <w:r w:rsidRPr="00D759EF">
              <w:rPr>
                <w:rFonts w:ascii="Consolas" w:hAnsi="Consolas"/>
                <w:noProof/>
                <w:sz w:val="22"/>
                <w:szCs w:val="22"/>
              </w:rPr>
              <w:t xml:space="preserve"> 0.20;</w:t>
            </w:r>
          </w:p>
          <w:p w14:paraId="60AE42B4"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case</w:t>
            </w:r>
            <w:r w:rsidRPr="00D759EF">
              <w:rPr>
                <w:rFonts w:ascii="Consolas" w:hAnsi="Consolas"/>
                <w:noProof/>
                <w:sz w:val="22"/>
                <w:szCs w:val="22"/>
              </w:rPr>
              <w:t xml:space="preserve"> NormalCoffeeQuantity:</w:t>
            </w:r>
          </w:p>
          <w:p w14:paraId="1841DC38"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return</w:t>
            </w:r>
            <w:r w:rsidRPr="00D759EF">
              <w:rPr>
                <w:rFonts w:ascii="Consolas" w:hAnsi="Consolas"/>
                <w:noProof/>
                <w:sz w:val="22"/>
                <w:szCs w:val="22"/>
              </w:rPr>
              <w:t xml:space="preserve"> 0.30;</w:t>
            </w:r>
          </w:p>
          <w:p w14:paraId="31AA083E"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case</w:t>
            </w:r>
            <w:r w:rsidRPr="00D759EF">
              <w:rPr>
                <w:rFonts w:ascii="Consolas" w:hAnsi="Consolas"/>
                <w:noProof/>
                <w:sz w:val="22"/>
                <w:szCs w:val="22"/>
              </w:rPr>
              <w:t xml:space="preserve"> DoubleCoffeeQuantity:</w:t>
            </w:r>
          </w:p>
          <w:p w14:paraId="630AF954"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return</w:t>
            </w:r>
            <w:r w:rsidRPr="00D759EF">
              <w:rPr>
                <w:rFonts w:ascii="Consolas" w:hAnsi="Consolas"/>
                <w:noProof/>
                <w:sz w:val="22"/>
                <w:szCs w:val="22"/>
              </w:rPr>
              <w:t xml:space="preserve"> 0.60;</w:t>
            </w:r>
          </w:p>
          <w:p w14:paraId="370BFE4E"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default</w:t>
            </w:r>
            <w:r w:rsidRPr="00D759EF">
              <w:rPr>
                <w:rFonts w:ascii="Consolas" w:hAnsi="Consolas"/>
                <w:noProof/>
                <w:sz w:val="22"/>
                <w:szCs w:val="22"/>
              </w:rPr>
              <w:t>:</w:t>
            </w:r>
          </w:p>
          <w:p w14:paraId="6227DAAA"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throw</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new</w:t>
            </w:r>
            <w:r w:rsidRPr="00D759EF">
              <w:rPr>
                <w:rFonts w:ascii="Consolas" w:hAnsi="Consolas"/>
                <w:noProof/>
                <w:sz w:val="22"/>
                <w:szCs w:val="22"/>
              </w:rPr>
              <w:t xml:space="preserve"> </w:t>
            </w:r>
            <w:r w:rsidRPr="00D759EF">
              <w:rPr>
                <w:rFonts w:ascii="Consolas" w:hAnsi="Consolas"/>
                <w:noProof/>
                <w:color w:val="2B91AF"/>
                <w:sz w:val="22"/>
              </w:rPr>
              <w:t>InvalidOperationException</w:t>
            </w:r>
            <w:r w:rsidRPr="00D759EF">
              <w:rPr>
                <w:rFonts w:ascii="Consolas" w:hAnsi="Consolas"/>
                <w:noProof/>
                <w:sz w:val="22"/>
                <w:szCs w:val="22"/>
              </w:rPr>
              <w:t>(</w:t>
            </w:r>
          </w:p>
          <w:p w14:paraId="2DFC8DEA"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A31515"/>
                <w:sz w:val="22"/>
                <w:szCs w:val="22"/>
                <w:lang w:eastAsia="es-ES"/>
              </w:rPr>
              <w:t>"Unsupported coffee quantity: "</w:t>
            </w:r>
            <w:r w:rsidRPr="00D759EF">
              <w:rPr>
                <w:rFonts w:ascii="Consolas" w:hAnsi="Consolas"/>
                <w:noProof/>
                <w:sz w:val="22"/>
                <w:szCs w:val="22"/>
              </w:rPr>
              <w:t xml:space="preserve"> + quantity);</w:t>
            </w:r>
          </w:p>
          <w:p w14:paraId="4CDD21E6"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rPr>
              <w:tab/>
            </w:r>
            <w:r w:rsidRPr="00D759EF">
              <w:rPr>
                <w:rFonts w:ascii="Consolas" w:hAnsi="Consolas" w:cs="Consolas"/>
                <w:noProof/>
                <w:sz w:val="22"/>
                <w:szCs w:val="22"/>
                <w:lang w:eastAsia="es-ES"/>
              </w:rPr>
              <w:t>}</w:t>
            </w:r>
          </w:p>
          <w:p w14:paraId="5A6A50DD"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w:t>
            </w:r>
          </w:p>
          <w:p w14:paraId="3BAD2619"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w:t>
            </w:r>
          </w:p>
        </w:tc>
      </w:tr>
    </w:tbl>
    <w:p w14:paraId="6D950243" w14:textId="633C2686" w:rsidR="00371D15" w:rsidRPr="00D759EF" w:rsidRDefault="00371D15" w:rsidP="00371D15">
      <w:pPr>
        <w:spacing w:after="120"/>
      </w:pPr>
      <w:r w:rsidRPr="00D759EF">
        <w:lastRenderedPageBreak/>
        <w:t xml:space="preserve">We have three constants for the </w:t>
      </w:r>
      <w:ins w:id="3830" w:author="Hans Zijlstra" w:date="2017-06-19T14:03:00Z">
        <w:r w:rsidR="006A40D0" w:rsidRPr="00D759EF">
          <w:t xml:space="preserve">different </w:t>
        </w:r>
      </w:ins>
      <w:r w:rsidRPr="00D759EF">
        <w:t>capacit</w:t>
      </w:r>
      <w:ins w:id="3831" w:author="Hans Zijlstra" w:date="2017-06-19T14:03:00Z">
        <w:r w:rsidR="006A40D0" w:rsidRPr="00D759EF">
          <w:t>ies</w:t>
        </w:r>
      </w:ins>
      <w:del w:id="3832" w:author="Hans Zijlstra" w:date="2017-06-19T14:03:00Z">
        <w:r w:rsidRPr="00D759EF" w:rsidDel="006A40D0">
          <w:delText>y</w:delText>
        </w:r>
      </w:del>
      <w:r w:rsidRPr="00D759EF">
        <w:t xml:space="preserve"> of the coffee cups in the coffee shop, respectively</w:t>
      </w:r>
      <w:ins w:id="3833" w:author="Hans Zijlstra" w:date="2017-06-19T14:03:00Z">
        <w:r w:rsidR="006A40D0" w:rsidRPr="00D759EF">
          <w:t>,</w:t>
        </w:r>
      </w:ins>
      <w:r w:rsidRPr="00D759EF">
        <w:t xml:space="preserve"> 100, 150 and 300 ml. Furthermore, </w:t>
      </w:r>
      <w:r w:rsidRPr="00D759EF">
        <w:rPr>
          <w:b/>
          <w:bCs/>
        </w:rPr>
        <w:t>we expect</w:t>
      </w:r>
      <w:r w:rsidRPr="00D759EF">
        <w:t xml:space="preserve"> that users of our class will diligently use the defined constants, instead of numbers – </w:t>
      </w:r>
      <w:r w:rsidRPr="00D759EF">
        <w:rPr>
          <w:rFonts w:ascii="Consolas" w:hAnsi="Consolas"/>
          <w:b/>
          <w:bCs/>
          <w:noProof/>
          <w:kern w:val="32"/>
          <w:sz w:val="22"/>
        </w:rPr>
        <w:t>SmallCoffeeQuantity</w:t>
      </w:r>
      <w:r w:rsidRPr="00D759EF">
        <w:t xml:space="preserve">, </w:t>
      </w:r>
      <w:r w:rsidRPr="00D759EF">
        <w:rPr>
          <w:rFonts w:ascii="Consolas" w:hAnsi="Consolas"/>
          <w:b/>
          <w:bCs/>
          <w:noProof/>
          <w:kern w:val="32"/>
          <w:sz w:val="22"/>
        </w:rPr>
        <w:t>NormalCoffeeQuantity</w:t>
      </w:r>
      <w:r w:rsidRPr="00D759EF">
        <w:t xml:space="preserve"> and </w:t>
      </w:r>
      <w:r w:rsidRPr="00D759EF">
        <w:rPr>
          <w:rFonts w:ascii="Consolas" w:hAnsi="Consolas"/>
          <w:b/>
          <w:bCs/>
          <w:noProof/>
          <w:kern w:val="32"/>
          <w:sz w:val="22"/>
        </w:rPr>
        <w:t>DoubleCoffeeQuantity</w:t>
      </w:r>
      <w:r w:rsidRPr="00D759EF">
        <w:t xml:space="preserve">. The method </w:t>
      </w:r>
      <w:r w:rsidRPr="00D759EF">
        <w:rPr>
          <w:rFonts w:ascii="Consolas" w:hAnsi="Consolas"/>
          <w:b/>
          <w:bCs/>
          <w:noProof/>
          <w:kern w:val="32"/>
          <w:sz w:val="22"/>
        </w:rPr>
        <w:t>CalcPrice(int)</w:t>
      </w:r>
      <w:r w:rsidRPr="00D759EF">
        <w:t xml:space="preserve"> returns the respective price, calculating it </w:t>
      </w:r>
      <w:ins w:id="3834" w:author="Hans Zijlstra" w:date="2017-06-19T14:05:00Z">
        <w:r w:rsidR="006A40D0" w:rsidRPr="00D759EF">
          <w:t>from</w:t>
        </w:r>
      </w:ins>
      <w:del w:id="3835" w:author="Hans Zijlstra" w:date="2017-06-19T14:04:00Z">
        <w:r w:rsidRPr="00D759EF" w:rsidDel="006A40D0">
          <w:delText>by</w:delText>
        </w:r>
      </w:del>
      <w:r w:rsidRPr="00D759EF">
        <w:t xml:space="preserve"> the submitted amount.</w:t>
      </w:r>
    </w:p>
    <w:p w14:paraId="0884B569" w14:textId="7F5FC621" w:rsidR="00371D15" w:rsidRPr="00D759EF" w:rsidRDefault="00371D15" w:rsidP="00371D15">
      <w:pPr>
        <w:spacing w:after="120"/>
      </w:pPr>
      <w:r w:rsidRPr="00D759EF">
        <w:t>The problem lies in the fact that someone may decide not to use the constants defined by us</w:t>
      </w:r>
      <w:ins w:id="3836" w:author="Hans Zijlstra" w:date="2017-06-19T14:05:00Z">
        <w:r w:rsidR="006A40D0" w:rsidRPr="00D759EF">
          <w:t>, but</w:t>
        </w:r>
      </w:ins>
      <w:del w:id="3837" w:author="Hans Zijlstra" w:date="2017-06-19T14:05:00Z">
        <w:r w:rsidRPr="00D759EF" w:rsidDel="006A40D0">
          <w:delText xml:space="preserve"> and may</w:delText>
        </w:r>
      </w:del>
      <w:r w:rsidRPr="00D759EF">
        <w:t xml:space="preserve"> submit an invalid number as a parameter </w:t>
      </w:r>
      <w:ins w:id="3838" w:author="Hans Zijlstra" w:date="2017-06-19T14:05:00Z">
        <w:r w:rsidR="006A40D0" w:rsidRPr="00D759EF">
          <w:t>for</w:t>
        </w:r>
      </w:ins>
      <w:del w:id="3839" w:author="Hans Zijlstra" w:date="2017-06-19T14:05:00Z">
        <w:r w:rsidRPr="00D759EF" w:rsidDel="006A40D0">
          <w:delText>of</w:delText>
        </w:r>
      </w:del>
      <w:r w:rsidRPr="00D759EF">
        <w:t xml:space="preserve"> our method</w:t>
      </w:r>
      <w:ins w:id="3840" w:author="Hans Zijlstra" w:date="2017-06-19T14:05:00Z">
        <w:r w:rsidR="006A40D0" w:rsidRPr="00D759EF">
          <w:t>.</w:t>
        </w:r>
      </w:ins>
      <w:del w:id="3841" w:author="Hans Zijlstra" w:date="2017-06-19T14:05:00Z">
        <w:r w:rsidRPr="00D759EF" w:rsidDel="006A40D0">
          <w:delText>,</w:delText>
        </w:r>
      </w:del>
      <w:r w:rsidRPr="00D759EF">
        <w:t xml:space="preserve"> </w:t>
      </w:r>
      <w:ins w:id="3842" w:author="Hans Zijlstra" w:date="2017-06-19T14:05:00Z">
        <w:r w:rsidR="006A40D0" w:rsidRPr="00D759EF">
          <w:t>F</w:t>
        </w:r>
      </w:ins>
      <w:del w:id="3843" w:author="Hans Zijlstra" w:date="2017-06-19T14:05:00Z">
        <w:r w:rsidRPr="00D759EF" w:rsidDel="006A40D0">
          <w:delText>f</w:delText>
        </w:r>
      </w:del>
      <w:r w:rsidRPr="00D759EF">
        <w:t>or example: -1 or 101. In th</w:t>
      </w:r>
      <w:ins w:id="3844" w:author="Hans Zijlstra" w:date="2017-06-19T14:05:00Z">
        <w:r w:rsidR="006A40D0" w:rsidRPr="00D759EF">
          <w:t>at</w:t>
        </w:r>
      </w:ins>
      <w:del w:id="3845" w:author="Hans Zijlstra" w:date="2017-06-19T14:05:00Z">
        <w:r w:rsidRPr="00D759EF" w:rsidDel="006A40D0">
          <w:delText>is</w:delText>
        </w:r>
      </w:del>
      <w:r w:rsidRPr="00D759EF">
        <w:t xml:space="preserve"> case, </w:t>
      </w:r>
      <w:ins w:id="3846" w:author="Hans Zijlstra" w:date="2017-06-19T14:06:00Z">
        <w:r w:rsidR="006A40D0" w:rsidRPr="00D759EF">
          <w:t>without</w:t>
        </w:r>
      </w:ins>
      <w:del w:id="3847" w:author="Hans Zijlstra" w:date="2017-06-19T14:06:00Z">
        <w:r w:rsidRPr="00D759EF" w:rsidDel="006A40D0">
          <w:delText>if the method does not</w:delText>
        </w:r>
      </w:del>
      <w:r w:rsidRPr="00D759EF">
        <w:t xml:space="preserve"> </w:t>
      </w:r>
      <w:ins w:id="3848" w:author="Hans Zijlstra" w:date="2017-06-19T14:07:00Z">
        <w:r w:rsidR="00DA6590" w:rsidRPr="00D759EF">
          <w:t xml:space="preserve">the current </w:t>
        </w:r>
      </w:ins>
      <w:r w:rsidRPr="00D759EF">
        <w:t>check</w:t>
      </w:r>
      <w:ins w:id="3849" w:author="Hans Zijlstra" w:date="2017-06-19T14:06:00Z">
        <w:r w:rsidR="006A40D0" w:rsidRPr="00D759EF">
          <w:t>ing</w:t>
        </w:r>
      </w:ins>
      <w:r w:rsidRPr="00D759EF">
        <w:t xml:space="preserve"> for invalid quantit</w:t>
      </w:r>
      <w:ins w:id="3850" w:author="Hans Zijlstra" w:date="2017-06-19T14:07:00Z">
        <w:r w:rsidR="00DA6590" w:rsidRPr="00D759EF">
          <w:t>ies</w:t>
        </w:r>
      </w:ins>
      <w:del w:id="3851" w:author="Hans Zijlstra" w:date="2017-06-19T14:07:00Z">
        <w:r w:rsidRPr="00D759EF" w:rsidDel="00DA6590">
          <w:delText>y</w:delText>
        </w:r>
      </w:del>
      <w:r w:rsidRPr="00D759EF">
        <w:t xml:space="preserve">, </w:t>
      </w:r>
      <w:ins w:id="3852" w:author="Hans Zijlstra" w:date="2017-06-19T14:06:00Z">
        <w:r w:rsidR="00DA6590" w:rsidRPr="00D759EF">
          <w:t>the method</w:t>
        </w:r>
      </w:ins>
      <w:del w:id="3853" w:author="Hans Zijlstra" w:date="2017-06-19T14:06:00Z">
        <w:r w:rsidRPr="00D759EF" w:rsidDel="00DA6590">
          <w:delText>it</w:delText>
        </w:r>
      </w:del>
      <w:r w:rsidRPr="00D759EF">
        <w:t xml:space="preserve"> </w:t>
      </w:r>
      <w:ins w:id="3854" w:author="Hans Zijlstra" w:date="2017-06-19T14:07:00Z">
        <w:r w:rsidR="00DA6590" w:rsidRPr="00D759EF">
          <w:t>would</w:t>
        </w:r>
      </w:ins>
      <w:del w:id="3855" w:author="Hans Zijlstra" w:date="2017-06-19T14:07:00Z">
        <w:r w:rsidRPr="00D759EF" w:rsidDel="00DA6590">
          <w:delText>will likely</w:delText>
        </w:r>
      </w:del>
      <w:r w:rsidRPr="00D759EF">
        <w:t xml:space="preserve"> return a wrong price</w:t>
      </w:r>
      <w:ins w:id="3856" w:author="Hans Zijlstra" w:date="2017-06-19T14:08:00Z">
        <w:r w:rsidR="00DA6590" w:rsidRPr="00D759EF">
          <w:t xml:space="preserve"> and behave</w:t>
        </w:r>
      </w:ins>
      <w:del w:id="3857" w:author="Hans Zijlstra" w:date="2017-06-19T14:08:00Z">
        <w:r w:rsidRPr="00D759EF" w:rsidDel="00DA6590">
          <w:delText>, which is</w:delText>
        </w:r>
      </w:del>
      <w:r w:rsidRPr="00D759EF">
        <w:t xml:space="preserve"> incorrect</w:t>
      </w:r>
      <w:ins w:id="3858" w:author="Hans Zijlstra" w:date="2017-06-19T14:08:00Z">
        <w:r w:rsidR="00DA6590" w:rsidRPr="00D759EF">
          <w:t>ly</w:t>
        </w:r>
      </w:ins>
      <w:del w:id="3859" w:author="Hans Zijlstra" w:date="2017-06-19T14:08:00Z">
        <w:r w:rsidRPr="00D759EF" w:rsidDel="00DA6590">
          <w:delText xml:space="preserve"> behavior</w:delText>
        </w:r>
      </w:del>
      <w:r w:rsidRPr="00D759EF">
        <w:t>.</w:t>
      </w:r>
    </w:p>
    <w:p w14:paraId="6630345D" w14:textId="7FC6CC9E" w:rsidR="00371D15" w:rsidRPr="00D759EF" w:rsidRDefault="00371D15" w:rsidP="00371D15">
      <w:pPr>
        <w:spacing w:after="120"/>
      </w:pPr>
      <w:r w:rsidRPr="00D759EF">
        <w:t>To avoid this problem</w:t>
      </w:r>
      <w:ins w:id="3860" w:author="Hans Zijlstra" w:date="2017-06-19T14:08:00Z">
        <w:r w:rsidR="00DA6590" w:rsidRPr="00D759EF">
          <w:t>,</w:t>
        </w:r>
      </w:ins>
      <w:r w:rsidRPr="00D759EF">
        <w:t xml:space="preserve"> we</w:t>
      </w:r>
      <w:del w:id="3861" w:author="Hans Zijlstra" w:date="2017-06-19T14:08:00Z">
        <w:r w:rsidRPr="00D759EF" w:rsidDel="00DA6590">
          <w:delText xml:space="preserve"> will</w:delText>
        </w:r>
      </w:del>
      <w:r w:rsidRPr="00D759EF">
        <w:t xml:space="preserve"> use </w:t>
      </w:r>
      <w:del w:id="3862" w:author="Hans Zijlstra" w:date="2017-06-19T14:08:00Z">
        <w:r w:rsidRPr="00D759EF" w:rsidDel="00DA6590">
          <w:delText xml:space="preserve">one </w:delText>
        </w:r>
      </w:del>
      <w:del w:id="3863" w:author="Hans Zijlstra" w:date="2017-06-19T14:09:00Z">
        <w:r w:rsidRPr="00D759EF" w:rsidDel="00DA6590">
          <w:delText>feature</w:delText>
        </w:r>
      </w:del>
      <w:ins w:id="3864" w:author="Hans Zijlstra" w:date="2017-06-19T14:09:00Z">
        <w:r w:rsidR="00DA6590" w:rsidRPr="00D759EF">
          <w:t>a particular feature</w:t>
        </w:r>
      </w:ins>
      <w:r w:rsidRPr="00D759EF">
        <w:t xml:space="preserve"> of these enumerations, namely </w:t>
      </w:r>
      <w:ins w:id="3865" w:author="Hans Zijlstra" w:date="2017-06-19T14:09:00Z">
        <w:r w:rsidR="00DA6590" w:rsidRPr="00D759EF">
          <w:t xml:space="preserve">that </w:t>
        </w:r>
      </w:ins>
      <w:r w:rsidRPr="00D759EF">
        <w:t xml:space="preserve">constants in the enumeration type can be used in </w:t>
      </w:r>
      <w:ins w:id="3866" w:author="Hans Zijlstra" w:date="2017-06-19T14:09:00Z">
        <w:r w:rsidR="00DA6590" w:rsidRPr="00D759EF">
          <w:t xml:space="preserve">a </w:t>
        </w:r>
      </w:ins>
      <w:r w:rsidRPr="00D759EF">
        <w:rPr>
          <w:rFonts w:ascii="Consolas" w:hAnsi="Consolas"/>
          <w:b/>
          <w:bCs/>
          <w:noProof/>
          <w:kern w:val="32"/>
          <w:sz w:val="22"/>
        </w:rPr>
        <w:t>switch-case</w:t>
      </w:r>
      <w:r w:rsidRPr="00D759EF">
        <w:t xml:space="preserve"> structure</w:t>
      </w:r>
      <w:del w:id="3867" w:author="Hans Zijlstra" w:date="2017-06-19T14:09:00Z">
        <w:r w:rsidRPr="00D759EF" w:rsidDel="00DA6590">
          <w:delText>s</w:delText>
        </w:r>
      </w:del>
      <w:r w:rsidRPr="00D759EF">
        <w:t xml:space="preserve">. They can be submitted as values of the operator </w:t>
      </w:r>
      <w:r w:rsidRPr="00D759EF">
        <w:rPr>
          <w:rFonts w:ascii="Consolas" w:hAnsi="Consolas"/>
          <w:b/>
          <w:bCs/>
          <w:noProof/>
          <w:kern w:val="32"/>
          <w:sz w:val="22"/>
        </w:rPr>
        <w:t>switch</w:t>
      </w:r>
      <w:r w:rsidRPr="00D759EF">
        <w:t xml:space="preserve"> and accordingly – as operands of the operator </w:t>
      </w:r>
      <w:r w:rsidRPr="00D759EF">
        <w:rPr>
          <w:rFonts w:ascii="Consolas" w:hAnsi="Consolas"/>
          <w:b/>
          <w:bCs/>
          <w:noProof/>
          <w:kern w:val="32"/>
          <w:sz w:val="22"/>
        </w:rPr>
        <w:t>case</w:t>
      </w:r>
      <w:r w:rsidRPr="00D759EF">
        <w:t>.</w:t>
      </w:r>
    </w:p>
    <w:tbl>
      <w:tblPr>
        <w:tblW w:w="0" w:type="auto"/>
        <w:tblInd w:w="108" w:type="dxa"/>
        <w:tblCellMar>
          <w:top w:w="113" w:type="dxa"/>
          <w:bottom w:w="113" w:type="dxa"/>
        </w:tblCellMar>
        <w:tblLook w:val="01E0" w:firstRow="1" w:lastRow="1" w:firstColumn="1" w:lastColumn="1" w:noHBand="0" w:noVBand="0"/>
      </w:tblPr>
      <w:tblGrid>
        <w:gridCol w:w="812"/>
        <w:gridCol w:w="7158"/>
      </w:tblGrid>
      <w:tr w:rsidR="00371D15" w:rsidRPr="00D759EF" w14:paraId="270F10D9" w14:textId="77777777" w:rsidTr="00563712">
        <w:tc>
          <w:tcPr>
            <w:tcW w:w="812" w:type="dxa"/>
            <w:tcBorders>
              <w:top w:val="single" w:sz="4" w:space="0" w:color="auto"/>
              <w:left w:val="single" w:sz="4" w:space="0" w:color="auto"/>
              <w:bottom w:val="single" w:sz="4" w:space="0" w:color="auto"/>
              <w:right w:val="single" w:sz="4" w:space="0" w:color="auto"/>
            </w:tcBorders>
            <w:vAlign w:val="center"/>
          </w:tcPr>
          <w:p w14:paraId="6255CEF7" w14:textId="77777777" w:rsidR="00371D15" w:rsidRPr="00D759EF" w:rsidRDefault="00371D15" w:rsidP="00563712">
            <w:pPr>
              <w:spacing w:before="0"/>
              <w:jc w:val="center"/>
            </w:pPr>
            <w:r w:rsidRPr="00D759EF">
              <w:rPr>
                <w:noProof/>
              </w:rPr>
              <w:drawing>
                <wp:inline distT="0" distB="0" distL="0" distR="0" wp14:anchorId="7141B27D" wp14:editId="00695C53">
                  <wp:extent cx="321945" cy="321945"/>
                  <wp:effectExtent l="0" t="0" r="1905" b="1905"/>
                  <wp:docPr id="5413" name="Picture 5413" descr="idi_e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idi_exc"/>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321945" cy="321945"/>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10F1CB40" w14:textId="77777777" w:rsidR="00371D15" w:rsidRPr="00011129" w:rsidRDefault="00371D15" w:rsidP="00563712">
            <w:pPr>
              <w:pStyle w:val="WarningMessage"/>
            </w:pPr>
            <w:r w:rsidRPr="00011129">
              <w:t>The constants of enumerations can be used in switch-case structures.</w:t>
            </w:r>
          </w:p>
        </w:tc>
      </w:tr>
    </w:tbl>
    <w:p w14:paraId="080609F6" w14:textId="1E2FA4C7" w:rsidR="00371D15" w:rsidRPr="00D759EF" w:rsidRDefault="00371D15" w:rsidP="00371D15">
      <w:pPr>
        <w:spacing w:after="120"/>
      </w:pPr>
      <w:r w:rsidRPr="00D759EF">
        <w:t>Let’s rework the method</w:t>
      </w:r>
      <w:del w:id="3868" w:author="Hans Zijlstra" w:date="2017-06-19T14:10:00Z">
        <w:r w:rsidRPr="00D759EF" w:rsidDel="00DA6590">
          <w:delText>,</w:delText>
        </w:r>
      </w:del>
      <w:r w:rsidRPr="00D759EF">
        <w:t xml:space="preserve"> which calculates the price for a cup of coffee</w:t>
      </w:r>
      <w:del w:id="3869" w:author="Hans Zijlstra" w:date="2017-06-19T14:10:00Z">
        <w:r w:rsidRPr="00D759EF" w:rsidDel="00DA6590">
          <w:delText>,</w:delText>
        </w:r>
      </w:del>
      <w:r w:rsidRPr="00D759EF">
        <w:t xml:space="preserve"> depending on the capacity of the cup. This time we will use the enumeration type </w:t>
      </w:r>
      <w:r w:rsidRPr="00D759EF">
        <w:rPr>
          <w:rFonts w:ascii="Consolas" w:hAnsi="Consolas"/>
          <w:b/>
          <w:bCs/>
          <w:noProof/>
          <w:kern w:val="32"/>
          <w:sz w:val="22"/>
        </w:rPr>
        <w:t>CoffeeSize</w:t>
      </w:r>
      <w:r w:rsidRPr="00D759EF">
        <w:t xml:space="preserve">, which we declared </w:t>
      </w:r>
      <w:ins w:id="3870" w:author="Hans Zijlstra" w:date="2017-06-19T13:59:00Z">
        <w:r w:rsidR="006A40D0" w:rsidRPr="00D759EF">
          <w:t>previously</w:t>
        </w:r>
      </w:ins>
      <w:del w:id="3871" w:author="Hans Zijlstra" w:date="2017-06-19T13:59:00Z">
        <w:r w:rsidRPr="00D759EF" w:rsidDel="006A40D0">
          <w:delText>in previous examples</w:delText>
        </w:r>
      </w:del>
      <w:r w:rsidRPr="00D759EF">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7E40D4EA" w14:textId="77777777" w:rsidTr="00563712">
        <w:tc>
          <w:tcPr>
            <w:tcW w:w="7970" w:type="dxa"/>
            <w:tcBorders>
              <w:top w:val="single" w:sz="4" w:space="0" w:color="auto"/>
              <w:left w:val="single" w:sz="4" w:space="0" w:color="auto"/>
              <w:bottom w:val="single" w:sz="4" w:space="0" w:color="auto"/>
              <w:right w:val="single" w:sz="4" w:space="0" w:color="auto"/>
            </w:tcBorders>
          </w:tcPr>
          <w:p w14:paraId="6AB8CD86"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double</w:t>
            </w:r>
            <w:r w:rsidRPr="00D759EF">
              <w:rPr>
                <w:rFonts w:ascii="Consolas" w:hAnsi="Consolas"/>
                <w:noProof/>
                <w:sz w:val="22"/>
                <w:szCs w:val="22"/>
              </w:rPr>
              <w:t xml:space="preserve"> CalcPrice(</w:t>
            </w:r>
            <w:r w:rsidRPr="00D759EF">
              <w:rPr>
                <w:rFonts w:ascii="Consolas" w:hAnsi="Consolas"/>
                <w:noProof/>
                <w:color w:val="2B91AF"/>
                <w:sz w:val="22"/>
              </w:rPr>
              <w:t>CoffeeSize</w:t>
            </w:r>
            <w:r w:rsidRPr="00D759EF">
              <w:rPr>
                <w:rFonts w:ascii="Consolas" w:hAnsi="Consolas"/>
                <w:noProof/>
                <w:sz w:val="22"/>
                <w:szCs w:val="22"/>
              </w:rPr>
              <w:t xml:space="preserve"> coffeeSize)</w:t>
            </w:r>
          </w:p>
          <w:p w14:paraId="4EB17F7F"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w:t>
            </w:r>
          </w:p>
          <w:p w14:paraId="0A75019C"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cs="Consolas"/>
                <w:noProof/>
                <w:color w:val="0000FF"/>
                <w:sz w:val="22"/>
                <w:szCs w:val="22"/>
                <w:lang w:eastAsia="es-ES"/>
              </w:rPr>
              <w:t>switch</w:t>
            </w:r>
            <w:r w:rsidRPr="00D759EF">
              <w:rPr>
                <w:rFonts w:ascii="Consolas" w:hAnsi="Consolas"/>
                <w:noProof/>
                <w:sz w:val="22"/>
                <w:szCs w:val="22"/>
              </w:rPr>
              <w:t xml:space="preserve"> (coffeeSize)</w:t>
            </w:r>
          </w:p>
          <w:p w14:paraId="45CB6250"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w:t>
            </w:r>
          </w:p>
          <w:p w14:paraId="26876A16"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case</w:t>
            </w:r>
            <w:r w:rsidRPr="00D759EF">
              <w:rPr>
                <w:rFonts w:ascii="Consolas" w:hAnsi="Consolas"/>
                <w:noProof/>
                <w:sz w:val="22"/>
                <w:szCs w:val="22"/>
              </w:rPr>
              <w:t xml:space="preserve"> </w:t>
            </w:r>
            <w:r w:rsidRPr="00D759EF">
              <w:rPr>
                <w:rFonts w:ascii="Consolas" w:hAnsi="Consolas"/>
                <w:noProof/>
                <w:color w:val="2B91AF"/>
                <w:sz w:val="22"/>
              </w:rPr>
              <w:t>CoffeeSize</w:t>
            </w:r>
            <w:r w:rsidRPr="00D759EF">
              <w:rPr>
                <w:rFonts w:ascii="Consolas" w:hAnsi="Consolas"/>
                <w:noProof/>
                <w:sz w:val="22"/>
                <w:szCs w:val="22"/>
              </w:rPr>
              <w:t>.Small:</w:t>
            </w:r>
          </w:p>
          <w:p w14:paraId="33FD8B5C"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return</w:t>
            </w:r>
            <w:r w:rsidRPr="00D759EF">
              <w:rPr>
                <w:rFonts w:ascii="Consolas" w:hAnsi="Consolas"/>
                <w:noProof/>
                <w:sz w:val="22"/>
                <w:szCs w:val="22"/>
              </w:rPr>
              <w:t xml:space="preserve"> 0.20;</w:t>
            </w:r>
          </w:p>
          <w:p w14:paraId="20D81932"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case</w:t>
            </w:r>
            <w:r w:rsidRPr="00D759EF">
              <w:rPr>
                <w:rFonts w:ascii="Consolas" w:hAnsi="Consolas"/>
                <w:noProof/>
                <w:sz w:val="22"/>
                <w:szCs w:val="22"/>
              </w:rPr>
              <w:t xml:space="preserve"> </w:t>
            </w:r>
            <w:r w:rsidRPr="00D759EF">
              <w:rPr>
                <w:rFonts w:ascii="Consolas" w:hAnsi="Consolas"/>
                <w:noProof/>
                <w:color w:val="2B91AF"/>
                <w:sz w:val="22"/>
              </w:rPr>
              <w:t>CoffeeSize</w:t>
            </w:r>
            <w:r w:rsidRPr="00D759EF">
              <w:rPr>
                <w:rFonts w:ascii="Consolas" w:hAnsi="Consolas"/>
                <w:noProof/>
                <w:sz w:val="22"/>
                <w:szCs w:val="22"/>
              </w:rPr>
              <w:t>.Normal:</w:t>
            </w:r>
          </w:p>
          <w:p w14:paraId="1D4B65AA"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return</w:t>
            </w:r>
            <w:r w:rsidRPr="00D759EF">
              <w:rPr>
                <w:rFonts w:ascii="Consolas" w:hAnsi="Consolas"/>
                <w:noProof/>
                <w:sz w:val="22"/>
                <w:szCs w:val="22"/>
              </w:rPr>
              <w:t xml:space="preserve"> 0.40;</w:t>
            </w:r>
          </w:p>
          <w:p w14:paraId="7087DDB5"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case</w:t>
            </w:r>
            <w:r w:rsidRPr="00D759EF">
              <w:rPr>
                <w:rFonts w:ascii="Consolas" w:hAnsi="Consolas"/>
                <w:noProof/>
                <w:sz w:val="22"/>
                <w:szCs w:val="22"/>
              </w:rPr>
              <w:t xml:space="preserve"> </w:t>
            </w:r>
            <w:r w:rsidRPr="00D759EF">
              <w:rPr>
                <w:rFonts w:ascii="Consolas" w:hAnsi="Consolas"/>
                <w:noProof/>
                <w:color w:val="2B91AF"/>
                <w:sz w:val="22"/>
              </w:rPr>
              <w:t>CoffeeSize</w:t>
            </w:r>
            <w:r w:rsidRPr="00D759EF">
              <w:rPr>
                <w:rFonts w:ascii="Consolas" w:hAnsi="Consolas"/>
                <w:noProof/>
                <w:sz w:val="22"/>
                <w:szCs w:val="22"/>
              </w:rPr>
              <w:t>.Double:</w:t>
            </w:r>
          </w:p>
          <w:p w14:paraId="27515660"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return</w:t>
            </w:r>
            <w:r w:rsidRPr="00D759EF">
              <w:rPr>
                <w:rFonts w:ascii="Consolas" w:hAnsi="Consolas"/>
                <w:noProof/>
                <w:sz w:val="22"/>
                <w:szCs w:val="22"/>
              </w:rPr>
              <w:t xml:space="preserve"> 0.60;</w:t>
            </w:r>
          </w:p>
          <w:p w14:paraId="766B70D2"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default</w:t>
            </w:r>
            <w:r w:rsidRPr="00D759EF">
              <w:rPr>
                <w:rFonts w:ascii="Consolas" w:hAnsi="Consolas"/>
                <w:noProof/>
                <w:sz w:val="22"/>
                <w:szCs w:val="22"/>
              </w:rPr>
              <w:t>:</w:t>
            </w:r>
          </w:p>
          <w:p w14:paraId="12D4213A"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0000FF"/>
                <w:sz w:val="22"/>
                <w:szCs w:val="22"/>
                <w:lang w:eastAsia="es-ES"/>
              </w:rPr>
              <w:t>throw</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new</w:t>
            </w:r>
            <w:r w:rsidRPr="00D759EF">
              <w:rPr>
                <w:rFonts w:ascii="Consolas" w:hAnsi="Consolas"/>
                <w:noProof/>
                <w:sz w:val="22"/>
                <w:szCs w:val="22"/>
              </w:rPr>
              <w:t xml:space="preserve"> </w:t>
            </w:r>
            <w:r w:rsidRPr="00D759EF">
              <w:rPr>
                <w:rFonts w:ascii="Consolas" w:hAnsi="Consolas"/>
                <w:noProof/>
                <w:color w:val="2B91AF"/>
                <w:sz w:val="22"/>
              </w:rPr>
              <w:t>InvalidOperationException</w:t>
            </w:r>
            <w:r w:rsidRPr="00D759EF">
              <w:rPr>
                <w:rFonts w:ascii="Consolas" w:hAnsi="Consolas"/>
                <w:noProof/>
                <w:sz w:val="22"/>
                <w:szCs w:val="22"/>
              </w:rPr>
              <w:t>(</w:t>
            </w:r>
          </w:p>
          <w:p w14:paraId="6F0B6823" w14:textId="77777777" w:rsidR="00371D15" w:rsidRPr="00D759EF" w:rsidRDefault="00371D15" w:rsidP="00563712">
            <w:pPr>
              <w:autoSpaceDE w:val="0"/>
              <w:autoSpaceDN w:val="0"/>
              <w:adjustRightInd w:val="0"/>
              <w:spacing w:before="0"/>
              <w:jc w:val="left"/>
              <w:rPr>
                <w:rFonts w:ascii="Consolas" w:hAnsi="Consolas"/>
                <w:noProof/>
                <w:sz w:val="22"/>
                <w:szCs w:val="22"/>
              </w:rPr>
            </w:pP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noProof/>
                <w:sz w:val="22"/>
                <w:szCs w:val="22"/>
              </w:rPr>
              <w:tab/>
            </w:r>
            <w:r w:rsidRPr="00D759EF">
              <w:rPr>
                <w:rFonts w:ascii="Consolas" w:hAnsi="Consolas" w:cs="Consolas"/>
                <w:noProof/>
                <w:color w:val="A31515"/>
                <w:sz w:val="22"/>
                <w:szCs w:val="22"/>
                <w:lang w:eastAsia="es-ES"/>
              </w:rPr>
              <w:t>"Unsupported coffee quantity: "</w:t>
            </w:r>
            <w:r w:rsidRPr="00D759EF">
              <w:rPr>
                <w:rFonts w:ascii="Consolas" w:hAnsi="Consolas"/>
                <w:noProof/>
                <w:sz w:val="22"/>
                <w:szCs w:val="22"/>
              </w:rPr>
              <w:t xml:space="preserve"> + (int)coffeeSize);</w:t>
            </w:r>
          </w:p>
          <w:p w14:paraId="23A6FE27"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w:t>
            </w:r>
          </w:p>
          <w:p w14:paraId="5870E653"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w:t>
            </w:r>
          </w:p>
        </w:tc>
      </w:tr>
    </w:tbl>
    <w:p w14:paraId="18352240" w14:textId="03219F19" w:rsidR="00371D15" w:rsidRPr="00D759EF" w:rsidRDefault="00371D15" w:rsidP="00371D15">
      <w:pPr>
        <w:spacing w:after="120"/>
      </w:pPr>
      <w:del w:id="3872" w:author="Hans Zijlstra" w:date="2017-06-19T14:11:00Z">
        <w:r w:rsidRPr="00D759EF" w:rsidDel="00DA6590">
          <w:delText>As we can see in this example, the possibility for the</w:delText>
        </w:r>
      </w:del>
      <w:ins w:id="3873" w:author="Hans Zijlstra" w:date="2017-06-19T14:11:00Z">
        <w:r w:rsidR="00DA6590" w:rsidRPr="00D759EF">
          <w:t>The</w:t>
        </w:r>
      </w:ins>
      <w:r w:rsidRPr="00D759EF">
        <w:t xml:space="preserve"> users of our method </w:t>
      </w:r>
      <w:ins w:id="3874" w:author="Hans Zijlstra" w:date="2017-06-19T14:11:00Z">
        <w:r w:rsidR="00DA6590" w:rsidRPr="00D759EF">
          <w:t xml:space="preserve">can no longer </w:t>
        </w:r>
      </w:ins>
      <w:del w:id="3875" w:author="Hans Zijlstra" w:date="2017-06-19T14:11:00Z">
        <w:r w:rsidRPr="00D759EF" w:rsidDel="00DA6590">
          <w:delText>to</w:delText>
        </w:r>
      </w:del>
      <w:del w:id="3876" w:author="Hans Zijlstra" w:date="2017-06-25T11:46:00Z">
        <w:r w:rsidRPr="00D759EF" w:rsidDel="00DD6B7B">
          <w:delText xml:space="preserve"> </w:delText>
        </w:r>
      </w:del>
      <w:ins w:id="3877" w:author="Hans Zijlstra" w:date="2017-06-19T14:11:00Z">
        <w:r w:rsidR="00DA6590" w:rsidRPr="00D759EF">
          <w:t>cause</w:t>
        </w:r>
      </w:ins>
      <w:del w:id="3878" w:author="Hans Zijlstra" w:date="2017-06-19T14:11:00Z">
        <w:r w:rsidRPr="00D759EF" w:rsidDel="00DA6590">
          <w:delText>provoke</w:delText>
        </w:r>
      </w:del>
      <w:r w:rsidRPr="00D759EF">
        <w:t xml:space="preserve"> unexpected behavior</w:t>
      </w:r>
      <w:del w:id="3879" w:author="Hans Zijlstra" w:date="2017-06-19T14:12:00Z">
        <w:r w:rsidRPr="00D759EF" w:rsidDel="00DA6590">
          <w:delText xml:space="preserve"> of the method is negligible</w:delText>
        </w:r>
      </w:del>
      <w:r w:rsidRPr="00D759EF">
        <w:t xml:space="preserve">, because </w:t>
      </w:r>
      <w:ins w:id="3880" w:author="Hans Zijlstra" w:date="2017-06-19T14:12:00Z">
        <w:r w:rsidR="00DA6590" w:rsidRPr="00D759EF">
          <w:t>they have</w:t>
        </w:r>
      </w:ins>
      <w:del w:id="3881" w:author="Hans Zijlstra" w:date="2017-06-19T14:12:00Z">
        <w:r w:rsidRPr="00D759EF" w:rsidDel="00DA6590">
          <w:delText>we force them</w:delText>
        </w:r>
      </w:del>
      <w:r w:rsidRPr="00D759EF">
        <w:t xml:space="preserve"> to use specific</w:t>
      </w:r>
      <w:del w:id="3882" w:author="Hans Zijlstra" w:date="2017-06-19T14:12:00Z">
        <w:r w:rsidRPr="00D759EF" w:rsidDel="00DA6590">
          <w:delText xml:space="preserve"> values which to be used</w:delText>
        </w:r>
      </w:del>
      <w:del w:id="3883" w:author="Hans Zijlstra" w:date="2017-06-19T14:13:00Z">
        <w:r w:rsidRPr="00D759EF" w:rsidDel="00DA6590">
          <w:delText xml:space="preserve"> as</w:delText>
        </w:r>
      </w:del>
      <w:r w:rsidRPr="00D759EF">
        <w:t xml:space="preserve"> arguments, namely </w:t>
      </w:r>
      <w:ins w:id="3884" w:author="Hans Zijlstra" w:date="2017-06-19T14:13:00Z">
        <w:r w:rsidR="00DA6590" w:rsidRPr="00D759EF">
          <w:t xml:space="preserve">the </w:t>
        </w:r>
      </w:ins>
      <w:r w:rsidRPr="00D759EF">
        <w:t xml:space="preserve">constants of </w:t>
      </w:r>
      <w:ins w:id="3885" w:author="Hans Zijlstra" w:date="2017-06-19T14:13:00Z">
        <w:r w:rsidR="00DA6590" w:rsidRPr="00D759EF">
          <w:t xml:space="preserve">the </w:t>
        </w:r>
      </w:ins>
      <w:r w:rsidRPr="00D759EF">
        <w:t xml:space="preserve">enumerated </w:t>
      </w:r>
      <w:r w:rsidRPr="00D759EF">
        <w:rPr>
          <w:rFonts w:ascii="Consolas" w:hAnsi="Consolas"/>
          <w:b/>
          <w:bCs/>
          <w:noProof/>
          <w:kern w:val="32"/>
          <w:sz w:val="22"/>
        </w:rPr>
        <w:t>CoffeeSize</w:t>
      </w:r>
      <w:r w:rsidRPr="00D759EF">
        <w:t xml:space="preserve"> type. This is one of the advantages of constants</w:t>
      </w:r>
      <w:del w:id="3886" w:author="Hans Zijlstra" w:date="2017-06-19T14:13:00Z">
        <w:r w:rsidRPr="00D759EF" w:rsidDel="00DA6590">
          <w:delText>,</w:delText>
        </w:r>
      </w:del>
      <w:r w:rsidRPr="00D759EF">
        <w:t xml:space="preserve"> which are declared in enumeration types</w:t>
      </w:r>
      <w:ins w:id="3887" w:author="Hans Zijlstra" w:date="2017-06-19T14:13:00Z">
        <w:r w:rsidR="00DA6590" w:rsidRPr="00D759EF">
          <w:t>, as compared</w:t>
        </w:r>
      </w:ins>
      <w:r w:rsidRPr="00D759EF">
        <w:t xml:space="preserve"> to constants declared in a</w:t>
      </w:r>
      <w:del w:id="3888" w:author="Hans Zijlstra" w:date="2017-06-19T14:13:00Z">
        <w:r w:rsidRPr="00D759EF" w:rsidDel="00DA6590">
          <w:delText>ny</w:delText>
        </w:r>
      </w:del>
      <w:r w:rsidRPr="00D759EF">
        <w:t xml:space="preserve"> class.</w:t>
      </w:r>
    </w:p>
    <w:tbl>
      <w:tblPr>
        <w:tblW w:w="0" w:type="auto"/>
        <w:tblInd w:w="108" w:type="dxa"/>
        <w:tblCellMar>
          <w:top w:w="113" w:type="dxa"/>
          <w:bottom w:w="113" w:type="dxa"/>
        </w:tblCellMar>
        <w:tblLook w:val="01E0" w:firstRow="1" w:lastRow="1" w:firstColumn="1" w:lastColumn="1" w:noHBand="0" w:noVBand="0"/>
      </w:tblPr>
      <w:tblGrid>
        <w:gridCol w:w="812"/>
        <w:gridCol w:w="7158"/>
      </w:tblGrid>
      <w:tr w:rsidR="00371D15" w:rsidRPr="00D759EF" w14:paraId="776FC2D3" w14:textId="77777777" w:rsidTr="00563712">
        <w:tc>
          <w:tcPr>
            <w:tcW w:w="812" w:type="dxa"/>
            <w:tcBorders>
              <w:top w:val="single" w:sz="4" w:space="0" w:color="auto"/>
              <w:left w:val="single" w:sz="4" w:space="0" w:color="auto"/>
              <w:bottom w:val="single" w:sz="4" w:space="0" w:color="auto"/>
              <w:right w:val="single" w:sz="4" w:space="0" w:color="auto"/>
            </w:tcBorders>
            <w:vAlign w:val="center"/>
          </w:tcPr>
          <w:p w14:paraId="496FB3DC" w14:textId="77777777" w:rsidR="00371D15" w:rsidRPr="00D759EF" w:rsidRDefault="00371D15" w:rsidP="00563712">
            <w:pPr>
              <w:spacing w:before="0"/>
              <w:jc w:val="center"/>
            </w:pPr>
            <w:r w:rsidRPr="00D759EF">
              <w:rPr>
                <w:noProof/>
              </w:rPr>
              <w:drawing>
                <wp:inline distT="0" distB="0" distL="0" distR="0" wp14:anchorId="650799D1" wp14:editId="6FA4D392">
                  <wp:extent cx="321945" cy="321945"/>
                  <wp:effectExtent l="0" t="0" r="1905" b="1905"/>
                  <wp:docPr id="5414" name="Picture 5414" descr="idi_e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idi_exc"/>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321945" cy="321945"/>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5D53EB1E" w14:textId="4A7A18FE" w:rsidR="00371D15" w:rsidRPr="00AA044A" w:rsidRDefault="00371D15" w:rsidP="00563712">
            <w:pPr>
              <w:pStyle w:val="WarningMessage"/>
            </w:pPr>
            <w:r w:rsidRPr="00011129">
              <w:t xml:space="preserve">Whenever possible, use enumerations instead of </w:t>
            </w:r>
            <w:ins w:id="3889" w:author="Hans Zijlstra" w:date="2017-06-19T14:14:00Z">
              <w:r w:rsidR="00DA6590" w:rsidRPr="00AA044A">
                <w:t xml:space="preserve">a </w:t>
              </w:r>
            </w:ins>
            <w:r w:rsidRPr="00AA044A">
              <w:t>set of constants declared in a class.</w:t>
            </w:r>
          </w:p>
        </w:tc>
      </w:tr>
    </w:tbl>
    <w:p w14:paraId="15920C32" w14:textId="20ED6399" w:rsidR="00371D15" w:rsidRPr="00D759EF" w:rsidRDefault="00371D15" w:rsidP="00371D15">
      <w:pPr>
        <w:spacing w:after="120"/>
      </w:pPr>
      <w:r w:rsidRPr="00D759EF">
        <w:t xml:space="preserve">Before </w:t>
      </w:r>
      <w:ins w:id="3890" w:author="Hans Zijlstra" w:date="2017-06-19T14:14:00Z">
        <w:r w:rsidR="00DA6590" w:rsidRPr="00D759EF">
          <w:t>completing</w:t>
        </w:r>
      </w:ins>
      <w:del w:id="3891" w:author="Hans Zijlstra" w:date="2017-06-19T14:14:00Z">
        <w:r w:rsidRPr="00D759EF" w:rsidDel="00DA6590">
          <w:delText>we finish with</w:delText>
        </w:r>
      </w:del>
      <w:r w:rsidRPr="00D759EF">
        <w:t xml:space="preserve"> the enumeration section</w:t>
      </w:r>
      <w:ins w:id="3892" w:author="Hans Zijlstra" w:date="2017-06-19T14:14:00Z">
        <w:r w:rsidR="00DA6590" w:rsidRPr="00D759EF">
          <w:t>,</w:t>
        </w:r>
      </w:ins>
      <w:r w:rsidRPr="00D759EF">
        <w:t xml:space="preserve"> we</w:t>
      </w:r>
      <w:ins w:id="3893" w:author="Hans Zijlstra" w:date="2017-06-25T11:47:00Z">
        <w:r w:rsidR="00DD6B7B">
          <w:t xml:space="preserve"> remark</w:t>
        </w:r>
      </w:ins>
      <w:del w:id="3894" w:author="Hans Zijlstra" w:date="2017-06-25T11:46:00Z">
        <w:r w:rsidRPr="00D759EF" w:rsidDel="00DD6B7B">
          <w:delText xml:space="preserve"> should</w:delText>
        </w:r>
      </w:del>
      <w:del w:id="3895" w:author="Hans Zijlstra" w:date="2017-06-25T11:47:00Z">
        <w:r w:rsidRPr="00D759EF" w:rsidDel="00DD6B7B">
          <w:delText xml:space="preserve"> mention</w:delText>
        </w:r>
      </w:del>
      <w:r w:rsidRPr="00D759EF">
        <w:t xml:space="preserve"> that</w:t>
      </w:r>
      <w:del w:id="3896" w:author="Hans Zijlstra" w:date="2017-06-19T14:15:00Z">
        <w:r w:rsidRPr="00D759EF" w:rsidDel="00DA6590">
          <w:delText xml:space="preserve"> the</w:delText>
        </w:r>
      </w:del>
      <w:r w:rsidRPr="00D759EF">
        <w:t xml:space="preserve"> enumerations </w:t>
      </w:r>
      <w:ins w:id="3897" w:author="Hans Zijlstra" w:date="2017-06-19T14:14:00Z">
        <w:r w:rsidR="00DA6590" w:rsidRPr="00D759EF">
          <w:t>should</w:t>
        </w:r>
      </w:ins>
      <w:del w:id="3898" w:author="Hans Zijlstra" w:date="2017-06-19T14:14:00Z">
        <w:r w:rsidRPr="00D759EF" w:rsidDel="00DA6590">
          <w:delText>are to</w:delText>
        </w:r>
      </w:del>
      <w:r w:rsidRPr="00D759EF">
        <w:t xml:space="preserve"> be used with caution when working with the </w:t>
      </w:r>
      <w:r w:rsidRPr="00D759EF">
        <w:rPr>
          <w:rFonts w:ascii="Consolas" w:hAnsi="Consolas"/>
          <w:b/>
          <w:bCs/>
          <w:noProof/>
          <w:kern w:val="32"/>
          <w:sz w:val="22"/>
        </w:rPr>
        <w:t>switch-case</w:t>
      </w:r>
      <w:r w:rsidRPr="00D759EF">
        <w:t xml:space="preserve"> </w:t>
      </w:r>
      <w:commentRangeStart w:id="3899"/>
      <w:ins w:id="3900" w:author="Hans Zijlstra" w:date="2017-06-19T14:17:00Z">
        <w:r w:rsidR="00DA6590" w:rsidRPr="00D759EF">
          <w:lastRenderedPageBreak/>
          <w:t>statement</w:t>
        </w:r>
      </w:ins>
      <w:del w:id="3901" w:author="Hans Zijlstra" w:date="2017-06-19T14:15:00Z">
        <w:r w:rsidRPr="00D759EF" w:rsidDel="00DA6590">
          <w:delText>construct</w:delText>
        </w:r>
      </w:del>
      <w:commentRangeEnd w:id="3899"/>
      <w:r w:rsidR="00045025" w:rsidRPr="00D759EF">
        <w:rPr>
          <w:rStyle w:val="CommentReference"/>
        </w:rPr>
        <w:commentReference w:id="3899"/>
      </w:r>
      <w:r w:rsidRPr="00D759EF">
        <w:t xml:space="preserve">. For example, if one day the owner of the coffee shop </w:t>
      </w:r>
      <w:ins w:id="3902" w:author="Hans Zijlstra" w:date="2017-06-19T14:19:00Z">
        <w:r w:rsidR="00045025" w:rsidRPr="00011129">
          <w:t>wants to serve</w:t>
        </w:r>
      </w:ins>
      <w:del w:id="3903" w:author="Hans Zijlstra" w:date="2017-06-19T14:19:00Z">
        <w:r w:rsidRPr="00AA044A" w:rsidDel="00045025">
          <w:delText>buys</w:delText>
        </w:r>
      </w:del>
      <w:r w:rsidRPr="00AA044A">
        <w:t xml:space="preserve"> </w:t>
      </w:r>
      <w:del w:id="3904" w:author="Hans Zijlstra" w:date="2017-06-19T14:18:00Z">
        <w:r w:rsidRPr="002959F9" w:rsidDel="00045025">
          <w:delText>many big</w:delText>
        </w:r>
        <w:r w:rsidRPr="00977A5E" w:rsidDel="00045025">
          <w:delText xml:space="preserve"> cups</w:delText>
        </w:r>
      </w:del>
      <w:r w:rsidRPr="00977A5E">
        <w:t xml:space="preserve"> </w:t>
      </w:r>
      <w:del w:id="3905" w:author="Hans Zijlstra" w:date="2017-06-19T14:18:00Z">
        <w:r w:rsidRPr="0028675A" w:rsidDel="00045025">
          <w:delText>(</w:delText>
        </w:r>
      </w:del>
      <w:proofErr w:type="spellStart"/>
      <w:r w:rsidRPr="00F04548">
        <w:t>mugs</w:t>
      </w:r>
      <w:del w:id="3906" w:author="Hans Zijlstra" w:date="2017-06-19T14:18:00Z">
        <w:r w:rsidRPr="00D759EF" w:rsidDel="00045025">
          <w:delText>)</w:delText>
        </w:r>
      </w:del>
      <w:del w:id="3907" w:author="Hans Zijlstra" w:date="2017-06-25T11:50:00Z">
        <w:r w:rsidRPr="00D759EF" w:rsidDel="004D68AD">
          <w:delText xml:space="preserve"> </w:delText>
        </w:r>
      </w:del>
      <w:ins w:id="3908" w:author="Hans Zijlstra" w:date="2017-06-19T14:19:00Z">
        <w:r w:rsidR="00045025" w:rsidRPr="00D759EF">
          <w:t>of</w:t>
        </w:r>
      </w:ins>
      <w:proofErr w:type="spellEnd"/>
      <w:del w:id="3909" w:author="Hans Zijlstra" w:date="2017-06-19T14:19:00Z">
        <w:r w:rsidRPr="00D759EF" w:rsidDel="00045025">
          <w:delText>for</w:delText>
        </w:r>
      </w:del>
      <w:r w:rsidRPr="00D759EF">
        <w:t xml:space="preserve"> coffee,</w:t>
      </w:r>
      <w:ins w:id="3910" w:author="Hans Zijlstra" w:date="2017-06-19T14:19:00Z">
        <w:r w:rsidR="00045025" w:rsidRPr="00D759EF">
          <w:t xml:space="preserve"> then</w:t>
        </w:r>
      </w:ins>
      <w:del w:id="3911" w:author="Hans Zijlstra" w:date="2017-06-19T14:19:00Z">
        <w:r w:rsidRPr="00D759EF" w:rsidDel="00045025">
          <w:delText xml:space="preserve"> we will need to add</w:delText>
        </w:r>
      </w:del>
      <w:r w:rsidRPr="00D759EF">
        <w:t xml:space="preserve"> a new constant</w:t>
      </w:r>
      <w:ins w:id="3912" w:author="Hans Zijlstra" w:date="2017-06-19T14:19:00Z">
        <w:r w:rsidR="00045025" w:rsidRPr="00D759EF">
          <w:t xml:space="preserve"> has to be a</w:t>
        </w:r>
      </w:ins>
      <w:ins w:id="3913" w:author="Hans Zijlstra" w:date="2017-06-19T14:20:00Z">
        <w:r w:rsidR="00045025" w:rsidRPr="00D759EF">
          <w:t>dded</w:t>
        </w:r>
      </w:ins>
      <w:r w:rsidRPr="00D759EF">
        <w:t xml:space="preserve"> </w:t>
      </w:r>
      <w:ins w:id="3914" w:author="Hans Zijlstra" w:date="2017-06-19T14:20:00Z">
        <w:r w:rsidR="00045025" w:rsidRPr="00D759EF">
          <w:t>to</w:t>
        </w:r>
      </w:ins>
      <w:del w:id="3915" w:author="Hans Zijlstra" w:date="2017-06-19T14:20:00Z">
        <w:r w:rsidRPr="00D759EF" w:rsidDel="00045025">
          <w:delText>in</w:delText>
        </w:r>
      </w:del>
      <w:r w:rsidRPr="00D759EF">
        <w:t xml:space="preserve"> the</w:t>
      </w:r>
      <w:del w:id="3916" w:author="Hans Zijlstra" w:date="2017-06-19T14:20:00Z">
        <w:r w:rsidRPr="00D759EF" w:rsidDel="00045025">
          <w:delText xml:space="preserve"> constant</w:delText>
        </w:r>
      </w:del>
      <w:r w:rsidRPr="00D759EF">
        <w:t xml:space="preserve"> list of the enumeration </w:t>
      </w:r>
      <w:r w:rsidRPr="00D759EF">
        <w:rPr>
          <w:rFonts w:ascii="Consolas" w:hAnsi="Consolas"/>
          <w:b/>
          <w:bCs/>
          <w:noProof/>
          <w:kern w:val="32"/>
          <w:sz w:val="22"/>
        </w:rPr>
        <w:t>CoffeeSize</w:t>
      </w:r>
      <w:r w:rsidRPr="00D759EF">
        <w:t xml:space="preserve">, which may be called, for example, </w:t>
      </w:r>
      <w:r w:rsidRPr="00D759EF">
        <w:rPr>
          <w:rFonts w:ascii="Consolas" w:hAnsi="Consolas"/>
          <w:b/>
          <w:bCs/>
          <w:noProof/>
          <w:kern w:val="32"/>
          <w:sz w:val="22"/>
        </w:rPr>
        <w:t>Overwhelming</w:t>
      </w:r>
      <w:r w:rsidRPr="00D759EF">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371D15" w:rsidRPr="00D759EF" w14:paraId="27D2980B" w14:textId="77777777" w:rsidTr="00563712">
        <w:tc>
          <w:tcPr>
            <w:tcW w:w="7970" w:type="dxa"/>
            <w:shd w:val="clear" w:color="auto" w:fill="F3F3F3"/>
          </w:tcPr>
          <w:p w14:paraId="1EEA913D" w14:textId="77777777" w:rsidR="00371D15" w:rsidRPr="00D759EF" w:rsidRDefault="00371D15" w:rsidP="00563712">
            <w:pPr>
              <w:spacing w:before="0"/>
              <w:jc w:val="center"/>
              <w:rPr>
                <w:rFonts w:ascii="Consolas" w:hAnsi="Consolas"/>
                <w:b/>
                <w:bCs/>
                <w:noProof/>
                <w:kern w:val="32"/>
                <w:sz w:val="22"/>
              </w:rPr>
            </w:pPr>
            <w:bookmarkStart w:id="3917" w:name="CofeeSize"/>
            <w:bookmarkEnd w:id="3917"/>
            <w:r w:rsidRPr="00D759EF">
              <w:rPr>
                <w:rFonts w:ascii="Consolas" w:hAnsi="Consolas"/>
                <w:b/>
                <w:bCs/>
                <w:noProof/>
                <w:kern w:val="32"/>
                <w:sz w:val="22"/>
              </w:rPr>
              <w:t>CoffeeSize.cs</w:t>
            </w:r>
          </w:p>
        </w:tc>
      </w:tr>
      <w:tr w:rsidR="00371D15" w:rsidRPr="00D759EF" w14:paraId="1DE824AD" w14:textId="77777777" w:rsidTr="00563712">
        <w:tc>
          <w:tcPr>
            <w:tcW w:w="7970" w:type="dxa"/>
          </w:tcPr>
          <w:p w14:paraId="551FB164" w14:textId="77777777" w:rsidR="00371D15" w:rsidRPr="00D759EF" w:rsidRDefault="00371D15" w:rsidP="00563712">
            <w:pPr>
              <w:autoSpaceDE w:val="0"/>
              <w:autoSpaceDN w:val="0"/>
              <w:adjustRightInd w:val="0"/>
              <w:spacing w:before="0"/>
              <w:jc w:val="left"/>
              <w:rPr>
                <w:rFonts w:ascii="Consolas" w:hAnsi="Consolas"/>
                <w:noProof/>
                <w:color w:val="2B91AF"/>
                <w:sz w:val="22"/>
              </w:rPr>
            </w:pPr>
            <w:r w:rsidRPr="00D759EF">
              <w:rPr>
                <w:rFonts w:ascii="Consolas" w:hAnsi="Consolas" w:cs="Consolas"/>
                <w:noProof/>
                <w:color w:val="0000FF"/>
                <w:sz w:val="22"/>
                <w:szCs w:val="22"/>
                <w:lang w:eastAsia="es-ES"/>
              </w:rPr>
              <w:t>public</w:t>
            </w:r>
            <w:r w:rsidRPr="00D759EF">
              <w:rPr>
                <w:rFonts w:ascii="Consolas" w:hAnsi="Consolas"/>
                <w:noProof/>
                <w:sz w:val="22"/>
                <w:szCs w:val="22"/>
              </w:rPr>
              <w:t xml:space="preserve"> </w:t>
            </w:r>
            <w:r w:rsidRPr="00D759EF">
              <w:rPr>
                <w:rFonts w:ascii="Consolas" w:hAnsi="Consolas" w:cs="Consolas"/>
                <w:noProof/>
                <w:color w:val="0000FF"/>
                <w:sz w:val="22"/>
                <w:szCs w:val="22"/>
                <w:lang w:eastAsia="es-ES"/>
              </w:rPr>
              <w:t>enum</w:t>
            </w:r>
            <w:r w:rsidRPr="00D759EF">
              <w:rPr>
                <w:rFonts w:ascii="Consolas" w:hAnsi="Consolas"/>
                <w:noProof/>
                <w:sz w:val="22"/>
                <w:szCs w:val="22"/>
              </w:rPr>
              <w:t xml:space="preserve"> </w:t>
            </w:r>
            <w:r w:rsidRPr="00D759EF">
              <w:rPr>
                <w:rFonts w:ascii="Consolas" w:hAnsi="Consolas"/>
                <w:noProof/>
                <w:color w:val="2B91AF"/>
                <w:sz w:val="22"/>
              </w:rPr>
              <w:t>CoffeeSize</w:t>
            </w:r>
          </w:p>
          <w:p w14:paraId="3BE52989"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w:t>
            </w:r>
          </w:p>
          <w:p w14:paraId="61774F4C"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rPr>
              <w:tab/>
            </w:r>
            <w:r w:rsidRPr="00D759EF">
              <w:rPr>
                <w:rFonts w:ascii="Consolas" w:hAnsi="Consolas" w:cs="Consolas"/>
                <w:noProof/>
                <w:sz w:val="22"/>
                <w:szCs w:val="22"/>
                <w:lang w:eastAsia="es-ES"/>
              </w:rPr>
              <w:t>Small=100, Normal=150, Double=300, Overwhelming=600</w:t>
            </w:r>
          </w:p>
          <w:p w14:paraId="392A1158" w14:textId="77777777" w:rsidR="00371D15" w:rsidRPr="00D759EF" w:rsidRDefault="00371D15" w:rsidP="00563712">
            <w:pPr>
              <w:autoSpaceDE w:val="0"/>
              <w:autoSpaceDN w:val="0"/>
              <w:adjustRightInd w:val="0"/>
              <w:spacing w:before="0"/>
              <w:jc w:val="left"/>
              <w:rPr>
                <w:rFonts w:ascii="Consolas" w:hAnsi="Consolas" w:cs="Consolas"/>
                <w:noProof/>
                <w:sz w:val="22"/>
                <w:szCs w:val="22"/>
                <w:lang w:eastAsia="es-ES"/>
              </w:rPr>
            </w:pPr>
            <w:r w:rsidRPr="00D759EF">
              <w:rPr>
                <w:rFonts w:ascii="Consolas" w:hAnsi="Consolas" w:cs="Consolas"/>
                <w:noProof/>
                <w:sz w:val="22"/>
                <w:szCs w:val="22"/>
                <w:lang w:eastAsia="es-ES"/>
              </w:rPr>
              <w:t>}</w:t>
            </w:r>
          </w:p>
        </w:tc>
      </w:tr>
    </w:tbl>
    <w:p w14:paraId="6DD3D42A" w14:textId="6446CFDF" w:rsidR="00371D15" w:rsidRPr="00D759EF" w:rsidRDefault="00371D15" w:rsidP="00371D15">
      <w:pPr>
        <w:spacing w:after="120"/>
      </w:pPr>
      <w:r w:rsidRPr="00D759EF">
        <w:t xml:space="preserve">When </w:t>
      </w:r>
      <w:ins w:id="3918" w:author="Hans Zijlstra" w:date="2017-06-19T14:21:00Z">
        <w:r w:rsidR="00045025" w:rsidRPr="00D759EF">
          <w:t>calculating</w:t>
        </w:r>
      </w:ins>
      <w:del w:id="3919" w:author="Hans Zijlstra" w:date="2017-06-19T14:21:00Z">
        <w:r w:rsidRPr="00D759EF" w:rsidDel="00045025">
          <w:delText xml:space="preserve">we try to </w:delText>
        </w:r>
      </w:del>
      <w:del w:id="3920" w:author="Hans Zijlstra" w:date="2017-06-19T14:20:00Z">
        <w:r w:rsidRPr="00D759EF" w:rsidDel="00045025">
          <w:delText>calculate</w:delText>
        </w:r>
      </w:del>
      <w:r w:rsidRPr="00D759EF">
        <w:t xml:space="preserve"> the coffee price </w:t>
      </w:r>
      <w:ins w:id="3921" w:author="Hans Zijlstra" w:date="2017-06-19T14:21:00Z">
        <w:r w:rsidR="00045025" w:rsidRPr="00D759EF">
          <w:t>of</w:t>
        </w:r>
      </w:ins>
      <w:del w:id="3922" w:author="Hans Zijlstra" w:date="2017-06-19T14:21:00Z">
        <w:r w:rsidRPr="00D759EF" w:rsidDel="00045025">
          <w:delText>with</w:delText>
        </w:r>
      </w:del>
      <w:r w:rsidRPr="00D759EF">
        <w:t xml:space="preserve"> the new quantity, the method</w:t>
      </w:r>
      <w:del w:id="3923" w:author="Hans Zijlstra" w:date="2017-06-19T14:21:00Z">
        <w:r w:rsidRPr="00D759EF" w:rsidDel="00045025">
          <w:delText>,</w:delText>
        </w:r>
      </w:del>
      <w:r w:rsidRPr="00D759EF">
        <w:t xml:space="preserve"> which calculates the price</w:t>
      </w:r>
      <w:del w:id="3924" w:author="Hans Zijlstra" w:date="2017-06-19T14:21:00Z">
        <w:r w:rsidRPr="00D759EF" w:rsidDel="00045025">
          <w:delText>,</w:delText>
        </w:r>
      </w:del>
      <w:r w:rsidRPr="00D759EF">
        <w:t xml:space="preserve"> will throw an exception, informing the user </w:t>
      </w:r>
      <w:ins w:id="3925" w:author="Hans Zijlstra" w:date="2017-06-19T14:23:00Z">
        <w:r w:rsidR="00045025" w:rsidRPr="00D759EF">
          <w:t>about a case of</w:t>
        </w:r>
        <w:r w:rsidR="004D68AD">
          <w:t xml:space="preserve"> “Unsupported coffee quantity”</w:t>
        </w:r>
      </w:ins>
      <w:del w:id="3926" w:author="Hans Zijlstra" w:date="2017-06-19T14:23:00Z">
        <w:r w:rsidRPr="00D759EF" w:rsidDel="00045025">
          <w:delText xml:space="preserve">that such amount of </w:delText>
        </w:r>
      </w:del>
      <w:del w:id="3927" w:author="Hans Zijlstra" w:date="2017-06-19T14:22:00Z">
        <w:r w:rsidRPr="00D759EF" w:rsidDel="00045025">
          <w:delText>coffee is not available in the coffee shop</w:delText>
        </w:r>
      </w:del>
      <w:r w:rsidRPr="00D759EF">
        <w:t>.</w:t>
      </w:r>
    </w:p>
    <w:p w14:paraId="727F4EDC" w14:textId="77777777" w:rsidR="00371D15" w:rsidRPr="00D759EF" w:rsidRDefault="00371D15" w:rsidP="00371D15">
      <w:pPr>
        <w:spacing w:after="120"/>
      </w:pPr>
      <w:r w:rsidRPr="00D759EF">
        <w:t xml:space="preserve">What we should do to solve this problem is to add a new </w:t>
      </w:r>
      <w:r w:rsidRPr="00D759EF">
        <w:rPr>
          <w:rFonts w:ascii="Consolas" w:hAnsi="Consolas"/>
          <w:b/>
          <w:bCs/>
          <w:noProof/>
          <w:kern w:val="32"/>
          <w:sz w:val="22"/>
        </w:rPr>
        <w:t>case</w:t>
      </w:r>
      <w:r w:rsidRPr="00D759EF">
        <w:t xml:space="preserve">-condition, which reflects the new constant in the enumerated </w:t>
      </w:r>
      <w:r w:rsidRPr="00D759EF">
        <w:rPr>
          <w:rFonts w:ascii="Consolas" w:hAnsi="Consolas"/>
          <w:b/>
          <w:bCs/>
          <w:noProof/>
          <w:kern w:val="32"/>
          <w:sz w:val="22"/>
        </w:rPr>
        <w:t>CoffeeSize</w:t>
      </w:r>
      <w:r w:rsidRPr="00D759EF">
        <w:t xml:space="preserve"> type.</w:t>
      </w:r>
    </w:p>
    <w:tbl>
      <w:tblPr>
        <w:tblW w:w="0" w:type="auto"/>
        <w:tblInd w:w="108" w:type="dxa"/>
        <w:tblCellMar>
          <w:top w:w="113" w:type="dxa"/>
          <w:bottom w:w="113" w:type="dxa"/>
        </w:tblCellMar>
        <w:tblLook w:val="01E0" w:firstRow="1" w:lastRow="1" w:firstColumn="1" w:lastColumn="1" w:noHBand="0" w:noVBand="0"/>
      </w:tblPr>
      <w:tblGrid>
        <w:gridCol w:w="812"/>
        <w:gridCol w:w="7158"/>
      </w:tblGrid>
      <w:tr w:rsidR="00371D15" w:rsidRPr="00D759EF" w14:paraId="62E6C10B" w14:textId="77777777" w:rsidTr="00563712">
        <w:tc>
          <w:tcPr>
            <w:tcW w:w="812" w:type="dxa"/>
            <w:tcBorders>
              <w:top w:val="single" w:sz="4" w:space="0" w:color="auto"/>
              <w:left w:val="single" w:sz="4" w:space="0" w:color="auto"/>
              <w:bottom w:val="single" w:sz="4" w:space="0" w:color="auto"/>
              <w:right w:val="single" w:sz="4" w:space="0" w:color="auto"/>
            </w:tcBorders>
            <w:vAlign w:val="center"/>
          </w:tcPr>
          <w:p w14:paraId="190134A7" w14:textId="77777777" w:rsidR="00371D15" w:rsidRPr="00D759EF" w:rsidRDefault="00371D15" w:rsidP="00563712">
            <w:pPr>
              <w:spacing w:before="0"/>
              <w:jc w:val="center"/>
            </w:pPr>
            <w:r w:rsidRPr="00D759EF">
              <w:rPr>
                <w:noProof/>
              </w:rPr>
              <w:drawing>
                <wp:inline distT="0" distB="0" distL="0" distR="0" wp14:anchorId="21557ECD" wp14:editId="67EE5490">
                  <wp:extent cx="321945" cy="321945"/>
                  <wp:effectExtent l="0" t="0" r="1905" b="1905"/>
                  <wp:docPr id="5415" name="Picture 5415" descr="idi_e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idi_exc"/>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321945" cy="321945"/>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5E4D9F57" w14:textId="663063A0" w:rsidR="00371D15" w:rsidRPr="00D759EF" w:rsidRDefault="00371D15" w:rsidP="00563712">
            <w:pPr>
              <w:pStyle w:val="WarningMessage"/>
            </w:pPr>
            <w:r w:rsidRPr="00011129">
              <w:t>When we modify the list of constants in an existing enumeration, we should</w:t>
            </w:r>
            <w:r w:rsidRPr="00AA044A">
              <w:t xml:space="preserve"> be careful not to break the logic of the </w:t>
            </w:r>
            <w:ins w:id="3928" w:author="Hans Zijlstra" w:date="2017-06-19T14:25:00Z">
              <w:r w:rsidR="00045025" w:rsidRPr="00AA044A">
                <w:t xml:space="preserve">existing </w:t>
              </w:r>
            </w:ins>
            <w:r w:rsidRPr="002959F9">
              <w:t xml:space="preserve">code that </w:t>
            </w:r>
            <w:ins w:id="3929" w:author="Hans Zijlstra" w:date="2017-06-19T14:25:00Z">
              <w:r w:rsidR="00045025" w:rsidRPr="00977A5E">
                <w:t xml:space="preserve">uses </w:t>
              </w:r>
            </w:ins>
            <w:del w:id="3930" w:author="Hans Zijlstra" w:date="2017-06-19T14:25:00Z">
              <w:r w:rsidRPr="00977A5E" w:rsidDel="00045025">
                <w:delText>already exists and uses</w:delText>
              </w:r>
            </w:del>
            <w:r w:rsidRPr="0028675A">
              <w:t xml:space="preserve"> the </w:t>
            </w:r>
            <w:del w:id="3931" w:author="Hans Zijlstra" w:date="2017-06-19T14:25:00Z">
              <w:r w:rsidRPr="00F04548" w:rsidDel="00045025">
                <w:delText xml:space="preserve">constants, </w:delText>
              </w:r>
            </w:del>
            <w:r w:rsidRPr="00D759EF">
              <w:t xml:space="preserve">declared </w:t>
            </w:r>
            <w:ins w:id="3932" w:author="Hans Zijlstra" w:date="2017-06-19T14:25:00Z">
              <w:r w:rsidR="00045025" w:rsidRPr="00D759EF">
                <w:t>constants</w:t>
              </w:r>
            </w:ins>
            <w:del w:id="3933" w:author="Hans Zijlstra" w:date="2017-06-19T14:25:00Z">
              <w:r w:rsidRPr="00D759EF" w:rsidDel="00045025">
                <w:delText>so far</w:delText>
              </w:r>
            </w:del>
            <w:r w:rsidRPr="00D759EF">
              <w:t>.</w:t>
            </w:r>
          </w:p>
        </w:tc>
      </w:tr>
    </w:tbl>
    <w:p w14:paraId="4988A72D" w14:textId="77777777" w:rsidR="00371D15" w:rsidRPr="00D759EF" w:rsidRDefault="00371D15" w:rsidP="00371D15">
      <w:pPr>
        <w:pStyle w:val="Heading2"/>
      </w:pPr>
      <w:bookmarkStart w:id="3934" w:name="_Inner_Classes_(Nested"/>
      <w:bookmarkStart w:id="3935" w:name="_Toc370673175"/>
      <w:bookmarkEnd w:id="3934"/>
      <w:r w:rsidRPr="00D759EF">
        <w:t>Inner Classes (Nested Classes)</w:t>
      </w:r>
      <w:bookmarkEnd w:id="3935"/>
    </w:p>
    <w:p w14:paraId="1A823D92" w14:textId="5145A65E" w:rsidR="00371D15" w:rsidRPr="00D759EF" w:rsidRDefault="00371D15" w:rsidP="00371D15">
      <w:r w:rsidRPr="00D759EF">
        <w:t>In C#</w:t>
      </w:r>
      <w:ins w:id="3936" w:author="Hans Zijlstra" w:date="2017-06-20T07:44:00Z">
        <w:r w:rsidR="005E69E4" w:rsidRPr="00D759EF">
          <w:t>,</w:t>
        </w:r>
      </w:ins>
      <w:r w:rsidRPr="00D759EF">
        <w:t xml:space="preserve"> an inner (nested) class is</w:t>
      </w:r>
      <w:del w:id="3937" w:author="Hans Zijlstra" w:date="2017-06-20T07:44:00Z">
        <w:r w:rsidRPr="00D759EF" w:rsidDel="005E69E4">
          <w:delText xml:space="preserve"> </w:delText>
        </w:r>
      </w:del>
      <w:ins w:id="3938" w:author="Hans Zijlstra" w:date="2017-06-25T11:51:00Z">
        <w:r w:rsidR="004D68AD">
          <w:t xml:space="preserve"> </w:t>
        </w:r>
      </w:ins>
      <w:del w:id="3939" w:author="Hans Zijlstra" w:date="2017-06-20T07:44:00Z">
        <w:r w:rsidRPr="00D759EF" w:rsidDel="005E69E4">
          <w:delText xml:space="preserve">called </w:delText>
        </w:r>
      </w:del>
      <w:r w:rsidRPr="00D759EF">
        <w:t xml:space="preserve">a </w:t>
      </w:r>
      <w:r w:rsidRPr="00D759EF">
        <w:rPr>
          <w:b/>
        </w:rPr>
        <w:t>class that is declared inside the body of another class</w:t>
      </w:r>
      <w:r w:rsidRPr="00D759EF">
        <w:t>. </w:t>
      </w:r>
      <w:del w:id="3940" w:author="Hans Zijlstra" w:date="2017-06-20T07:44:00Z">
        <w:r w:rsidRPr="00D759EF" w:rsidDel="005E69E4">
          <w:delText>Accordingly, the</w:delText>
        </w:r>
      </w:del>
      <w:ins w:id="3941" w:author="Hans Zijlstra" w:date="2017-06-20T07:44:00Z">
        <w:r w:rsidR="005E69E4" w:rsidRPr="00D759EF">
          <w:t>The</w:t>
        </w:r>
      </w:ins>
      <w:r w:rsidRPr="00D759EF">
        <w:t xml:space="preserve"> class that encloses the inner class is called an </w:t>
      </w:r>
      <w:r w:rsidRPr="00D759EF">
        <w:rPr>
          <w:b/>
        </w:rPr>
        <w:t>outer class</w:t>
      </w:r>
      <w:r w:rsidRPr="00D759EF">
        <w:t>.</w:t>
      </w:r>
    </w:p>
    <w:p w14:paraId="1180C3D0" w14:textId="3A116893" w:rsidR="00371D15" w:rsidRPr="00D759EF" w:rsidRDefault="00371D15" w:rsidP="00371D15">
      <w:r w:rsidRPr="00D759EF">
        <w:t>The main reason</w:t>
      </w:r>
      <w:ins w:id="3942" w:author="Hans Zijlstra" w:date="2017-06-20T07:45:00Z">
        <w:r w:rsidR="005E69E4" w:rsidRPr="00D759EF">
          <w:t>s</w:t>
        </w:r>
      </w:ins>
      <w:r w:rsidRPr="00D759EF">
        <w:t xml:space="preserve"> to declare one class into another are:</w:t>
      </w:r>
    </w:p>
    <w:p w14:paraId="13E4B7C4" w14:textId="5C4FA9F9" w:rsidR="00371D15" w:rsidRPr="00D759EF" w:rsidRDefault="00371D15" w:rsidP="00371D15">
      <w:pPr>
        <w:numPr>
          <w:ilvl w:val="0"/>
          <w:numId w:val="18"/>
        </w:numPr>
        <w:tabs>
          <w:tab w:val="clear" w:pos="568"/>
        </w:tabs>
      </w:pPr>
      <w:r w:rsidRPr="00D759EF">
        <w:t xml:space="preserve">To </w:t>
      </w:r>
      <w:r w:rsidRPr="00D759EF">
        <w:rPr>
          <w:b/>
        </w:rPr>
        <w:t>better organize the code</w:t>
      </w:r>
      <w:r w:rsidRPr="00D759EF">
        <w:t xml:space="preserve"> when working with objects in the real world,</w:t>
      </w:r>
      <w:del w:id="3943" w:author="Hans Zijlstra" w:date="2017-06-20T07:45:00Z">
        <w:r w:rsidRPr="00D759EF" w:rsidDel="005E69E4">
          <w:delText xml:space="preserve"> among</w:delText>
        </w:r>
      </w:del>
      <w:r w:rsidRPr="00D759EF">
        <w:t xml:space="preserve"> which have a special relationship and </w:t>
      </w:r>
      <w:ins w:id="3944" w:author="Hans Zijlstra" w:date="2017-06-20T07:46:00Z">
        <w:r w:rsidR="005E69E4" w:rsidRPr="00D759EF">
          <w:t xml:space="preserve">when </w:t>
        </w:r>
      </w:ins>
      <w:r w:rsidRPr="00D759EF">
        <w:t>one cannot exist without the other.</w:t>
      </w:r>
    </w:p>
    <w:p w14:paraId="486A8C54" w14:textId="3A3667F0" w:rsidR="00371D15" w:rsidRPr="00D759EF" w:rsidRDefault="00371D15" w:rsidP="00371D15">
      <w:pPr>
        <w:numPr>
          <w:ilvl w:val="0"/>
          <w:numId w:val="18"/>
        </w:numPr>
        <w:tabs>
          <w:tab w:val="clear" w:pos="568"/>
        </w:tabs>
      </w:pPr>
      <w:r w:rsidRPr="00D759EF">
        <w:t xml:space="preserve">To </w:t>
      </w:r>
      <w:r w:rsidRPr="00D759EF">
        <w:rPr>
          <w:b/>
        </w:rPr>
        <w:t>hide a class in another class</w:t>
      </w:r>
      <w:r w:rsidRPr="00D759EF">
        <w:t xml:space="preserve">, so that the inner class cannot be used </w:t>
      </w:r>
      <w:ins w:id="3945" w:author="Hans Zijlstra" w:date="2017-06-20T07:47:00Z">
        <w:r w:rsidR="005E69E4" w:rsidRPr="00D759EF">
          <w:t xml:space="preserve">from </w:t>
        </w:r>
      </w:ins>
      <w:r w:rsidRPr="00D759EF">
        <w:t xml:space="preserve">outside the </w:t>
      </w:r>
      <w:ins w:id="3946" w:author="Hans Zijlstra" w:date="2017-06-20T07:47:00Z">
        <w:r w:rsidR="005E69E4" w:rsidRPr="00D759EF">
          <w:t xml:space="preserve">outer </w:t>
        </w:r>
      </w:ins>
      <w:r w:rsidRPr="00D759EF">
        <w:t>class wrapp</w:t>
      </w:r>
      <w:ins w:id="3947" w:author="Hans Zijlstra" w:date="2017-06-20T07:47:00Z">
        <w:r w:rsidR="005E69E4" w:rsidRPr="00D759EF">
          <w:t>ing</w:t>
        </w:r>
      </w:ins>
      <w:del w:id="3948" w:author="Hans Zijlstra" w:date="2017-06-20T07:47:00Z">
        <w:r w:rsidRPr="00D759EF" w:rsidDel="005E69E4">
          <w:delText>ed</w:delText>
        </w:r>
      </w:del>
      <w:r w:rsidRPr="00D759EF">
        <w:t xml:space="preserve"> it.</w:t>
      </w:r>
    </w:p>
    <w:p w14:paraId="3A966036" w14:textId="5CAB71CE" w:rsidR="00371D15" w:rsidRPr="00D759EF" w:rsidRDefault="00371D15" w:rsidP="00371D15">
      <w:r w:rsidRPr="00D759EF">
        <w:t xml:space="preserve">In general, inner classes are used rarely, because they complicate the structure of the code </w:t>
      </w:r>
      <w:ins w:id="3949" w:author="Hans Zijlstra" w:date="2017-06-25T12:10:00Z">
        <w:r w:rsidR="002F00A2">
          <w:t>as levels of nesting increase</w:t>
        </w:r>
      </w:ins>
      <w:del w:id="3950" w:author="Hans Zijlstra" w:date="2017-06-25T12:10:00Z">
        <w:r w:rsidRPr="00D759EF" w:rsidDel="002F00A2">
          <w:delText>and increase the nest</w:delText>
        </w:r>
      </w:del>
      <w:del w:id="3951" w:author="Hans Zijlstra" w:date="2017-06-20T07:49:00Z">
        <w:r w:rsidRPr="00D759EF" w:rsidDel="00033F8E">
          <w:delText>ed levels</w:delText>
        </w:r>
      </w:del>
      <w:r w:rsidRPr="00D759EF">
        <w:t>.</w:t>
      </w:r>
    </w:p>
    <w:p w14:paraId="35F5CE76" w14:textId="77777777" w:rsidR="00371D15" w:rsidRPr="00D759EF" w:rsidRDefault="00371D15" w:rsidP="00371D15">
      <w:pPr>
        <w:pStyle w:val="Heading3"/>
      </w:pPr>
      <w:r w:rsidRPr="00D759EF">
        <w:t>Declaration of Inner Classes</w:t>
      </w:r>
    </w:p>
    <w:p w14:paraId="31FE4C5A" w14:textId="1B589994" w:rsidR="00371D15" w:rsidRPr="00D759EF" w:rsidRDefault="00371D15" w:rsidP="00371D15">
      <w:del w:id="3952" w:author="Hans Zijlstra" w:date="2017-06-20T07:49:00Z">
        <w:r w:rsidRPr="00D759EF" w:rsidDel="00033F8E">
          <w:delText>The inner</w:delText>
        </w:r>
      </w:del>
      <w:ins w:id="3953" w:author="Hans Zijlstra" w:date="2017-06-20T07:49:00Z">
        <w:r w:rsidR="00033F8E" w:rsidRPr="00D759EF">
          <w:t>Inner</w:t>
        </w:r>
      </w:ins>
      <w:r w:rsidRPr="00D759EF">
        <w:t xml:space="preserve"> classes are declared in the same way as normal classes, but are </w:t>
      </w:r>
      <w:r w:rsidRPr="00D759EF">
        <w:rPr>
          <w:b/>
        </w:rPr>
        <w:t>located within another class</w:t>
      </w:r>
      <w:r w:rsidRPr="00D759EF">
        <w:t xml:space="preserve">. Allowed modifiers in the declaration of the </w:t>
      </w:r>
      <w:ins w:id="3954" w:author="Hans Zijlstra" w:date="2017-06-20T07:50:00Z">
        <w:r w:rsidR="00033F8E" w:rsidRPr="00D759EF">
          <w:t xml:space="preserve">inner </w:t>
        </w:r>
      </w:ins>
      <w:r w:rsidRPr="00D759EF">
        <w:t>class are:</w:t>
      </w:r>
    </w:p>
    <w:p w14:paraId="03C3D71D" w14:textId="77777777" w:rsidR="00371D15" w:rsidRPr="00D759EF" w:rsidRDefault="00371D15" w:rsidP="00371D15">
      <w:pPr>
        <w:numPr>
          <w:ilvl w:val="0"/>
          <w:numId w:val="19"/>
        </w:numPr>
        <w:tabs>
          <w:tab w:val="clear" w:pos="568"/>
        </w:tabs>
      </w:pPr>
      <w:r w:rsidRPr="00D759EF">
        <w:rPr>
          <w:rFonts w:ascii="Consolas" w:hAnsi="Consolas"/>
          <w:b/>
          <w:bCs/>
          <w:noProof/>
          <w:kern w:val="32"/>
          <w:sz w:val="22"/>
        </w:rPr>
        <w:t>public</w:t>
      </w:r>
      <w:r w:rsidRPr="00D759EF">
        <w:t xml:space="preserve"> – an inner class is accessible from any assembly.</w:t>
      </w:r>
    </w:p>
    <w:p w14:paraId="0B2032C7" w14:textId="27241B64" w:rsidR="00371D15" w:rsidRPr="00D759EF" w:rsidRDefault="00371D15" w:rsidP="00371D15">
      <w:pPr>
        <w:numPr>
          <w:ilvl w:val="0"/>
          <w:numId w:val="19"/>
        </w:numPr>
        <w:tabs>
          <w:tab w:val="clear" w:pos="568"/>
        </w:tabs>
      </w:pPr>
      <w:r w:rsidRPr="00D759EF">
        <w:rPr>
          <w:rFonts w:ascii="Consolas" w:hAnsi="Consolas"/>
          <w:b/>
          <w:bCs/>
          <w:noProof/>
          <w:kern w:val="32"/>
          <w:sz w:val="22"/>
        </w:rPr>
        <w:t>internal</w:t>
      </w:r>
      <w:r w:rsidRPr="00D759EF">
        <w:t xml:space="preserve"> – an inner class is </w:t>
      </w:r>
      <w:ins w:id="3955" w:author="Hans Zijlstra" w:date="2017-06-20T07:51:00Z">
        <w:r w:rsidR="00033F8E" w:rsidRPr="00D759EF">
          <w:t xml:space="preserve">accessible only from </w:t>
        </w:r>
      </w:ins>
      <w:del w:id="3956" w:author="Hans Zijlstra" w:date="2017-06-20T07:51:00Z">
        <w:r w:rsidRPr="00D759EF" w:rsidDel="00033F8E">
          <w:delText>available in</w:delText>
        </w:r>
      </w:del>
      <w:del w:id="3957" w:author="Hans Zijlstra" w:date="2017-06-25T12:10:00Z">
        <w:r w:rsidRPr="00D759EF" w:rsidDel="002F00A2">
          <w:delText xml:space="preserve"> </w:delText>
        </w:r>
      </w:del>
      <w:r w:rsidRPr="00D759EF">
        <w:t>the</w:t>
      </w:r>
      <w:del w:id="3958" w:author="Hans Zijlstra" w:date="2017-06-25T12:11:00Z">
        <w:r w:rsidRPr="00D759EF" w:rsidDel="002F00A2">
          <w:delText xml:space="preserve"> </w:delText>
        </w:r>
      </w:del>
      <w:del w:id="3959" w:author="Hans Zijlstra" w:date="2017-06-20T07:51:00Z">
        <w:r w:rsidRPr="00D759EF" w:rsidDel="00033F8E">
          <w:delText>current</w:delText>
        </w:r>
      </w:del>
      <w:r w:rsidRPr="00D759EF">
        <w:t xml:space="preserve"> assembly</w:t>
      </w:r>
      <w:del w:id="3960" w:author="Hans Zijlstra" w:date="2017-06-20T07:52:00Z">
        <w:r w:rsidRPr="00D759EF" w:rsidDel="00033F8E">
          <w:delText>, i</w:delText>
        </w:r>
      </w:del>
      <w:del w:id="3961" w:author="Hans Zijlstra" w:date="2017-06-20T07:51:00Z">
        <w:r w:rsidRPr="00D759EF" w:rsidDel="00033F8E">
          <w:delText>n which is located</w:delText>
        </w:r>
      </w:del>
      <w:r w:rsidRPr="00D759EF">
        <w:t xml:space="preserve"> </w:t>
      </w:r>
      <w:ins w:id="3962" w:author="Hans Zijlstra" w:date="2017-06-20T07:52:00Z">
        <w:r w:rsidR="00033F8E" w:rsidRPr="00D759EF">
          <w:t xml:space="preserve">of </w:t>
        </w:r>
      </w:ins>
      <w:r w:rsidRPr="00D759EF">
        <w:t>the outer class.</w:t>
      </w:r>
    </w:p>
    <w:p w14:paraId="6D48BB75" w14:textId="4A9999C9" w:rsidR="00371D15" w:rsidRPr="00D759EF" w:rsidRDefault="00371D15" w:rsidP="00371D15">
      <w:pPr>
        <w:numPr>
          <w:ilvl w:val="0"/>
          <w:numId w:val="19"/>
        </w:numPr>
        <w:tabs>
          <w:tab w:val="clear" w:pos="568"/>
        </w:tabs>
      </w:pPr>
      <w:r w:rsidRPr="00D759EF">
        <w:rPr>
          <w:rFonts w:ascii="Consolas" w:hAnsi="Consolas"/>
          <w:b/>
          <w:bCs/>
          <w:noProof/>
          <w:kern w:val="32"/>
          <w:sz w:val="22"/>
        </w:rPr>
        <w:t>private</w:t>
      </w:r>
      <w:r w:rsidRPr="00D759EF">
        <w:t xml:space="preserve"> – access is restricted</w:t>
      </w:r>
      <w:del w:id="3963" w:author="Hans Zijlstra" w:date="2017-06-20T07:52:00Z">
        <w:r w:rsidRPr="00D759EF" w:rsidDel="00033F8E">
          <w:delText xml:space="preserve"> only</w:delText>
        </w:r>
      </w:del>
      <w:r w:rsidRPr="00D759EF">
        <w:t xml:space="preserve"> to the </w:t>
      </w:r>
      <w:ins w:id="3964" w:author="Hans Zijlstra" w:date="2017-06-20T07:52:00Z">
        <w:r w:rsidR="00033F8E" w:rsidRPr="00D759EF">
          <w:t xml:space="preserve">outer </w:t>
        </w:r>
      </w:ins>
      <w:r w:rsidRPr="00D759EF">
        <w:t xml:space="preserve">class </w:t>
      </w:r>
      <w:ins w:id="3965" w:author="Hans Zijlstra" w:date="2017-06-20T07:52:00Z">
        <w:r w:rsidR="00033F8E" w:rsidRPr="00D759EF">
          <w:t>wrapping</w:t>
        </w:r>
      </w:ins>
      <w:del w:id="3966" w:author="Hans Zijlstra" w:date="2017-06-20T07:52:00Z">
        <w:r w:rsidRPr="00D759EF" w:rsidDel="00033F8E">
          <w:delText>holding</w:delText>
        </w:r>
      </w:del>
      <w:r w:rsidRPr="00D759EF">
        <w:t xml:space="preserve"> the inner class.</w:t>
      </w:r>
    </w:p>
    <w:p w14:paraId="1A4C5611" w14:textId="712D51D5" w:rsidR="00371D15" w:rsidRPr="00D759EF" w:rsidRDefault="00371D15" w:rsidP="00371D15">
      <w:pPr>
        <w:numPr>
          <w:ilvl w:val="0"/>
          <w:numId w:val="19"/>
        </w:numPr>
        <w:tabs>
          <w:tab w:val="clear" w:pos="568"/>
        </w:tabs>
      </w:pPr>
      <w:r w:rsidRPr="00D759EF">
        <w:rPr>
          <w:rFonts w:ascii="Consolas" w:hAnsi="Consolas"/>
          <w:b/>
          <w:bCs/>
          <w:noProof/>
          <w:kern w:val="32"/>
          <w:sz w:val="22"/>
        </w:rPr>
        <w:t xml:space="preserve">static </w:t>
      </w:r>
      <w:r w:rsidRPr="00D759EF">
        <w:t xml:space="preserve">– </w:t>
      </w:r>
      <w:ins w:id="3967" w:author="Hans Zijlstra" w:date="2017-06-20T07:52:00Z">
        <w:r w:rsidR="00033F8E" w:rsidRPr="00D759EF">
          <w:t>the</w:t>
        </w:r>
      </w:ins>
      <w:del w:id="3968" w:author="Hans Zijlstra" w:date="2017-06-20T07:52:00Z">
        <w:r w:rsidRPr="00D759EF" w:rsidDel="00033F8E">
          <w:delText>an</w:delText>
        </w:r>
      </w:del>
      <w:r w:rsidRPr="00D759EF">
        <w:t xml:space="preserve"> inner class contains only static members.</w:t>
      </w:r>
    </w:p>
    <w:p w14:paraId="7D8E86A4" w14:textId="77777777" w:rsidR="00371D15" w:rsidRPr="00D759EF" w:rsidRDefault="00371D15" w:rsidP="00371D15">
      <w:r w:rsidRPr="00D759EF">
        <w:t xml:space="preserve">There are four more permitted modifiers – </w:t>
      </w:r>
      <w:r w:rsidRPr="00D759EF">
        <w:rPr>
          <w:rFonts w:ascii="Consolas" w:hAnsi="Consolas"/>
          <w:b/>
          <w:bCs/>
          <w:noProof/>
          <w:kern w:val="32"/>
          <w:sz w:val="22"/>
        </w:rPr>
        <w:t>abstract</w:t>
      </w:r>
      <w:r w:rsidRPr="00D759EF">
        <w:rPr>
          <w:b/>
          <w:bCs/>
        </w:rPr>
        <w:t xml:space="preserve">, </w:t>
      </w:r>
      <w:r w:rsidRPr="00D759EF">
        <w:rPr>
          <w:rFonts w:ascii="Consolas" w:hAnsi="Consolas"/>
          <w:b/>
          <w:bCs/>
          <w:noProof/>
          <w:kern w:val="32"/>
          <w:sz w:val="22"/>
        </w:rPr>
        <w:t>protected</w:t>
      </w:r>
      <w:r w:rsidRPr="00D759EF">
        <w:rPr>
          <w:b/>
          <w:bCs/>
        </w:rPr>
        <w:t xml:space="preserve">, </w:t>
      </w:r>
      <w:r w:rsidRPr="00D759EF">
        <w:rPr>
          <w:rFonts w:ascii="Consolas" w:hAnsi="Consolas"/>
          <w:b/>
          <w:bCs/>
          <w:noProof/>
          <w:kern w:val="32"/>
          <w:sz w:val="22"/>
        </w:rPr>
        <w:t>protected</w:t>
      </w:r>
      <w:r w:rsidRPr="00D759EF">
        <w:rPr>
          <w:b/>
          <w:bCs/>
        </w:rPr>
        <w:t xml:space="preserve"> </w:t>
      </w:r>
      <w:r w:rsidRPr="00D759EF">
        <w:rPr>
          <w:rFonts w:ascii="Consolas" w:hAnsi="Consolas"/>
          <w:b/>
          <w:bCs/>
          <w:noProof/>
          <w:kern w:val="32"/>
          <w:sz w:val="22"/>
        </w:rPr>
        <w:t>internal</w:t>
      </w:r>
      <w:r w:rsidRPr="00D759EF">
        <w:t xml:space="preserve">, </w:t>
      </w:r>
      <w:r w:rsidRPr="00D759EF">
        <w:rPr>
          <w:rFonts w:ascii="Consolas" w:hAnsi="Consolas"/>
          <w:b/>
          <w:bCs/>
          <w:noProof/>
          <w:kern w:val="32"/>
          <w:sz w:val="22"/>
        </w:rPr>
        <w:t>sealed</w:t>
      </w:r>
      <w:r w:rsidRPr="00D759EF">
        <w:rPr>
          <w:b/>
          <w:bCs/>
        </w:rPr>
        <w:t xml:space="preserve"> </w:t>
      </w:r>
      <w:r w:rsidRPr="00D759EF">
        <w:t>and</w:t>
      </w:r>
      <w:r w:rsidRPr="00D759EF">
        <w:rPr>
          <w:b/>
          <w:bCs/>
        </w:rPr>
        <w:t xml:space="preserve"> </w:t>
      </w:r>
      <w:r w:rsidRPr="00D759EF">
        <w:rPr>
          <w:rFonts w:ascii="Consolas" w:hAnsi="Consolas"/>
          <w:b/>
          <w:bCs/>
          <w:noProof/>
          <w:kern w:val="32"/>
          <w:sz w:val="22"/>
        </w:rPr>
        <w:t>unsafe</w:t>
      </w:r>
      <w:r w:rsidRPr="00D759EF">
        <w:t>, which are outside the scope and subject of this chapter and will not be considered here.</w:t>
      </w:r>
    </w:p>
    <w:p w14:paraId="5FD031D2" w14:textId="39AA6054" w:rsidR="00371D15" w:rsidRPr="00D759EF" w:rsidRDefault="00371D15" w:rsidP="00371D15">
      <w:pPr>
        <w:spacing w:after="120"/>
      </w:pPr>
      <w:r w:rsidRPr="00D759EF">
        <w:lastRenderedPageBreak/>
        <w:t>The keyword</w:t>
      </w:r>
      <w:r w:rsidRPr="00D759EF">
        <w:rPr>
          <w:b/>
          <w:bCs/>
        </w:rPr>
        <w:t xml:space="preserve"> </w:t>
      </w:r>
      <w:r w:rsidRPr="00D759EF">
        <w:rPr>
          <w:rFonts w:ascii="Consolas" w:hAnsi="Consolas"/>
          <w:b/>
          <w:bCs/>
          <w:noProof/>
          <w:kern w:val="32"/>
          <w:sz w:val="22"/>
        </w:rPr>
        <w:t>this</w:t>
      </w:r>
      <w:del w:id="3969" w:author="Hans Zijlstra" w:date="2017-06-25T12:38:00Z">
        <w:r w:rsidRPr="00D759EF" w:rsidDel="00EF47A7">
          <w:delText xml:space="preserve"> </w:delText>
        </w:r>
      </w:del>
      <w:del w:id="3970" w:author="Hans Zijlstra" w:date="2017-06-20T07:54:00Z">
        <w:r w:rsidRPr="00D759EF" w:rsidDel="00E52D23">
          <w:delText>to</w:delText>
        </w:r>
      </w:del>
      <w:del w:id="3971" w:author="Hans Zijlstra" w:date="2017-06-25T12:38:00Z">
        <w:r w:rsidRPr="00D759EF" w:rsidDel="00EF47A7">
          <w:delText xml:space="preserve"> </w:delText>
        </w:r>
      </w:del>
      <w:ins w:id="3972" w:author="Hans Zijlstra" w:date="2017-06-25T12:37:00Z">
        <w:r w:rsidR="00EF47A7">
          <w:t xml:space="preserve">, </w:t>
        </w:r>
      </w:ins>
      <w:ins w:id="3973" w:author="Hans Zijlstra" w:date="2017-06-20T07:54:00Z">
        <w:r w:rsidR="00E52D23" w:rsidRPr="00D759EF">
          <w:t xml:space="preserve">used in </w:t>
        </w:r>
      </w:ins>
      <w:r w:rsidRPr="00D759EF">
        <w:t>an inner class</w:t>
      </w:r>
      <w:ins w:id="3974" w:author="Hans Zijlstra" w:date="2017-06-25T12:38:00Z">
        <w:r w:rsidR="00EF47A7">
          <w:t>,</w:t>
        </w:r>
      </w:ins>
      <w:del w:id="3975" w:author="Hans Zijlstra" w:date="2017-06-20T07:54:00Z">
        <w:r w:rsidRPr="00D759EF" w:rsidDel="00E52D23">
          <w:delText xml:space="preserve"> has relation</w:delText>
        </w:r>
      </w:del>
      <w:r w:rsidRPr="00D759EF">
        <w:t xml:space="preserve"> only </w:t>
      </w:r>
      <w:ins w:id="3976" w:author="Hans Zijlstra" w:date="2017-06-20T07:55:00Z">
        <w:r w:rsidR="00E52D23" w:rsidRPr="00D759EF">
          <w:t xml:space="preserve">refers </w:t>
        </w:r>
      </w:ins>
      <w:r w:rsidRPr="00D759EF">
        <w:t>to the internal class</w:t>
      </w:r>
      <w:del w:id="3977" w:author="Hans Zijlstra" w:date="2017-06-20T07:55:00Z">
        <w:r w:rsidRPr="00D759EF" w:rsidDel="00E52D23">
          <w:delText>, but not to the outside</w:delText>
        </w:r>
      </w:del>
      <w:r w:rsidRPr="00D759EF">
        <w:t xml:space="preserve">. Fields of the outside class </w:t>
      </w:r>
      <w:r w:rsidRPr="00D759EF">
        <w:rPr>
          <w:b/>
        </w:rPr>
        <w:t>cannot be accessed</w:t>
      </w:r>
      <w:r w:rsidRPr="00D759EF">
        <w:t xml:space="preserve"> using the reference </w:t>
      </w:r>
      <w:r w:rsidRPr="00D759EF">
        <w:rPr>
          <w:rFonts w:ascii="Consolas" w:hAnsi="Consolas"/>
          <w:b/>
          <w:bCs/>
          <w:noProof/>
          <w:kern w:val="32"/>
          <w:sz w:val="22"/>
        </w:rPr>
        <w:t>this</w:t>
      </w:r>
      <w:r w:rsidRPr="00D759EF">
        <w:t>. If</w:t>
      </w:r>
      <w:del w:id="3978" w:author="Hans Zijlstra" w:date="2017-06-20T07:56:00Z">
        <w:r w:rsidRPr="00D759EF" w:rsidDel="00E52D23">
          <w:delText xml:space="preserve"> necessary</w:delText>
        </w:r>
      </w:del>
      <w:r w:rsidRPr="00D759EF">
        <w:t xml:space="preserve"> fields of the outer class </w:t>
      </w:r>
      <w:ins w:id="3979" w:author="Hans Zijlstra" w:date="2017-06-20T07:56:00Z">
        <w:r w:rsidR="00E52D23" w:rsidRPr="00D759EF">
          <w:t>need to</w:t>
        </w:r>
      </w:ins>
      <w:del w:id="3980" w:author="Hans Zijlstra" w:date="2017-06-20T07:56:00Z">
        <w:r w:rsidRPr="00D759EF" w:rsidDel="00E52D23">
          <w:delText>can</w:delText>
        </w:r>
      </w:del>
      <w:r w:rsidRPr="00D759EF">
        <w:t xml:space="preserve"> be accessed </w:t>
      </w:r>
      <w:ins w:id="3981" w:author="Hans Zijlstra" w:date="2017-06-20T08:08:00Z">
        <w:r w:rsidR="00364D2A" w:rsidRPr="00D759EF">
          <w:t>from</w:t>
        </w:r>
      </w:ins>
      <w:del w:id="3982" w:author="Hans Zijlstra" w:date="2017-06-20T08:08:00Z">
        <w:r w:rsidRPr="00D759EF" w:rsidDel="00364D2A">
          <w:delText>by</w:delText>
        </w:r>
      </w:del>
      <w:r w:rsidRPr="00D759EF">
        <w:t xml:space="preserve"> the internal</w:t>
      </w:r>
      <w:ins w:id="3983" w:author="Hans Zijlstra" w:date="2017-06-20T07:56:00Z">
        <w:r w:rsidR="00E52D23" w:rsidRPr="00D759EF">
          <w:t xml:space="preserve"> class</w:t>
        </w:r>
      </w:ins>
      <w:del w:id="3984" w:author="Hans Zijlstra" w:date="2017-06-20T08:02:00Z">
        <w:r w:rsidRPr="00D759EF" w:rsidDel="00E52D23">
          <w:delText xml:space="preserve">, </w:delText>
        </w:r>
        <w:commentRangeStart w:id="3985"/>
        <w:r w:rsidRPr="00D759EF" w:rsidDel="00E52D23">
          <w:delText>it needs in creating the internal class to submit a reference to an outer class</w:delText>
        </w:r>
        <w:commentRangeEnd w:id="3985"/>
        <w:r w:rsidR="00E52D23" w:rsidRPr="00D759EF" w:rsidDel="00E52D23">
          <w:rPr>
            <w:rStyle w:val="CommentReference"/>
          </w:rPr>
          <w:commentReference w:id="3985"/>
        </w:r>
        <w:r w:rsidRPr="00D759EF" w:rsidDel="00E52D23">
          <w:delText>.</w:delText>
        </w:r>
      </w:del>
      <w:commentRangeStart w:id="3986"/>
      <w:ins w:id="3987" w:author="Hans Zijlstra" w:date="2017-06-20T08:03:00Z">
        <w:r w:rsidR="00364D2A" w:rsidRPr="00011129">
          <w:rPr>
            <w:rFonts w:cs="Arial"/>
            <w:color w:val="222222"/>
          </w:rPr>
          <w:t xml:space="preserve"> </w:t>
        </w:r>
      </w:ins>
      <w:ins w:id="3988" w:author="Hans Zijlstra" w:date="2017-06-20T08:11:00Z">
        <w:r w:rsidR="00364D2A" w:rsidRPr="00AA044A">
          <w:rPr>
            <w:rFonts w:cs="Arial"/>
            <w:color w:val="222222"/>
          </w:rPr>
          <w:t xml:space="preserve">A reference to </w:t>
        </w:r>
      </w:ins>
      <w:ins w:id="3989" w:author="Hans Zijlstra" w:date="2017-06-25T17:51:00Z">
        <w:r w:rsidR="003262B6">
          <w:rPr>
            <w:rFonts w:cs="Arial"/>
            <w:color w:val="222222"/>
          </w:rPr>
          <w:t xml:space="preserve">the </w:t>
        </w:r>
      </w:ins>
      <w:ins w:id="3990" w:author="Hans Zijlstra" w:date="2017-06-20T08:11:00Z">
        <w:r w:rsidR="00364D2A" w:rsidRPr="00AA044A">
          <w:rPr>
            <w:rFonts w:cs="Arial"/>
            <w:color w:val="222222"/>
          </w:rPr>
          <w:t>outer class needs to be passed as a parameter to the inner class</w:t>
        </w:r>
      </w:ins>
      <w:ins w:id="3991" w:author="Hans Zijlstra" w:date="2017-06-20T08:04:00Z">
        <w:r w:rsidR="00364D2A" w:rsidRPr="00AA044A">
          <w:rPr>
            <w:rFonts w:cs="Arial"/>
            <w:color w:val="222222"/>
          </w:rPr>
          <w:t>.</w:t>
        </w:r>
      </w:ins>
      <w:commentRangeEnd w:id="3986"/>
      <w:r w:rsidR="00364D2A" w:rsidRPr="00D759EF">
        <w:rPr>
          <w:rStyle w:val="CommentReference"/>
        </w:rPr>
        <w:commentReference w:id="3986"/>
      </w:r>
    </w:p>
    <w:p w14:paraId="51142306" w14:textId="66095814" w:rsidR="00371D15" w:rsidRPr="00977A5E" w:rsidRDefault="00371D15" w:rsidP="00371D15">
      <w:r w:rsidRPr="00011129">
        <w:rPr>
          <w:b/>
        </w:rPr>
        <w:t>Static members</w:t>
      </w:r>
      <w:r w:rsidRPr="00AA044A">
        <w:t xml:space="preserve"> (fields, methods, properties) of the outer class </w:t>
      </w:r>
      <w:r w:rsidRPr="00AA044A">
        <w:rPr>
          <w:b/>
        </w:rPr>
        <w:t>are accessib</w:t>
      </w:r>
      <w:r w:rsidRPr="002959F9">
        <w:rPr>
          <w:b/>
        </w:rPr>
        <w:t>le from the inner class</w:t>
      </w:r>
      <w:ins w:id="3992" w:author="Hans Zijlstra" w:date="2017-06-20T09:48:00Z">
        <w:r w:rsidR="00637DD3" w:rsidRPr="00977A5E">
          <w:rPr>
            <w:b/>
          </w:rPr>
          <w:t>,</w:t>
        </w:r>
      </w:ins>
      <w:r w:rsidRPr="00977A5E">
        <w:t xml:space="preserve"> regardless of their level of access.</w:t>
      </w:r>
    </w:p>
    <w:p w14:paraId="0C907FF0" w14:textId="77777777" w:rsidR="00371D15" w:rsidRPr="0028675A" w:rsidRDefault="00371D15" w:rsidP="00371D15">
      <w:pPr>
        <w:pStyle w:val="Heading3"/>
      </w:pPr>
      <w:r w:rsidRPr="0028675A">
        <w:t>Inner Classes – Example</w:t>
      </w:r>
    </w:p>
    <w:p w14:paraId="1E88DD1A" w14:textId="77777777" w:rsidR="00371D15" w:rsidRPr="00F04548" w:rsidRDefault="00371D15" w:rsidP="00371D15">
      <w:pPr>
        <w:spacing w:after="120"/>
      </w:pPr>
      <w:r w:rsidRPr="00F04548">
        <w:t>Consider the following example: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371D15" w:rsidRPr="00D759EF" w14:paraId="4F93BED4" w14:textId="77777777" w:rsidTr="00563712">
        <w:tc>
          <w:tcPr>
            <w:tcW w:w="7970" w:type="dxa"/>
            <w:tcBorders>
              <w:top w:val="single" w:sz="4" w:space="0" w:color="auto"/>
              <w:left w:val="single" w:sz="4" w:space="0" w:color="auto"/>
              <w:bottom w:val="single" w:sz="4" w:space="0" w:color="auto"/>
              <w:right w:val="single" w:sz="4" w:space="0" w:color="auto"/>
            </w:tcBorders>
            <w:shd w:val="clear" w:color="auto" w:fill="F3F3F3"/>
          </w:tcPr>
          <w:p w14:paraId="0396E9CB" w14:textId="77777777" w:rsidR="00371D15" w:rsidRPr="00D759EF" w:rsidRDefault="00371D15" w:rsidP="00563712">
            <w:pPr>
              <w:spacing w:before="0"/>
              <w:jc w:val="center"/>
              <w:rPr>
                <w:rFonts w:ascii="Consolas" w:hAnsi="Consolas"/>
                <w:b/>
                <w:bCs/>
                <w:noProof/>
                <w:kern w:val="32"/>
                <w:sz w:val="22"/>
              </w:rPr>
            </w:pPr>
            <w:r w:rsidRPr="00D759EF">
              <w:rPr>
                <w:rFonts w:ascii="Consolas" w:hAnsi="Consolas"/>
                <w:b/>
                <w:bCs/>
                <w:noProof/>
                <w:kern w:val="32"/>
                <w:sz w:val="22"/>
              </w:rPr>
              <w:t>OuterClass.cs</w:t>
            </w:r>
          </w:p>
        </w:tc>
      </w:tr>
      <w:tr w:rsidR="00371D15" w:rsidRPr="00D759EF" w14:paraId="79FF7D64" w14:textId="77777777" w:rsidTr="00563712">
        <w:tc>
          <w:tcPr>
            <w:tcW w:w="7970" w:type="dxa"/>
            <w:tcBorders>
              <w:top w:val="single" w:sz="4" w:space="0" w:color="auto"/>
              <w:left w:val="single" w:sz="4" w:space="0" w:color="auto"/>
              <w:bottom w:val="single" w:sz="4" w:space="0" w:color="auto"/>
              <w:right w:val="single" w:sz="4" w:space="0" w:color="auto"/>
            </w:tcBorders>
          </w:tcPr>
          <w:p w14:paraId="720C99B0" w14:textId="77777777" w:rsidR="00371D15" w:rsidRPr="00D759EF" w:rsidRDefault="00371D15" w:rsidP="00563712">
            <w:pPr>
              <w:autoSpaceDE w:val="0"/>
              <w:autoSpaceDN w:val="0"/>
              <w:adjustRightInd w:val="0"/>
              <w:spacing w:before="0" w:line="233" w:lineRule="auto"/>
              <w:jc w:val="left"/>
              <w:rPr>
                <w:rFonts w:ascii="Consolas" w:hAnsi="Consolas"/>
                <w:noProof/>
                <w:sz w:val="22"/>
              </w:rPr>
            </w:pPr>
            <w:r w:rsidRPr="00D759EF">
              <w:rPr>
                <w:rFonts w:ascii="Consolas" w:hAnsi="Consolas" w:cs="Courier New"/>
                <w:noProof/>
                <w:color w:val="0000FF"/>
                <w:sz w:val="22"/>
                <w:lang w:eastAsia="es-ES"/>
              </w:rPr>
              <w:t xml:space="preserve">public class </w:t>
            </w:r>
            <w:r w:rsidRPr="00D759EF">
              <w:rPr>
                <w:rFonts w:ascii="Consolas" w:hAnsi="Consolas"/>
                <w:noProof/>
                <w:color w:val="2B91AF"/>
                <w:sz w:val="22"/>
              </w:rPr>
              <w:t>OuterClass</w:t>
            </w:r>
          </w:p>
          <w:p w14:paraId="6870EA7F" w14:textId="77777777" w:rsidR="00371D15" w:rsidRPr="00D759EF" w:rsidRDefault="00371D15" w:rsidP="00563712">
            <w:pPr>
              <w:autoSpaceDE w:val="0"/>
              <w:autoSpaceDN w:val="0"/>
              <w:adjustRightInd w:val="0"/>
              <w:spacing w:before="0" w:line="233" w:lineRule="auto"/>
              <w:jc w:val="left"/>
              <w:rPr>
                <w:rFonts w:ascii="Consolas" w:hAnsi="Consolas" w:cs="Courier New"/>
                <w:noProof/>
                <w:sz w:val="22"/>
                <w:lang w:eastAsia="es-ES"/>
              </w:rPr>
            </w:pPr>
            <w:r w:rsidRPr="00D759EF">
              <w:rPr>
                <w:rFonts w:ascii="Consolas" w:hAnsi="Consolas" w:cs="Courier New"/>
                <w:noProof/>
                <w:sz w:val="22"/>
                <w:lang w:eastAsia="es-ES"/>
              </w:rPr>
              <w:t>{</w:t>
            </w:r>
          </w:p>
          <w:p w14:paraId="4EE10A30" w14:textId="77777777" w:rsidR="00371D15" w:rsidRPr="00D759EF" w:rsidRDefault="00371D15" w:rsidP="00563712">
            <w:pPr>
              <w:autoSpaceDE w:val="0"/>
              <w:autoSpaceDN w:val="0"/>
              <w:adjustRightInd w:val="0"/>
              <w:spacing w:before="0" w:line="233" w:lineRule="auto"/>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lang w:eastAsia="es-ES"/>
              </w:rPr>
              <w:t>private string</w:t>
            </w:r>
            <w:r w:rsidRPr="00D759EF">
              <w:rPr>
                <w:rFonts w:ascii="Consolas" w:hAnsi="Consolas"/>
                <w:noProof/>
                <w:sz w:val="22"/>
              </w:rPr>
              <w:t xml:space="preserve"> name;</w:t>
            </w:r>
          </w:p>
          <w:p w14:paraId="2A50BD8A" w14:textId="77777777" w:rsidR="00371D15" w:rsidRPr="00D759EF" w:rsidRDefault="00371D15" w:rsidP="00563712">
            <w:pPr>
              <w:autoSpaceDE w:val="0"/>
              <w:autoSpaceDN w:val="0"/>
              <w:adjustRightInd w:val="0"/>
              <w:spacing w:before="0" w:line="233" w:lineRule="auto"/>
              <w:jc w:val="left"/>
              <w:rPr>
                <w:rFonts w:ascii="Consolas" w:hAnsi="Consolas" w:cs="Courier New"/>
                <w:noProof/>
                <w:sz w:val="22"/>
                <w:lang w:eastAsia="es-ES"/>
              </w:rPr>
            </w:pPr>
          </w:p>
          <w:p w14:paraId="76841266" w14:textId="77777777" w:rsidR="00371D15" w:rsidRPr="00D759EF" w:rsidRDefault="00371D15" w:rsidP="00563712">
            <w:pPr>
              <w:autoSpaceDE w:val="0"/>
              <w:autoSpaceDN w:val="0"/>
              <w:adjustRightInd w:val="0"/>
              <w:spacing w:before="0" w:line="233" w:lineRule="auto"/>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lang w:eastAsia="es-ES"/>
              </w:rPr>
              <w:t>private</w:t>
            </w:r>
            <w:r w:rsidRPr="00D759EF">
              <w:rPr>
                <w:rFonts w:ascii="Consolas" w:hAnsi="Consolas"/>
                <w:noProof/>
                <w:sz w:val="22"/>
              </w:rPr>
              <w:t xml:space="preserve"> OuterClass(</w:t>
            </w:r>
            <w:r w:rsidRPr="00D759EF">
              <w:rPr>
                <w:rFonts w:ascii="Consolas" w:hAnsi="Consolas" w:cs="Courier New"/>
                <w:noProof/>
                <w:color w:val="0000FF"/>
                <w:sz w:val="22"/>
                <w:lang w:eastAsia="es-ES"/>
              </w:rPr>
              <w:t>string</w:t>
            </w:r>
            <w:r w:rsidRPr="00D759EF">
              <w:rPr>
                <w:rFonts w:ascii="Consolas" w:hAnsi="Consolas"/>
                <w:noProof/>
                <w:sz w:val="22"/>
              </w:rPr>
              <w:t xml:space="preserve"> name)</w:t>
            </w:r>
          </w:p>
          <w:p w14:paraId="43C2C6E5" w14:textId="77777777" w:rsidR="00371D15" w:rsidRPr="00D759EF" w:rsidRDefault="00371D15" w:rsidP="00563712">
            <w:pPr>
              <w:autoSpaceDE w:val="0"/>
              <w:autoSpaceDN w:val="0"/>
              <w:adjustRightInd w:val="0"/>
              <w:spacing w:before="0" w:line="233" w:lineRule="auto"/>
              <w:jc w:val="left"/>
              <w:rPr>
                <w:rFonts w:ascii="Consolas" w:hAnsi="Consolas" w:cs="Courier New"/>
                <w:noProof/>
                <w:sz w:val="22"/>
                <w:lang w:eastAsia="es-ES"/>
              </w:rPr>
            </w:pPr>
            <w:r w:rsidRPr="00D759EF">
              <w:rPr>
                <w:rFonts w:ascii="Consolas" w:hAnsi="Consolas" w:cs="Courier New"/>
                <w:noProof/>
                <w:sz w:val="22"/>
              </w:rPr>
              <w:tab/>
            </w:r>
            <w:r w:rsidRPr="00D759EF">
              <w:rPr>
                <w:rFonts w:ascii="Consolas" w:hAnsi="Consolas" w:cs="Courier New"/>
                <w:noProof/>
                <w:sz w:val="22"/>
                <w:lang w:eastAsia="es-ES"/>
              </w:rPr>
              <w:t>{</w:t>
            </w:r>
          </w:p>
          <w:p w14:paraId="22551224" w14:textId="77777777" w:rsidR="00371D15" w:rsidRPr="00D759EF" w:rsidRDefault="00371D15" w:rsidP="00563712">
            <w:pPr>
              <w:autoSpaceDE w:val="0"/>
              <w:autoSpaceDN w:val="0"/>
              <w:adjustRightInd w:val="0"/>
              <w:spacing w:before="0" w:line="233" w:lineRule="auto"/>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lang w:eastAsia="es-ES"/>
              </w:rPr>
              <w:t>this</w:t>
            </w:r>
            <w:r w:rsidRPr="00D759EF">
              <w:rPr>
                <w:rFonts w:ascii="Consolas" w:hAnsi="Consolas"/>
                <w:noProof/>
                <w:sz w:val="22"/>
              </w:rPr>
              <w:t>.name = name;</w:t>
            </w:r>
          </w:p>
          <w:p w14:paraId="34A5A57A" w14:textId="77777777" w:rsidR="00371D15" w:rsidRPr="00D759EF" w:rsidRDefault="00371D15" w:rsidP="00563712">
            <w:pPr>
              <w:autoSpaceDE w:val="0"/>
              <w:autoSpaceDN w:val="0"/>
              <w:adjustRightInd w:val="0"/>
              <w:spacing w:before="0" w:line="233" w:lineRule="auto"/>
              <w:jc w:val="left"/>
              <w:rPr>
                <w:rFonts w:ascii="Consolas" w:hAnsi="Consolas" w:cs="Courier New"/>
                <w:noProof/>
                <w:sz w:val="22"/>
                <w:lang w:eastAsia="es-ES"/>
              </w:rPr>
            </w:pPr>
            <w:r w:rsidRPr="00D759EF">
              <w:rPr>
                <w:rFonts w:ascii="Consolas" w:hAnsi="Consolas" w:cs="Courier New"/>
                <w:noProof/>
                <w:sz w:val="22"/>
              </w:rPr>
              <w:tab/>
            </w:r>
            <w:r w:rsidRPr="00D759EF">
              <w:rPr>
                <w:rFonts w:ascii="Consolas" w:hAnsi="Consolas" w:cs="Courier New"/>
                <w:noProof/>
                <w:sz w:val="22"/>
                <w:lang w:eastAsia="es-ES"/>
              </w:rPr>
              <w:t>}</w:t>
            </w:r>
          </w:p>
          <w:p w14:paraId="51CA0E37" w14:textId="77777777" w:rsidR="00371D15" w:rsidRPr="00D759EF" w:rsidRDefault="00371D15" w:rsidP="00563712">
            <w:pPr>
              <w:autoSpaceDE w:val="0"/>
              <w:autoSpaceDN w:val="0"/>
              <w:adjustRightInd w:val="0"/>
              <w:spacing w:before="0" w:line="233" w:lineRule="auto"/>
              <w:jc w:val="left"/>
              <w:rPr>
                <w:rFonts w:ascii="Consolas" w:hAnsi="Consolas" w:cs="Courier New"/>
                <w:noProof/>
                <w:sz w:val="22"/>
                <w:lang w:eastAsia="es-ES"/>
              </w:rPr>
            </w:pPr>
          </w:p>
          <w:p w14:paraId="4F90261A" w14:textId="77777777" w:rsidR="00371D15" w:rsidRPr="00D759EF" w:rsidRDefault="00371D15" w:rsidP="00563712">
            <w:pPr>
              <w:autoSpaceDE w:val="0"/>
              <w:autoSpaceDN w:val="0"/>
              <w:adjustRightInd w:val="0"/>
              <w:spacing w:before="0" w:line="233" w:lineRule="auto"/>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lang w:eastAsia="es-ES"/>
              </w:rPr>
              <w:t xml:space="preserve">private class </w:t>
            </w:r>
            <w:r w:rsidRPr="00D759EF">
              <w:rPr>
                <w:rFonts w:ascii="Consolas" w:hAnsi="Consolas"/>
                <w:noProof/>
                <w:color w:val="2B91AF"/>
                <w:sz w:val="22"/>
              </w:rPr>
              <w:t>NestedClass</w:t>
            </w:r>
          </w:p>
          <w:p w14:paraId="68129048" w14:textId="77777777" w:rsidR="00371D15" w:rsidRPr="00D759EF" w:rsidRDefault="00371D15" w:rsidP="00563712">
            <w:pPr>
              <w:autoSpaceDE w:val="0"/>
              <w:autoSpaceDN w:val="0"/>
              <w:adjustRightInd w:val="0"/>
              <w:spacing w:before="0" w:line="233" w:lineRule="auto"/>
              <w:jc w:val="left"/>
              <w:rPr>
                <w:rFonts w:ascii="Consolas" w:hAnsi="Consolas" w:cs="Courier New"/>
                <w:noProof/>
                <w:sz w:val="22"/>
                <w:lang w:eastAsia="es-ES"/>
              </w:rPr>
            </w:pPr>
            <w:r w:rsidRPr="00D759EF">
              <w:rPr>
                <w:rFonts w:ascii="Consolas" w:hAnsi="Consolas" w:cs="Courier New"/>
                <w:noProof/>
                <w:sz w:val="22"/>
              </w:rPr>
              <w:tab/>
            </w:r>
            <w:r w:rsidRPr="00D759EF">
              <w:rPr>
                <w:rFonts w:ascii="Consolas" w:hAnsi="Consolas" w:cs="Courier New"/>
                <w:noProof/>
                <w:sz w:val="22"/>
                <w:lang w:eastAsia="es-ES"/>
              </w:rPr>
              <w:t>{</w:t>
            </w:r>
          </w:p>
          <w:p w14:paraId="2B35F605" w14:textId="77777777" w:rsidR="00371D15" w:rsidRPr="00D759EF" w:rsidRDefault="00371D15" w:rsidP="00563712">
            <w:pPr>
              <w:autoSpaceDE w:val="0"/>
              <w:autoSpaceDN w:val="0"/>
              <w:adjustRightInd w:val="0"/>
              <w:spacing w:before="0" w:line="233" w:lineRule="auto"/>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lang w:eastAsia="es-ES"/>
              </w:rPr>
              <w:t>private string</w:t>
            </w:r>
            <w:r w:rsidRPr="00D759EF">
              <w:rPr>
                <w:rFonts w:ascii="Consolas" w:hAnsi="Consolas"/>
                <w:noProof/>
                <w:sz w:val="22"/>
              </w:rPr>
              <w:t xml:space="preserve"> name;</w:t>
            </w:r>
          </w:p>
          <w:p w14:paraId="502BEBD1" w14:textId="77777777" w:rsidR="00371D15" w:rsidRPr="00D759EF" w:rsidRDefault="00371D15" w:rsidP="00563712">
            <w:pPr>
              <w:autoSpaceDE w:val="0"/>
              <w:autoSpaceDN w:val="0"/>
              <w:adjustRightInd w:val="0"/>
              <w:spacing w:before="0" w:line="233" w:lineRule="auto"/>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lang w:eastAsia="es-ES"/>
              </w:rPr>
              <w:t xml:space="preserve">private </w:t>
            </w:r>
            <w:r w:rsidRPr="00D759EF">
              <w:rPr>
                <w:rFonts w:ascii="Consolas" w:hAnsi="Consolas"/>
                <w:noProof/>
                <w:color w:val="2B91AF"/>
                <w:sz w:val="22"/>
              </w:rPr>
              <w:t>OuterClass</w:t>
            </w:r>
            <w:r w:rsidRPr="00D759EF">
              <w:rPr>
                <w:rFonts w:ascii="Consolas" w:hAnsi="Consolas"/>
                <w:noProof/>
                <w:sz w:val="22"/>
              </w:rPr>
              <w:t xml:space="preserve"> parent;</w:t>
            </w:r>
          </w:p>
          <w:p w14:paraId="40028E23" w14:textId="77777777" w:rsidR="00371D15" w:rsidRPr="00D759EF" w:rsidRDefault="00371D15" w:rsidP="00563712">
            <w:pPr>
              <w:autoSpaceDE w:val="0"/>
              <w:autoSpaceDN w:val="0"/>
              <w:adjustRightInd w:val="0"/>
              <w:spacing w:before="0" w:line="233" w:lineRule="auto"/>
              <w:jc w:val="left"/>
              <w:rPr>
                <w:rFonts w:ascii="Consolas" w:hAnsi="Consolas" w:cs="Courier New"/>
                <w:noProof/>
                <w:sz w:val="22"/>
                <w:lang w:eastAsia="es-ES"/>
              </w:rPr>
            </w:pPr>
          </w:p>
          <w:p w14:paraId="3D13AD0E" w14:textId="77777777" w:rsidR="00371D15" w:rsidRPr="00D759EF" w:rsidRDefault="00371D15" w:rsidP="00563712">
            <w:pPr>
              <w:autoSpaceDE w:val="0"/>
              <w:autoSpaceDN w:val="0"/>
              <w:adjustRightInd w:val="0"/>
              <w:spacing w:before="0" w:line="233" w:lineRule="auto"/>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lang w:eastAsia="es-ES"/>
              </w:rPr>
              <w:t>public</w:t>
            </w:r>
            <w:r w:rsidRPr="00D759EF">
              <w:rPr>
                <w:rFonts w:ascii="Consolas" w:hAnsi="Consolas"/>
                <w:noProof/>
                <w:sz w:val="22"/>
              </w:rPr>
              <w:t xml:space="preserve"> NestedClass(</w:t>
            </w:r>
            <w:r w:rsidRPr="00D759EF">
              <w:rPr>
                <w:rFonts w:ascii="Consolas" w:hAnsi="Consolas"/>
                <w:noProof/>
                <w:color w:val="2B91AF"/>
                <w:sz w:val="22"/>
              </w:rPr>
              <w:t>OuterClass</w:t>
            </w:r>
            <w:r w:rsidRPr="00D759EF">
              <w:rPr>
                <w:rFonts w:ascii="Consolas" w:hAnsi="Consolas"/>
                <w:noProof/>
                <w:sz w:val="22"/>
              </w:rPr>
              <w:t xml:space="preserve"> parent, </w:t>
            </w:r>
            <w:r w:rsidRPr="00D759EF">
              <w:rPr>
                <w:rFonts w:ascii="Consolas" w:hAnsi="Consolas" w:cs="Courier New"/>
                <w:noProof/>
                <w:color w:val="0000FF"/>
                <w:sz w:val="22"/>
                <w:lang w:eastAsia="es-ES"/>
              </w:rPr>
              <w:t>string</w:t>
            </w:r>
            <w:r w:rsidRPr="00D759EF">
              <w:rPr>
                <w:rFonts w:ascii="Consolas" w:hAnsi="Consolas"/>
                <w:noProof/>
                <w:sz w:val="22"/>
              </w:rPr>
              <w:t xml:space="preserve"> name)</w:t>
            </w:r>
          </w:p>
          <w:p w14:paraId="36E2D1D8" w14:textId="77777777" w:rsidR="00371D15" w:rsidRPr="00D759EF" w:rsidRDefault="00371D15" w:rsidP="00563712">
            <w:pPr>
              <w:autoSpaceDE w:val="0"/>
              <w:autoSpaceDN w:val="0"/>
              <w:adjustRightInd w:val="0"/>
              <w:spacing w:before="0" w:line="233" w:lineRule="auto"/>
              <w:jc w:val="left"/>
              <w:rPr>
                <w:rFonts w:ascii="Consolas" w:hAnsi="Consolas" w:cs="Courier New"/>
                <w:noProof/>
                <w:sz w:val="22"/>
                <w:lang w:eastAsia="es-ES"/>
              </w:rPr>
            </w:pPr>
            <w:r w:rsidRPr="00D759EF">
              <w:rPr>
                <w:rFonts w:ascii="Consolas" w:hAnsi="Consolas" w:cs="Courier New"/>
                <w:noProof/>
                <w:sz w:val="22"/>
              </w:rPr>
              <w:tab/>
            </w:r>
            <w:r w:rsidRPr="00D759EF">
              <w:rPr>
                <w:rFonts w:ascii="Consolas" w:hAnsi="Consolas" w:cs="Courier New"/>
                <w:noProof/>
                <w:sz w:val="22"/>
              </w:rPr>
              <w:tab/>
            </w:r>
            <w:r w:rsidRPr="00D759EF">
              <w:rPr>
                <w:rFonts w:ascii="Consolas" w:hAnsi="Consolas" w:cs="Courier New"/>
                <w:noProof/>
                <w:sz w:val="22"/>
                <w:lang w:eastAsia="es-ES"/>
              </w:rPr>
              <w:t>{</w:t>
            </w:r>
          </w:p>
          <w:p w14:paraId="36992A8E" w14:textId="77777777" w:rsidR="00371D15" w:rsidRPr="00D759EF" w:rsidRDefault="00371D15" w:rsidP="00563712">
            <w:pPr>
              <w:autoSpaceDE w:val="0"/>
              <w:autoSpaceDN w:val="0"/>
              <w:adjustRightInd w:val="0"/>
              <w:spacing w:before="0" w:line="233" w:lineRule="auto"/>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lang w:eastAsia="es-ES"/>
              </w:rPr>
              <w:t>this</w:t>
            </w:r>
            <w:r w:rsidRPr="00D759EF">
              <w:rPr>
                <w:rFonts w:ascii="Consolas" w:hAnsi="Consolas"/>
                <w:noProof/>
                <w:sz w:val="22"/>
              </w:rPr>
              <w:t>.parent = parent;</w:t>
            </w:r>
          </w:p>
          <w:p w14:paraId="2D025052" w14:textId="77777777" w:rsidR="00371D15" w:rsidRPr="00D759EF" w:rsidRDefault="00371D15" w:rsidP="00563712">
            <w:pPr>
              <w:autoSpaceDE w:val="0"/>
              <w:autoSpaceDN w:val="0"/>
              <w:adjustRightInd w:val="0"/>
              <w:spacing w:before="0" w:line="233" w:lineRule="auto"/>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lang w:eastAsia="es-ES"/>
              </w:rPr>
              <w:t>this</w:t>
            </w:r>
            <w:r w:rsidRPr="00D759EF">
              <w:rPr>
                <w:rFonts w:ascii="Consolas" w:hAnsi="Consolas"/>
                <w:noProof/>
                <w:sz w:val="22"/>
              </w:rPr>
              <w:t>.name = name;</w:t>
            </w:r>
          </w:p>
          <w:p w14:paraId="4CD01F3F" w14:textId="77777777" w:rsidR="00371D15" w:rsidRPr="00D759EF" w:rsidRDefault="00371D15" w:rsidP="00563712">
            <w:pPr>
              <w:autoSpaceDE w:val="0"/>
              <w:autoSpaceDN w:val="0"/>
              <w:adjustRightInd w:val="0"/>
              <w:spacing w:before="0" w:line="233" w:lineRule="auto"/>
              <w:jc w:val="left"/>
              <w:rPr>
                <w:rFonts w:ascii="Consolas" w:hAnsi="Consolas" w:cs="Courier New"/>
                <w:noProof/>
                <w:sz w:val="22"/>
                <w:lang w:eastAsia="es-ES"/>
              </w:rPr>
            </w:pPr>
            <w:r w:rsidRPr="00D759EF">
              <w:rPr>
                <w:rFonts w:ascii="Consolas" w:hAnsi="Consolas" w:cs="Courier New"/>
                <w:noProof/>
                <w:sz w:val="22"/>
              </w:rPr>
              <w:tab/>
            </w:r>
            <w:r w:rsidRPr="00D759EF">
              <w:rPr>
                <w:rFonts w:ascii="Consolas" w:hAnsi="Consolas" w:cs="Courier New"/>
                <w:noProof/>
                <w:sz w:val="22"/>
              </w:rPr>
              <w:tab/>
            </w:r>
            <w:r w:rsidRPr="00D759EF">
              <w:rPr>
                <w:rFonts w:ascii="Consolas" w:hAnsi="Consolas" w:cs="Courier New"/>
                <w:noProof/>
                <w:sz w:val="22"/>
                <w:lang w:eastAsia="es-ES"/>
              </w:rPr>
              <w:t>}</w:t>
            </w:r>
          </w:p>
          <w:p w14:paraId="674B9C56" w14:textId="77777777" w:rsidR="00371D15" w:rsidRPr="00D759EF" w:rsidRDefault="00371D15" w:rsidP="00563712">
            <w:pPr>
              <w:autoSpaceDE w:val="0"/>
              <w:autoSpaceDN w:val="0"/>
              <w:adjustRightInd w:val="0"/>
              <w:spacing w:before="0" w:line="233" w:lineRule="auto"/>
              <w:jc w:val="left"/>
              <w:rPr>
                <w:rFonts w:ascii="Consolas" w:hAnsi="Consolas" w:cs="Courier New"/>
                <w:noProof/>
                <w:sz w:val="22"/>
                <w:lang w:eastAsia="es-ES"/>
              </w:rPr>
            </w:pPr>
          </w:p>
          <w:p w14:paraId="5AB97106" w14:textId="77777777" w:rsidR="00371D15" w:rsidRPr="00D759EF" w:rsidRDefault="00371D15" w:rsidP="00563712">
            <w:pPr>
              <w:autoSpaceDE w:val="0"/>
              <w:autoSpaceDN w:val="0"/>
              <w:adjustRightInd w:val="0"/>
              <w:spacing w:before="0" w:line="233" w:lineRule="auto"/>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lang w:eastAsia="es-ES"/>
              </w:rPr>
              <w:t>public void</w:t>
            </w:r>
            <w:r w:rsidRPr="00D759EF">
              <w:rPr>
                <w:rFonts w:ascii="Consolas" w:hAnsi="Consolas"/>
                <w:noProof/>
                <w:sz w:val="22"/>
              </w:rPr>
              <w:t xml:space="preserve"> PrintNames()</w:t>
            </w:r>
          </w:p>
          <w:p w14:paraId="1731CE98" w14:textId="77777777" w:rsidR="00371D15" w:rsidRPr="00D759EF" w:rsidRDefault="00371D15" w:rsidP="00563712">
            <w:pPr>
              <w:autoSpaceDE w:val="0"/>
              <w:autoSpaceDN w:val="0"/>
              <w:adjustRightInd w:val="0"/>
              <w:spacing w:before="0" w:line="233" w:lineRule="auto"/>
              <w:jc w:val="left"/>
              <w:rPr>
                <w:rFonts w:ascii="Consolas" w:hAnsi="Consolas" w:cs="Courier New"/>
                <w:noProof/>
                <w:sz w:val="22"/>
                <w:lang w:eastAsia="es-ES"/>
              </w:rPr>
            </w:pPr>
            <w:r w:rsidRPr="00D759EF">
              <w:rPr>
                <w:rFonts w:ascii="Consolas" w:hAnsi="Consolas" w:cs="Courier New"/>
                <w:noProof/>
                <w:sz w:val="22"/>
              </w:rPr>
              <w:tab/>
            </w:r>
            <w:r w:rsidRPr="00D759EF">
              <w:rPr>
                <w:rFonts w:ascii="Consolas" w:hAnsi="Consolas" w:cs="Courier New"/>
                <w:noProof/>
                <w:sz w:val="22"/>
              </w:rPr>
              <w:tab/>
            </w:r>
            <w:r w:rsidRPr="00D759EF">
              <w:rPr>
                <w:rFonts w:ascii="Consolas" w:hAnsi="Consolas" w:cs="Courier New"/>
                <w:noProof/>
                <w:sz w:val="22"/>
                <w:lang w:eastAsia="es-ES"/>
              </w:rPr>
              <w:t>{</w:t>
            </w:r>
          </w:p>
          <w:p w14:paraId="6CCF67C5" w14:textId="77777777" w:rsidR="00371D15" w:rsidRPr="00D759EF" w:rsidRDefault="00371D15" w:rsidP="00563712">
            <w:pPr>
              <w:autoSpaceDE w:val="0"/>
              <w:autoSpaceDN w:val="0"/>
              <w:adjustRightInd w:val="0"/>
              <w:spacing w:before="0" w:line="233" w:lineRule="auto"/>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noProof/>
                <w:sz w:val="22"/>
              </w:rPr>
              <w:tab/>
            </w:r>
            <w:r w:rsidRPr="00D759EF">
              <w:rPr>
                <w:rFonts w:ascii="Consolas" w:hAnsi="Consolas"/>
                <w:noProof/>
                <w:color w:val="2B91AF"/>
                <w:sz w:val="22"/>
              </w:rPr>
              <w:t>Console</w:t>
            </w:r>
            <w:r w:rsidRPr="00D759EF">
              <w:rPr>
                <w:rFonts w:ascii="Consolas" w:hAnsi="Consolas"/>
                <w:noProof/>
                <w:sz w:val="22"/>
              </w:rPr>
              <w:t>.WriteLine(</w:t>
            </w:r>
            <w:r w:rsidRPr="00D759EF">
              <w:rPr>
                <w:rFonts w:ascii="Consolas" w:hAnsi="Consolas" w:cs="Courier New"/>
                <w:noProof/>
                <w:color w:val="A31515"/>
                <w:sz w:val="22"/>
                <w:lang w:eastAsia="es-ES"/>
              </w:rPr>
              <w:t>"Nested name: "</w:t>
            </w:r>
            <w:r w:rsidRPr="00D759EF">
              <w:rPr>
                <w:rFonts w:ascii="Consolas" w:hAnsi="Consolas"/>
                <w:noProof/>
                <w:sz w:val="22"/>
              </w:rPr>
              <w:t xml:space="preserve"> + </w:t>
            </w:r>
            <w:r w:rsidRPr="00D759EF">
              <w:rPr>
                <w:rFonts w:ascii="Consolas" w:hAnsi="Consolas" w:cs="Courier New"/>
                <w:noProof/>
                <w:color w:val="0000FF"/>
                <w:sz w:val="22"/>
                <w:lang w:eastAsia="es-ES"/>
              </w:rPr>
              <w:t>this</w:t>
            </w:r>
            <w:r w:rsidRPr="00D759EF">
              <w:rPr>
                <w:rFonts w:ascii="Consolas" w:hAnsi="Consolas"/>
                <w:noProof/>
                <w:sz w:val="22"/>
              </w:rPr>
              <w:t>.name);</w:t>
            </w:r>
          </w:p>
          <w:p w14:paraId="6BCCE680" w14:textId="77777777" w:rsidR="00371D15" w:rsidRPr="00D759EF" w:rsidRDefault="00371D15" w:rsidP="00563712">
            <w:pPr>
              <w:autoSpaceDE w:val="0"/>
              <w:autoSpaceDN w:val="0"/>
              <w:adjustRightInd w:val="0"/>
              <w:spacing w:before="0" w:line="233" w:lineRule="auto"/>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noProof/>
                <w:sz w:val="22"/>
              </w:rPr>
              <w:tab/>
            </w:r>
            <w:r w:rsidRPr="00D759EF">
              <w:rPr>
                <w:rFonts w:ascii="Consolas" w:hAnsi="Consolas"/>
                <w:noProof/>
                <w:color w:val="2B91AF"/>
                <w:sz w:val="22"/>
              </w:rPr>
              <w:t>Console</w:t>
            </w:r>
            <w:r w:rsidRPr="00D759EF">
              <w:rPr>
                <w:rFonts w:ascii="Consolas" w:hAnsi="Consolas"/>
                <w:noProof/>
                <w:sz w:val="22"/>
              </w:rPr>
              <w:t>.WriteLine(</w:t>
            </w:r>
            <w:r w:rsidRPr="00D759EF">
              <w:rPr>
                <w:rFonts w:ascii="Consolas" w:hAnsi="Consolas" w:cs="Courier New"/>
                <w:noProof/>
                <w:color w:val="A31515"/>
                <w:sz w:val="22"/>
                <w:lang w:eastAsia="es-ES"/>
              </w:rPr>
              <w:t>"Outer name: "</w:t>
            </w:r>
            <w:r w:rsidRPr="00D759EF">
              <w:rPr>
                <w:rFonts w:ascii="Consolas" w:hAnsi="Consolas"/>
                <w:noProof/>
                <w:sz w:val="22"/>
              </w:rPr>
              <w:t xml:space="preserve"> + </w:t>
            </w:r>
            <w:r w:rsidRPr="00D759EF">
              <w:rPr>
                <w:rFonts w:ascii="Consolas" w:hAnsi="Consolas" w:cs="Courier New"/>
                <w:noProof/>
                <w:color w:val="0000FF"/>
                <w:sz w:val="22"/>
                <w:lang w:eastAsia="es-ES"/>
              </w:rPr>
              <w:t>this</w:t>
            </w:r>
            <w:r w:rsidRPr="00D759EF">
              <w:rPr>
                <w:rFonts w:ascii="Consolas" w:hAnsi="Consolas"/>
                <w:noProof/>
                <w:sz w:val="22"/>
              </w:rPr>
              <w:t>.parent.name);</w:t>
            </w:r>
          </w:p>
          <w:p w14:paraId="2EB3B91B" w14:textId="77777777" w:rsidR="00371D15" w:rsidRPr="00D759EF" w:rsidRDefault="00371D15" w:rsidP="00563712">
            <w:pPr>
              <w:autoSpaceDE w:val="0"/>
              <w:autoSpaceDN w:val="0"/>
              <w:adjustRightInd w:val="0"/>
              <w:spacing w:before="0" w:line="233" w:lineRule="auto"/>
              <w:jc w:val="left"/>
              <w:rPr>
                <w:rFonts w:ascii="Consolas" w:hAnsi="Consolas" w:cs="Courier New"/>
                <w:noProof/>
                <w:sz w:val="22"/>
                <w:lang w:eastAsia="es-ES"/>
              </w:rPr>
            </w:pPr>
            <w:r w:rsidRPr="00D759EF">
              <w:rPr>
                <w:rFonts w:ascii="Consolas" w:hAnsi="Consolas" w:cs="Courier New"/>
                <w:noProof/>
                <w:sz w:val="22"/>
              </w:rPr>
              <w:tab/>
            </w:r>
            <w:r w:rsidRPr="00D759EF">
              <w:rPr>
                <w:rFonts w:ascii="Consolas" w:hAnsi="Consolas" w:cs="Courier New"/>
                <w:noProof/>
                <w:sz w:val="22"/>
              </w:rPr>
              <w:tab/>
            </w:r>
            <w:r w:rsidRPr="00D759EF">
              <w:rPr>
                <w:rFonts w:ascii="Consolas" w:hAnsi="Consolas" w:cs="Courier New"/>
                <w:noProof/>
                <w:sz w:val="22"/>
                <w:lang w:eastAsia="es-ES"/>
              </w:rPr>
              <w:t>}</w:t>
            </w:r>
          </w:p>
          <w:p w14:paraId="3FD11D58" w14:textId="77777777" w:rsidR="00371D15" w:rsidRPr="00D759EF" w:rsidRDefault="00371D15" w:rsidP="00563712">
            <w:pPr>
              <w:autoSpaceDE w:val="0"/>
              <w:autoSpaceDN w:val="0"/>
              <w:adjustRightInd w:val="0"/>
              <w:spacing w:before="0" w:line="233" w:lineRule="auto"/>
              <w:jc w:val="left"/>
              <w:rPr>
                <w:rFonts w:ascii="Consolas" w:hAnsi="Consolas" w:cs="Courier New"/>
                <w:noProof/>
                <w:sz w:val="22"/>
                <w:lang w:eastAsia="es-ES"/>
              </w:rPr>
            </w:pPr>
            <w:r w:rsidRPr="00D759EF">
              <w:rPr>
                <w:rFonts w:ascii="Consolas" w:hAnsi="Consolas" w:cs="Courier New"/>
                <w:noProof/>
                <w:sz w:val="22"/>
              </w:rPr>
              <w:tab/>
            </w:r>
            <w:r w:rsidRPr="00D759EF">
              <w:rPr>
                <w:rFonts w:ascii="Consolas" w:hAnsi="Consolas" w:cs="Courier New"/>
                <w:noProof/>
                <w:sz w:val="22"/>
                <w:lang w:eastAsia="es-ES"/>
              </w:rPr>
              <w:t>}</w:t>
            </w:r>
          </w:p>
          <w:p w14:paraId="545F9F52" w14:textId="77777777" w:rsidR="00371D15" w:rsidRPr="00D759EF" w:rsidRDefault="00371D15" w:rsidP="00563712">
            <w:pPr>
              <w:autoSpaceDE w:val="0"/>
              <w:autoSpaceDN w:val="0"/>
              <w:adjustRightInd w:val="0"/>
              <w:spacing w:before="0" w:line="233" w:lineRule="auto"/>
              <w:jc w:val="left"/>
              <w:rPr>
                <w:rFonts w:ascii="Consolas" w:hAnsi="Consolas" w:cs="Courier New"/>
                <w:noProof/>
                <w:sz w:val="22"/>
                <w:lang w:eastAsia="es-ES"/>
              </w:rPr>
            </w:pPr>
          </w:p>
          <w:p w14:paraId="736FEB45" w14:textId="77777777" w:rsidR="00371D15" w:rsidRPr="00D759EF" w:rsidRDefault="00371D15" w:rsidP="00563712">
            <w:pPr>
              <w:autoSpaceDE w:val="0"/>
              <w:autoSpaceDN w:val="0"/>
              <w:adjustRightInd w:val="0"/>
              <w:spacing w:before="0" w:line="233" w:lineRule="auto"/>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lang w:eastAsia="es-ES"/>
              </w:rPr>
              <w:t>static void</w:t>
            </w:r>
            <w:r w:rsidRPr="00D759EF">
              <w:rPr>
                <w:rFonts w:ascii="Consolas" w:hAnsi="Consolas"/>
                <w:noProof/>
                <w:sz w:val="22"/>
              </w:rPr>
              <w:t xml:space="preserve"> Main()</w:t>
            </w:r>
          </w:p>
          <w:p w14:paraId="27A1B825" w14:textId="77777777" w:rsidR="00371D15" w:rsidRPr="00D759EF" w:rsidRDefault="00371D15" w:rsidP="00563712">
            <w:pPr>
              <w:autoSpaceDE w:val="0"/>
              <w:autoSpaceDN w:val="0"/>
              <w:adjustRightInd w:val="0"/>
              <w:spacing w:before="0" w:line="233" w:lineRule="auto"/>
              <w:jc w:val="left"/>
              <w:rPr>
                <w:rFonts w:ascii="Consolas" w:hAnsi="Consolas" w:cs="Courier New"/>
                <w:noProof/>
                <w:sz w:val="22"/>
                <w:lang w:eastAsia="es-ES"/>
              </w:rPr>
            </w:pPr>
            <w:r w:rsidRPr="00D759EF">
              <w:rPr>
                <w:rFonts w:ascii="Consolas" w:hAnsi="Consolas" w:cs="Courier New"/>
                <w:noProof/>
                <w:sz w:val="22"/>
              </w:rPr>
              <w:tab/>
            </w:r>
            <w:r w:rsidRPr="00D759EF">
              <w:rPr>
                <w:rFonts w:ascii="Consolas" w:hAnsi="Consolas" w:cs="Courier New"/>
                <w:noProof/>
                <w:sz w:val="22"/>
                <w:lang w:eastAsia="es-ES"/>
              </w:rPr>
              <w:t>{</w:t>
            </w:r>
          </w:p>
          <w:p w14:paraId="02222382" w14:textId="77777777" w:rsidR="00371D15" w:rsidRPr="00D759EF" w:rsidRDefault="00371D15" w:rsidP="00563712">
            <w:pPr>
              <w:autoSpaceDE w:val="0"/>
              <w:autoSpaceDN w:val="0"/>
              <w:adjustRightInd w:val="0"/>
              <w:spacing w:before="0" w:line="233" w:lineRule="auto"/>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noProof/>
                <w:color w:val="2B91AF"/>
                <w:sz w:val="22"/>
              </w:rPr>
              <w:t>OuterClass</w:t>
            </w:r>
            <w:r w:rsidRPr="00D759EF">
              <w:rPr>
                <w:rFonts w:ascii="Consolas" w:hAnsi="Consolas"/>
                <w:noProof/>
                <w:sz w:val="22"/>
              </w:rPr>
              <w:t xml:space="preserve"> outerClass = </w:t>
            </w:r>
            <w:r w:rsidRPr="00D759EF">
              <w:rPr>
                <w:rFonts w:ascii="Consolas" w:hAnsi="Consolas" w:cs="Courier New"/>
                <w:noProof/>
                <w:color w:val="0000FF"/>
                <w:sz w:val="22"/>
                <w:lang w:eastAsia="es-ES"/>
              </w:rPr>
              <w:t xml:space="preserve">new </w:t>
            </w:r>
            <w:r w:rsidRPr="00D759EF">
              <w:rPr>
                <w:rFonts w:ascii="Consolas" w:hAnsi="Consolas"/>
                <w:noProof/>
                <w:color w:val="2B91AF"/>
                <w:sz w:val="22"/>
              </w:rPr>
              <w:t>OuterClass</w:t>
            </w:r>
            <w:r w:rsidRPr="00D759EF">
              <w:rPr>
                <w:rFonts w:ascii="Consolas" w:hAnsi="Consolas"/>
                <w:noProof/>
                <w:sz w:val="22"/>
              </w:rPr>
              <w:t>(</w:t>
            </w:r>
            <w:r w:rsidRPr="00D759EF">
              <w:rPr>
                <w:rFonts w:ascii="Consolas" w:hAnsi="Consolas" w:cs="Courier New"/>
                <w:noProof/>
                <w:color w:val="A31515"/>
                <w:sz w:val="22"/>
                <w:lang w:eastAsia="es-ES"/>
              </w:rPr>
              <w:t>"outer"</w:t>
            </w:r>
            <w:r w:rsidRPr="00D759EF">
              <w:rPr>
                <w:rFonts w:ascii="Consolas" w:hAnsi="Consolas"/>
                <w:noProof/>
                <w:sz w:val="22"/>
              </w:rPr>
              <w:t>);</w:t>
            </w:r>
          </w:p>
          <w:p w14:paraId="72B8F150" w14:textId="77777777" w:rsidR="00371D15" w:rsidRPr="00D759EF" w:rsidRDefault="00371D15" w:rsidP="00563712">
            <w:pPr>
              <w:autoSpaceDE w:val="0"/>
              <w:autoSpaceDN w:val="0"/>
              <w:adjustRightInd w:val="0"/>
              <w:spacing w:before="0" w:line="233" w:lineRule="auto"/>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noProof/>
                <w:color w:val="2B91AF"/>
                <w:sz w:val="22"/>
              </w:rPr>
              <w:t>NestedClass</w:t>
            </w:r>
            <w:r w:rsidRPr="00D759EF">
              <w:rPr>
                <w:rFonts w:ascii="Consolas" w:hAnsi="Consolas"/>
                <w:noProof/>
                <w:sz w:val="22"/>
              </w:rPr>
              <w:t xml:space="preserve"> nestedClass = </w:t>
            </w:r>
            <w:r w:rsidRPr="00D759EF">
              <w:rPr>
                <w:rFonts w:ascii="Consolas" w:hAnsi="Consolas" w:cs="Courier New"/>
                <w:noProof/>
                <w:color w:val="0000FF"/>
                <w:sz w:val="22"/>
                <w:lang w:eastAsia="es-ES"/>
              </w:rPr>
              <w:t>new</w:t>
            </w:r>
          </w:p>
          <w:p w14:paraId="3C0E8805" w14:textId="77777777" w:rsidR="00371D15" w:rsidRPr="00D759EF" w:rsidRDefault="00371D15" w:rsidP="00563712">
            <w:pPr>
              <w:autoSpaceDE w:val="0"/>
              <w:autoSpaceDN w:val="0"/>
              <w:adjustRightInd w:val="0"/>
              <w:spacing w:before="0" w:line="233" w:lineRule="auto"/>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noProof/>
                <w:sz w:val="22"/>
              </w:rPr>
              <w:tab/>
            </w:r>
            <w:r w:rsidRPr="00D759EF">
              <w:rPr>
                <w:rFonts w:ascii="Consolas" w:hAnsi="Consolas"/>
                <w:noProof/>
                <w:color w:val="2B91AF"/>
                <w:sz w:val="22"/>
              </w:rPr>
              <w:t>OuterClass</w:t>
            </w:r>
            <w:r w:rsidRPr="00D759EF">
              <w:rPr>
                <w:rFonts w:ascii="Consolas" w:hAnsi="Consolas"/>
                <w:noProof/>
                <w:sz w:val="22"/>
              </w:rPr>
              <w:t>.</w:t>
            </w:r>
            <w:r w:rsidRPr="00D759EF">
              <w:rPr>
                <w:rFonts w:ascii="Consolas" w:hAnsi="Consolas"/>
                <w:noProof/>
                <w:color w:val="2B91AF"/>
                <w:sz w:val="22"/>
              </w:rPr>
              <w:t>NestedClass</w:t>
            </w:r>
            <w:r w:rsidRPr="00D759EF">
              <w:rPr>
                <w:rFonts w:ascii="Consolas" w:hAnsi="Consolas"/>
                <w:noProof/>
                <w:sz w:val="22"/>
              </w:rPr>
              <w:t xml:space="preserve">(outerClass, </w:t>
            </w:r>
            <w:r w:rsidRPr="00D759EF">
              <w:rPr>
                <w:rFonts w:ascii="Consolas" w:hAnsi="Consolas" w:cs="Courier New"/>
                <w:noProof/>
                <w:color w:val="A31515"/>
                <w:sz w:val="22"/>
                <w:lang w:eastAsia="es-ES"/>
              </w:rPr>
              <w:t>"nested"</w:t>
            </w:r>
            <w:r w:rsidRPr="00D759EF">
              <w:rPr>
                <w:rFonts w:ascii="Consolas" w:hAnsi="Consolas"/>
                <w:noProof/>
                <w:sz w:val="22"/>
              </w:rPr>
              <w:t>);</w:t>
            </w:r>
          </w:p>
          <w:p w14:paraId="1484FF43" w14:textId="77777777" w:rsidR="00371D15" w:rsidRPr="00D759EF" w:rsidRDefault="00371D15" w:rsidP="00563712">
            <w:pPr>
              <w:autoSpaceDE w:val="0"/>
              <w:autoSpaceDN w:val="0"/>
              <w:adjustRightInd w:val="0"/>
              <w:spacing w:before="0" w:line="233" w:lineRule="auto"/>
              <w:jc w:val="left"/>
              <w:rPr>
                <w:rFonts w:ascii="Consolas" w:hAnsi="Consolas" w:cs="Courier New"/>
                <w:noProof/>
                <w:sz w:val="22"/>
                <w:lang w:eastAsia="es-ES"/>
              </w:rPr>
            </w:pPr>
            <w:r w:rsidRPr="00D759EF">
              <w:rPr>
                <w:rFonts w:ascii="Consolas" w:hAnsi="Consolas" w:cs="Courier New"/>
                <w:noProof/>
                <w:sz w:val="22"/>
              </w:rPr>
              <w:tab/>
            </w:r>
            <w:r w:rsidRPr="00D759EF">
              <w:rPr>
                <w:rFonts w:ascii="Consolas" w:hAnsi="Consolas" w:cs="Courier New"/>
                <w:noProof/>
                <w:sz w:val="22"/>
              </w:rPr>
              <w:tab/>
            </w:r>
            <w:r w:rsidRPr="00D759EF">
              <w:rPr>
                <w:rFonts w:ascii="Consolas" w:hAnsi="Consolas" w:cs="Courier New"/>
                <w:noProof/>
                <w:sz w:val="22"/>
                <w:lang w:eastAsia="es-ES"/>
              </w:rPr>
              <w:t>nestedClass.PrintNames();</w:t>
            </w:r>
          </w:p>
          <w:p w14:paraId="4D415FD7" w14:textId="77777777" w:rsidR="00371D15" w:rsidRPr="00D759EF" w:rsidRDefault="00371D15" w:rsidP="00563712">
            <w:pPr>
              <w:autoSpaceDE w:val="0"/>
              <w:autoSpaceDN w:val="0"/>
              <w:adjustRightInd w:val="0"/>
              <w:spacing w:before="0" w:line="233" w:lineRule="auto"/>
              <w:jc w:val="left"/>
              <w:rPr>
                <w:rFonts w:ascii="Consolas" w:hAnsi="Consolas" w:cs="Courier New"/>
                <w:noProof/>
                <w:sz w:val="22"/>
                <w:lang w:eastAsia="es-ES"/>
              </w:rPr>
            </w:pPr>
            <w:r w:rsidRPr="00D759EF">
              <w:rPr>
                <w:rFonts w:ascii="Consolas" w:hAnsi="Consolas" w:cs="Courier New"/>
                <w:noProof/>
                <w:sz w:val="22"/>
              </w:rPr>
              <w:tab/>
            </w:r>
            <w:r w:rsidRPr="00D759EF">
              <w:rPr>
                <w:rFonts w:ascii="Consolas" w:hAnsi="Consolas" w:cs="Courier New"/>
                <w:noProof/>
                <w:sz w:val="22"/>
                <w:lang w:eastAsia="es-ES"/>
              </w:rPr>
              <w:t>}</w:t>
            </w:r>
          </w:p>
          <w:p w14:paraId="6006A547" w14:textId="77777777" w:rsidR="00371D15" w:rsidRPr="00D759EF" w:rsidRDefault="00371D15" w:rsidP="00563712">
            <w:pPr>
              <w:autoSpaceDE w:val="0"/>
              <w:autoSpaceDN w:val="0"/>
              <w:adjustRightInd w:val="0"/>
              <w:spacing w:before="0" w:line="233" w:lineRule="auto"/>
              <w:jc w:val="left"/>
              <w:rPr>
                <w:rFonts w:ascii="Consolas" w:hAnsi="Consolas" w:cs="Courier New"/>
                <w:noProof/>
                <w:sz w:val="22"/>
                <w:lang w:eastAsia="es-ES"/>
              </w:rPr>
            </w:pPr>
            <w:r w:rsidRPr="00D759EF">
              <w:rPr>
                <w:rFonts w:ascii="Consolas" w:hAnsi="Consolas" w:cs="Courier New"/>
                <w:noProof/>
                <w:sz w:val="22"/>
                <w:lang w:eastAsia="es-ES"/>
              </w:rPr>
              <w:t>}</w:t>
            </w:r>
          </w:p>
        </w:tc>
      </w:tr>
    </w:tbl>
    <w:p w14:paraId="597A550C" w14:textId="046D94A1" w:rsidR="00371D15" w:rsidRPr="00011129" w:rsidRDefault="00371D15" w:rsidP="00371D15">
      <w:r w:rsidRPr="00D759EF">
        <w:lastRenderedPageBreak/>
        <w:t>In the example</w:t>
      </w:r>
      <w:ins w:id="3993" w:author="Hans Zijlstra" w:date="2017-06-20T09:51:00Z">
        <w:r w:rsidR="00637DD3" w:rsidRPr="00D759EF">
          <w:t>,</w:t>
        </w:r>
      </w:ins>
      <w:r w:rsidRPr="00D759EF">
        <w:t xml:space="preserve"> the outer class </w:t>
      </w:r>
      <w:r w:rsidRPr="00D759EF">
        <w:rPr>
          <w:rFonts w:ascii="Consolas" w:hAnsi="Consolas"/>
          <w:b/>
          <w:bCs/>
          <w:noProof/>
          <w:kern w:val="32"/>
          <w:sz w:val="22"/>
        </w:rPr>
        <w:t>OuterClass</w:t>
      </w:r>
      <w:r w:rsidRPr="00D759EF">
        <w:rPr>
          <w:b/>
          <w:bCs/>
        </w:rPr>
        <w:t xml:space="preserve"> </w:t>
      </w:r>
      <w:ins w:id="3994" w:author="Hans Zijlstra" w:date="2017-06-20T09:49:00Z">
        <w:r w:rsidR="00637DD3" w:rsidRPr="00D759EF">
          <w:t>contains</w:t>
        </w:r>
      </w:ins>
      <w:del w:id="3995" w:author="Hans Zijlstra" w:date="2017-06-20T09:49:00Z">
        <w:r w:rsidRPr="00D759EF" w:rsidDel="00637DD3">
          <w:delText>defines into itself as a member</w:delText>
        </w:r>
      </w:del>
      <w:r w:rsidRPr="00D759EF">
        <w:t xml:space="preserve"> the </w:t>
      </w:r>
      <w:ins w:id="3996" w:author="Hans Zijlstra" w:date="2017-06-20T09:51:00Z">
        <w:r w:rsidR="00637DD3" w:rsidRPr="00D759EF">
          <w:t xml:space="preserve">inner </w:t>
        </w:r>
      </w:ins>
      <w:r w:rsidRPr="00D759EF">
        <w:t xml:space="preserve">class </w:t>
      </w:r>
      <w:r w:rsidRPr="00D759EF">
        <w:rPr>
          <w:rFonts w:ascii="Consolas" w:hAnsi="Consolas"/>
          <w:b/>
          <w:bCs/>
          <w:noProof/>
          <w:kern w:val="32"/>
          <w:sz w:val="22"/>
        </w:rPr>
        <w:t>InnerClass</w:t>
      </w:r>
      <w:r w:rsidRPr="00D759EF">
        <w:rPr>
          <w:bCs/>
        </w:rPr>
        <w:t>.</w:t>
      </w:r>
      <w:r w:rsidRPr="00D759EF">
        <w:t xml:space="preserve"> </w:t>
      </w:r>
      <w:ins w:id="3997" w:author="Hans Zijlstra" w:date="2017-06-20T09:53:00Z">
        <w:r w:rsidR="00637DD3" w:rsidRPr="00D759EF">
          <w:t>By using the keyword this</w:t>
        </w:r>
      </w:ins>
      <w:ins w:id="3998" w:author="Hans Zijlstra" w:date="2017-06-20T09:54:00Z">
        <w:r w:rsidR="00637DD3" w:rsidRPr="00D759EF">
          <w:t>, t</w:t>
        </w:r>
      </w:ins>
      <w:ins w:id="3999" w:author="Hans Zijlstra" w:date="2017-06-20T09:51:00Z">
        <w:r w:rsidR="00637DD3" w:rsidRPr="00D759EF">
          <w:t>he n</w:t>
        </w:r>
      </w:ins>
      <w:del w:id="4000" w:author="Hans Zijlstra" w:date="2017-06-20T09:51:00Z">
        <w:r w:rsidRPr="00D759EF" w:rsidDel="00637DD3">
          <w:delText>N</w:delText>
        </w:r>
      </w:del>
      <w:r w:rsidRPr="00D759EF">
        <w:t xml:space="preserve">on-static inner class methods </w:t>
      </w:r>
      <w:ins w:id="4001" w:author="Hans Zijlstra" w:date="2017-06-20T09:51:00Z">
        <w:r w:rsidR="00637DD3" w:rsidRPr="00D759EF">
          <w:t>can</w:t>
        </w:r>
      </w:ins>
      <w:del w:id="4002" w:author="Hans Zijlstra" w:date="2017-06-20T09:51:00Z">
        <w:r w:rsidRPr="00D759EF" w:rsidDel="00637DD3">
          <w:delText>have</w:delText>
        </w:r>
      </w:del>
      <w:r w:rsidRPr="00D759EF">
        <w:t xml:space="preserve"> access</w:t>
      </w:r>
      <w:del w:id="4003" w:author="Hans Zijlstra" w:date="2017-06-20T09:54:00Z">
        <w:r w:rsidRPr="00D759EF" w:rsidDel="00637DD3">
          <w:delText xml:space="preserve"> to</w:delText>
        </w:r>
      </w:del>
      <w:r w:rsidRPr="00D759EF">
        <w:t xml:space="preserve"> </w:t>
      </w:r>
      <w:ins w:id="4004" w:author="Hans Zijlstra" w:date="2017-06-20T09:52:00Z">
        <w:r w:rsidR="00637DD3" w:rsidRPr="00D759EF">
          <w:t>inner class members</w:t>
        </w:r>
      </w:ins>
      <w:ins w:id="4005" w:author="Hans Zijlstra" w:date="2017-06-20T09:54:00Z">
        <w:r w:rsidR="00637DD3" w:rsidRPr="00D759EF">
          <w:t>,</w:t>
        </w:r>
      </w:ins>
      <w:del w:id="4006" w:author="Hans Zijlstra" w:date="2017-06-20T09:52:00Z">
        <w:r w:rsidRPr="00D759EF" w:rsidDel="00637DD3">
          <w:delText>their own body</w:delText>
        </w:r>
      </w:del>
      <w:del w:id="4007" w:author="Hans Zijlstra" w:date="2017-06-20T09:54:00Z">
        <w:r w:rsidRPr="00D759EF" w:rsidDel="00637DD3">
          <w:delText xml:space="preserve"> </w:delText>
        </w:r>
        <w:r w:rsidRPr="00D759EF" w:rsidDel="00637DD3">
          <w:rPr>
            <w:rFonts w:ascii="Consolas" w:hAnsi="Consolas"/>
            <w:b/>
            <w:bCs/>
            <w:noProof/>
            <w:kern w:val="32"/>
            <w:sz w:val="22"/>
          </w:rPr>
          <w:delText>this</w:delText>
        </w:r>
      </w:del>
      <w:r w:rsidRPr="00D759EF">
        <w:t xml:space="preserve"> as well as </w:t>
      </w:r>
      <w:ins w:id="4008" w:author="Hans Zijlstra" w:date="2017-06-20T09:54:00Z">
        <w:r w:rsidR="00637DD3" w:rsidRPr="00D759EF">
          <w:t>an</w:t>
        </w:r>
      </w:ins>
      <w:del w:id="4009" w:author="Hans Zijlstra" w:date="2017-06-20T09:54:00Z">
        <w:r w:rsidRPr="00D759EF" w:rsidDel="00637DD3">
          <w:delText>the</w:delText>
        </w:r>
      </w:del>
      <w:r w:rsidRPr="00D759EF">
        <w:t xml:space="preserve"> instance of</w:t>
      </w:r>
      <w:ins w:id="4010" w:author="Hans Zijlstra" w:date="2017-06-20T09:55:00Z">
        <w:r w:rsidR="00637DD3" w:rsidRPr="00D759EF">
          <w:t xml:space="preserve"> the</w:t>
        </w:r>
      </w:ins>
      <w:r w:rsidRPr="00D759EF">
        <w:t xml:space="preserve"> out</w:t>
      </w:r>
      <w:ins w:id="4011" w:author="Hans Zijlstra" w:date="2017-06-20T09:54:00Z">
        <w:r w:rsidR="00637DD3" w:rsidRPr="00D759EF">
          <w:t>er</w:t>
        </w:r>
      </w:ins>
      <w:del w:id="4012" w:author="Hans Zijlstra" w:date="2017-06-20T09:54:00Z">
        <w:r w:rsidRPr="00D759EF" w:rsidDel="00637DD3">
          <w:delText>side</w:delText>
        </w:r>
      </w:del>
      <w:r w:rsidRPr="00D759EF">
        <w:t xml:space="preserve"> class </w:t>
      </w:r>
      <w:r w:rsidRPr="00D759EF">
        <w:rPr>
          <w:rFonts w:ascii="Consolas" w:hAnsi="Consolas"/>
          <w:b/>
          <w:bCs/>
          <w:noProof/>
          <w:kern w:val="32"/>
          <w:sz w:val="22"/>
        </w:rPr>
        <w:t>parent</w:t>
      </w:r>
      <w:r w:rsidRPr="00D759EF">
        <w:t xml:space="preserve"> (through</w:t>
      </w:r>
      <w:del w:id="4013" w:author="Hans Zijlstra" w:date="2017-06-20T09:55:00Z">
        <w:r w:rsidRPr="00D759EF" w:rsidDel="00637DD3">
          <w:delText xml:space="preserve"> syntax</w:delText>
        </w:r>
      </w:del>
      <w:r w:rsidRPr="00D759EF">
        <w:t xml:space="preserve"> </w:t>
      </w:r>
      <w:r w:rsidRPr="00D759EF">
        <w:rPr>
          <w:rFonts w:ascii="Consolas" w:hAnsi="Consolas"/>
          <w:b/>
          <w:bCs/>
          <w:noProof/>
          <w:kern w:val="32"/>
          <w:sz w:val="22"/>
        </w:rPr>
        <w:t>this.parent</w:t>
      </w:r>
      <w:r w:rsidRPr="00D759EF">
        <w:t xml:space="preserve">, if the </w:t>
      </w:r>
      <w:r w:rsidRPr="00D759EF">
        <w:rPr>
          <w:rFonts w:ascii="Consolas" w:hAnsi="Consolas"/>
          <w:b/>
          <w:bCs/>
          <w:noProof/>
          <w:kern w:val="32"/>
          <w:sz w:val="22"/>
        </w:rPr>
        <w:t>parent</w:t>
      </w:r>
      <w:r w:rsidRPr="00D759EF">
        <w:t xml:space="preserve"> reference is added </w:t>
      </w:r>
      <w:commentRangeStart w:id="4014"/>
      <w:ins w:id="4015" w:author="Hans Zijlstra" w:date="2017-06-20T09:50:00Z">
        <w:r w:rsidR="00637DD3" w:rsidRPr="00D759EF">
          <w:t>as a parameter</w:t>
        </w:r>
        <w:commentRangeEnd w:id="4014"/>
        <w:r w:rsidR="00637DD3" w:rsidRPr="00D759EF">
          <w:rPr>
            <w:rStyle w:val="CommentReference"/>
          </w:rPr>
          <w:commentReference w:id="4014"/>
        </w:r>
      </w:ins>
      <w:del w:id="4016" w:author="Hans Zijlstra" w:date="2017-06-20T09:50:00Z">
        <w:r w:rsidRPr="00D759EF" w:rsidDel="00637DD3">
          <w:delText>by the developer</w:delText>
        </w:r>
      </w:del>
      <w:r w:rsidRPr="00011129">
        <w:t>).</w:t>
      </w:r>
      <w:del w:id="4017" w:author="Hans Zijlstra" w:date="2017-06-20T09:58:00Z">
        <w:r w:rsidRPr="00AA044A" w:rsidDel="00637DD3">
          <w:delText xml:space="preserve"> </w:delText>
        </w:r>
        <w:commentRangeStart w:id="4018"/>
        <w:r w:rsidRPr="00AA044A" w:rsidDel="00637DD3">
          <w:delText xml:space="preserve">In the example while creating the inner class, </w:delText>
        </w:r>
        <w:r w:rsidRPr="00AA044A" w:rsidDel="00637DD3">
          <w:rPr>
            <w:rFonts w:ascii="Consolas" w:hAnsi="Consolas"/>
            <w:b/>
            <w:bCs/>
            <w:noProof/>
            <w:kern w:val="32"/>
            <w:sz w:val="22"/>
          </w:rPr>
          <w:delText>parent</w:delText>
        </w:r>
        <w:r w:rsidRPr="002959F9" w:rsidDel="00637DD3">
          <w:delText xml:space="preserve"> reference is set to constructor of the outer class</w:delText>
        </w:r>
        <w:commentRangeEnd w:id="4018"/>
        <w:r w:rsidR="00637DD3" w:rsidRPr="00D759EF" w:rsidDel="00637DD3">
          <w:rPr>
            <w:rStyle w:val="CommentReference"/>
          </w:rPr>
          <w:commentReference w:id="4018"/>
        </w:r>
      </w:del>
      <w:del w:id="4019" w:author="Hans Zijlstra" w:date="2017-06-25T12:39:00Z">
        <w:r w:rsidRPr="00D759EF" w:rsidDel="00D83D72">
          <w:delText>.</w:delText>
        </w:r>
      </w:del>
    </w:p>
    <w:p w14:paraId="451D809B" w14:textId="77777777" w:rsidR="00371D15" w:rsidRPr="00AA044A" w:rsidRDefault="00371D15" w:rsidP="00371D15">
      <w:pPr>
        <w:spacing w:after="120"/>
      </w:pPr>
      <w:r w:rsidRPr="00AA044A">
        <w:t>If we run the above example, we will obtain the following result: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371D15" w:rsidRPr="00D759EF" w14:paraId="722E25C0" w14:textId="77777777" w:rsidTr="00563712">
        <w:tc>
          <w:tcPr>
            <w:tcW w:w="7970" w:type="dxa"/>
            <w:tcBorders>
              <w:top w:val="single" w:sz="4" w:space="0" w:color="auto"/>
              <w:left w:val="single" w:sz="4" w:space="0" w:color="auto"/>
              <w:bottom w:val="single" w:sz="4" w:space="0" w:color="auto"/>
              <w:right w:val="single" w:sz="4" w:space="0" w:color="auto"/>
            </w:tcBorders>
          </w:tcPr>
          <w:p w14:paraId="17DB8C95" w14:textId="77777777" w:rsidR="00371D15" w:rsidRPr="002959F9" w:rsidRDefault="00371D15" w:rsidP="00563712">
            <w:pPr>
              <w:spacing w:before="0"/>
              <w:rPr>
                <w:rFonts w:ascii="Consolas" w:hAnsi="Consolas" w:cs="Courier New"/>
                <w:sz w:val="22"/>
              </w:rPr>
            </w:pPr>
            <w:r w:rsidRPr="002959F9">
              <w:rPr>
                <w:rFonts w:ascii="Consolas" w:hAnsi="Consolas" w:cs="Courier New"/>
                <w:sz w:val="22"/>
              </w:rPr>
              <w:t>Nested name: nested</w:t>
            </w:r>
          </w:p>
          <w:p w14:paraId="5CACF489" w14:textId="77777777" w:rsidR="00371D15" w:rsidRPr="00977A5E" w:rsidRDefault="00371D15" w:rsidP="00563712">
            <w:pPr>
              <w:spacing w:before="0"/>
              <w:rPr>
                <w:rFonts w:ascii="Consolas" w:hAnsi="Consolas" w:cs="Courier New"/>
                <w:sz w:val="22"/>
              </w:rPr>
            </w:pPr>
            <w:r w:rsidRPr="00977A5E">
              <w:rPr>
                <w:rFonts w:ascii="Consolas" w:hAnsi="Consolas" w:cs="Courier New"/>
                <w:sz w:val="22"/>
              </w:rPr>
              <w:t>Outer name: outer</w:t>
            </w:r>
          </w:p>
        </w:tc>
      </w:tr>
    </w:tbl>
    <w:p w14:paraId="6F6B2BDC" w14:textId="77777777" w:rsidR="00371D15" w:rsidRPr="00D759EF" w:rsidRDefault="00371D15" w:rsidP="00371D15">
      <w:pPr>
        <w:pStyle w:val="Heading3"/>
      </w:pPr>
      <w:r w:rsidRPr="00D759EF">
        <w:t>Usage of Inner Classes</w:t>
      </w:r>
    </w:p>
    <w:p w14:paraId="7D7E9386" w14:textId="0A93E1CB" w:rsidR="00371D15" w:rsidRPr="00011129" w:rsidRDefault="00371D15" w:rsidP="00371D15">
      <w:pPr>
        <w:spacing w:after="120"/>
      </w:pPr>
      <w:del w:id="4020" w:author="Hans Zijlstra" w:date="2017-06-20T09:58:00Z">
        <w:r w:rsidRPr="00D759EF" w:rsidDel="00637DD3">
          <w:delText xml:space="preserve">Consider an example. </w:delText>
        </w:r>
      </w:del>
      <w:r w:rsidRPr="00D759EF">
        <w:t>Let’s have a class for</w:t>
      </w:r>
      <w:ins w:id="4021" w:author="Hans Zijlstra" w:date="2017-06-20T09:58:00Z">
        <w:r w:rsidR="00637DD3" w:rsidRPr="00D759EF">
          <w:t xml:space="preserve"> a</w:t>
        </w:r>
      </w:ins>
      <w:r w:rsidRPr="00D759EF">
        <w:t xml:space="preserve"> car – </w:t>
      </w:r>
      <w:r w:rsidRPr="00D759EF">
        <w:rPr>
          <w:rFonts w:ascii="Consolas" w:hAnsi="Consolas"/>
          <w:b/>
          <w:bCs/>
          <w:noProof/>
          <w:kern w:val="32"/>
          <w:sz w:val="22"/>
        </w:rPr>
        <w:t>Car</w:t>
      </w:r>
      <w:r w:rsidRPr="00D759EF">
        <w:rPr>
          <w:b/>
          <w:bCs/>
        </w:rPr>
        <w:t>.</w:t>
      </w:r>
      <w:r w:rsidRPr="00D759EF">
        <w:t xml:space="preserve"> Each car has an engine and doors. Unlike the car’s door</w:t>
      </w:r>
      <w:ins w:id="4022" w:author="Hans Zijlstra" w:date="2017-06-20T10:01:00Z">
        <w:r w:rsidR="00AD7B65" w:rsidRPr="00D759EF">
          <w:t>s</w:t>
        </w:r>
      </w:ins>
      <w:r w:rsidRPr="00D759EF">
        <w:t>,</w:t>
      </w:r>
      <w:del w:id="4023" w:author="Hans Zijlstra" w:date="2017-06-20T10:01:00Z">
        <w:r w:rsidRPr="00D759EF" w:rsidDel="00AD7B65">
          <w:delText xml:space="preserve"> however,</w:delText>
        </w:r>
      </w:del>
      <w:r w:rsidRPr="00D759EF">
        <w:t xml:space="preserve"> the engine </w:t>
      </w:r>
      <w:ins w:id="4024" w:author="Hans Zijlstra" w:date="2017-06-20T10:02:00Z">
        <w:r w:rsidR="00AD7B65" w:rsidRPr="00D759EF">
          <w:t xml:space="preserve">is </w:t>
        </w:r>
      </w:ins>
      <w:ins w:id="4025" w:author="Hans Zijlstra" w:date="2017-06-20T10:07:00Z">
        <w:r w:rsidR="00AD7B65" w:rsidRPr="00D759EF">
          <w:t xml:space="preserve">an </w:t>
        </w:r>
      </w:ins>
      <w:ins w:id="4026" w:author="Hans Zijlstra" w:date="2017-06-20T10:08:00Z">
        <w:r w:rsidR="00AD7B65" w:rsidRPr="00D759EF">
          <w:t xml:space="preserve">intrinsic </w:t>
        </w:r>
      </w:ins>
      <w:ins w:id="4027" w:author="Hans Zijlstra" w:date="2017-06-20T10:02:00Z">
        <w:r w:rsidR="00AD7B65" w:rsidRPr="00D759EF">
          <w:t xml:space="preserve">part of the </w:t>
        </w:r>
      </w:ins>
      <w:ins w:id="4028" w:author="Hans Zijlstra" w:date="2017-06-20T10:08:00Z">
        <w:r w:rsidR="00AD7B65" w:rsidRPr="00D759EF">
          <w:t>inner workings</w:t>
        </w:r>
      </w:ins>
      <w:ins w:id="4029" w:author="Hans Zijlstra" w:date="2017-06-20T10:02:00Z">
        <w:r w:rsidR="00AD7B65" w:rsidRPr="00D759EF">
          <w:t xml:space="preserve"> of a car</w:t>
        </w:r>
      </w:ins>
      <w:ins w:id="4030" w:author="Hans Zijlstra" w:date="2017-06-20T10:09:00Z">
        <w:r w:rsidR="00A63751" w:rsidRPr="00D759EF">
          <w:t xml:space="preserve"> and</w:t>
        </w:r>
      </w:ins>
      <w:ins w:id="4031" w:author="Hans Zijlstra" w:date="2017-06-20T10:04:00Z">
        <w:r w:rsidR="00AD7B65" w:rsidRPr="00D759EF">
          <w:t xml:space="preserve"> we are dealing with a </w:t>
        </w:r>
      </w:ins>
      <w:ins w:id="4032" w:author="Hans Zijlstra" w:date="2017-06-20T10:09:00Z">
        <w:r w:rsidR="00A63751" w:rsidRPr="00D759EF">
          <w:t xml:space="preserve">case of </w:t>
        </w:r>
      </w:ins>
      <w:ins w:id="4033" w:author="Hans Zijlstra" w:date="2017-06-20T10:04:00Z">
        <w:r w:rsidR="00AD7B65" w:rsidRPr="00D759EF">
          <w:t>so-called</w:t>
        </w:r>
      </w:ins>
      <w:del w:id="4034" w:author="Hans Zijlstra" w:date="2017-06-20T10:02:00Z">
        <w:r w:rsidRPr="00D759EF" w:rsidDel="00AD7B65">
          <w:delText>makes no sense regarded as being outside the car, because without it, the car cannot run</w:delText>
        </w:r>
      </w:del>
      <w:del w:id="4035" w:author="Hans Zijlstra" w:date="2017-06-25T12:40:00Z">
        <w:r w:rsidRPr="00D759EF" w:rsidDel="00D83D72">
          <w:delText xml:space="preserve">, </w:delText>
        </w:r>
      </w:del>
      <w:del w:id="4036" w:author="Hans Zijlstra" w:date="2017-06-20T10:03:00Z">
        <w:r w:rsidRPr="00D759EF" w:rsidDel="00AD7B65">
          <w:delText>i.e. we have</w:delText>
        </w:r>
      </w:del>
      <w:r w:rsidRPr="00D759EF">
        <w:t xml:space="preserve"> composition (</w:t>
      </w:r>
      <w:ins w:id="4037" w:author="Hans Zijlstra" w:date="2017-06-20T10:05:00Z">
        <w:r w:rsidR="00AD7B65" w:rsidRPr="00D759EF">
          <w:t xml:space="preserve">for further explanation </w:t>
        </w:r>
      </w:ins>
      <w:r w:rsidRPr="00D759EF">
        <w:t>see the section "</w:t>
      </w:r>
      <w:r w:rsidR="00A6273F" w:rsidRPr="00011129">
        <w:fldChar w:fldCharType="begin"/>
      </w:r>
      <w:r w:rsidR="00A6273F" w:rsidRPr="00D759EF">
        <w:instrText xml:space="preserve"> HYPERLINK \l "Class_Diagrams_Composition" </w:instrText>
      </w:r>
      <w:r w:rsidR="00A6273F" w:rsidRPr="00011129">
        <w:rPr>
          <w:rPrChange w:id="4038" w:author="Hans Zijlstra" w:date="2017-06-24T11:23:00Z">
            <w:rPr>
              <w:rStyle w:val="Hyperlink"/>
            </w:rPr>
          </w:rPrChange>
        </w:rPr>
        <w:fldChar w:fldCharType="separate"/>
      </w:r>
      <w:r w:rsidRPr="00011129">
        <w:rPr>
          <w:rStyle w:val="Hyperlink"/>
        </w:rPr>
        <w:t>Class Diagrams: Composition</w:t>
      </w:r>
      <w:r w:rsidR="00A6273F" w:rsidRPr="00011129">
        <w:rPr>
          <w:rStyle w:val="Hyperlink"/>
        </w:rPr>
        <w:fldChar w:fldCharType="end"/>
      </w:r>
      <w:r w:rsidRPr="00D759EF">
        <w:t>" in the chapter "</w:t>
      </w:r>
      <w:r w:rsidR="00A6273F" w:rsidRPr="00011129">
        <w:fldChar w:fldCharType="begin"/>
      </w:r>
      <w:r w:rsidR="00A6273F" w:rsidRPr="00D759EF">
        <w:instrText xml:space="preserve"> HYPERLINK \l "Chapter_20_Object_Oriented_Programming" </w:instrText>
      </w:r>
      <w:r w:rsidR="00A6273F" w:rsidRPr="00011129">
        <w:rPr>
          <w:rPrChange w:id="4039" w:author="Hans Zijlstra" w:date="2017-06-24T11:23:00Z">
            <w:rPr>
              <w:color w:val="0000FF"/>
              <w:u w:val="single"/>
            </w:rPr>
          </w:rPrChange>
        </w:rPr>
        <w:fldChar w:fldCharType="separate"/>
      </w:r>
      <w:r w:rsidRPr="00011129">
        <w:rPr>
          <w:color w:val="0000FF"/>
          <w:u w:val="single"/>
        </w:rPr>
        <w:t>Principles of Object-Oriented Programming</w:t>
      </w:r>
      <w:r w:rsidR="00A6273F" w:rsidRPr="00011129">
        <w:rPr>
          <w:color w:val="0000FF"/>
          <w:u w:val="single"/>
        </w:rPr>
        <w:fldChar w:fldCharType="end"/>
      </w:r>
      <w:r w:rsidRPr="00D759EF">
        <w:t>").</w:t>
      </w:r>
    </w:p>
    <w:tbl>
      <w:tblPr>
        <w:tblW w:w="0" w:type="auto"/>
        <w:tblInd w:w="108" w:type="dxa"/>
        <w:tblCellMar>
          <w:top w:w="113" w:type="dxa"/>
          <w:bottom w:w="113" w:type="dxa"/>
        </w:tblCellMar>
        <w:tblLook w:val="01E0" w:firstRow="1" w:lastRow="1" w:firstColumn="1" w:lastColumn="1" w:noHBand="0" w:noVBand="0"/>
      </w:tblPr>
      <w:tblGrid>
        <w:gridCol w:w="812"/>
        <w:gridCol w:w="7158"/>
      </w:tblGrid>
      <w:tr w:rsidR="00371D15" w:rsidRPr="00D759EF" w14:paraId="0F116F55" w14:textId="77777777" w:rsidTr="00563712">
        <w:tc>
          <w:tcPr>
            <w:tcW w:w="812" w:type="dxa"/>
            <w:tcBorders>
              <w:top w:val="single" w:sz="4" w:space="0" w:color="auto"/>
              <w:left w:val="single" w:sz="4" w:space="0" w:color="auto"/>
              <w:bottom w:val="single" w:sz="4" w:space="0" w:color="auto"/>
              <w:right w:val="single" w:sz="4" w:space="0" w:color="auto"/>
            </w:tcBorders>
            <w:vAlign w:val="center"/>
          </w:tcPr>
          <w:p w14:paraId="7BEE7E93" w14:textId="77777777" w:rsidR="00371D15" w:rsidRPr="00D759EF" w:rsidRDefault="00371D15" w:rsidP="00563712">
            <w:pPr>
              <w:spacing w:before="0"/>
              <w:jc w:val="center"/>
            </w:pPr>
            <w:r w:rsidRPr="00D759EF">
              <w:rPr>
                <w:noProof/>
              </w:rPr>
              <w:drawing>
                <wp:inline distT="0" distB="0" distL="0" distR="0" wp14:anchorId="3D2F0D33" wp14:editId="511A4527">
                  <wp:extent cx="327660" cy="327660"/>
                  <wp:effectExtent l="0" t="0" r="0" b="0"/>
                  <wp:docPr id="5416" name="Picture 5416" descr="idi_e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idi_exc"/>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327660" cy="327660"/>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077ADA32" w14:textId="40C7DDC2" w:rsidR="00371D15" w:rsidRPr="00D759EF" w:rsidRDefault="00371D15" w:rsidP="00A63751">
            <w:pPr>
              <w:pStyle w:val="WarningMessage"/>
            </w:pPr>
            <w:r w:rsidRPr="00011129">
              <w:t>When the connection between</w:t>
            </w:r>
            <w:del w:id="4040" w:author="Hans Zijlstra" w:date="2017-06-20T10:10:00Z">
              <w:r w:rsidRPr="00AA044A" w:rsidDel="00A63751">
                <w:delText xml:space="preserve"> the</w:delText>
              </w:r>
            </w:del>
            <w:r w:rsidRPr="00AA044A">
              <w:t xml:space="preserve"> two classes is a composition, </w:t>
            </w:r>
            <w:ins w:id="4041" w:author="Hans Zijlstra" w:date="2017-06-20T10:10:00Z">
              <w:r w:rsidR="00A63751" w:rsidRPr="002959F9">
                <w:t xml:space="preserve">then </w:t>
              </w:r>
            </w:ins>
            <w:ins w:id="4042" w:author="Hans Zijlstra" w:date="2017-06-20T10:12:00Z">
              <w:r w:rsidR="00A63751" w:rsidRPr="00977A5E">
                <w:t xml:space="preserve">it is </w:t>
              </w:r>
            </w:ins>
            <w:ins w:id="4043" w:author="Hans Zijlstra" w:date="2017-06-20T10:11:00Z">
              <w:r w:rsidR="00A63751" w:rsidRPr="00977A5E">
                <w:t>conv</w:t>
              </w:r>
              <w:r w:rsidR="00A63751" w:rsidRPr="0028675A">
                <w:t>enient</w:t>
              </w:r>
            </w:ins>
            <w:ins w:id="4044" w:author="Hans Zijlstra" w:date="2017-06-20T10:12:00Z">
              <w:r w:rsidR="00A63751" w:rsidRPr="00F04548">
                <w:t xml:space="preserve"> to declare</w:t>
              </w:r>
            </w:ins>
            <w:ins w:id="4045" w:author="Hans Zijlstra" w:date="2017-06-20T10:14:00Z">
              <w:r w:rsidR="00D83D72">
                <w:t xml:space="preserve"> an</w:t>
              </w:r>
              <w:r w:rsidR="00A63751" w:rsidRPr="00D759EF">
                <w:t xml:space="preserve"> inner class within an outer class.</w:t>
              </w:r>
            </w:ins>
            <w:del w:id="4046" w:author="Hans Zijlstra" w:date="2017-06-20T10:11:00Z">
              <w:r w:rsidRPr="00D759EF" w:rsidDel="00A63751">
                <w:delText>the</w:delText>
              </w:r>
            </w:del>
            <w:del w:id="4047" w:author="Hans Zijlstra" w:date="2017-06-20T10:14:00Z">
              <w:r w:rsidRPr="00D759EF" w:rsidDel="00A63751">
                <w:delText xml:space="preserve"> class</w:delText>
              </w:r>
            </w:del>
            <w:del w:id="4048" w:author="Hans Zijlstra" w:date="2017-06-20T10:10:00Z">
              <w:r w:rsidRPr="00D759EF" w:rsidDel="00A63751">
                <w:delText>,</w:delText>
              </w:r>
            </w:del>
            <w:del w:id="4049" w:author="Hans Zijlstra" w:date="2017-06-20T10:14:00Z">
              <w:r w:rsidRPr="00D759EF" w:rsidDel="00A63751">
                <w:delText xml:space="preserve"> which</w:delText>
              </w:r>
            </w:del>
            <w:del w:id="4050" w:author="Hans Zijlstra" w:date="2017-06-20T10:10:00Z">
              <w:r w:rsidRPr="00D759EF" w:rsidDel="00A63751">
                <w:delText xml:space="preserve"> consequently</w:delText>
              </w:r>
            </w:del>
            <w:del w:id="4051" w:author="Hans Zijlstra" w:date="2017-06-20T10:14:00Z">
              <w:r w:rsidRPr="00D759EF" w:rsidDel="00A63751">
                <w:delText xml:space="preserve"> is a part of </w:delText>
              </w:r>
            </w:del>
            <w:del w:id="4052" w:author="Hans Zijlstra" w:date="2017-06-20T10:11:00Z">
              <w:r w:rsidRPr="00D759EF" w:rsidDel="00A63751">
                <w:delText>another</w:delText>
              </w:r>
            </w:del>
            <w:del w:id="4053" w:author="Hans Zijlstra" w:date="2017-06-20T10:14:00Z">
              <w:r w:rsidRPr="00D759EF" w:rsidDel="00A63751">
                <w:delText xml:space="preserve"> class, is convenient to be declared as inner class</w:delText>
              </w:r>
            </w:del>
            <w:del w:id="4054" w:author="Hans Zijlstra" w:date="2017-06-25T12:41:00Z">
              <w:r w:rsidRPr="00D759EF" w:rsidDel="00D83D72">
                <w:delText>.</w:delText>
              </w:r>
            </w:del>
          </w:p>
        </w:tc>
      </w:tr>
    </w:tbl>
    <w:p w14:paraId="2AE8C814" w14:textId="51FC21AF" w:rsidR="00371D15" w:rsidRPr="00D759EF" w:rsidRDefault="00371D15" w:rsidP="00371D15">
      <w:pPr>
        <w:spacing w:after="120"/>
      </w:pPr>
      <w:r w:rsidRPr="00D759EF">
        <w:t>Therefore, if you declare the class</w:t>
      </w:r>
      <w:del w:id="4055" w:author="Hans Zijlstra" w:date="2017-06-20T10:14:00Z">
        <w:r w:rsidRPr="00D759EF" w:rsidDel="00A63751">
          <w:delText xml:space="preserve"> for a car:</w:delText>
        </w:r>
      </w:del>
      <w:r w:rsidRPr="00D759EF">
        <w:t xml:space="preserve"> </w:t>
      </w:r>
      <w:r w:rsidRPr="00D759EF">
        <w:rPr>
          <w:rFonts w:ascii="Consolas" w:hAnsi="Consolas"/>
          <w:b/>
          <w:bCs/>
          <w:noProof/>
          <w:kern w:val="32"/>
          <w:sz w:val="22"/>
        </w:rPr>
        <w:t>Car</w:t>
      </w:r>
      <w:ins w:id="4056" w:author="Hans Zijlstra" w:date="2017-06-20T10:15:00Z">
        <w:r w:rsidR="00A63751" w:rsidRPr="00D759EF">
          <w:t>, then it is</w:t>
        </w:r>
      </w:ins>
      <w:del w:id="4057" w:author="Hans Zijlstra" w:date="2017-06-20T10:15:00Z">
        <w:r w:rsidRPr="00D759EF" w:rsidDel="00A63751">
          <w:delText xml:space="preserve"> would be</w:delText>
        </w:r>
      </w:del>
      <w:r w:rsidRPr="00D759EF">
        <w:t xml:space="preserve"> appropriate to create </w:t>
      </w:r>
      <w:ins w:id="4058" w:author="Hans Zijlstra" w:date="2017-06-20T10:15:00Z">
        <w:r w:rsidR="00A63751" w:rsidRPr="00D759EF">
          <w:t>its</w:t>
        </w:r>
      </w:ins>
      <w:del w:id="4059" w:author="Hans Zijlstra" w:date="2017-06-20T10:15:00Z">
        <w:r w:rsidRPr="00D759EF" w:rsidDel="00A63751">
          <w:delText>an</w:delText>
        </w:r>
      </w:del>
      <w:r w:rsidRPr="00D759EF">
        <w:t xml:space="preserve"> inner class </w:t>
      </w:r>
      <w:r w:rsidRPr="00D759EF">
        <w:rPr>
          <w:rFonts w:ascii="Consolas" w:hAnsi="Consolas"/>
          <w:b/>
          <w:bCs/>
          <w:noProof/>
          <w:kern w:val="32"/>
          <w:sz w:val="22"/>
        </w:rPr>
        <w:t>Engine</w:t>
      </w:r>
      <w:r w:rsidRPr="00D759EF">
        <w:rPr>
          <w:b/>
          <w:bCs/>
        </w:rPr>
        <w:t>,</w:t>
      </w:r>
      <w:del w:id="4060" w:author="Hans Zijlstra" w:date="2017-06-25T12:42:00Z">
        <w:r w:rsidRPr="00D759EF" w:rsidDel="00D83D72">
          <w:delText xml:space="preserve"> </w:delText>
        </w:r>
      </w:del>
      <w:del w:id="4061" w:author="Hans Zijlstra" w:date="2017-06-20T10:15:00Z">
        <w:r w:rsidRPr="00D759EF" w:rsidDel="00A63751">
          <w:delText>which will reflect the appropriate</w:delText>
        </w:r>
      </w:del>
      <w:r w:rsidRPr="00D759EF">
        <w:t xml:space="preserve"> </w:t>
      </w:r>
      <w:ins w:id="4062" w:author="Hans Zijlstra" w:date="2017-06-20T10:15:00Z">
        <w:r w:rsidR="00A63751" w:rsidRPr="00D759EF">
          <w:t>refle</w:t>
        </w:r>
      </w:ins>
      <w:ins w:id="4063" w:author="Hans Zijlstra" w:date="2017-06-20T10:16:00Z">
        <w:r w:rsidR="00A63751" w:rsidRPr="00D759EF">
          <w:t xml:space="preserve">cting the </w:t>
        </w:r>
      </w:ins>
      <w:r w:rsidRPr="00D759EF">
        <w:t xml:space="preserve">concept </w:t>
      </w:r>
      <w:ins w:id="4064" w:author="Hans Zijlstra" w:date="2017-06-20T09:59:00Z">
        <w:r w:rsidR="00AD7B65" w:rsidRPr="00D759EF">
          <w:t>of</w:t>
        </w:r>
      </w:ins>
      <w:del w:id="4065" w:author="Hans Zijlstra" w:date="2017-06-20T09:59:00Z">
        <w:r w:rsidRPr="00D759EF" w:rsidDel="00AD7B65">
          <w:delText>for</w:delText>
        </w:r>
      </w:del>
      <w:r w:rsidRPr="00D759EF">
        <w:t xml:space="preserve"> </w:t>
      </w:r>
      <w:ins w:id="4066" w:author="Hans Zijlstra" w:date="2017-06-20T10:16:00Z">
        <w:r w:rsidR="00A63751" w:rsidRPr="00D759EF">
          <w:t>a</w:t>
        </w:r>
      </w:ins>
      <w:del w:id="4067" w:author="Hans Zijlstra" w:date="2017-06-20T10:16:00Z">
        <w:r w:rsidRPr="00D759EF" w:rsidDel="00A63751">
          <w:delText>the</w:delText>
        </w:r>
      </w:del>
      <w:r w:rsidRPr="00D759EF">
        <w:t xml:space="preserve"> car engine</w:t>
      </w:r>
      <w:ins w:id="4068" w:author="Hans Zijlstra" w:date="2017-06-20T10:16:00Z">
        <w:r w:rsidR="00A63751" w:rsidRPr="00D759EF">
          <w:t xml:space="preserve"> inside a car</w:t>
        </w:r>
      </w:ins>
      <w:r w:rsidRPr="00D759EF">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371D15" w:rsidRPr="00D759EF" w14:paraId="0A092D70" w14:textId="77777777" w:rsidTr="00563712">
        <w:tc>
          <w:tcPr>
            <w:tcW w:w="7970" w:type="dxa"/>
            <w:tcBorders>
              <w:top w:val="single" w:sz="4" w:space="0" w:color="auto"/>
              <w:left w:val="single" w:sz="4" w:space="0" w:color="auto"/>
              <w:bottom w:val="single" w:sz="4" w:space="0" w:color="auto"/>
              <w:right w:val="single" w:sz="4" w:space="0" w:color="auto"/>
            </w:tcBorders>
            <w:shd w:val="clear" w:color="auto" w:fill="F3F3F3"/>
          </w:tcPr>
          <w:p w14:paraId="3F506395" w14:textId="77777777" w:rsidR="00371D15" w:rsidRPr="00D759EF" w:rsidRDefault="00371D15" w:rsidP="00563712">
            <w:pPr>
              <w:spacing w:before="0"/>
              <w:jc w:val="center"/>
              <w:rPr>
                <w:rFonts w:ascii="Consolas" w:hAnsi="Consolas"/>
                <w:b/>
                <w:bCs/>
                <w:noProof/>
                <w:kern w:val="32"/>
                <w:sz w:val="22"/>
              </w:rPr>
            </w:pPr>
            <w:r w:rsidRPr="00D759EF">
              <w:rPr>
                <w:rFonts w:ascii="Consolas" w:hAnsi="Consolas"/>
                <w:b/>
                <w:bCs/>
                <w:noProof/>
                <w:kern w:val="32"/>
                <w:sz w:val="22"/>
              </w:rPr>
              <w:t>Car.cs</w:t>
            </w:r>
          </w:p>
        </w:tc>
      </w:tr>
      <w:tr w:rsidR="00371D15" w:rsidRPr="00D759EF" w14:paraId="32373B2F" w14:textId="77777777" w:rsidTr="00563712">
        <w:tc>
          <w:tcPr>
            <w:tcW w:w="7970" w:type="dxa"/>
            <w:tcBorders>
              <w:top w:val="single" w:sz="4" w:space="0" w:color="auto"/>
              <w:left w:val="single" w:sz="4" w:space="0" w:color="auto"/>
              <w:bottom w:val="single" w:sz="4" w:space="0" w:color="auto"/>
              <w:right w:val="single" w:sz="4" w:space="0" w:color="auto"/>
            </w:tcBorders>
          </w:tcPr>
          <w:p w14:paraId="1D20E127"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FF"/>
                <w:sz w:val="22"/>
                <w:lang w:eastAsia="es-ES"/>
              </w:rPr>
              <w:t xml:space="preserve">class </w:t>
            </w:r>
            <w:r w:rsidRPr="00D759EF">
              <w:rPr>
                <w:rFonts w:ascii="Consolas" w:hAnsi="Consolas"/>
                <w:color w:val="2B91AF"/>
                <w:sz w:val="22"/>
              </w:rPr>
              <w:t>Car</w:t>
            </w:r>
          </w:p>
          <w:p w14:paraId="116A693E"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r w:rsidRPr="00D759EF">
              <w:rPr>
                <w:rFonts w:ascii="Consolas" w:hAnsi="Consolas" w:cs="Courier New"/>
                <w:noProof/>
                <w:sz w:val="22"/>
                <w:lang w:eastAsia="es-ES"/>
              </w:rPr>
              <w:t>{</w:t>
            </w:r>
          </w:p>
          <w:p w14:paraId="3A541B5B"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olor w:val="2B91AF"/>
                <w:sz w:val="22"/>
              </w:rPr>
              <w:t>Door</w:t>
            </w:r>
            <w:r w:rsidRPr="00D759EF">
              <w:rPr>
                <w:rFonts w:ascii="Consolas" w:hAnsi="Consolas"/>
                <w:noProof/>
                <w:sz w:val="22"/>
              </w:rPr>
              <w:t xml:space="preserve"> FrontRightDoor;</w:t>
            </w:r>
          </w:p>
          <w:p w14:paraId="47AA55DD"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olor w:val="2B91AF"/>
                <w:sz w:val="22"/>
              </w:rPr>
              <w:t>Door</w:t>
            </w:r>
            <w:r w:rsidRPr="00D759EF">
              <w:rPr>
                <w:rFonts w:ascii="Consolas" w:hAnsi="Consolas"/>
                <w:noProof/>
                <w:sz w:val="22"/>
              </w:rPr>
              <w:t xml:space="preserve"> FrontLeftDoor;</w:t>
            </w:r>
          </w:p>
          <w:p w14:paraId="6CACD706"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olor w:val="2B91AF"/>
                <w:sz w:val="22"/>
              </w:rPr>
              <w:t>Door</w:t>
            </w:r>
            <w:r w:rsidRPr="00D759EF">
              <w:rPr>
                <w:rFonts w:ascii="Consolas" w:hAnsi="Consolas"/>
                <w:noProof/>
                <w:sz w:val="22"/>
              </w:rPr>
              <w:t xml:space="preserve"> RearRightDoor;</w:t>
            </w:r>
          </w:p>
          <w:p w14:paraId="3DC1F5EB"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olor w:val="2B91AF"/>
                <w:sz w:val="22"/>
              </w:rPr>
              <w:t>Door</w:t>
            </w:r>
            <w:r w:rsidRPr="00D759EF">
              <w:rPr>
                <w:rFonts w:ascii="Consolas" w:hAnsi="Consolas"/>
                <w:noProof/>
                <w:sz w:val="22"/>
              </w:rPr>
              <w:t xml:space="preserve"> RearLeftDoor;</w:t>
            </w:r>
          </w:p>
          <w:p w14:paraId="55041236"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olor w:val="2B91AF"/>
                <w:sz w:val="22"/>
              </w:rPr>
              <w:t>Engine</w:t>
            </w:r>
            <w:r w:rsidRPr="00D759EF">
              <w:rPr>
                <w:rFonts w:ascii="Consolas" w:hAnsi="Consolas"/>
                <w:noProof/>
                <w:sz w:val="22"/>
              </w:rPr>
              <w:t xml:space="preserve"> engine;</w:t>
            </w:r>
          </w:p>
          <w:p w14:paraId="183B734B"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p>
          <w:p w14:paraId="3BC2B746"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lang w:eastAsia="es-ES"/>
              </w:rPr>
              <w:t>public</w:t>
            </w:r>
            <w:r w:rsidRPr="00D759EF">
              <w:rPr>
                <w:rFonts w:ascii="Consolas" w:hAnsi="Consolas"/>
                <w:noProof/>
                <w:sz w:val="22"/>
              </w:rPr>
              <w:t xml:space="preserve"> Car()</w:t>
            </w:r>
          </w:p>
          <w:p w14:paraId="37FDC6A8"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r w:rsidRPr="00D759EF">
              <w:rPr>
                <w:rFonts w:ascii="Consolas" w:hAnsi="Consolas" w:cs="Courier New"/>
                <w:noProof/>
                <w:sz w:val="22"/>
              </w:rPr>
              <w:tab/>
            </w:r>
            <w:r w:rsidRPr="00D759EF">
              <w:rPr>
                <w:rFonts w:ascii="Consolas" w:hAnsi="Consolas" w:cs="Courier New"/>
                <w:noProof/>
                <w:sz w:val="22"/>
                <w:lang w:eastAsia="es-ES"/>
              </w:rPr>
              <w:t>{</w:t>
            </w:r>
          </w:p>
          <w:p w14:paraId="1DBAE6C9"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t xml:space="preserve">engine = </w:t>
            </w:r>
            <w:r w:rsidRPr="00D759EF">
              <w:rPr>
                <w:rFonts w:ascii="Consolas" w:hAnsi="Consolas" w:cs="Courier New"/>
                <w:noProof/>
                <w:color w:val="0000FF"/>
                <w:sz w:val="22"/>
                <w:lang w:eastAsia="es-ES"/>
              </w:rPr>
              <w:t xml:space="preserve">new </w:t>
            </w:r>
            <w:proofErr w:type="gramStart"/>
            <w:r w:rsidRPr="00D759EF">
              <w:rPr>
                <w:rFonts w:ascii="Consolas" w:hAnsi="Consolas"/>
                <w:color w:val="2B91AF"/>
                <w:sz w:val="22"/>
              </w:rPr>
              <w:t>Engine</w:t>
            </w:r>
            <w:r w:rsidRPr="00D759EF">
              <w:rPr>
                <w:rFonts w:ascii="Consolas" w:hAnsi="Consolas"/>
                <w:noProof/>
                <w:sz w:val="22"/>
              </w:rPr>
              <w:t>(</w:t>
            </w:r>
            <w:proofErr w:type="gramEnd"/>
            <w:r w:rsidRPr="00D759EF">
              <w:rPr>
                <w:rFonts w:ascii="Consolas" w:hAnsi="Consolas"/>
                <w:noProof/>
                <w:sz w:val="22"/>
              </w:rPr>
              <w:t>);</w:t>
            </w:r>
          </w:p>
          <w:p w14:paraId="26347900"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r w:rsidRPr="00D759EF">
              <w:rPr>
                <w:rFonts w:ascii="Consolas" w:hAnsi="Consolas" w:cs="Courier New"/>
                <w:noProof/>
                <w:sz w:val="22"/>
              </w:rPr>
              <w:tab/>
            </w:r>
            <w:r w:rsidRPr="00D759EF">
              <w:rPr>
                <w:rFonts w:ascii="Consolas" w:hAnsi="Consolas" w:cs="Courier New"/>
                <w:noProof/>
                <w:sz w:val="22"/>
              </w:rPr>
              <w:tab/>
              <w:t>engine.horsePower = 2000;</w:t>
            </w:r>
          </w:p>
          <w:p w14:paraId="4612AF85"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r w:rsidRPr="00D759EF">
              <w:rPr>
                <w:rFonts w:ascii="Consolas" w:hAnsi="Consolas" w:cs="Courier New"/>
                <w:noProof/>
                <w:sz w:val="22"/>
              </w:rPr>
              <w:tab/>
            </w:r>
            <w:r w:rsidRPr="00D759EF">
              <w:rPr>
                <w:rFonts w:ascii="Consolas" w:hAnsi="Consolas" w:cs="Courier New"/>
                <w:noProof/>
                <w:sz w:val="22"/>
                <w:lang w:eastAsia="es-ES"/>
              </w:rPr>
              <w:t>}</w:t>
            </w:r>
          </w:p>
          <w:p w14:paraId="55E455D6"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p>
          <w:p w14:paraId="33BDC863"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lang w:eastAsia="es-ES"/>
              </w:rPr>
              <w:t xml:space="preserve">public class </w:t>
            </w:r>
            <w:r w:rsidRPr="00D759EF">
              <w:rPr>
                <w:rFonts w:ascii="Consolas" w:hAnsi="Consolas"/>
                <w:color w:val="2B91AF"/>
                <w:sz w:val="22"/>
              </w:rPr>
              <w:t>Engine</w:t>
            </w:r>
          </w:p>
          <w:p w14:paraId="12BD490C"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r w:rsidRPr="00D759EF">
              <w:rPr>
                <w:rFonts w:ascii="Consolas" w:hAnsi="Consolas" w:cs="Courier New"/>
                <w:noProof/>
                <w:sz w:val="22"/>
              </w:rPr>
              <w:tab/>
            </w:r>
            <w:r w:rsidRPr="00D759EF">
              <w:rPr>
                <w:rFonts w:ascii="Consolas" w:hAnsi="Consolas" w:cs="Courier New"/>
                <w:noProof/>
                <w:sz w:val="22"/>
                <w:lang w:eastAsia="es-ES"/>
              </w:rPr>
              <w:t>{</w:t>
            </w:r>
          </w:p>
          <w:p w14:paraId="02A804FD"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lang w:eastAsia="es-ES"/>
              </w:rPr>
              <w:t>public int</w:t>
            </w:r>
            <w:r w:rsidRPr="00D759EF">
              <w:rPr>
                <w:rFonts w:ascii="Consolas" w:hAnsi="Consolas"/>
                <w:noProof/>
                <w:sz w:val="22"/>
              </w:rPr>
              <w:t xml:space="preserve"> horsePower;</w:t>
            </w:r>
          </w:p>
          <w:p w14:paraId="02D41729"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r w:rsidRPr="00D759EF">
              <w:rPr>
                <w:rFonts w:ascii="Consolas" w:hAnsi="Consolas" w:cs="Courier New"/>
                <w:noProof/>
                <w:sz w:val="22"/>
              </w:rPr>
              <w:tab/>
            </w:r>
            <w:r w:rsidRPr="00D759EF">
              <w:rPr>
                <w:rFonts w:ascii="Consolas" w:hAnsi="Consolas" w:cs="Courier New"/>
                <w:noProof/>
                <w:sz w:val="22"/>
                <w:lang w:eastAsia="es-ES"/>
              </w:rPr>
              <w:t>}</w:t>
            </w:r>
          </w:p>
          <w:p w14:paraId="1D892AAF"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r w:rsidRPr="00D759EF">
              <w:rPr>
                <w:rFonts w:ascii="Consolas" w:hAnsi="Consolas" w:cs="Courier New"/>
                <w:noProof/>
                <w:sz w:val="22"/>
                <w:lang w:eastAsia="es-ES"/>
              </w:rPr>
              <w:t>}</w:t>
            </w:r>
          </w:p>
        </w:tc>
      </w:tr>
    </w:tbl>
    <w:p w14:paraId="0BE65471" w14:textId="77777777" w:rsidR="00371D15" w:rsidRPr="00D759EF" w:rsidRDefault="00371D15" w:rsidP="00371D15">
      <w:pPr>
        <w:pStyle w:val="Heading3"/>
      </w:pPr>
      <w:r w:rsidRPr="00D759EF">
        <w:lastRenderedPageBreak/>
        <w:t>Declare Enumeration in a Class</w:t>
      </w:r>
    </w:p>
    <w:p w14:paraId="1E4228C7" w14:textId="3CDC1A48" w:rsidR="00371D15" w:rsidRPr="00D759EF" w:rsidRDefault="00371D15" w:rsidP="00371D15">
      <w:pPr>
        <w:spacing w:after="120"/>
      </w:pPr>
      <w:del w:id="4069" w:author="Hans Zijlstra" w:date="2017-06-20T10:18:00Z">
        <w:r w:rsidRPr="00D759EF" w:rsidDel="00416595">
          <w:delText>Before proceeding to the next section that refers to generic types, it should b</w:delText>
        </w:r>
      </w:del>
      <w:del w:id="4070" w:author="Hans Zijlstra" w:date="2017-06-20T10:17:00Z">
        <w:r w:rsidRPr="00D759EF" w:rsidDel="00416595">
          <w:delText>e noticed, that sometimes</w:delText>
        </w:r>
      </w:del>
      <w:r w:rsidRPr="00D759EF">
        <w:t xml:space="preserve"> </w:t>
      </w:r>
      <w:ins w:id="4071" w:author="Hans Zijlstra" w:date="2017-06-20T10:18:00Z">
        <w:r w:rsidR="00416595" w:rsidRPr="00D759EF">
          <w:t xml:space="preserve">In some cases, </w:t>
        </w:r>
      </w:ins>
      <w:r w:rsidRPr="00D759EF">
        <w:rPr>
          <w:b/>
        </w:rPr>
        <w:t xml:space="preserve">enumeration </w:t>
      </w:r>
      <w:del w:id="4072" w:author="Hans Zijlstra" w:date="2017-06-20T10:18:00Z">
        <w:r w:rsidRPr="00D759EF" w:rsidDel="00416595">
          <w:rPr>
            <w:b/>
          </w:rPr>
          <w:delText>should and can be</w:delText>
        </w:r>
      </w:del>
      <w:del w:id="4073" w:author="Hans Zijlstra" w:date="2017-06-25T12:42:00Z">
        <w:r w:rsidRPr="00D759EF" w:rsidDel="00D83D72">
          <w:rPr>
            <w:b/>
          </w:rPr>
          <w:delText xml:space="preserve"> </w:delText>
        </w:r>
      </w:del>
      <w:ins w:id="4074" w:author="Hans Zijlstra" w:date="2017-06-20T10:18:00Z">
        <w:r w:rsidR="00416595" w:rsidRPr="00D759EF">
          <w:rPr>
            <w:b/>
          </w:rPr>
          <w:t xml:space="preserve">is </w:t>
        </w:r>
      </w:ins>
      <w:r w:rsidRPr="00D759EF">
        <w:rPr>
          <w:b/>
        </w:rPr>
        <w:t>declared within a class</w:t>
      </w:r>
      <w:r w:rsidRPr="00D759EF">
        <w:t xml:space="preserve"> </w:t>
      </w:r>
      <w:ins w:id="4075" w:author="Hans Zijlstra" w:date="2017-06-20T10:17:00Z">
        <w:r w:rsidR="00416595" w:rsidRPr="00D759EF">
          <w:t>for</w:t>
        </w:r>
      </w:ins>
      <w:del w:id="4076" w:author="Hans Zijlstra" w:date="2017-06-20T10:17:00Z">
        <w:r w:rsidRPr="00D759EF" w:rsidDel="00416595">
          <w:delText>in order of</w:delText>
        </w:r>
      </w:del>
      <w:r w:rsidRPr="00D759EF">
        <w:t xml:space="preserve"> better encapsulation of the class.</w:t>
      </w:r>
    </w:p>
    <w:p w14:paraId="6B2316D5" w14:textId="6A743D7F" w:rsidR="00371D15" w:rsidRPr="0028675A" w:rsidRDefault="00371D15" w:rsidP="00371D15">
      <w:pPr>
        <w:spacing w:after="120"/>
      </w:pPr>
      <w:r w:rsidRPr="00D759EF">
        <w:t xml:space="preserve">For example, the enumeration of type </w:t>
      </w:r>
      <w:r w:rsidRPr="00D759EF">
        <w:rPr>
          <w:rFonts w:ascii="Consolas" w:hAnsi="Consolas"/>
          <w:b/>
          <w:bCs/>
          <w:noProof/>
          <w:kern w:val="32"/>
          <w:sz w:val="22"/>
        </w:rPr>
        <w:t>CoffeeSize</w:t>
      </w:r>
      <w:r w:rsidRPr="00D759EF">
        <w:t xml:space="preserve">, </w:t>
      </w:r>
      <w:ins w:id="4077" w:author="Hans Zijlstra" w:date="2017-06-20T10:19:00Z">
        <w:r w:rsidR="00BD64E9" w:rsidRPr="00D759EF">
          <w:t xml:space="preserve">which </w:t>
        </w:r>
      </w:ins>
      <w:r w:rsidRPr="00D759EF">
        <w:t>we</w:t>
      </w:r>
      <w:del w:id="4078" w:author="Hans Zijlstra" w:date="2017-06-20T10:19:00Z">
        <w:r w:rsidRPr="00D759EF" w:rsidDel="00BD64E9">
          <w:delText xml:space="preserve"> have</w:delText>
        </w:r>
      </w:del>
      <w:r w:rsidRPr="00D759EF">
        <w:t xml:space="preserve"> created in the </w:t>
      </w:r>
      <w:r w:rsidR="00A6273F" w:rsidRPr="00011129">
        <w:fldChar w:fldCharType="begin"/>
      </w:r>
      <w:r w:rsidR="00A6273F" w:rsidRPr="00D759EF">
        <w:instrText xml:space="preserve"> HYPERLINK \l "CofeeSize" </w:instrText>
      </w:r>
      <w:r w:rsidR="00A6273F" w:rsidRPr="00011129">
        <w:rPr>
          <w:rPrChange w:id="4079" w:author="Hans Zijlstra" w:date="2017-06-24T11:23:00Z">
            <w:rPr>
              <w:rStyle w:val="Hyperlink"/>
            </w:rPr>
          </w:rPrChange>
        </w:rPr>
        <w:fldChar w:fldCharType="separate"/>
      </w:r>
      <w:r w:rsidRPr="00011129">
        <w:rPr>
          <w:rStyle w:val="Hyperlink"/>
        </w:rPr>
        <w:t>previous section</w:t>
      </w:r>
      <w:r w:rsidR="00A6273F" w:rsidRPr="00011129">
        <w:rPr>
          <w:rStyle w:val="Hyperlink"/>
        </w:rPr>
        <w:fldChar w:fldCharType="end"/>
      </w:r>
      <w:r w:rsidRPr="00D759EF">
        <w:t>, can be declared inside</w:t>
      </w:r>
      <w:del w:id="4080" w:author="Hans Zijlstra" w:date="2017-06-20T10:43:00Z">
        <w:r w:rsidRPr="00011129" w:rsidDel="00B01AE1">
          <w:delText xml:space="preserve"> the body of</w:delText>
        </w:r>
      </w:del>
      <w:r w:rsidRPr="00AA044A">
        <w:t xml:space="preserve"> the class </w:t>
      </w:r>
      <w:r w:rsidRPr="00AA044A">
        <w:rPr>
          <w:rFonts w:ascii="Consolas" w:hAnsi="Consolas"/>
          <w:b/>
          <w:bCs/>
          <w:noProof/>
          <w:kern w:val="32"/>
          <w:sz w:val="22"/>
        </w:rPr>
        <w:t>Coffee</w:t>
      </w:r>
      <w:r w:rsidRPr="002959F9">
        <w:t xml:space="preserve">, thereby </w:t>
      </w:r>
      <w:ins w:id="4081" w:author="Hans Zijlstra" w:date="2017-06-20T10:19:00Z">
        <w:r w:rsidR="00BD64E9" w:rsidRPr="00977A5E">
          <w:t>improving</w:t>
        </w:r>
      </w:ins>
      <w:del w:id="4082" w:author="Hans Zijlstra" w:date="2017-06-20T10:19:00Z">
        <w:r w:rsidRPr="00977A5E" w:rsidDel="00BD64E9">
          <w:delText>it improves</w:delText>
        </w:r>
      </w:del>
      <w:r w:rsidRPr="0028675A">
        <w:t xml:space="preserve"> its encapsulation: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371D15" w:rsidRPr="00D759EF" w14:paraId="13C7DA66" w14:textId="77777777" w:rsidTr="00563712">
        <w:tc>
          <w:tcPr>
            <w:tcW w:w="7970" w:type="dxa"/>
            <w:tcBorders>
              <w:top w:val="single" w:sz="4" w:space="0" w:color="auto"/>
              <w:left w:val="single" w:sz="4" w:space="0" w:color="auto"/>
              <w:bottom w:val="single" w:sz="4" w:space="0" w:color="auto"/>
              <w:right w:val="single" w:sz="4" w:space="0" w:color="auto"/>
            </w:tcBorders>
            <w:shd w:val="clear" w:color="auto" w:fill="F3F3F3"/>
          </w:tcPr>
          <w:p w14:paraId="3C2FE097" w14:textId="77777777" w:rsidR="00371D15" w:rsidRPr="00F04548" w:rsidRDefault="00371D15" w:rsidP="00563712">
            <w:pPr>
              <w:spacing w:before="0"/>
              <w:jc w:val="center"/>
              <w:rPr>
                <w:rFonts w:ascii="Consolas" w:hAnsi="Consolas"/>
                <w:b/>
                <w:bCs/>
                <w:noProof/>
                <w:kern w:val="32"/>
                <w:sz w:val="22"/>
              </w:rPr>
            </w:pPr>
            <w:r w:rsidRPr="00F04548">
              <w:rPr>
                <w:rFonts w:ascii="Consolas" w:hAnsi="Consolas"/>
                <w:b/>
                <w:bCs/>
                <w:noProof/>
                <w:kern w:val="32"/>
                <w:sz w:val="22"/>
              </w:rPr>
              <w:t>Coffee.cs</w:t>
            </w:r>
          </w:p>
        </w:tc>
      </w:tr>
      <w:tr w:rsidR="00371D15" w:rsidRPr="00D759EF" w14:paraId="0DE5F4CC" w14:textId="77777777" w:rsidTr="00563712">
        <w:tc>
          <w:tcPr>
            <w:tcW w:w="7970" w:type="dxa"/>
            <w:tcBorders>
              <w:top w:val="single" w:sz="4" w:space="0" w:color="auto"/>
              <w:left w:val="single" w:sz="4" w:space="0" w:color="auto"/>
              <w:bottom w:val="single" w:sz="4" w:space="0" w:color="auto"/>
              <w:right w:val="single" w:sz="4" w:space="0" w:color="auto"/>
            </w:tcBorders>
          </w:tcPr>
          <w:p w14:paraId="751230DA"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FF"/>
                <w:sz w:val="22"/>
                <w:lang w:eastAsia="es-ES"/>
              </w:rPr>
              <w:t xml:space="preserve">class </w:t>
            </w:r>
            <w:r w:rsidRPr="00D759EF">
              <w:rPr>
                <w:rFonts w:ascii="Consolas" w:hAnsi="Consolas"/>
                <w:noProof/>
                <w:color w:val="2B91AF"/>
                <w:sz w:val="22"/>
              </w:rPr>
              <w:t>Coffee</w:t>
            </w:r>
          </w:p>
          <w:p w14:paraId="55E90511"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r w:rsidRPr="00D759EF">
              <w:rPr>
                <w:rFonts w:ascii="Consolas" w:hAnsi="Consolas" w:cs="Courier New"/>
                <w:noProof/>
                <w:sz w:val="22"/>
                <w:lang w:eastAsia="es-ES"/>
              </w:rPr>
              <w:t>{</w:t>
            </w:r>
          </w:p>
          <w:p w14:paraId="67745057"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8000"/>
                <w:sz w:val="22"/>
                <w:lang w:eastAsia="es-ES"/>
              </w:rPr>
              <w:t>// Enumeration declared inside a class</w:t>
            </w:r>
          </w:p>
          <w:p w14:paraId="743AFA69"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lang w:eastAsia="es-ES"/>
              </w:rPr>
              <w:t xml:space="preserve">public static enum </w:t>
            </w:r>
            <w:r w:rsidRPr="00D759EF">
              <w:rPr>
                <w:rFonts w:ascii="Consolas" w:hAnsi="Consolas"/>
                <w:noProof/>
                <w:color w:val="2B91AF"/>
                <w:sz w:val="22"/>
              </w:rPr>
              <w:t>CoffeeSize</w:t>
            </w:r>
          </w:p>
          <w:p w14:paraId="15A58210"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r w:rsidRPr="00D759EF">
              <w:rPr>
                <w:rFonts w:ascii="Consolas" w:hAnsi="Consolas" w:cs="Courier New"/>
                <w:noProof/>
                <w:sz w:val="22"/>
              </w:rPr>
              <w:tab/>
            </w:r>
            <w:r w:rsidRPr="00D759EF">
              <w:rPr>
                <w:rFonts w:ascii="Consolas" w:hAnsi="Consolas" w:cs="Courier New"/>
                <w:noProof/>
                <w:sz w:val="22"/>
                <w:lang w:eastAsia="es-ES"/>
              </w:rPr>
              <w:t>{</w:t>
            </w:r>
          </w:p>
          <w:p w14:paraId="097B534B"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r w:rsidRPr="00D759EF">
              <w:rPr>
                <w:rFonts w:ascii="Consolas" w:hAnsi="Consolas" w:cs="Courier New"/>
                <w:noProof/>
                <w:sz w:val="22"/>
              </w:rPr>
              <w:tab/>
            </w:r>
            <w:r w:rsidRPr="00D759EF">
              <w:rPr>
                <w:rFonts w:ascii="Consolas" w:hAnsi="Consolas" w:cs="Courier New"/>
                <w:noProof/>
                <w:sz w:val="22"/>
              </w:rPr>
              <w:tab/>
            </w:r>
            <w:r w:rsidRPr="00D759EF">
              <w:rPr>
                <w:rFonts w:ascii="Consolas" w:hAnsi="Consolas" w:cs="Courier New"/>
                <w:noProof/>
                <w:sz w:val="22"/>
                <w:lang w:eastAsia="es-ES"/>
              </w:rPr>
              <w:t>Small = 100, Normal = 150, Double = 300</w:t>
            </w:r>
          </w:p>
          <w:p w14:paraId="5B370F8E"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r w:rsidRPr="00D759EF">
              <w:rPr>
                <w:rFonts w:ascii="Consolas" w:hAnsi="Consolas" w:cs="Courier New"/>
                <w:noProof/>
                <w:sz w:val="22"/>
              </w:rPr>
              <w:tab/>
            </w:r>
            <w:r w:rsidRPr="00D759EF">
              <w:rPr>
                <w:rFonts w:ascii="Consolas" w:hAnsi="Consolas" w:cs="Courier New"/>
                <w:noProof/>
                <w:sz w:val="22"/>
                <w:lang w:eastAsia="es-ES"/>
              </w:rPr>
              <w:t>}</w:t>
            </w:r>
          </w:p>
          <w:p w14:paraId="6A5C93F9"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p>
          <w:p w14:paraId="7CA5AC0B"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8000"/>
                <w:sz w:val="22"/>
                <w:lang w:eastAsia="es-ES"/>
              </w:rPr>
              <w:t>// Instance variable of enumerated type</w:t>
            </w:r>
          </w:p>
          <w:p w14:paraId="7AC6141C"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lang w:eastAsia="es-ES"/>
              </w:rPr>
              <w:t xml:space="preserve">private </w:t>
            </w:r>
            <w:r w:rsidRPr="00D759EF">
              <w:rPr>
                <w:rFonts w:ascii="Consolas" w:hAnsi="Consolas"/>
                <w:noProof/>
                <w:color w:val="2B91AF"/>
                <w:sz w:val="22"/>
              </w:rPr>
              <w:t>CoffeeSize</w:t>
            </w:r>
            <w:r w:rsidRPr="00D759EF">
              <w:rPr>
                <w:rFonts w:ascii="Consolas" w:hAnsi="Consolas"/>
                <w:noProof/>
                <w:sz w:val="22"/>
              </w:rPr>
              <w:t xml:space="preserve"> size;</w:t>
            </w:r>
          </w:p>
          <w:p w14:paraId="1BFE6897"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p>
          <w:p w14:paraId="09FF2A6C"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lang w:eastAsia="es-ES"/>
              </w:rPr>
              <w:t>public</w:t>
            </w:r>
            <w:r w:rsidRPr="00D759EF">
              <w:rPr>
                <w:rFonts w:ascii="Consolas" w:hAnsi="Consolas"/>
                <w:noProof/>
                <w:sz w:val="22"/>
              </w:rPr>
              <w:t xml:space="preserve"> Coffee(</w:t>
            </w:r>
            <w:r w:rsidRPr="00D759EF">
              <w:rPr>
                <w:rFonts w:ascii="Consolas" w:hAnsi="Consolas"/>
                <w:noProof/>
                <w:color w:val="2B91AF"/>
                <w:sz w:val="22"/>
              </w:rPr>
              <w:t>CoffeeSize</w:t>
            </w:r>
            <w:r w:rsidRPr="00D759EF">
              <w:rPr>
                <w:rFonts w:ascii="Consolas" w:hAnsi="Consolas"/>
                <w:noProof/>
                <w:sz w:val="22"/>
              </w:rPr>
              <w:t xml:space="preserve"> size)</w:t>
            </w:r>
          </w:p>
          <w:p w14:paraId="1D0B223D"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r w:rsidRPr="00D759EF">
              <w:rPr>
                <w:rFonts w:ascii="Consolas" w:hAnsi="Consolas" w:cs="Courier New"/>
                <w:noProof/>
                <w:sz w:val="22"/>
              </w:rPr>
              <w:tab/>
            </w:r>
            <w:r w:rsidRPr="00D759EF">
              <w:rPr>
                <w:rFonts w:ascii="Consolas" w:hAnsi="Consolas" w:cs="Courier New"/>
                <w:noProof/>
                <w:sz w:val="22"/>
                <w:lang w:eastAsia="es-ES"/>
              </w:rPr>
              <w:t>{</w:t>
            </w:r>
          </w:p>
          <w:p w14:paraId="4F2D500E"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lang w:eastAsia="es-ES"/>
              </w:rPr>
              <w:t>this</w:t>
            </w:r>
            <w:r w:rsidRPr="00D759EF">
              <w:rPr>
                <w:rFonts w:ascii="Consolas" w:hAnsi="Consolas"/>
                <w:noProof/>
                <w:sz w:val="22"/>
              </w:rPr>
              <w:t>.size = size;</w:t>
            </w:r>
          </w:p>
          <w:p w14:paraId="18651762"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r w:rsidRPr="00D759EF">
              <w:rPr>
                <w:rFonts w:ascii="Consolas" w:hAnsi="Consolas" w:cs="Courier New"/>
                <w:noProof/>
                <w:sz w:val="22"/>
              </w:rPr>
              <w:tab/>
            </w:r>
            <w:r w:rsidRPr="00D759EF">
              <w:rPr>
                <w:rFonts w:ascii="Consolas" w:hAnsi="Consolas" w:cs="Courier New"/>
                <w:noProof/>
                <w:sz w:val="22"/>
                <w:lang w:eastAsia="es-ES"/>
              </w:rPr>
              <w:t>}</w:t>
            </w:r>
          </w:p>
          <w:p w14:paraId="793ECC76"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p>
          <w:p w14:paraId="7936BE1B"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lang w:eastAsia="es-ES"/>
              </w:rPr>
              <w:t xml:space="preserve">public </w:t>
            </w:r>
            <w:r w:rsidRPr="00D759EF">
              <w:rPr>
                <w:rFonts w:ascii="Consolas" w:hAnsi="Consolas"/>
                <w:noProof/>
                <w:color w:val="2B91AF"/>
                <w:sz w:val="22"/>
              </w:rPr>
              <w:t>CoffeeSize</w:t>
            </w:r>
            <w:r w:rsidRPr="00D759EF">
              <w:rPr>
                <w:rFonts w:ascii="Consolas" w:hAnsi="Consolas"/>
                <w:noProof/>
                <w:sz w:val="22"/>
              </w:rPr>
              <w:t xml:space="preserve"> Size</w:t>
            </w:r>
          </w:p>
          <w:p w14:paraId="4427F9BC"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r w:rsidRPr="00D759EF">
              <w:rPr>
                <w:rFonts w:ascii="Consolas" w:hAnsi="Consolas" w:cs="Courier New"/>
                <w:noProof/>
                <w:sz w:val="22"/>
              </w:rPr>
              <w:tab/>
            </w:r>
            <w:r w:rsidRPr="00D759EF">
              <w:rPr>
                <w:rFonts w:ascii="Consolas" w:hAnsi="Consolas" w:cs="Courier New"/>
                <w:noProof/>
                <w:sz w:val="22"/>
                <w:lang w:eastAsia="es-ES"/>
              </w:rPr>
              <w:t>{</w:t>
            </w:r>
          </w:p>
          <w:p w14:paraId="4CA478BD"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lang w:eastAsia="es-ES"/>
              </w:rPr>
              <w:t>get</w:t>
            </w:r>
            <w:r w:rsidRPr="00D759EF">
              <w:rPr>
                <w:rFonts w:ascii="Consolas" w:hAnsi="Consolas"/>
                <w:noProof/>
                <w:sz w:val="22"/>
              </w:rPr>
              <w:t xml:space="preserve"> { </w:t>
            </w:r>
            <w:r w:rsidRPr="00D759EF">
              <w:rPr>
                <w:rFonts w:ascii="Consolas" w:hAnsi="Consolas" w:cs="Courier New"/>
                <w:noProof/>
                <w:color w:val="0000FF"/>
                <w:sz w:val="22"/>
                <w:lang w:eastAsia="es-ES"/>
              </w:rPr>
              <w:t>return</w:t>
            </w:r>
            <w:r w:rsidRPr="00D759EF">
              <w:rPr>
                <w:rFonts w:ascii="Consolas" w:hAnsi="Consolas"/>
                <w:noProof/>
                <w:sz w:val="22"/>
              </w:rPr>
              <w:t xml:space="preserve"> size; }</w:t>
            </w:r>
          </w:p>
          <w:p w14:paraId="5CB8C386"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r w:rsidRPr="00D759EF">
              <w:rPr>
                <w:rFonts w:ascii="Consolas" w:hAnsi="Consolas" w:cs="Courier New"/>
                <w:noProof/>
                <w:sz w:val="22"/>
              </w:rPr>
              <w:tab/>
            </w:r>
            <w:r w:rsidRPr="00D759EF">
              <w:rPr>
                <w:rFonts w:ascii="Consolas" w:hAnsi="Consolas" w:cs="Courier New"/>
                <w:noProof/>
                <w:sz w:val="22"/>
                <w:lang w:eastAsia="es-ES"/>
              </w:rPr>
              <w:t>}</w:t>
            </w:r>
          </w:p>
          <w:p w14:paraId="3731D5DB"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r w:rsidRPr="00D759EF">
              <w:rPr>
                <w:rFonts w:ascii="Consolas" w:hAnsi="Consolas" w:cs="Courier New"/>
                <w:noProof/>
                <w:sz w:val="22"/>
                <w:lang w:eastAsia="es-ES"/>
              </w:rPr>
              <w:t>}</w:t>
            </w:r>
          </w:p>
        </w:tc>
      </w:tr>
    </w:tbl>
    <w:p w14:paraId="49ECFF77" w14:textId="77F41367" w:rsidR="00371D15" w:rsidRPr="00D759EF" w:rsidRDefault="00B01AE1" w:rsidP="00371D15">
      <w:pPr>
        <w:spacing w:after="120"/>
      </w:pPr>
      <w:ins w:id="4083" w:author="Hans Zijlstra" w:date="2017-06-20T10:45:00Z">
        <w:r w:rsidRPr="00D759EF">
          <w:t>Consequently</w:t>
        </w:r>
      </w:ins>
      <w:del w:id="4084" w:author="Hans Zijlstra" w:date="2017-06-20T10:45:00Z">
        <w:r w:rsidR="00371D15" w:rsidRPr="00D759EF" w:rsidDel="00B01AE1">
          <w:delText>Respectively</w:delText>
        </w:r>
      </w:del>
      <w:r w:rsidR="00371D15" w:rsidRPr="00D759EF">
        <w:t xml:space="preserve">, the method for calculation of the price of coffee </w:t>
      </w:r>
      <w:ins w:id="4085" w:author="Hans Zijlstra" w:date="2017-06-20T10:46:00Z">
        <w:r w:rsidRPr="00D759EF">
          <w:t>has to</w:t>
        </w:r>
      </w:ins>
      <w:del w:id="4086" w:author="Hans Zijlstra" w:date="2017-06-20T10:45:00Z">
        <w:r w:rsidR="00371D15" w:rsidRPr="00D759EF" w:rsidDel="00B01AE1">
          <w:delText>will</w:delText>
        </w:r>
      </w:del>
      <w:r w:rsidR="00371D15" w:rsidRPr="00D759EF">
        <w:t xml:space="preserve"> be slightly modified</w:t>
      </w:r>
      <w:del w:id="4087" w:author="Hans Zijlstra" w:date="2017-06-20T10:46:00Z">
        <w:r w:rsidR="00371D15" w:rsidRPr="00D759EF" w:rsidDel="00B01AE1">
          <w:delText xml:space="preserve"> slightly</w:delText>
        </w:r>
      </w:del>
      <w:r w:rsidR="00371D15" w:rsidRPr="00D759EF">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4455592D" w14:textId="77777777" w:rsidTr="00563712">
        <w:tc>
          <w:tcPr>
            <w:tcW w:w="7970" w:type="dxa"/>
            <w:tcBorders>
              <w:top w:val="single" w:sz="4" w:space="0" w:color="auto"/>
              <w:left w:val="single" w:sz="4" w:space="0" w:color="auto"/>
              <w:bottom w:val="single" w:sz="4" w:space="0" w:color="auto"/>
              <w:right w:val="single" w:sz="4" w:space="0" w:color="auto"/>
            </w:tcBorders>
          </w:tcPr>
          <w:p w14:paraId="24114B67"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FF"/>
                <w:sz w:val="22"/>
                <w:lang w:eastAsia="es-ES"/>
              </w:rPr>
              <w:t>public double</w:t>
            </w:r>
            <w:r w:rsidRPr="00D759EF">
              <w:rPr>
                <w:rFonts w:ascii="Consolas" w:hAnsi="Consolas"/>
                <w:noProof/>
                <w:sz w:val="22"/>
              </w:rPr>
              <w:t xml:space="preserve"> CalcPrice(</w:t>
            </w:r>
            <w:r w:rsidRPr="00D759EF">
              <w:rPr>
                <w:rFonts w:ascii="Consolas" w:hAnsi="Consolas"/>
                <w:noProof/>
                <w:color w:val="2B91AF"/>
                <w:sz w:val="22"/>
              </w:rPr>
              <w:t>Coffee</w:t>
            </w:r>
            <w:r w:rsidRPr="00D759EF">
              <w:rPr>
                <w:rFonts w:ascii="Consolas" w:hAnsi="Consolas"/>
                <w:noProof/>
                <w:sz w:val="22"/>
              </w:rPr>
              <w:t>.</w:t>
            </w:r>
            <w:r w:rsidRPr="00D759EF">
              <w:rPr>
                <w:rFonts w:ascii="Consolas" w:hAnsi="Consolas"/>
                <w:noProof/>
                <w:color w:val="2B91AF"/>
                <w:sz w:val="22"/>
              </w:rPr>
              <w:t>CoffeeSize</w:t>
            </w:r>
            <w:r w:rsidRPr="00D759EF">
              <w:rPr>
                <w:rFonts w:ascii="Consolas" w:hAnsi="Consolas"/>
                <w:noProof/>
                <w:sz w:val="22"/>
              </w:rPr>
              <w:t xml:space="preserve"> coffeeSize)</w:t>
            </w:r>
          </w:p>
          <w:p w14:paraId="468679B9"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lang w:eastAsia="es-ES"/>
              </w:rPr>
              <w:t>{</w:t>
            </w:r>
          </w:p>
          <w:p w14:paraId="2FF876BD"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lang w:eastAsia="es-ES"/>
              </w:rPr>
              <w:t>switch</w:t>
            </w:r>
            <w:r w:rsidRPr="00D759EF">
              <w:rPr>
                <w:rFonts w:ascii="Consolas" w:hAnsi="Consolas"/>
                <w:noProof/>
                <w:sz w:val="22"/>
              </w:rPr>
              <w:t xml:space="preserve"> (coffeeSize)</w:t>
            </w:r>
          </w:p>
          <w:p w14:paraId="69F003E7"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r w:rsidRPr="00D759EF">
              <w:rPr>
                <w:rFonts w:ascii="Consolas" w:hAnsi="Consolas" w:cs="Courier New"/>
                <w:noProof/>
                <w:sz w:val="22"/>
              </w:rPr>
              <w:tab/>
            </w:r>
            <w:r w:rsidRPr="00D759EF">
              <w:rPr>
                <w:rFonts w:ascii="Consolas" w:hAnsi="Consolas" w:cs="Courier New"/>
                <w:noProof/>
                <w:sz w:val="22"/>
                <w:lang w:eastAsia="es-ES"/>
              </w:rPr>
              <w:t>{</w:t>
            </w:r>
          </w:p>
          <w:p w14:paraId="37D2AD8E"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lang w:eastAsia="es-ES"/>
              </w:rPr>
              <w:t xml:space="preserve">case </w:t>
            </w:r>
            <w:r w:rsidRPr="00D759EF">
              <w:rPr>
                <w:rFonts w:ascii="Consolas" w:hAnsi="Consolas"/>
                <w:noProof/>
                <w:color w:val="2B91AF"/>
                <w:sz w:val="22"/>
              </w:rPr>
              <w:t>Coffee</w:t>
            </w:r>
            <w:r w:rsidRPr="00D759EF">
              <w:rPr>
                <w:rFonts w:ascii="Consolas" w:hAnsi="Consolas"/>
                <w:noProof/>
                <w:sz w:val="22"/>
              </w:rPr>
              <w:t>.</w:t>
            </w:r>
            <w:r w:rsidRPr="00D759EF">
              <w:rPr>
                <w:rFonts w:ascii="Consolas" w:hAnsi="Consolas"/>
                <w:noProof/>
                <w:color w:val="2B91AF"/>
                <w:sz w:val="22"/>
              </w:rPr>
              <w:t>CoffeeSize</w:t>
            </w:r>
            <w:r w:rsidRPr="00D759EF">
              <w:rPr>
                <w:rFonts w:ascii="Consolas" w:hAnsi="Consolas"/>
                <w:noProof/>
                <w:sz w:val="22"/>
              </w:rPr>
              <w:t>.Small:</w:t>
            </w:r>
          </w:p>
          <w:p w14:paraId="2858E4FF"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lang w:eastAsia="es-ES"/>
              </w:rPr>
              <w:t>return</w:t>
            </w:r>
            <w:r w:rsidRPr="00D759EF">
              <w:rPr>
                <w:rFonts w:ascii="Consolas" w:hAnsi="Consolas"/>
                <w:noProof/>
                <w:sz w:val="22"/>
              </w:rPr>
              <w:t xml:space="preserve"> 0.20;</w:t>
            </w:r>
          </w:p>
          <w:p w14:paraId="7555DE41"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lang w:eastAsia="es-ES"/>
              </w:rPr>
              <w:t xml:space="preserve">case </w:t>
            </w:r>
            <w:r w:rsidRPr="00D759EF">
              <w:rPr>
                <w:rFonts w:ascii="Consolas" w:hAnsi="Consolas"/>
                <w:noProof/>
                <w:color w:val="2B91AF"/>
                <w:sz w:val="22"/>
              </w:rPr>
              <w:t>Coffee</w:t>
            </w:r>
            <w:r w:rsidRPr="00D759EF">
              <w:rPr>
                <w:rFonts w:ascii="Consolas" w:hAnsi="Consolas"/>
                <w:noProof/>
                <w:sz w:val="22"/>
              </w:rPr>
              <w:t>.</w:t>
            </w:r>
            <w:r w:rsidRPr="00D759EF">
              <w:rPr>
                <w:rFonts w:ascii="Consolas" w:hAnsi="Consolas"/>
                <w:noProof/>
                <w:color w:val="2B91AF"/>
                <w:sz w:val="22"/>
              </w:rPr>
              <w:t>CoffeeSize</w:t>
            </w:r>
            <w:r w:rsidRPr="00D759EF">
              <w:rPr>
                <w:rFonts w:ascii="Consolas" w:hAnsi="Consolas"/>
                <w:noProof/>
                <w:sz w:val="22"/>
              </w:rPr>
              <w:t>.Normal:</w:t>
            </w:r>
          </w:p>
          <w:p w14:paraId="7A3C58B9"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lang w:eastAsia="es-ES"/>
              </w:rPr>
              <w:t>return</w:t>
            </w:r>
            <w:r w:rsidRPr="00D759EF">
              <w:rPr>
                <w:rFonts w:ascii="Consolas" w:hAnsi="Consolas"/>
                <w:noProof/>
                <w:sz w:val="22"/>
              </w:rPr>
              <w:t xml:space="preserve"> 0.40;</w:t>
            </w:r>
          </w:p>
          <w:p w14:paraId="7824ADCF"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lang w:eastAsia="es-ES"/>
              </w:rPr>
              <w:t xml:space="preserve">case </w:t>
            </w:r>
            <w:r w:rsidRPr="00D759EF">
              <w:rPr>
                <w:rFonts w:ascii="Consolas" w:hAnsi="Consolas"/>
                <w:noProof/>
                <w:color w:val="2B91AF"/>
                <w:sz w:val="22"/>
              </w:rPr>
              <w:t>Coffee</w:t>
            </w:r>
            <w:r w:rsidRPr="00D759EF">
              <w:rPr>
                <w:rFonts w:ascii="Consolas" w:hAnsi="Consolas"/>
                <w:noProof/>
                <w:sz w:val="22"/>
              </w:rPr>
              <w:t>.</w:t>
            </w:r>
            <w:r w:rsidRPr="00D759EF">
              <w:rPr>
                <w:rFonts w:ascii="Consolas" w:hAnsi="Consolas"/>
                <w:noProof/>
                <w:color w:val="2B91AF"/>
                <w:sz w:val="22"/>
              </w:rPr>
              <w:t>CoffeeSize</w:t>
            </w:r>
            <w:r w:rsidRPr="00D759EF">
              <w:rPr>
                <w:rFonts w:ascii="Consolas" w:hAnsi="Consolas"/>
                <w:noProof/>
                <w:sz w:val="22"/>
              </w:rPr>
              <w:t>.Double:</w:t>
            </w:r>
          </w:p>
          <w:p w14:paraId="322CE11A"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lang w:eastAsia="es-ES"/>
              </w:rPr>
              <w:t>return</w:t>
            </w:r>
            <w:r w:rsidRPr="00D759EF">
              <w:rPr>
                <w:rFonts w:ascii="Consolas" w:hAnsi="Consolas"/>
                <w:noProof/>
                <w:sz w:val="22"/>
              </w:rPr>
              <w:t xml:space="preserve"> 0.60;</w:t>
            </w:r>
          </w:p>
          <w:p w14:paraId="7EC46281"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lang w:eastAsia="es-ES"/>
              </w:rPr>
              <w:t>default</w:t>
            </w:r>
            <w:r w:rsidRPr="00D759EF">
              <w:rPr>
                <w:rFonts w:ascii="Consolas" w:hAnsi="Consolas"/>
                <w:noProof/>
                <w:sz w:val="22"/>
              </w:rPr>
              <w:t>:</w:t>
            </w:r>
          </w:p>
          <w:p w14:paraId="4F03FAAE"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lang w:eastAsia="es-ES"/>
              </w:rPr>
              <w:t xml:space="preserve">throw new </w:t>
            </w:r>
            <w:r w:rsidRPr="00D759EF">
              <w:rPr>
                <w:rFonts w:ascii="Consolas" w:hAnsi="Consolas"/>
                <w:noProof/>
                <w:color w:val="2B91AF"/>
                <w:sz w:val="22"/>
              </w:rPr>
              <w:t>InvalidOperationException</w:t>
            </w:r>
            <w:r w:rsidRPr="00D759EF">
              <w:rPr>
                <w:rFonts w:ascii="Consolas" w:hAnsi="Consolas"/>
                <w:noProof/>
                <w:sz w:val="22"/>
              </w:rPr>
              <w:t>(</w:t>
            </w:r>
          </w:p>
          <w:p w14:paraId="66B4BCF3"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A31515"/>
                <w:sz w:val="22"/>
                <w:lang w:eastAsia="es-ES"/>
              </w:rPr>
              <w:t>"Unsupported coffee quantity: "</w:t>
            </w:r>
            <w:r w:rsidRPr="00D759EF">
              <w:rPr>
                <w:rFonts w:ascii="Consolas" w:hAnsi="Consolas"/>
                <w:noProof/>
                <w:sz w:val="22"/>
              </w:rPr>
              <w:t xml:space="preserve"> + ((</w:t>
            </w:r>
            <w:r w:rsidRPr="00D759EF">
              <w:rPr>
                <w:rFonts w:ascii="Consolas" w:hAnsi="Consolas" w:cs="Courier New"/>
                <w:noProof/>
                <w:color w:val="0000FF"/>
                <w:sz w:val="22"/>
                <w:lang w:eastAsia="es-ES"/>
              </w:rPr>
              <w:t>int</w:t>
            </w:r>
            <w:r w:rsidRPr="00D759EF">
              <w:rPr>
                <w:rFonts w:ascii="Consolas" w:hAnsi="Consolas"/>
                <w:noProof/>
                <w:sz w:val="22"/>
              </w:rPr>
              <w:t>)coffeeSize));</w:t>
            </w:r>
          </w:p>
          <w:p w14:paraId="3EC1AB04"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r w:rsidRPr="00D759EF">
              <w:rPr>
                <w:rFonts w:ascii="Consolas" w:hAnsi="Consolas" w:cs="Courier New"/>
                <w:noProof/>
                <w:sz w:val="22"/>
              </w:rPr>
              <w:lastRenderedPageBreak/>
              <w:tab/>
            </w:r>
            <w:r w:rsidRPr="00D759EF">
              <w:rPr>
                <w:rFonts w:ascii="Consolas" w:hAnsi="Consolas" w:cs="Courier New"/>
                <w:noProof/>
                <w:sz w:val="22"/>
                <w:lang w:eastAsia="es-ES"/>
              </w:rPr>
              <w:t>}</w:t>
            </w:r>
          </w:p>
          <w:p w14:paraId="26CA9225"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r w:rsidRPr="00D759EF">
              <w:rPr>
                <w:rFonts w:ascii="Consolas" w:hAnsi="Consolas" w:cs="Courier New"/>
                <w:noProof/>
                <w:sz w:val="22"/>
                <w:lang w:eastAsia="es-ES"/>
              </w:rPr>
              <w:t>}</w:t>
            </w:r>
          </w:p>
        </w:tc>
      </w:tr>
    </w:tbl>
    <w:p w14:paraId="194AF4FB" w14:textId="77777777" w:rsidR="00371D15" w:rsidRPr="00D759EF" w:rsidRDefault="00371D15" w:rsidP="00371D15">
      <w:pPr>
        <w:pStyle w:val="Heading2"/>
      </w:pPr>
      <w:bookmarkStart w:id="4088" w:name="Generics"/>
      <w:bookmarkStart w:id="4089" w:name="_Toc370673176"/>
      <w:bookmarkEnd w:id="4088"/>
      <w:r w:rsidRPr="00D759EF">
        <w:lastRenderedPageBreak/>
        <w:t>Generics</w:t>
      </w:r>
      <w:bookmarkEnd w:id="4089"/>
    </w:p>
    <w:p w14:paraId="6BA50EA8" w14:textId="573B3B73" w:rsidR="00371D15" w:rsidRPr="00D759EF" w:rsidRDefault="00371D15" w:rsidP="00371D15">
      <w:r w:rsidRPr="00D759EF">
        <w:t xml:space="preserve">In this section we will explain the concept of </w:t>
      </w:r>
      <w:r w:rsidRPr="00D759EF">
        <w:rPr>
          <w:b/>
        </w:rPr>
        <w:t>generic classes</w:t>
      </w:r>
      <w:r w:rsidRPr="00D759EF">
        <w:t xml:space="preserve"> (generic data types, generics). </w:t>
      </w:r>
      <w:ins w:id="4090" w:author="Hans Zijlstra" w:date="2017-06-20T10:46:00Z">
        <w:r w:rsidR="00871764" w:rsidRPr="00D759EF">
          <w:t>F</w:t>
        </w:r>
      </w:ins>
      <w:ins w:id="4091" w:author="Hans Zijlstra" w:date="2017-06-20T10:47:00Z">
        <w:r w:rsidR="00871764" w:rsidRPr="00D759EF">
          <w:t>i</w:t>
        </w:r>
      </w:ins>
      <w:ins w:id="4092" w:author="Hans Zijlstra" w:date="2017-06-20T10:46:00Z">
        <w:r w:rsidR="00871764" w:rsidRPr="00D759EF">
          <w:t>rst</w:t>
        </w:r>
      </w:ins>
      <w:del w:id="4093" w:author="Hans Zijlstra" w:date="2017-06-20T10:46:00Z">
        <w:r w:rsidRPr="00D759EF" w:rsidDel="00871764">
          <w:delText>Before we begin, however</w:delText>
        </w:r>
      </w:del>
      <w:r w:rsidRPr="00D759EF">
        <w:t xml:space="preserve">, let’s </w:t>
      </w:r>
      <w:ins w:id="4094" w:author="Hans Zijlstra" w:date="2017-06-20T10:47:00Z">
        <w:r w:rsidR="00871764" w:rsidRPr="00D759EF">
          <w:t>examine</w:t>
        </w:r>
      </w:ins>
      <w:del w:id="4095" w:author="Hans Zijlstra" w:date="2017-06-20T10:47:00Z">
        <w:r w:rsidRPr="00D759EF" w:rsidDel="00871764">
          <w:delText>look through</w:delText>
        </w:r>
      </w:del>
      <w:r w:rsidRPr="00D759EF">
        <w:t xml:space="preserve"> an example that</w:t>
      </w:r>
      <w:del w:id="4096" w:author="Hans Zijlstra" w:date="2017-06-20T10:48:00Z">
        <w:r w:rsidRPr="00D759EF" w:rsidDel="00871764">
          <w:delText xml:space="preserve"> will</w:delText>
        </w:r>
      </w:del>
      <w:r w:rsidRPr="00D759EF">
        <w:t xml:space="preserve"> help</w:t>
      </w:r>
      <w:ins w:id="4097" w:author="Hans Zijlstra" w:date="2017-06-20T10:48:00Z">
        <w:r w:rsidR="00871764" w:rsidRPr="00D759EF">
          <w:t>s</w:t>
        </w:r>
      </w:ins>
      <w:r w:rsidRPr="00D759EF">
        <w:t xml:space="preserve"> us understand</w:t>
      </w:r>
      <w:del w:id="4098" w:author="Hans Zijlstra" w:date="2017-06-20T10:49:00Z">
        <w:r w:rsidRPr="00D759EF" w:rsidDel="00871764">
          <w:delText xml:space="preserve"> </w:delText>
        </w:r>
      </w:del>
      <w:del w:id="4099" w:author="Hans Zijlstra" w:date="2017-06-20T10:48:00Z">
        <w:r w:rsidRPr="00D759EF" w:rsidDel="00871764">
          <w:delText>more easily</w:delText>
        </w:r>
      </w:del>
      <w:r w:rsidRPr="00D759EF">
        <w:t xml:space="preserve"> the idea.</w:t>
      </w:r>
    </w:p>
    <w:p w14:paraId="36303C31" w14:textId="77777777" w:rsidR="00371D15" w:rsidRPr="00D759EF" w:rsidRDefault="00371D15" w:rsidP="00371D15">
      <w:pPr>
        <w:pStyle w:val="Heading3"/>
      </w:pPr>
      <w:r w:rsidRPr="00D759EF">
        <w:t>Shelter for Homeless Animals – Example</w:t>
      </w:r>
    </w:p>
    <w:p w14:paraId="7381F2B3" w14:textId="77777777" w:rsidR="00371D15" w:rsidRPr="00D759EF" w:rsidRDefault="00371D15" w:rsidP="00371D15">
      <w:pPr>
        <w:spacing w:after="120"/>
      </w:pPr>
      <w:r w:rsidRPr="00D759EF">
        <w:t xml:space="preserve">Let’s assume that we have two classes. A class </w:t>
      </w:r>
      <w:r w:rsidRPr="00D759EF">
        <w:rPr>
          <w:rFonts w:ascii="Consolas" w:hAnsi="Consolas"/>
          <w:b/>
          <w:bCs/>
          <w:noProof/>
          <w:kern w:val="32"/>
          <w:sz w:val="22"/>
        </w:rPr>
        <w:t>Dog</w:t>
      </w:r>
      <w:r w:rsidRPr="00D759EF">
        <w:t>, which describes a dog: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371D15" w:rsidRPr="00D759EF" w14:paraId="0C5A629B" w14:textId="77777777" w:rsidTr="00563712">
        <w:tc>
          <w:tcPr>
            <w:tcW w:w="7970" w:type="dxa"/>
            <w:tcBorders>
              <w:top w:val="single" w:sz="4" w:space="0" w:color="auto"/>
              <w:left w:val="single" w:sz="4" w:space="0" w:color="auto"/>
              <w:bottom w:val="single" w:sz="4" w:space="0" w:color="auto"/>
              <w:right w:val="single" w:sz="4" w:space="0" w:color="auto"/>
            </w:tcBorders>
            <w:shd w:val="clear" w:color="auto" w:fill="F3F3F3"/>
          </w:tcPr>
          <w:p w14:paraId="5B48A121" w14:textId="77777777" w:rsidR="00371D15" w:rsidRPr="00D759EF" w:rsidRDefault="00371D15" w:rsidP="00563712">
            <w:pPr>
              <w:spacing w:before="0"/>
              <w:jc w:val="center"/>
              <w:rPr>
                <w:rFonts w:ascii="Consolas" w:hAnsi="Consolas"/>
                <w:b/>
                <w:bCs/>
                <w:noProof/>
                <w:kern w:val="32"/>
                <w:sz w:val="22"/>
              </w:rPr>
            </w:pPr>
            <w:r w:rsidRPr="00D759EF">
              <w:rPr>
                <w:rFonts w:ascii="Consolas" w:hAnsi="Consolas"/>
                <w:b/>
                <w:bCs/>
                <w:noProof/>
                <w:kern w:val="32"/>
                <w:sz w:val="22"/>
              </w:rPr>
              <w:t>Dog.cs</w:t>
            </w:r>
          </w:p>
        </w:tc>
      </w:tr>
      <w:tr w:rsidR="00371D15" w:rsidRPr="00D759EF" w14:paraId="55F88DB6" w14:textId="77777777" w:rsidTr="00563712">
        <w:tc>
          <w:tcPr>
            <w:tcW w:w="7970" w:type="dxa"/>
            <w:tcBorders>
              <w:top w:val="single" w:sz="4" w:space="0" w:color="auto"/>
              <w:left w:val="single" w:sz="4" w:space="0" w:color="auto"/>
              <w:bottom w:val="single" w:sz="4" w:space="0" w:color="auto"/>
              <w:right w:val="single" w:sz="4" w:space="0" w:color="auto"/>
            </w:tcBorders>
          </w:tcPr>
          <w:p w14:paraId="02859234" w14:textId="77777777" w:rsidR="00371D15" w:rsidRPr="00D759EF" w:rsidRDefault="00371D15" w:rsidP="00563712">
            <w:pPr>
              <w:autoSpaceDE w:val="0"/>
              <w:autoSpaceDN w:val="0"/>
              <w:adjustRightInd w:val="0"/>
              <w:spacing w:before="0"/>
              <w:jc w:val="left"/>
              <w:rPr>
                <w:rFonts w:ascii="Consolas" w:hAnsi="Consolas"/>
                <w:sz w:val="22"/>
              </w:rPr>
            </w:pPr>
            <w:r w:rsidRPr="00D759EF">
              <w:rPr>
                <w:rFonts w:ascii="Consolas" w:hAnsi="Consolas" w:cs="Courier New"/>
                <w:color w:val="0000FF"/>
                <w:sz w:val="22"/>
                <w:lang w:eastAsia="es-ES"/>
              </w:rPr>
              <w:t xml:space="preserve">public class </w:t>
            </w:r>
            <w:r w:rsidRPr="00D759EF">
              <w:rPr>
                <w:rFonts w:ascii="Consolas" w:hAnsi="Consolas"/>
                <w:color w:val="2B91AF"/>
                <w:sz w:val="22"/>
              </w:rPr>
              <w:t>Dog</w:t>
            </w:r>
          </w:p>
          <w:p w14:paraId="594689B7" w14:textId="77777777" w:rsidR="00371D15" w:rsidRPr="00D759EF" w:rsidRDefault="00371D15" w:rsidP="00563712">
            <w:pPr>
              <w:autoSpaceDE w:val="0"/>
              <w:autoSpaceDN w:val="0"/>
              <w:adjustRightInd w:val="0"/>
              <w:spacing w:before="0"/>
              <w:jc w:val="left"/>
              <w:rPr>
                <w:rFonts w:ascii="Consolas" w:hAnsi="Consolas" w:cs="Courier New"/>
                <w:color w:val="0000FF"/>
                <w:sz w:val="22"/>
                <w:lang w:eastAsia="es-ES"/>
              </w:rPr>
            </w:pPr>
            <w:r w:rsidRPr="00D759EF">
              <w:rPr>
                <w:rFonts w:ascii="Consolas" w:hAnsi="Consolas"/>
                <w:sz w:val="22"/>
              </w:rPr>
              <w:t>{</w:t>
            </w:r>
          </w:p>
          <w:p w14:paraId="021E0D80" w14:textId="77777777" w:rsidR="00371D15" w:rsidRPr="00D759EF" w:rsidRDefault="00371D15" w:rsidP="00563712">
            <w:pPr>
              <w:autoSpaceDE w:val="0"/>
              <w:autoSpaceDN w:val="0"/>
              <w:adjustRightInd w:val="0"/>
              <w:spacing w:before="0"/>
              <w:jc w:val="left"/>
              <w:rPr>
                <w:rFonts w:ascii="Consolas" w:hAnsi="Consolas" w:cs="Courier New"/>
                <w:sz w:val="22"/>
                <w:lang w:eastAsia="es-ES"/>
              </w:rPr>
            </w:pPr>
            <w:r w:rsidRPr="00D759EF">
              <w:rPr>
                <w:rFonts w:ascii="Consolas" w:hAnsi="Consolas" w:cs="Courier New"/>
                <w:sz w:val="22"/>
                <w:lang w:eastAsia="es-ES"/>
              </w:rPr>
              <w:t>}</w:t>
            </w:r>
          </w:p>
        </w:tc>
      </w:tr>
    </w:tbl>
    <w:p w14:paraId="3B617163" w14:textId="77777777" w:rsidR="00371D15" w:rsidRPr="00D759EF" w:rsidRDefault="00371D15" w:rsidP="00371D15">
      <w:pPr>
        <w:spacing w:after="120"/>
      </w:pPr>
      <w:r w:rsidRPr="00D759EF">
        <w:t>And</w:t>
      </w:r>
      <w:del w:id="4100" w:author="Hans Zijlstra" w:date="2017-06-20T10:49:00Z">
        <w:r w:rsidRPr="00D759EF" w:rsidDel="00871764">
          <w:delText xml:space="preserve"> let</w:delText>
        </w:r>
      </w:del>
      <w:r w:rsidRPr="00D759EF">
        <w:t xml:space="preserve"> a class </w:t>
      </w:r>
      <w:r w:rsidRPr="00D759EF">
        <w:rPr>
          <w:rStyle w:val="Code"/>
        </w:rPr>
        <w:t>Cat</w:t>
      </w:r>
      <w:r w:rsidRPr="00D759EF">
        <w:t>, which describes a cat: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371D15" w:rsidRPr="00D759EF" w14:paraId="6CD896E3" w14:textId="77777777" w:rsidTr="00563712">
        <w:tc>
          <w:tcPr>
            <w:tcW w:w="7970" w:type="dxa"/>
            <w:tcBorders>
              <w:top w:val="single" w:sz="4" w:space="0" w:color="auto"/>
              <w:left w:val="single" w:sz="4" w:space="0" w:color="auto"/>
              <w:bottom w:val="single" w:sz="4" w:space="0" w:color="auto"/>
              <w:right w:val="single" w:sz="4" w:space="0" w:color="auto"/>
            </w:tcBorders>
            <w:shd w:val="clear" w:color="auto" w:fill="F3F3F3"/>
          </w:tcPr>
          <w:p w14:paraId="2447AD85" w14:textId="77777777" w:rsidR="00371D15" w:rsidRPr="00D759EF" w:rsidRDefault="00371D15" w:rsidP="00563712">
            <w:pPr>
              <w:spacing w:before="0"/>
              <w:jc w:val="center"/>
              <w:rPr>
                <w:rFonts w:ascii="Consolas" w:hAnsi="Consolas"/>
                <w:b/>
                <w:bCs/>
                <w:noProof/>
                <w:kern w:val="32"/>
                <w:sz w:val="22"/>
              </w:rPr>
            </w:pPr>
            <w:r w:rsidRPr="00D759EF">
              <w:rPr>
                <w:rFonts w:ascii="Consolas" w:hAnsi="Consolas"/>
                <w:b/>
                <w:bCs/>
                <w:noProof/>
                <w:kern w:val="32"/>
                <w:sz w:val="22"/>
              </w:rPr>
              <w:t>Cat.cs</w:t>
            </w:r>
          </w:p>
        </w:tc>
      </w:tr>
      <w:tr w:rsidR="00371D15" w:rsidRPr="00D759EF" w14:paraId="013A20B2" w14:textId="77777777" w:rsidTr="00563712">
        <w:tc>
          <w:tcPr>
            <w:tcW w:w="7970" w:type="dxa"/>
            <w:tcBorders>
              <w:top w:val="single" w:sz="4" w:space="0" w:color="auto"/>
              <w:left w:val="single" w:sz="4" w:space="0" w:color="auto"/>
              <w:bottom w:val="single" w:sz="4" w:space="0" w:color="auto"/>
              <w:right w:val="single" w:sz="4" w:space="0" w:color="auto"/>
            </w:tcBorders>
          </w:tcPr>
          <w:p w14:paraId="4C217EEC" w14:textId="77777777" w:rsidR="00371D15" w:rsidRPr="00D759EF" w:rsidRDefault="00371D15" w:rsidP="00563712">
            <w:pPr>
              <w:autoSpaceDE w:val="0"/>
              <w:autoSpaceDN w:val="0"/>
              <w:adjustRightInd w:val="0"/>
              <w:spacing w:before="0"/>
              <w:jc w:val="left"/>
              <w:rPr>
                <w:rFonts w:ascii="Consolas" w:hAnsi="Consolas"/>
                <w:sz w:val="22"/>
              </w:rPr>
            </w:pPr>
            <w:r w:rsidRPr="00D759EF">
              <w:rPr>
                <w:rFonts w:ascii="Consolas" w:hAnsi="Consolas" w:cs="Courier New"/>
                <w:color w:val="0000FF"/>
                <w:sz w:val="22"/>
                <w:lang w:eastAsia="es-ES"/>
              </w:rPr>
              <w:t xml:space="preserve">public class </w:t>
            </w:r>
            <w:r w:rsidRPr="00D759EF">
              <w:rPr>
                <w:rFonts w:ascii="Consolas" w:hAnsi="Consolas"/>
                <w:color w:val="2B91AF"/>
                <w:sz w:val="22"/>
              </w:rPr>
              <w:t>Cat</w:t>
            </w:r>
          </w:p>
          <w:p w14:paraId="3C0EF256" w14:textId="77777777" w:rsidR="00371D15" w:rsidRPr="00D759EF" w:rsidRDefault="00371D15" w:rsidP="00563712">
            <w:pPr>
              <w:autoSpaceDE w:val="0"/>
              <w:autoSpaceDN w:val="0"/>
              <w:adjustRightInd w:val="0"/>
              <w:spacing w:before="0"/>
              <w:jc w:val="left"/>
              <w:rPr>
                <w:rFonts w:ascii="Consolas" w:hAnsi="Consolas" w:cs="Courier New"/>
                <w:color w:val="0000FF"/>
                <w:sz w:val="22"/>
                <w:lang w:eastAsia="es-ES"/>
              </w:rPr>
            </w:pPr>
            <w:r w:rsidRPr="00D759EF">
              <w:rPr>
                <w:rFonts w:ascii="Consolas" w:hAnsi="Consolas"/>
                <w:sz w:val="22"/>
              </w:rPr>
              <w:t>{</w:t>
            </w:r>
          </w:p>
          <w:p w14:paraId="2473957A" w14:textId="77777777" w:rsidR="00371D15" w:rsidRPr="00D759EF" w:rsidRDefault="00371D15" w:rsidP="00563712">
            <w:pPr>
              <w:autoSpaceDE w:val="0"/>
              <w:autoSpaceDN w:val="0"/>
              <w:adjustRightInd w:val="0"/>
              <w:spacing w:before="0"/>
              <w:jc w:val="left"/>
              <w:rPr>
                <w:rFonts w:ascii="Consolas" w:hAnsi="Consolas" w:cs="Courier New"/>
                <w:sz w:val="22"/>
                <w:lang w:eastAsia="es-ES"/>
              </w:rPr>
            </w:pPr>
            <w:r w:rsidRPr="00D759EF">
              <w:rPr>
                <w:rFonts w:ascii="Consolas" w:hAnsi="Consolas" w:cs="Courier New"/>
                <w:sz w:val="22"/>
                <w:lang w:eastAsia="es-ES"/>
              </w:rPr>
              <w:t>}</w:t>
            </w:r>
          </w:p>
        </w:tc>
      </w:tr>
    </w:tbl>
    <w:p w14:paraId="2E05090F" w14:textId="1B5BD9D9" w:rsidR="00371D15" w:rsidRPr="00D759EF" w:rsidRDefault="00371D15" w:rsidP="00371D15">
      <w:pPr>
        <w:spacing w:after="120"/>
      </w:pPr>
      <w:del w:id="4101" w:author="Hans Zijlstra" w:date="2017-06-20T10:51:00Z">
        <w:r w:rsidRPr="00D759EF" w:rsidDel="00871764">
          <w:delText xml:space="preserve">Then </w:delText>
        </w:r>
      </w:del>
      <w:ins w:id="4102" w:author="Hans Zijlstra" w:date="2017-06-20T10:51:00Z">
        <w:r w:rsidR="00871764" w:rsidRPr="00D759EF">
          <w:t>W</w:t>
        </w:r>
      </w:ins>
      <w:del w:id="4103" w:author="Hans Zijlstra" w:date="2017-06-20T10:51:00Z">
        <w:r w:rsidRPr="00D759EF" w:rsidDel="00871764">
          <w:delText>w</w:delText>
        </w:r>
      </w:del>
      <w:r w:rsidRPr="00D759EF">
        <w:t xml:space="preserve">e </w:t>
      </w:r>
      <w:ins w:id="4104" w:author="Hans Zijlstra" w:date="2017-06-20T10:52:00Z">
        <w:r w:rsidR="00871764" w:rsidRPr="00D759EF">
          <w:t>like</w:t>
        </w:r>
      </w:ins>
      <w:del w:id="4105" w:author="Hans Zijlstra" w:date="2017-06-20T10:52:00Z">
        <w:r w:rsidRPr="00D759EF" w:rsidDel="00871764">
          <w:delText>want</w:delText>
        </w:r>
      </w:del>
      <w:r w:rsidRPr="00D759EF">
        <w:t xml:space="preserve"> to create a class that describes a </w:t>
      </w:r>
      <w:r w:rsidRPr="00D759EF">
        <w:rPr>
          <w:b/>
        </w:rPr>
        <w:t xml:space="preserve">shelter for homeless animals – </w:t>
      </w:r>
      <w:r w:rsidRPr="00D759EF">
        <w:rPr>
          <w:rFonts w:ascii="Consolas" w:hAnsi="Consolas"/>
          <w:b/>
          <w:bCs/>
          <w:noProof/>
          <w:kern w:val="32"/>
          <w:sz w:val="22"/>
        </w:rPr>
        <w:t>AnimalShelter</w:t>
      </w:r>
      <w:r w:rsidRPr="00D759EF">
        <w:t xml:space="preserve">. This </w:t>
      </w:r>
      <w:ins w:id="4106" w:author="Hans Zijlstra" w:date="2017-06-20T10:52:00Z">
        <w:r w:rsidR="00871764" w:rsidRPr="00D759EF">
          <w:t>shelter</w:t>
        </w:r>
      </w:ins>
      <w:del w:id="4107" w:author="Hans Zijlstra" w:date="2017-06-20T10:52:00Z">
        <w:r w:rsidRPr="00D759EF" w:rsidDel="00871764">
          <w:delText>class</w:delText>
        </w:r>
      </w:del>
      <w:r w:rsidRPr="00D759EF">
        <w:t xml:space="preserve"> has a specific number of free cells, which determines the number of animals</w:t>
      </w:r>
      <w:ins w:id="4108" w:author="Hans Zijlstra" w:date="2017-06-20T10:52:00Z">
        <w:r w:rsidR="00871764" w:rsidRPr="00D759EF">
          <w:t xml:space="preserve"> </w:t>
        </w:r>
      </w:ins>
      <w:ins w:id="4109" w:author="Hans Zijlstra" w:date="2017-06-20T10:53:00Z">
        <w:r w:rsidR="00871764" w:rsidRPr="00D759EF">
          <w:t>that</w:t>
        </w:r>
      </w:ins>
      <w:del w:id="4110" w:author="Hans Zijlstra" w:date="2017-06-20T10:52:00Z">
        <w:r w:rsidRPr="00D759EF" w:rsidDel="00871764">
          <w:delText>, which</w:delText>
        </w:r>
      </w:del>
      <w:r w:rsidRPr="00D759EF">
        <w:t xml:space="preserve"> </w:t>
      </w:r>
      <w:ins w:id="4111" w:author="Hans Zijlstra" w:date="2017-06-20T10:53:00Z">
        <w:r w:rsidR="00871764" w:rsidRPr="00D759EF">
          <w:t>can</w:t>
        </w:r>
      </w:ins>
      <w:del w:id="4112" w:author="Hans Zijlstra" w:date="2017-06-20T10:53:00Z">
        <w:r w:rsidRPr="00D759EF" w:rsidDel="00871764">
          <w:delText>could</w:delText>
        </w:r>
      </w:del>
      <w:r w:rsidRPr="00D759EF">
        <w:t xml:space="preserve"> find refuge in the shelter. </w:t>
      </w:r>
      <w:ins w:id="4113" w:author="Hans Zijlstra" w:date="2017-06-20T10:53:00Z">
        <w:r w:rsidR="00D50273" w:rsidRPr="00D759EF">
          <w:t>A</w:t>
        </w:r>
      </w:ins>
      <w:del w:id="4114" w:author="Hans Zijlstra" w:date="2017-06-20T10:53:00Z">
        <w:r w:rsidRPr="00D759EF" w:rsidDel="00D50273">
          <w:delText>The</w:delText>
        </w:r>
      </w:del>
      <w:r w:rsidRPr="00D759EF">
        <w:t xml:space="preserve"> special feature of the </w:t>
      </w:r>
      <w:ins w:id="4115" w:author="Hans Zijlstra" w:date="2017-06-20T10:53:00Z">
        <w:r w:rsidR="00D50273" w:rsidRPr="00D759EF">
          <w:t xml:space="preserve">shelter </w:t>
        </w:r>
      </w:ins>
      <w:r w:rsidRPr="00D759EF">
        <w:t>class</w:t>
      </w:r>
      <w:del w:id="4116" w:author="Hans Zijlstra" w:date="2017-06-20T10:53:00Z">
        <w:r w:rsidRPr="00D759EF" w:rsidDel="00D50273">
          <w:delText>, that we want to create, is that it only needs to</w:delText>
        </w:r>
      </w:del>
      <w:ins w:id="4117" w:author="Hans Zijlstra" w:date="2017-06-20T10:53:00Z">
        <w:r w:rsidR="00D83D72">
          <w:t xml:space="preserve"> </w:t>
        </w:r>
      </w:ins>
      <w:ins w:id="4118" w:author="Hans Zijlstra" w:date="2017-06-25T12:45:00Z">
        <w:r w:rsidR="00D83D72">
          <w:t>has to</w:t>
        </w:r>
      </w:ins>
      <w:ins w:id="4119" w:author="Hans Zijlstra" w:date="2017-06-20T10:54:00Z">
        <w:r w:rsidR="00D50273" w:rsidRPr="00D759EF">
          <w:t xml:space="preserve"> guarantee</w:t>
        </w:r>
      </w:ins>
      <w:del w:id="4120" w:author="Hans Zijlstra" w:date="2017-06-25T12:45:00Z">
        <w:r w:rsidRPr="00D759EF" w:rsidDel="00D83D72">
          <w:delText xml:space="preserve"> </w:delText>
        </w:r>
      </w:del>
      <w:del w:id="4121" w:author="Hans Zijlstra" w:date="2017-06-20T10:55:00Z">
        <w:r w:rsidRPr="00D759EF" w:rsidDel="00D50273">
          <w:delText>accommodat</w:delText>
        </w:r>
      </w:del>
      <w:del w:id="4122" w:author="Hans Zijlstra" w:date="2017-06-20T10:54:00Z">
        <w:r w:rsidRPr="00D759EF" w:rsidDel="00D50273">
          <w:delText>e</w:delText>
        </w:r>
      </w:del>
      <w:r w:rsidRPr="00D759EF">
        <w:t xml:space="preserve"> </w:t>
      </w:r>
      <w:ins w:id="4123" w:author="Hans Zijlstra" w:date="2017-06-20T10:55:00Z">
        <w:r w:rsidR="00D50273" w:rsidRPr="00D759EF">
          <w:t xml:space="preserve">separate accommodation of </w:t>
        </w:r>
      </w:ins>
      <w:r w:rsidRPr="00D759EF">
        <w:t xml:space="preserve">animals of </w:t>
      </w:r>
      <w:ins w:id="4124" w:author="Hans Zijlstra" w:date="2017-06-20T10:55:00Z">
        <w:r w:rsidR="00D50273" w:rsidRPr="00D759EF">
          <w:t>different</w:t>
        </w:r>
      </w:ins>
      <w:del w:id="4125" w:author="Hans Zijlstra" w:date="2017-06-20T10:55:00Z">
        <w:r w:rsidRPr="00D759EF" w:rsidDel="00D50273">
          <w:delText>the same</w:delText>
        </w:r>
      </w:del>
      <w:r w:rsidRPr="00D759EF">
        <w:t xml:space="preserve"> kind, in our case, dogs or cats</w:t>
      </w:r>
      <w:del w:id="4126" w:author="Hans Zijlstra" w:date="2017-06-25T12:46:00Z">
        <w:r w:rsidRPr="00D759EF" w:rsidDel="00D83D72">
          <w:delText xml:space="preserve"> </w:delText>
        </w:r>
      </w:del>
      <w:del w:id="4127" w:author="Hans Zijlstra" w:date="2017-06-20T10:55:00Z">
        <w:r w:rsidRPr="00D759EF" w:rsidDel="00D50273">
          <w:delText>only</w:delText>
        </w:r>
      </w:del>
      <w:r w:rsidRPr="00D759EF">
        <w:t xml:space="preserve">, because </w:t>
      </w:r>
      <w:ins w:id="4128" w:author="Hans Zijlstra" w:date="2017-06-20T10:51:00Z">
        <w:r w:rsidR="00871764" w:rsidRPr="00D759EF">
          <w:t>putting together</w:t>
        </w:r>
      </w:ins>
      <w:del w:id="4129" w:author="Hans Zijlstra" w:date="2017-06-20T10:51:00Z">
        <w:r w:rsidRPr="00D759EF" w:rsidDel="00871764">
          <w:delText>the coexistence of</w:delText>
        </w:r>
      </w:del>
      <w:r w:rsidRPr="00D759EF">
        <w:t xml:space="preserve"> different species </w:t>
      </w:r>
      <w:ins w:id="4130" w:author="Hans Zijlstra" w:date="2017-06-20T10:51:00Z">
        <w:r w:rsidR="00871764" w:rsidRPr="00D759EF">
          <w:t>might</w:t>
        </w:r>
      </w:ins>
      <w:del w:id="4131" w:author="Hans Zijlstra" w:date="2017-06-20T10:51:00Z">
        <w:r w:rsidRPr="00D759EF" w:rsidDel="00871764">
          <w:delText>is</w:delText>
        </w:r>
      </w:del>
      <w:r w:rsidRPr="00D759EF">
        <w:t xml:space="preserve"> not </w:t>
      </w:r>
      <w:del w:id="4132" w:author="Hans Zijlstra" w:date="2017-06-20T10:50:00Z">
        <w:r w:rsidRPr="00D759EF" w:rsidDel="00871764">
          <w:delText>always</w:delText>
        </w:r>
      </w:del>
      <w:del w:id="4133" w:author="Hans Zijlstra" w:date="2017-06-25T12:46:00Z">
        <w:r w:rsidRPr="00D759EF" w:rsidDel="00D83D72">
          <w:delText xml:space="preserve"> </w:delText>
        </w:r>
      </w:del>
      <w:ins w:id="4134" w:author="Hans Zijlstra" w:date="2017-06-20T10:51:00Z">
        <w:r w:rsidR="00871764" w:rsidRPr="00D759EF">
          <w:t xml:space="preserve">be such </w:t>
        </w:r>
      </w:ins>
      <w:r w:rsidRPr="00D759EF">
        <w:t>a good idea.</w:t>
      </w:r>
    </w:p>
    <w:p w14:paraId="1239475D" w14:textId="5E8D43CA" w:rsidR="00371D15" w:rsidRPr="00D759EF" w:rsidRDefault="00371D15" w:rsidP="00371D15">
      <w:pPr>
        <w:spacing w:after="120"/>
      </w:pPr>
      <w:r w:rsidRPr="00D759EF">
        <w:t xml:space="preserve">If we </w:t>
      </w:r>
      <w:del w:id="4135" w:author="Hans Zijlstra" w:date="2017-06-20T17:36:00Z">
        <w:r w:rsidRPr="00D759EF" w:rsidDel="003B5281">
          <w:delText>think about how</w:delText>
        </w:r>
      </w:del>
      <w:ins w:id="4136" w:author="Hans Zijlstra" w:date="2017-06-20T17:36:00Z">
        <w:r w:rsidR="003B5281" w:rsidRPr="00D759EF">
          <w:t>want</w:t>
        </w:r>
      </w:ins>
      <w:r w:rsidRPr="00D759EF">
        <w:t xml:space="preserve"> to solve the </w:t>
      </w:r>
      <w:ins w:id="4137" w:author="Hans Zijlstra" w:date="2017-06-20T17:37:00Z">
        <w:r w:rsidR="003B5281" w:rsidRPr="00D759EF">
          <w:t>problem</w:t>
        </w:r>
      </w:ins>
      <w:del w:id="4138" w:author="Hans Zijlstra" w:date="2017-06-20T17:37:00Z">
        <w:r w:rsidRPr="00D759EF" w:rsidDel="003B5281">
          <w:delText>task</w:delText>
        </w:r>
      </w:del>
      <w:r w:rsidRPr="00D759EF">
        <w:t xml:space="preserve"> with </w:t>
      </w:r>
      <w:ins w:id="4139" w:author="Hans Zijlstra" w:date="2017-06-20T17:37:00Z">
        <w:r w:rsidR="00D83D72">
          <w:t xml:space="preserve">what we have learned </w:t>
        </w:r>
      </w:ins>
      <w:ins w:id="4140" w:author="Hans Zijlstra" w:date="2017-06-25T12:47:00Z">
        <w:r w:rsidR="00D83D72">
          <w:t>so far</w:t>
        </w:r>
      </w:ins>
      <w:ins w:id="4141" w:author="Hans Zijlstra" w:date="2017-06-20T17:37:00Z">
        <w:r w:rsidR="003B5281" w:rsidRPr="00D759EF">
          <w:t>,</w:t>
        </w:r>
      </w:ins>
      <w:del w:id="4142" w:author="Hans Zijlstra" w:date="2017-06-20T17:37:00Z">
        <w:r w:rsidRPr="00D759EF" w:rsidDel="003B5281">
          <w:delText>the knowledge that we have until here</w:delText>
        </w:r>
      </w:del>
      <w:r w:rsidRPr="00D759EF">
        <w:t xml:space="preserve">, </w:t>
      </w:r>
      <w:ins w:id="4143" w:author="Hans Zijlstra" w:date="2017-06-20T17:37:00Z">
        <w:r w:rsidR="003B5281" w:rsidRPr="00D759EF">
          <w:t xml:space="preserve">then </w:t>
        </w:r>
      </w:ins>
      <w:r w:rsidRPr="00D759EF">
        <w:t xml:space="preserve">we </w:t>
      </w:r>
      <w:del w:id="4144" w:author="Hans Zijlstra" w:date="2017-06-20T17:38:00Z">
        <w:r w:rsidRPr="00D759EF" w:rsidDel="003B5281">
          <w:delText xml:space="preserve">will </w:delText>
        </w:r>
      </w:del>
      <w:ins w:id="4145" w:author="Hans Zijlstra" w:date="2017-06-20T17:38:00Z">
        <w:r w:rsidR="003B5281" w:rsidRPr="00D759EF">
          <w:t xml:space="preserve">might </w:t>
        </w:r>
      </w:ins>
      <w:r w:rsidRPr="00D759EF">
        <w:t xml:space="preserve">come </w:t>
      </w:r>
      <w:ins w:id="4146" w:author="Hans Zijlstra" w:date="2017-06-20T17:39:00Z">
        <w:r w:rsidR="003B5281" w:rsidRPr="00D759EF">
          <w:t xml:space="preserve">up </w:t>
        </w:r>
      </w:ins>
      <w:del w:id="4147" w:author="Hans Zijlstra" w:date="2017-06-20T17:39:00Z">
        <w:r w:rsidRPr="00D759EF" w:rsidDel="003B5281">
          <w:delText>to</w:delText>
        </w:r>
      </w:del>
      <w:ins w:id="4148" w:author="Hans Zijlstra" w:date="2017-06-20T17:39:00Z">
        <w:r w:rsidR="003B5281" w:rsidRPr="00D759EF">
          <w:t>with</w:t>
        </w:r>
      </w:ins>
      <w:r w:rsidRPr="00D759EF">
        <w:t xml:space="preserve"> </w:t>
      </w:r>
      <w:ins w:id="4149" w:author="Hans Zijlstra" w:date="2017-06-20T17:39:00Z">
        <w:r w:rsidR="003B5281" w:rsidRPr="00D759EF">
          <w:t>a</w:t>
        </w:r>
      </w:ins>
      <w:del w:id="4150" w:author="Hans Zijlstra" w:date="2017-06-20T17:39:00Z">
        <w:r w:rsidRPr="00D759EF" w:rsidDel="003B5281">
          <w:delText>the</w:delText>
        </w:r>
      </w:del>
      <w:r w:rsidRPr="00D759EF">
        <w:t xml:space="preserve"> following conclusion – to ensure that our class will contain elements only from one and the same type we need to use an array of identical objects. These objects may be dogs, cats or simply instances of </w:t>
      </w:r>
      <w:del w:id="4151" w:author="Hans Zijlstra" w:date="2017-06-20T17:41:00Z">
        <w:r w:rsidRPr="00D759EF" w:rsidDel="003B5281">
          <w:delText xml:space="preserve">the </w:delText>
        </w:r>
      </w:del>
      <w:ins w:id="4152" w:author="Hans Zijlstra" w:date="2017-06-20T17:41:00Z">
        <w:r w:rsidR="003B5281" w:rsidRPr="00D759EF">
          <w:t xml:space="preserve">a </w:t>
        </w:r>
      </w:ins>
      <w:r w:rsidRPr="00D759EF">
        <w:t xml:space="preserve">universal type </w:t>
      </w:r>
      <w:r w:rsidRPr="00D759EF">
        <w:rPr>
          <w:rFonts w:ascii="Consolas" w:hAnsi="Consolas"/>
          <w:b/>
          <w:bCs/>
          <w:noProof/>
          <w:kern w:val="32"/>
          <w:sz w:val="22"/>
        </w:rPr>
        <w:t>object</w:t>
      </w:r>
      <w:r w:rsidRPr="00D759EF">
        <w:t>.</w:t>
      </w:r>
    </w:p>
    <w:p w14:paraId="3A7381A1" w14:textId="2FF80D98" w:rsidR="00371D15" w:rsidRPr="00D759EF" w:rsidRDefault="00371D15" w:rsidP="00371D15">
      <w:pPr>
        <w:spacing w:after="120"/>
      </w:pPr>
      <w:r w:rsidRPr="00D759EF">
        <w:t xml:space="preserve">For instance, if we want to make a shelter for dogs, here is how our class </w:t>
      </w:r>
      <w:del w:id="4153" w:author="Hans Zijlstra" w:date="2017-06-20T17:41:00Z">
        <w:r w:rsidRPr="00D759EF" w:rsidDel="003B5281">
          <w:delText xml:space="preserve">would </w:delText>
        </w:r>
      </w:del>
      <w:ins w:id="4154" w:author="Hans Zijlstra" w:date="2017-06-20T17:41:00Z">
        <w:r w:rsidR="003B5281" w:rsidRPr="00D759EF">
          <w:t xml:space="preserve">might </w:t>
        </w:r>
      </w:ins>
      <w:r w:rsidRPr="00D759EF">
        <w:t>look like: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371D15" w:rsidRPr="00D759EF" w14:paraId="5FF48340" w14:textId="77777777" w:rsidTr="00563712">
        <w:tc>
          <w:tcPr>
            <w:tcW w:w="7970" w:type="dxa"/>
            <w:tcBorders>
              <w:top w:val="single" w:sz="4" w:space="0" w:color="auto"/>
              <w:left w:val="single" w:sz="4" w:space="0" w:color="auto"/>
              <w:bottom w:val="single" w:sz="4" w:space="0" w:color="auto"/>
              <w:right w:val="single" w:sz="4" w:space="0" w:color="auto"/>
            </w:tcBorders>
            <w:shd w:val="clear" w:color="auto" w:fill="F3F3F3"/>
          </w:tcPr>
          <w:p w14:paraId="7C40E094" w14:textId="77777777" w:rsidR="00371D15" w:rsidRPr="00D759EF" w:rsidRDefault="00371D15" w:rsidP="00563712">
            <w:pPr>
              <w:spacing w:before="0"/>
              <w:jc w:val="center"/>
              <w:rPr>
                <w:rFonts w:ascii="Consolas" w:hAnsi="Consolas"/>
                <w:b/>
                <w:bCs/>
                <w:noProof/>
                <w:kern w:val="32"/>
                <w:sz w:val="22"/>
              </w:rPr>
            </w:pPr>
            <w:bookmarkStart w:id="4155" w:name="AnimalsShelter_Class_Non_Generic"/>
            <w:bookmarkEnd w:id="4155"/>
            <w:r w:rsidRPr="00D759EF">
              <w:rPr>
                <w:rFonts w:ascii="Consolas" w:hAnsi="Consolas"/>
                <w:b/>
                <w:bCs/>
                <w:noProof/>
                <w:kern w:val="32"/>
                <w:sz w:val="22"/>
              </w:rPr>
              <w:t>AnimalsShelter.cs</w:t>
            </w:r>
          </w:p>
        </w:tc>
      </w:tr>
      <w:tr w:rsidR="00371D15" w:rsidRPr="00D759EF" w14:paraId="2922E6D4" w14:textId="77777777" w:rsidTr="00563712">
        <w:tc>
          <w:tcPr>
            <w:tcW w:w="7970" w:type="dxa"/>
            <w:tcBorders>
              <w:top w:val="single" w:sz="4" w:space="0" w:color="auto"/>
              <w:left w:val="single" w:sz="4" w:space="0" w:color="auto"/>
              <w:bottom w:val="single" w:sz="4" w:space="0" w:color="auto"/>
              <w:right w:val="single" w:sz="4" w:space="0" w:color="auto"/>
            </w:tcBorders>
          </w:tcPr>
          <w:p w14:paraId="425C2742"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FF"/>
                <w:sz w:val="22"/>
              </w:rPr>
              <w:t xml:space="preserve">public class </w:t>
            </w:r>
            <w:r w:rsidRPr="00D759EF">
              <w:rPr>
                <w:rFonts w:ascii="Consolas" w:hAnsi="Consolas"/>
                <w:noProof/>
                <w:color w:val="2B91AF"/>
                <w:sz w:val="22"/>
              </w:rPr>
              <w:t>AnimalShelter</w:t>
            </w:r>
          </w:p>
          <w:p w14:paraId="645AF63A"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p w14:paraId="10A4F474"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private const int</w:t>
            </w:r>
            <w:r w:rsidRPr="00D759EF">
              <w:rPr>
                <w:rFonts w:ascii="Consolas" w:hAnsi="Consolas"/>
                <w:noProof/>
                <w:sz w:val="22"/>
              </w:rPr>
              <w:t xml:space="preserve"> DefaultPlacesCount = 20;</w:t>
            </w:r>
          </w:p>
          <w:p w14:paraId="2342B067"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507623FA"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 xml:space="preserve">private </w:t>
            </w:r>
            <w:r w:rsidRPr="00D759EF">
              <w:rPr>
                <w:rFonts w:ascii="Consolas" w:hAnsi="Consolas"/>
                <w:noProof/>
                <w:color w:val="2B91AF"/>
                <w:sz w:val="22"/>
              </w:rPr>
              <w:t>Dog</w:t>
            </w:r>
            <w:r w:rsidRPr="00D759EF">
              <w:rPr>
                <w:rFonts w:ascii="Consolas" w:hAnsi="Consolas"/>
                <w:noProof/>
                <w:sz w:val="22"/>
              </w:rPr>
              <w:t>[] animalList;</w:t>
            </w:r>
          </w:p>
          <w:p w14:paraId="5F4F0F60"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lastRenderedPageBreak/>
              <w:tab/>
            </w:r>
            <w:r w:rsidRPr="00D759EF">
              <w:rPr>
                <w:rFonts w:ascii="Consolas" w:hAnsi="Consolas" w:cs="Courier New"/>
                <w:noProof/>
                <w:color w:val="0000FF"/>
                <w:sz w:val="22"/>
              </w:rPr>
              <w:t>private int</w:t>
            </w:r>
            <w:r w:rsidRPr="00D759EF">
              <w:rPr>
                <w:rFonts w:ascii="Consolas" w:hAnsi="Consolas"/>
                <w:noProof/>
                <w:sz w:val="22"/>
              </w:rPr>
              <w:t xml:space="preserve"> usedPlaces;</w:t>
            </w:r>
          </w:p>
          <w:p w14:paraId="770DC2BE"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65F4F04D"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public</w:t>
            </w:r>
            <w:r w:rsidRPr="00D759EF">
              <w:rPr>
                <w:rFonts w:ascii="Consolas" w:hAnsi="Consolas"/>
                <w:noProof/>
                <w:sz w:val="22"/>
              </w:rPr>
              <w:t xml:space="preserve"> AnimalShelter() : </w:t>
            </w:r>
            <w:r w:rsidRPr="00D759EF">
              <w:rPr>
                <w:rFonts w:ascii="Consolas" w:hAnsi="Consolas" w:cs="Courier New"/>
                <w:noProof/>
                <w:color w:val="0000FF"/>
                <w:sz w:val="22"/>
              </w:rPr>
              <w:t>this</w:t>
            </w:r>
            <w:r w:rsidRPr="00D759EF">
              <w:rPr>
                <w:rFonts w:ascii="Consolas" w:hAnsi="Consolas"/>
                <w:noProof/>
                <w:sz w:val="22"/>
              </w:rPr>
              <w:t>(DefaultPlacesCount)</w:t>
            </w:r>
          </w:p>
          <w:p w14:paraId="00B3AECA"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084535AE"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622913D3"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5CEA7329"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public</w:t>
            </w:r>
            <w:r w:rsidRPr="00D759EF">
              <w:rPr>
                <w:rFonts w:ascii="Consolas" w:hAnsi="Consolas"/>
                <w:noProof/>
                <w:sz w:val="22"/>
              </w:rPr>
              <w:t xml:space="preserve"> AnimalShelter(</w:t>
            </w:r>
            <w:r w:rsidRPr="00D759EF">
              <w:rPr>
                <w:rFonts w:ascii="Consolas" w:hAnsi="Consolas" w:cs="Courier New"/>
                <w:noProof/>
                <w:color w:val="0000FF"/>
                <w:sz w:val="22"/>
              </w:rPr>
              <w:t>int</w:t>
            </w:r>
            <w:r w:rsidRPr="00D759EF">
              <w:rPr>
                <w:rFonts w:ascii="Consolas" w:hAnsi="Consolas"/>
                <w:noProof/>
                <w:sz w:val="22"/>
              </w:rPr>
              <w:t xml:space="preserve"> placesCount)</w:t>
            </w:r>
          </w:p>
          <w:p w14:paraId="2950C476"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1A8DB12B"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rPr>
              <w:t>this</w:t>
            </w:r>
            <w:r w:rsidRPr="00D759EF">
              <w:rPr>
                <w:rFonts w:ascii="Consolas" w:hAnsi="Consolas"/>
                <w:noProof/>
                <w:sz w:val="22"/>
              </w:rPr>
              <w:t xml:space="preserve">.animalList = </w:t>
            </w:r>
            <w:r w:rsidRPr="00D759EF">
              <w:rPr>
                <w:rFonts w:ascii="Consolas" w:hAnsi="Consolas" w:cs="Courier New"/>
                <w:noProof/>
                <w:color w:val="0000FF"/>
                <w:sz w:val="22"/>
              </w:rPr>
              <w:t xml:space="preserve">new </w:t>
            </w:r>
            <w:r w:rsidRPr="00D759EF">
              <w:rPr>
                <w:rFonts w:ascii="Consolas" w:hAnsi="Consolas"/>
                <w:noProof/>
                <w:color w:val="2B91AF"/>
                <w:sz w:val="22"/>
              </w:rPr>
              <w:t>Dog</w:t>
            </w:r>
            <w:r w:rsidRPr="00D759EF">
              <w:rPr>
                <w:rFonts w:ascii="Consolas" w:hAnsi="Consolas"/>
                <w:noProof/>
                <w:sz w:val="22"/>
              </w:rPr>
              <w:t>[placesCount];</w:t>
            </w:r>
          </w:p>
          <w:p w14:paraId="48D29157"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rPr>
              <w:t>this</w:t>
            </w:r>
            <w:r w:rsidRPr="00D759EF">
              <w:rPr>
                <w:rFonts w:ascii="Consolas" w:hAnsi="Consolas"/>
                <w:noProof/>
                <w:sz w:val="22"/>
              </w:rPr>
              <w:t>.usedPlaces = 0;</w:t>
            </w:r>
          </w:p>
          <w:p w14:paraId="511EA4D3"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1FA613E9"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4156A2A4"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public void</w:t>
            </w:r>
            <w:r w:rsidRPr="00D759EF">
              <w:rPr>
                <w:rFonts w:ascii="Consolas" w:hAnsi="Consolas"/>
                <w:noProof/>
                <w:sz w:val="22"/>
              </w:rPr>
              <w:t xml:space="preserve"> Shelter(</w:t>
            </w:r>
            <w:r w:rsidRPr="00D759EF">
              <w:rPr>
                <w:rFonts w:ascii="Consolas" w:hAnsi="Consolas"/>
                <w:noProof/>
                <w:color w:val="2B91AF"/>
                <w:sz w:val="22"/>
              </w:rPr>
              <w:t>Dog</w:t>
            </w:r>
            <w:r w:rsidRPr="00D759EF">
              <w:rPr>
                <w:rFonts w:ascii="Consolas" w:hAnsi="Consolas"/>
                <w:noProof/>
                <w:sz w:val="22"/>
              </w:rPr>
              <w:t xml:space="preserve"> newAnimal)</w:t>
            </w:r>
          </w:p>
          <w:p w14:paraId="33AA54FB"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288AEE23"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rPr>
              <w:t>if</w:t>
            </w:r>
            <w:r w:rsidRPr="00D759EF">
              <w:rPr>
                <w:rFonts w:ascii="Consolas" w:hAnsi="Consolas"/>
                <w:noProof/>
                <w:sz w:val="22"/>
              </w:rPr>
              <w:t xml:space="preserve"> (</w:t>
            </w:r>
            <w:r w:rsidRPr="00D759EF">
              <w:rPr>
                <w:rFonts w:ascii="Consolas" w:hAnsi="Consolas" w:cs="Courier New"/>
                <w:noProof/>
                <w:color w:val="0000FF"/>
                <w:sz w:val="22"/>
              </w:rPr>
              <w:t>this</w:t>
            </w:r>
            <w:r w:rsidRPr="00D759EF">
              <w:rPr>
                <w:rFonts w:ascii="Consolas" w:hAnsi="Consolas"/>
                <w:noProof/>
                <w:sz w:val="22"/>
              </w:rPr>
              <w:t xml:space="preserve">.usedPlaces &gt;= </w:t>
            </w:r>
            <w:r w:rsidRPr="00D759EF">
              <w:rPr>
                <w:rFonts w:ascii="Consolas" w:hAnsi="Consolas" w:cs="Courier New"/>
                <w:noProof/>
                <w:color w:val="0000FF"/>
                <w:sz w:val="22"/>
              </w:rPr>
              <w:t>this</w:t>
            </w:r>
            <w:r w:rsidRPr="00D759EF">
              <w:rPr>
                <w:rFonts w:ascii="Consolas" w:hAnsi="Consolas"/>
                <w:noProof/>
                <w:sz w:val="22"/>
              </w:rPr>
              <w:t>.animalList.Length)</w:t>
            </w:r>
          </w:p>
          <w:p w14:paraId="74DE7D18"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r>
            <w:r w:rsidRPr="00D759EF">
              <w:rPr>
                <w:rFonts w:ascii="Consolas" w:hAnsi="Consolas" w:cs="Courier New"/>
                <w:noProof/>
                <w:sz w:val="22"/>
              </w:rPr>
              <w:tab/>
              <w:t>{</w:t>
            </w:r>
          </w:p>
          <w:p w14:paraId="1671ED65"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rPr>
              <w:t xml:space="preserve">throw new </w:t>
            </w:r>
            <w:r w:rsidRPr="00D759EF">
              <w:rPr>
                <w:rFonts w:ascii="Consolas" w:hAnsi="Consolas"/>
                <w:noProof/>
                <w:color w:val="2B91AF"/>
                <w:sz w:val="22"/>
              </w:rPr>
              <w:t>InvalidOperationException</w:t>
            </w:r>
            <w:r w:rsidRPr="00D759EF">
              <w:rPr>
                <w:rFonts w:ascii="Consolas" w:hAnsi="Consolas"/>
                <w:noProof/>
                <w:sz w:val="22"/>
              </w:rPr>
              <w:t>(</w:t>
            </w:r>
            <w:r w:rsidRPr="00D759EF">
              <w:rPr>
                <w:rFonts w:ascii="Consolas" w:hAnsi="Consolas" w:cs="Courier New"/>
                <w:noProof/>
                <w:color w:val="A31515"/>
                <w:sz w:val="22"/>
              </w:rPr>
              <w:t>"Shelter is full."</w:t>
            </w:r>
            <w:r w:rsidRPr="00D759EF">
              <w:rPr>
                <w:rFonts w:ascii="Consolas" w:hAnsi="Consolas"/>
                <w:noProof/>
                <w:sz w:val="22"/>
              </w:rPr>
              <w:t>);</w:t>
            </w:r>
          </w:p>
          <w:p w14:paraId="2BACEFEB"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r>
            <w:r w:rsidRPr="00D759EF">
              <w:rPr>
                <w:rFonts w:ascii="Consolas" w:hAnsi="Consolas" w:cs="Courier New"/>
                <w:noProof/>
                <w:sz w:val="22"/>
              </w:rPr>
              <w:tab/>
              <w:t>}</w:t>
            </w:r>
          </w:p>
          <w:p w14:paraId="247CD500"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rPr>
              <w:t>this</w:t>
            </w:r>
            <w:r w:rsidRPr="00D759EF">
              <w:rPr>
                <w:rFonts w:ascii="Consolas" w:hAnsi="Consolas"/>
                <w:noProof/>
                <w:sz w:val="22"/>
              </w:rPr>
              <w:t>.animalList[</w:t>
            </w:r>
            <w:r w:rsidRPr="00D759EF">
              <w:rPr>
                <w:rFonts w:ascii="Consolas" w:hAnsi="Consolas" w:cs="Courier New"/>
                <w:noProof/>
                <w:color w:val="0000FF"/>
                <w:sz w:val="22"/>
              </w:rPr>
              <w:t>this</w:t>
            </w:r>
            <w:r w:rsidRPr="00D759EF">
              <w:rPr>
                <w:rFonts w:ascii="Consolas" w:hAnsi="Consolas"/>
                <w:noProof/>
                <w:sz w:val="22"/>
              </w:rPr>
              <w:t>.usedPlaces] = newAnimal;</w:t>
            </w:r>
          </w:p>
          <w:p w14:paraId="6404378A"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rPr>
              <w:t>this</w:t>
            </w:r>
            <w:r w:rsidRPr="00D759EF">
              <w:rPr>
                <w:rFonts w:ascii="Consolas" w:hAnsi="Consolas"/>
                <w:noProof/>
                <w:sz w:val="22"/>
              </w:rPr>
              <w:t>.usedPlaces++;</w:t>
            </w:r>
          </w:p>
          <w:p w14:paraId="10D3A179"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21E6477F"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1A5190E1"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 xml:space="preserve">public </w:t>
            </w:r>
            <w:r w:rsidRPr="00D759EF">
              <w:rPr>
                <w:rFonts w:ascii="Consolas" w:hAnsi="Consolas"/>
                <w:noProof/>
                <w:color w:val="2B91AF"/>
                <w:sz w:val="22"/>
              </w:rPr>
              <w:t>Dog</w:t>
            </w:r>
            <w:r w:rsidRPr="00D759EF">
              <w:rPr>
                <w:rFonts w:ascii="Consolas" w:hAnsi="Consolas"/>
                <w:noProof/>
                <w:sz w:val="22"/>
              </w:rPr>
              <w:t xml:space="preserve"> Release(</w:t>
            </w:r>
            <w:r w:rsidRPr="00D759EF">
              <w:rPr>
                <w:rFonts w:ascii="Consolas" w:hAnsi="Consolas" w:cs="Courier New"/>
                <w:noProof/>
                <w:color w:val="0000FF"/>
                <w:sz w:val="22"/>
              </w:rPr>
              <w:t>int</w:t>
            </w:r>
            <w:r w:rsidRPr="00D759EF">
              <w:rPr>
                <w:rFonts w:ascii="Consolas" w:hAnsi="Consolas"/>
                <w:noProof/>
                <w:sz w:val="22"/>
              </w:rPr>
              <w:t xml:space="preserve"> index)</w:t>
            </w:r>
          </w:p>
          <w:p w14:paraId="462FD4FD"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340AD22A"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rPr>
              <w:t>if</w:t>
            </w:r>
            <w:r w:rsidRPr="00D759EF">
              <w:rPr>
                <w:rFonts w:ascii="Consolas" w:hAnsi="Consolas"/>
                <w:noProof/>
                <w:sz w:val="22"/>
              </w:rPr>
              <w:t xml:space="preserve"> (index &lt; 0 || index &gt;= </w:t>
            </w:r>
            <w:r w:rsidRPr="00D759EF">
              <w:rPr>
                <w:rFonts w:ascii="Consolas" w:hAnsi="Consolas" w:cs="Courier New"/>
                <w:noProof/>
                <w:color w:val="0000FF"/>
                <w:sz w:val="22"/>
              </w:rPr>
              <w:t>this</w:t>
            </w:r>
            <w:r w:rsidRPr="00D759EF">
              <w:rPr>
                <w:rFonts w:ascii="Consolas" w:hAnsi="Consolas"/>
                <w:noProof/>
                <w:sz w:val="22"/>
              </w:rPr>
              <w:t>.usedPlaces)</w:t>
            </w:r>
          </w:p>
          <w:p w14:paraId="1E2D7073"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r>
            <w:r w:rsidRPr="00D759EF">
              <w:rPr>
                <w:rFonts w:ascii="Consolas" w:hAnsi="Consolas" w:cs="Courier New"/>
                <w:noProof/>
                <w:sz w:val="22"/>
              </w:rPr>
              <w:tab/>
              <w:t>{</w:t>
            </w:r>
          </w:p>
          <w:p w14:paraId="503FA16D"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rPr>
              <w:t xml:space="preserve">throw new </w:t>
            </w:r>
            <w:r w:rsidRPr="00D759EF">
              <w:rPr>
                <w:rFonts w:ascii="Consolas" w:hAnsi="Consolas"/>
                <w:noProof/>
                <w:color w:val="2B91AF"/>
                <w:sz w:val="22"/>
              </w:rPr>
              <w:t>ArgumentOutOfRangeException</w:t>
            </w:r>
            <w:r w:rsidRPr="00D759EF">
              <w:rPr>
                <w:rFonts w:ascii="Consolas" w:hAnsi="Consolas"/>
                <w:noProof/>
                <w:sz w:val="22"/>
              </w:rPr>
              <w:t>(</w:t>
            </w:r>
          </w:p>
          <w:p w14:paraId="3420AE89"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A31515"/>
                <w:sz w:val="22"/>
              </w:rPr>
              <w:t>"Invalid cell index: "</w:t>
            </w:r>
            <w:r w:rsidRPr="00D759EF">
              <w:rPr>
                <w:rFonts w:ascii="Consolas" w:hAnsi="Consolas"/>
                <w:noProof/>
                <w:sz w:val="22"/>
              </w:rPr>
              <w:t xml:space="preserve"> + index);</w:t>
            </w:r>
          </w:p>
          <w:p w14:paraId="64D492BC"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r>
            <w:r w:rsidRPr="00D759EF">
              <w:rPr>
                <w:rFonts w:ascii="Consolas" w:hAnsi="Consolas" w:cs="Courier New"/>
                <w:noProof/>
                <w:sz w:val="22"/>
              </w:rPr>
              <w:tab/>
              <w:t>}</w:t>
            </w:r>
          </w:p>
          <w:p w14:paraId="4A0E35C0"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noProof/>
                <w:color w:val="2B91AF"/>
                <w:sz w:val="22"/>
              </w:rPr>
              <w:t>Dog</w:t>
            </w:r>
            <w:r w:rsidRPr="00D759EF">
              <w:rPr>
                <w:rFonts w:ascii="Consolas" w:hAnsi="Consolas"/>
                <w:noProof/>
                <w:sz w:val="22"/>
              </w:rPr>
              <w:t xml:space="preserve"> releasedAnimal = </w:t>
            </w:r>
            <w:r w:rsidRPr="00D759EF">
              <w:rPr>
                <w:rFonts w:ascii="Consolas" w:hAnsi="Consolas" w:cs="Courier New"/>
                <w:noProof/>
                <w:color w:val="0000FF"/>
                <w:sz w:val="22"/>
              </w:rPr>
              <w:t>this</w:t>
            </w:r>
            <w:r w:rsidRPr="00D759EF">
              <w:rPr>
                <w:rFonts w:ascii="Consolas" w:hAnsi="Consolas"/>
                <w:noProof/>
                <w:sz w:val="22"/>
              </w:rPr>
              <w:t>.animalList[index];</w:t>
            </w:r>
          </w:p>
          <w:p w14:paraId="1E30DF78"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rPr>
              <w:t>for</w:t>
            </w:r>
            <w:r w:rsidRPr="00D759EF">
              <w:rPr>
                <w:rFonts w:ascii="Consolas" w:hAnsi="Consolas"/>
                <w:noProof/>
                <w:sz w:val="22"/>
              </w:rPr>
              <w:t xml:space="preserve"> (</w:t>
            </w:r>
            <w:r w:rsidRPr="00D759EF">
              <w:rPr>
                <w:rFonts w:ascii="Consolas" w:hAnsi="Consolas" w:cs="Courier New"/>
                <w:noProof/>
                <w:color w:val="0000FF"/>
                <w:sz w:val="22"/>
              </w:rPr>
              <w:t>int</w:t>
            </w:r>
            <w:r w:rsidRPr="00D759EF">
              <w:rPr>
                <w:rFonts w:ascii="Consolas" w:hAnsi="Consolas"/>
                <w:noProof/>
                <w:sz w:val="22"/>
              </w:rPr>
              <w:t xml:space="preserve"> i = index; i &lt; </w:t>
            </w:r>
            <w:r w:rsidRPr="00D759EF">
              <w:rPr>
                <w:rFonts w:ascii="Consolas" w:hAnsi="Consolas" w:cs="Courier New"/>
                <w:noProof/>
                <w:color w:val="0000FF"/>
                <w:sz w:val="22"/>
              </w:rPr>
              <w:t>this</w:t>
            </w:r>
            <w:r w:rsidRPr="00D759EF">
              <w:rPr>
                <w:rFonts w:ascii="Consolas" w:hAnsi="Consolas"/>
                <w:noProof/>
                <w:sz w:val="22"/>
              </w:rPr>
              <w:t>.usedPlaces - 1; i++)</w:t>
            </w:r>
          </w:p>
          <w:p w14:paraId="53F9B477"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r>
            <w:r w:rsidRPr="00D759EF">
              <w:rPr>
                <w:rFonts w:ascii="Consolas" w:hAnsi="Consolas" w:cs="Courier New"/>
                <w:noProof/>
                <w:sz w:val="22"/>
              </w:rPr>
              <w:tab/>
              <w:t>{</w:t>
            </w:r>
          </w:p>
          <w:p w14:paraId="2D8D2A13"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rPr>
              <w:t>this</w:t>
            </w:r>
            <w:r w:rsidRPr="00D759EF">
              <w:rPr>
                <w:rFonts w:ascii="Consolas" w:hAnsi="Consolas"/>
                <w:noProof/>
                <w:sz w:val="22"/>
              </w:rPr>
              <w:t xml:space="preserve">.animalList[i] = </w:t>
            </w:r>
            <w:r w:rsidRPr="00D759EF">
              <w:rPr>
                <w:rFonts w:ascii="Consolas" w:hAnsi="Consolas" w:cs="Courier New"/>
                <w:noProof/>
                <w:color w:val="0000FF"/>
                <w:sz w:val="22"/>
              </w:rPr>
              <w:t>this</w:t>
            </w:r>
            <w:r w:rsidRPr="00D759EF">
              <w:rPr>
                <w:rFonts w:ascii="Consolas" w:hAnsi="Consolas"/>
                <w:noProof/>
                <w:sz w:val="22"/>
              </w:rPr>
              <w:t>.animalList[i + 1];</w:t>
            </w:r>
          </w:p>
          <w:p w14:paraId="1B93E383"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r>
            <w:r w:rsidRPr="00D759EF">
              <w:rPr>
                <w:rFonts w:ascii="Consolas" w:hAnsi="Consolas" w:cs="Courier New"/>
                <w:noProof/>
                <w:sz w:val="22"/>
              </w:rPr>
              <w:tab/>
              <w:t>}</w:t>
            </w:r>
          </w:p>
          <w:p w14:paraId="138BCC71"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rPr>
              <w:t>this</w:t>
            </w:r>
            <w:r w:rsidRPr="00D759EF">
              <w:rPr>
                <w:rFonts w:ascii="Consolas" w:hAnsi="Consolas"/>
                <w:noProof/>
                <w:sz w:val="22"/>
              </w:rPr>
              <w:t>.animalList[</w:t>
            </w:r>
            <w:r w:rsidRPr="00D759EF">
              <w:rPr>
                <w:rFonts w:ascii="Consolas" w:hAnsi="Consolas" w:cs="Courier New"/>
                <w:noProof/>
                <w:color w:val="0000FF"/>
                <w:sz w:val="22"/>
              </w:rPr>
              <w:t>this</w:t>
            </w:r>
            <w:r w:rsidRPr="00D759EF">
              <w:rPr>
                <w:rFonts w:ascii="Consolas" w:hAnsi="Consolas"/>
                <w:noProof/>
                <w:sz w:val="22"/>
              </w:rPr>
              <w:t xml:space="preserve">.usedPlaces - 1] = </w:t>
            </w:r>
            <w:r w:rsidRPr="00D759EF">
              <w:rPr>
                <w:rFonts w:ascii="Consolas" w:hAnsi="Consolas" w:cs="Courier New"/>
                <w:noProof/>
                <w:color w:val="0000FF"/>
                <w:sz w:val="22"/>
              </w:rPr>
              <w:t>null</w:t>
            </w:r>
            <w:r w:rsidRPr="00D759EF">
              <w:rPr>
                <w:rFonts w:ascii="Consolas" w:hAnsi="Consolas"/>
                <w:noProof/>
                <w:sz w:val="22"/>
              </w:rPr>
              <w:t>;</w:t>
            </w:r>
          </w:p>
          <w:p w14:paraId="752ED933"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rPr>
              <w:t>this</w:t>
            </w:r>
            <w:r w:rsidRPr="00D759EF">
              <w:rPr>
                <w:rFonts w:ascii="Consolas" w:hAnsi="Consolas"/>
                <w:noProof/>
                <w:sz w:val="22"/>
              </w:rPr>
              <w:t>.usedPlaces--;</w:t>
            </w:r>
          </w:p>
          <w:p w14:paraId="214F64AD"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7DD61118"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rPr>
              <w:t>return</w:t>
            </w:r>
            <w:r w:rsidRPr="00D759EF">
              <w:rPr>
                <w:rFonts w:ascii="Consolas" w:hAnsi="Consolas"/>
                <w:noProof/>
                <w:sz w:val="22"/>
              </w:rPr>
              <w:t xml:space="preserve"> releasedAnimal;</w:t>
            </w:r>
          </w:p>
          <w:p w14:paraId="185AB42A"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6ABE7F34"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r w:rsidRPr="00D759EF">
              <w:rPr>
                <w:rFonts w:ascii="Consolas" w:hAnsi="Consolas" w:cs="Courier New"/>
                <w:noProof/>
                <w:sz w:val="22"/>
              </w:rPr>
              <w:t>}</w:t>
            </w:r>
          </w:p>
        </w:tc>
      </w:tr>
    </w:tbl>
    <w:p w14:paraId="3AFE0CF0" w14:textId="50BA1484" w:rsidR="00371D15" w:rsidRPr="00D759EF" w:rsidRDefault="00371D15" w:rsidP="00371D15">
      <w:pPr>
        <w:spacing w:after="120"/>
      </w:pPr>
      <w:r w:rsidRPr="00D759EF">
        <w:lastRenderedPageBreak/>
        <w:t>Shelter capacity (number of animals</w:t>
      </w:r>
      <w:del w:id="4156" w:author="Hans Zijlstra" w:date="2017-06-20T17:57:00Z">
        <w:r w:rsidRPr="00D759EF" w:rsidDel="00BA40CF">
          <w:delText>, which it is capable to</w:delText>
        </w:r>
      </w:del>
      <w:ins w:id="4157" w:author="Hans Zijlstra" w:date="2017-06-20T17:57:00Z">
        <w:r w:rsidR="00BA40CF" w:rsidRPr="00D759EF">
          <w:t xml:space="preserve"> that can be</w:t>
        </w:r>
      </w:ins>
      <w:r w:rsidRPr="00D759EF">
        <w:t xml:space="preserve"> accommodate</w:t>
      </w:r>
      <w:ins w:id="4158" w:author="Hans Zijlstra" w:date="2017-06-20T17:57:00Z">
        <w:r w:rsidR="00BA40CF" w:rsidRPr="00D759EF">
          <w:t>d</w:t>
        </w:r>
      </w:ins>
      <w:r w:rsidRPr="00D759EF">
        <w:t>) is set when the object is created. By default</w:t>
      </w:r>
      <w:ins w:id="4159" w:author="Hans Zijlstra" w:date="2017-06-20T17:58:00Z">
        <w:r w:rsidR="00BA40CF" w:rsidRPr="00D759EF">
          <w:t>,</w:t>
        </w:r>
      </w:ins>
      <w:r w:rsidRPr="00D759EF">
        <w:t xml:space="preserve"> it is the value of the constant </w:t>
      </w:r>
      <w:r w:rsidRPr="00D759EF">
        <w:rPr>
          <w:rFonts w:ascii="Consolas" w:hAnsi="Consolas"/>
          <w:b/>
          <w:bCs/>
          <w:noProof/>
          <w:kern w:val="32"/>
          <w:sz w:val="22"/>
        </w:rPr>
        <w:t>DefaultPlacesCount</w:t>
      </w:r>
      <w:r w:rsidRPr="00D759EF">
        <w:t xml:space="preserve">. We use the field </w:t>
      </w:r>
      <w:r w:rsidRPr="00D759EF">
        <w:rPr>
          <w:rFonts w:ascii="Consolas" w:hAnsi="Consolas"/>
          <w:b/>
          <w:bCs/>
          <w:noProof/>
          <w:kern w:val="32"/>
          <w:sz w:val="22"/>
        </w:rPr>
        <w:t>usedPlaces</w:t>
      </w:r>
      <w:r w:rsidRPr="00D759EF">
        <w:t xml:space="preserve"> to monitor the occupied cells (at the same time we use it </w:t>
      </w:r>
      <w:ins w:id="4160" w:author="Hans Zijlstra" w:date="2017-06-20T17:58:00Z">
        <w:r w:rsidR="00BA40CF" w:rsidRPr="00D759EF">
          <w:t>as</w:t>
        </w:r>
      </w:ins>
      <w:del w:id="4161" w:author="Hans Zijlstra" w:date="2017-06-20T17:58:00Z">
        <w:r w:rsidRPr="00D759EF" w:rsidDel="00BA40CF">
          <w:delText>to</w:delText>
        </w:r>
      </w:del>
      <w:r w:rsidRPr="00D759EF">
        <w:t xml:space="preserve"> index in</w:t>
      </w:r>
      <w:del w:id="4162" w:author="Hans Zijlstra" w:date="2017-06-20T17:58:00Z">
        <w:r w:rsidRPr="00D759EF" w:rsidDel="00BA40CF">
          <w:delText>to</w:delText>
        </w:r>
      </w:del>
      <w:r w:rsidRPr="00D759EF">
        <w:t xml:space="preserve"> the array for "pointing" to the first </w:t>
      </w:r>
      <w:ins w:id="4163" w:author="Hans Zijlstra" w:date="2017-06-20T17:59:00Z">
        <w:r w:rsidR="00BA40CF" w:rsidRPr="00D759EF">
          <w:t>free place</w:t>
        </w:r>
      </w:ins>
      <w:ins w:id="4164" w:author="Hans Zijlstra" w:date="2017-06-25T12:57:00Z">
        <w:r w:rsidR="00BF13D8">
          <w:t>,</w:t>
        </w:r>
      </w:ins>
      <w:del w:id="4165" w:author="Hans Zijlstra" w:date="2017-06-20T17:59:00Z">
        <w:r w:rsidRPr="00D759EF" w:rsidDel="00BA40CF">
          <w:delText>space</w:delText>
        </w:r>
      </w:del>
      <w:r w:rsidRPr="00D759EF">
        <w:t xml:space="preserve"> </w:t>
      </w:r>
      <w:ins w:id="4166" w:author="Hans Zijlstra" w:date="2017-06-20T17:59:00Z">
        <w:r w:rsidR="00BA40CF" w:rsidRPr="00D759EF">
          <w:t>coun</w:t>
        </w:r>
      </w:ins>
      <w:ins w:id="4167" w:author="Hans Zijlstra" w:date="2017-06-20T18:00:00Z">
        <w:r w:rsidR="00BF13D8">
          <w:t>t</w:t>
        </w:r>
      </w:ins>
      <w:ins w:id="4168" w:author="Hans Zijlstra" w:date="2017-06-25T12:56:00Z">
        <w:r w:rsidR="00BF13D8">
          <w:t>ing</w:t>
        </w:r>
      </w:ins>
      <w:ins w:id="4169" w:author="Hans Zijlstra" w:date="2017-06-20T17:59:00Z">
        <w:r w:rsidR="00BA40CF" w:rsidRPr="00D759EF">
          <w:t xml:space="preserve"> </w:t>
        </w:r>
      </w:ins>
      <w:r w:rsidRPr="00D759EF">
        <w:t>from left to right in the array).</w:t>
      </w:r>
    </w:p>
    <w:p w14:paraId="3F431653" w14:textId="77777777" w:rsidR="00371D15" w:rsidRPr="00D759EF" w:rsidRDefault="00371D15" w:rsidP="00371D15">
      <w:pPr>
        <w:spacing w:after="120"/>
        <w:jc w:val="center"/>
      </w:pPr>
      <w:r w:rsidRPr="00D759EF">
        <w:rPr>
          <w:noProof/>
        </w:rPr>
        <w:lastRenderedPageBreak/>
        <w:drawing>
          <wp:inline distT="0" distB="0" distL="0" distR="0" wp14:anchorId="77DBCB05" wp14:editId="4608878F">
            <wp:extent cx="4290060" cy="1699260"/>
            <wp:effectExtent l="0" t="0" r="0" b="0"/>
            <wp:docPr id="5417" name="Picture 5417" descr="Dog shelter holding 2 dogs" title="Dog shelter with 2 d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dog-shelter-two-dogs"/>
                    <pic:cNvPicPr>
                      <a:picLocks noChangeAspect="1" noChangeArrowheads="1"/>
                    </pic:cNvPicPr>
                  </pic:nvPicPr>
                  <pic:blipFill rotWithShape="1">
                    <a:blip r:embed="rId28" cstate="print">
                      <a:extLst>
                        <a:ext uri="{28A0092B-C50C-407E-A947-70E740481C1C}">
                          <a14:useLocalDpi xmlns:a14="http://schemas.microsoft.com/office/drawing/2010/main"/>
                        </a:ext>
                      </a:extLst>
                    </a:blip>
                    <a:srcRect b="4292"/>
                    <a:stretch/>
                  </pic:blipFill>
                  <pic:spPr bwMode="auto">
                    <a:xfrm>
                      <a:off x="0" y="0"/>
                      <a:ext cx="4290060" cy="1699260"/>
                    </a:xfrm>
                    <a:prstGeom prst="rect">
                      <a:avLst/>
                    </a:prstGeom>
                    <a:noFill/>
                    <a:ln>
                      <a:noFill/>
                    </a:ln>
                    <a:extLst>
                      <a:ext uri="{53640926-AAD7-44D8-BBD7-CCE9431645EC}">
                        <a14:shadowObscured xmlns:a14="http://schemas.microsoft.com/office/drawing/2010/main"/>
                      </a:ext>
                    </a:extLst>
                  </pic:spPr>
                </pic:pic>
              </a:graphicData>
            </a:graphic>
          </wp:inline>
        </w:drawing>
      </w:r>
    </w:p>
    <w:p w14:paraId="0BBC3E67" w14:textId="455C5385" w:rsidR="00371D15" w:rsidRPr="00D759EF" w:rsidRDefault="00371D15" w:rsidP="00371D15">
      <w:pPr>
        <w:spacing w:after="120"/>
      </w:pPr>
      <w:r w:rsidRPr="00011129">
        <w:t>We have created a method for adding a new dog into the shelter –</w:t>
      </w:r>
      <w:r w:rsidRPr="00011129">
        <w:br/>
      </w:r>
      <w:r w:rsidRPr="00AA044A">
        <w:rPr>
          <w:rFonts w:ascii="Consolas" w:hAnsi="Consolas"/>
          <w:b/>
          <w:bCs/>
          <w:noProof/>
          <w:kern w:val="32"/>
          <w:sz w:val="22"/>
        </w:rPr>
        <w:t>Shelter()</w:t>
      </w:r>
      <w:r w:rsidRPr="00AA044A">
        <w:t xml:space="preserve"> and </w:t>
      </w:r>
      <w:ins w:id="4170" w:author="Hans Zijlstra" w:date="2017-06-20T18:01:00Z">
        <w:r w:rsidR="00BA40CF" w:rsidRPr="002959F9">
          <w:t>a method</w:t>
        </w:r>
      </w:ins>
      <w:del w:id="4171" w:author="Hans Zijlstra" w:date="2017-06-20T18:01:00Z">
        <w:r w:rsidRPr="00977A5E" w:rsidDel="00BA40CF">
          <w:delText>respectively</w:delText>
        </w:r>
      </w:del>
      <w:r w:rsidRPr="00977A5E">
        <w:t xml:space="preserve"> for releasing</w:t>
      </w:r>
      <w:r w:rsidRPr="0028675A" w:rsidDel="000C6749">
        <w:t xml:space="preserve"> </w:t>
      </w:r>
      <w:ins w:id="4172" w:author="Hans Zijlstra" w:date="2017-06-20T18:01:00Z">
        <w:r w:rsidR="00BA40CF" w:rsidRPr="00F04548">
          <w:t xml:space="preserve">one </w:t>
        </w:r>
      </w:ins>
      <w:r w:rsidRPr="00D759EF">
        <w:t xml:space="preserve">from the shelter – </w:t>
      </w:r>
      <w:r w:rsidRPr="00D759EF">
        <w:rPr>
          <w:rFonts w:ascii="Consolas" w:hAnsi="Consolas"/>
          <w:b/>
          <w:bCs/>
          <w:noProof/>
          <w:kern w:val="32"/>
          <w:sz w:val="22"/>
        </w:rPr>
        <w:t>Release(int)</w:t>
      </w:r>
      <w:r w:rsidRPr="00D759EF">
        <w:t>.</w:t>
      </w:r>
    </w:p>
    <w:p w14:paraId="4FB2BD80" w14:textId="0521C0FD" w:rsidR="00371D15" w:rsidRPr="00D759EF" w:rsidRDefault="00371D15" w:rsidP="00371D15">
      <w:pPr>
        <w:spacing w:after="120"/>
      </w:pPr>
      <w:r w:rsidRPr="00D759EF">
        <w:t xml:space="preserve">The method </w:t>
      </w:r>
      <w:r w:rsidRPr="00D759EF">
        <w:rPr>
          <w:rFonts w:ascii="Consolas" w:hAnsi="Consolas"/>
          <w:b/>
          <w:bCs/>
          <w:noProof/>
          <w:kern w:val="32"/>
          <w:sz w:val="22"/>
        </w:rPr>
        <w:t>Shelter()</w:t>
      </w:r>
      <w:r w:rsidRPr="00D759EF">
        <w:t xml:space="preserve"> </w:t>
      </w:r>
      <w:ins w:id="4173" w:author="Hans Zijlstra" w:date="2017-06-20T18:07:00Z">
        <w:r w:rsidR="00844CE0" w:rsidRPr="00D759EF">
          <w:t>throws an ex</w:t>
        </w:r>
      </w:ins>
      <w:ins w:id="4174" w:author="Hans Zijlstra" w:date="2017-06-20T18:08:00Z">
        <w:r w:rsidR="00844CE0" w:rsidRPr="00D759EF">
          <w:t xml:space="preserve">ception if there are no cells free, otherwise it </w:t>
        </w:r>
      </w:ins>
      <w:r w:rsidRPr="00D759EF">
        <w:t xml:space="preserve">adds </w:t>
      </w:r>
      <w:ins w:id="4175" w:author="Hans Zijlstra" w:date="2017-06-20T18:03:00Z">
        <w:r w:rsidR="00BA40CF" w:rsidRPr="00D759EF">
          <w:t>a</w:t>
        </w:r>
      </w:ins>
      <w:del w:id="4176" w:author="Hans Zijlstra" w:date="2017-06-20T18:03:00Z">
        <w:r w:rsidRPr="00D759EF" w:rsidDel="00BA40CF">
          <w:delText>each</w:delText>
        </w:r>
      </w:del>
      <w:r w:rsidRPr="00D759EF">
        <w:t xml:space="preserve"> new animal </w:t>
      </w:r>
      <w:ins w:id="4177" w:author="Hans Zijlstra" w:date="2017-06-20T18:03:00Z">
        <w:r w:rsidR="00BA40CF" w:rsidRPr="00D759EF">
          <w:t>to</w:t>
        </w:r>
      </w:ins>
      <w:del w:id="4178" w:author="Hans Zijlstra" w:date="2017-06-20T18:03:00Z">
        <w:r w:rsidRPr="00D759EF" w:rsidDel="00BA40CF">
          <w:delText>in</w:delText>
        </w:r>
      </w:del>
      <w:r w:rsidRPr="00D759EF">
        <w:t xml:space="preserve"> the first free cell</w:t>
      </w:r>
      <w:ins w:id="4179" w:author="Hans Zijlstra" w:date="2017-06-25T13:01:00Z">
        <w:r w:rsidR="00C45968">
          <w:t>,</w:t>
        </w:r>
      </w:ins>
      <w:r w:rsidRPr="00D759EF">
        <w:t xml:space="preserve"> </w:t>
      </w:r>
      <w:ins w:id="4180" w:author="Hans Zijlstra" w:date="2017-06-20T18:04:00Z">
        <w:r w:rsidR="00C45968">
          <w:t>count</w:t>
        </w:r>
      </w:ins>
      <w:ins w:id="4181" w:author="Hans Zijlstra" w:date="2017-06-25T13:01:00Z">
        <w:r w:rsidR="00C45968">
          <w:t>ing</w:t>
        </w:r>
      </w:ins>
      <w:ins w:id="4182" w:author="Hans Zijlstra" w:date="2017-06-20T18:04:00Z">
        <w:r w:rsidR="00844CE0" w:rsidRPr="00D759EF">
          <w:t xml:space="preserve"> from the left</w:t>
        </w:r>
      </w:ins>
      <w:del w:id="4183" w:author="Hans Zijlstra" w:date="2017-06-20T18:04:00Z">
        <w:r w:rsidRPr="00D759EF" w:rsidDel="00BA40CF">
          <w:delText>in the right</w:delText>
        </w:r>
      </w:del>
      <w:r w:rsidRPr="00D759EF">
        <w:t xml:space="preserve"> side of the array</w:t>
      </w:r>
      <w:ins w:id="4184" w:author="Hans Zijlstra" w:date="2017-06-20T18:05:00Z">
        <w:r w:rsidR="00844CE0" w:rsidRPr="00D759EF">
          <w:t>.</w:t>
        </w:r>
      </w:ins>
      <w:del w:id="4185" w:author="Hans Zijlstra" w:date="2017-06-20T18:05:00Z">
        <w:r w:rsidRPr="00D759EF" w:rsidDel="00844CE0">
          <w:delText xml:space="preserve"> (if there is any free)</w:delText>
        </w:r>
      </w:del>
      <w:del w:id="4186" w:author="Hans Zijlstra" w:date="2017-06-25T13:01:00Z">
        <w:r w:rsidRPr="00D759EF" w:rsidDel="00C45968">
          <w:delText>.</w:delText>
        </w:r>
      </w:del>
    </w:p>
    <w:p w14:paraId="171CA74D" w14:textId="245C8560" w:rsidR="00371D15" w:rsidRPr="00D759EF" w:rsidRDefault="00371D15" w:rsidP="00371D15">
      <w:pPr>
        <w:spacing w:after="120"/>
      </w:pPr>
      <w:r w:rsidRPr="00D759EF">
        <w:t xml:space="preserve">The method </w:t>
      </w:r>
      <w:r w:rsidRPr="00D759EF">
        <w:rPr>
          <w:rFonts w:ascii="Consolas" w:hAnsi="Consolas"/>
          <w:b/>
          <w:bCs/>
          <w:noProof/>
          <w:kern w:val="32"/>
          <w:sz w:val="22"/>
        </w:rPr>
        <w:t>Release(int)</w:t>
      </w:r>
      <w:r w:rsidRPr="00D759EF">
        <w:t xml:space="preserve"> accepts the number of </w:t>
      </w:r>
      <w:ins w:id="4187" w:author="Hans Zijlstra" w:date="2017-06-20T18:09:00Z">
        <w:r w:rsidR="00844CE0" w:rsidRPr="00D759EF">
          <w:t xml:space="preserve">the </w:t>
        </w:r>
      </w:ins>
      <w:r w:rsidRPr="00D759EF">
        <w:t xml:space="preserve">cell from which </w:t>
      </w:r>
      <w:ins w:id="4188" w:author="Hans Zijlstra" w:date="2017-06-20T18:09:00Z">
        <w:r w:rsidR="00844CE0" w:rsidRPr="00D759EF">
          <w:t>a</w:t>
        </w:r>
      </w:ins>
      <w:del w:id="4189" w:author="Hans Zijlstra" w:date="2017-06-20T18:09:00Z">
        <w:r w:rsidRPr="00D759EF" w:rsidDel="00844CE0">
          <w:delText>the</w:delText>
        </w:r>
      </w:del>
      <w:r w:rsidRPr="00D759EF">
        <w:t xml:space="preserve"> dog will be released (i.e. the index </w:t>
      </w:r>
      <w:ins w:id="4190" w:author="Hans Zijlstra" w:date="2017-06-20T18:10:00Z">
        <w:r w:rsidR="00844CE0" w:rsidRPr="00D759EF">
          <w:t>of</w:t>
        </w:r>
      </w:ins>
      <w:del w:id="4191" w:author="Hans Zijlstra" w:date="2017-06-20T18:10:00Z">
        <w:r w:rsidRPr="00D759EF" w:rsidDel="00844CE0">
          <w:delText>number in</w:delText>
        </w:r>
      </w:del>
      <w:r w:rsidRPr="00D759EF">
        <w:t xml:space="preserve"> the array, where</w:t>
      </w:r>
      <w:del w:id="4192" w:author="Hans Zijlstra" w:date="2017-06-20T18:10:00Z">
        <w:r w:rsidRPr="00D759EF" w:rsidDel="00844CE0">
          <w:delText xml:space="preserve"> it is stored</w:delText>
        </w:r>
      </w:del>
      <w:r w:rsidRPr="00D759EF">
        <w:t xml:space="preserve"> a link </w:t>
      </w:r>
      <w:ins w:id="4193" w:author="Hans Zijlstra" w:date="2017-06-20T18:11:00Z">
        <w:r w:rsidR="00844CE0" w:rsidRPr="00D759EF">
          <w:t xml:space="preserve">is stored </w:t>
        </w:r>
      </w:ins>
      <w:r w:rsidRPr="00D759EF">
        <w:t xml:space="preserve">to the object of type </w:t>
      </w:r>
      <w:r w:rsidRPr="00D759EF">
        <w:rPr>
          <w:rFonts w:ascii="Consolas" w:hAnsi="Consolas"/>
          <w:b/>
          <w:bCs/>
          <w:noProof/>
          <w:kern w:val="32"/>
          <w:sz w:val="22"/>
        </w:rPr>
        <w:t>Dog</w:t>
      </w:r>
      <w:ins w:id="4194" w:author="Hans Zijlstra" w:date="2017-06-20T18:11:00Z">
        <w:r w:rsidR="00844CE0" w:rsidRPr="00D759EF">
          <w:t xml:space="preserve"> to be released</w:t>
        </w:r>
      </w:ins>
      <w:del w:id="4195" w:author="Hans Zijlstra" w:date="2017-06-20T18:11:00Z">
        <w:r w:rsidRPr="00D759EF" w:rsidDel="00844CE0">
          <w:delText>)</w:delText>
        </w:r>
      </w:del>
      <w:r w:rsidRPr="00D759EF">
        <w:t>.</w:t>
      </w:r>
    </w:p>
    <w:p w14:paraId="414AF99B" w14:textId="77777777" w:rsidR="00371D15" w:rsidRPr="00D759EF" w:rsidRDefault="00371D15" w:rsidP="00371D15">
      <w:pPr>
        <w:spacing w:after="120"/>
        <w:jc w:val="center"/>
      </w:pPr>
      <w:r w:rsidRPr="00D759EF">
        <w:rPr>
          <w:noProof/>
        </w:rPr>
        <w:drawing>
          <wp:inline distT="0" distB="0" distL="0" distR="0" wp14:anchorId="504565D2" wp14:editId="11600036">
            <wp:extent cx="4282440" cy="1691640"/>
            <wp:effectExtent l="0" t="0" r="3810" b="3810"/>
            <wp:docPr id="5418" name="Picture 5418" descr="Dog shelter: a dog was just released. 3 dogs left in the shelter." title="Dog shelter: a dog was just rele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dog-shelter-release-dog-1"/>
                    <pic:cNvPicPr>
                      <a:picLocks noChangeAspect="1" noChangeArrowheads="1"/>
                    </pic:cNvPicPr>
                  </pic:nvPicPr>
                  <pic:blipFill rotWithShape="1">
                    <a:blip r:embed="rId29" cstate="print">
                      <a:extLst>
                        <a:ext uri="{28A0092B-C50C-407E-A947-70E740481C1C}">
                          <a14:useLocalDpi xmlns:a14="http://schemas.microsoft.com/office/drawing/2010/main"/>
                        </a:ext>
                      </a:extLst>
                    </a:blip>
                    <a:srcRect b="4310"/>
                    <a:stretch/>
                  </pic:blipFill>
                  <pic:spPr bwMode="auto">
                    <a:xfrm>
                      <a:off x="0" y="0"/>
                      <a:ext cx="4282440" cy="1691640"/>
                    </a:xfrm>
                    <a:prstGeom prst="rect">
                      <a:avLst/>
                    </a:prstGeom>
                    <a:noFill/>
                    <a:ln>
                      <a:noFill/>
                    </a:ln>
                    <a:extLst>
                      <a:ext uri="{53640926-AAD7-44D8-BBD7-CCE9431645EC}">
                        <a14:shadowObscured xmlns:a14="http://schemas.microsoft.com/office/drawing/2010/main"/>
                      </a:ext>
                    </a:extLst>
                  </pic:spPr>
                </pic:pic>
              </a:graphicData>
            </a:graphic>
          </wp:inline>
        </w:drawing>
      </w:r>
    </w:p>
    <w:p w14:paraId="745697D5" w14:textId="649CA70C" w:rsidR="00371D15" w:rsidRPr="00D759EF" w:rsidRDefault="00371D15" w:rsidP="00371D15">
      <w:pPr>
        <w:tabs>
          <w:tab w:val="left" w:pos="1272"/>
        </w:tabs>
      </w:pPr>
      <w:r w:rsidRPr="00011129">
        <w:t>Then it moves all animals</w:t>
      </w:r>
      <w:ins w:id="4196" w:author="Hans Zijlstra" w:date="2017-06-20T18:11:00Z">
        <w:r w:rsidR="00844CE0" w:rsidRPr="00AA044A">
          <w:t>,</w:t>
        </w:r>
      </w:ins>
      <w:r w:rsidRPr="00AA044A">
        <w:t xml:space="preserve"> which</w:t>
      </w:r>
      <w:del w:id="4197" w:author="Hans Zijlstra" w:date="2017-06-20T18:11:00Z">
        <w:r w:rsidRPr="002959F9" w:rsidDel="00844CE0">
          <w:delText xml:space="preserve"> are</w:delText>
        </w:r>
      </w:del>
      <w:r w:rsidRPr="00977A5E">
        <w:t xml:space="preserve"> hav</w:t>
      </w:r>
      <w:ins w:id="4198" w:author="Hans Zijlstra" w:date="2017-06-20T18:11:00Z">
        <w:r w:rsidR="00844CE0" w:rsidRPr="00977A5E">
          <w:t>e</w:t>
        </w:r>
      </w:ins>
      <w:del w:id="4199" w:author="Hans Zijlstra" w:date="2017-06-20T18:11:00Z">
        <w:r w:rsidRPr="0028675A" w:rsidDel="00844CE0">
          <w:delText>ing</w:delText>
        </w:r>
      </w:del>
      <w:r w:rsidRPr="00F04548">
        <w:t xml:space="preserve"> a </w:t>
      </w:r>
      <w:ins w:id="4200" w:author="Hans Zijlstra" w:date="2017-06-20T18:12:00Z">
        <w:r w:rsidR="00844CE0" w:rsidRPr="00D759EF">
          <w:t>higher</w:t>
        </w:r>
      </w:ins>
      <w:del w:id="4201" w:author="Hans Zijlstra" w:date="2017-06-20T18:12:00Z">
        <w:r w:rsidRPr="00D759EF" w:rsidDel="00844CE0">
          <w:delText>bigger</w:delText>
        </w:r>
      </w:del>
      <w:r w:rsidRPr="00D759EF">
        <w:t xml:space="preserve"> cell number then the </w:t>
      </w:r>
      <w:ins w:id="4202" w:author="Hans Zijlstra" w:date="2017-06-20T18:12:00Z">
        <w:r w:rsidR="00844CE0" w:rsidRPr="00D759EF">
          <w:t>emptied</w:t>
        </w:r>
      </w:ins>
      <w:del w:id="4203" w:author="Hans Zijlstra" w:date="2017-06-20T18:12:00Z">
        <w:r w:rsidRPr="00D759EF" w:rsidDel="00844CE0">
          <w:delText>current</w:delText>
        </w:r>
      </w:del>
      <w:r w:rsidRPr="00D759EF">
        <w:t xml:space="preserve"> cell, </w:t>
      </w:r>
      <w:del w:id="4204" w:author="Hans Zijlstra" w:date="2017-06-20T18:13:00Z">
        <w:r w:rsidRPr="00D759EF" w:rsidDel="00844CE0">
          <w:delText>from which we will release a dog, with</w:delText>
        </w:r>
      </w:del>
      <w:del w:id="4205" w:author="Hans Zijlstra" w:date="2017-06-25T13:02:00Z">
        <w:r w:rsidRPr="00D759EF" w:rsidDel="00C45968">
          <w:delText xml:space="preserve"> </w:delText>
        </w:r>
      </w:del>
      <w:ins w:id="4206" w:author="Hans Zijlstra" w:date="2017-06-20T18:12:00Z">
        <w:r w:rsidR="00844CE0" w:rsidRPr="00D759EF">
          <w:t>one</w:t>
        </w:r>
      </w:ins>
      <w:del w:id="4207" w:author="Hans Zijlstra" w:date="2017-06-20T18:12:00Z">
        <w:r w:rsidRPr="00D759EF" w:rsidDel="00844CE0">
          <w:delText>a</w:delText>
        </w:r>
      </w:del>
      <w:r w:rsidRPr="00D759EF">
        <w:t xml:space="preserve"> position to the left (steps 2 and 3 are shown in the diagram below).</w:t>
      </w:r>
    </w:p>
    <w:p w14:paraId="390BAF21" w14:textId="77777777" w:rsidR="00371D15" w:rsidRPr="00D759EF" w:rsidRDefault="00371D15" w:rsidP="00371D15">
      <w:pPr>
        <w:spacing w:after="120"/>
        <w:jc w:val="center"/>
      </w:pPr>
      <w:r w:rsidRPr="00D759EF">
        <w:rPr>
          <w:noProof/>
        </w:rPr>
        <w:drawing>
          <wp:inline distT="0" distB="0" distL="0" distR="0" wp14:anchorId="2AF4BFB5" wp14:editId="0A6B3D0D">
            <wp:extent cx="4328160" cy="2004060"/>
            <wp:effectExtent l="0" t="0" r="0" b="0"/>
            <wp:docPr id="5419" name="Picture 5419" descr="Dog shelter: dogs moved to the left after releasing a dog (fill the empty cell)" title="Dog shelter: dogs moved to the 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dog-shelter-release-dog-2"/>
                    <pic:cNvPicPr>
                      <a:picLocks noChangeAspect="1" noChangeArrowheads="1"/>
                    </pic:cNvPicPr>
                  </pic:nvPicPr>
                  <pic:blipFill>
                    <a:blip r:embed="rId30" cstate="print">
                      <a:extLst>
                        <a:ext uri="{28A0092B-C50C-407E-A947-70E740481C1C}">
                          <a14:useLocalDpi xmlns:a14="http://schemas.microsoft.com/office/drawing/2010/main"/>
                        </a:ext>
                      </a:extLst>
                    </a:blip>
                    <a:srcRect/>
                    <a:stretch>
                      <a:fillRect/>
                    </a:stretch>
                  </pic:blipFill>
                  <pic:spPr bwMode="auto">
                    <a:xfrm>
                      <a:off x="0" y="0"/>
                      <a:ext cx="4328160" cy="2004060"/>
                    </a:xfrm>
                    <a:prstGeom prst="rect">
                      <a:avLst/>
                    </a:prstGeom>
                    <a:noFill/>
                    <a:ln>
                      <a:noFill/>
                    </a:ln>
                  </pic:spPr>
                </pic:pic>
              </a:graphicData>
            </a:graphic>
          </wp:inline>
        </w:drawing>
      </w:r>
    </w:p>
    <w:p w14:paraId="104A5C6F" w14:textId="3D64133C" w:rsidR="00371D15" w:rsidRPr="00D759EF" w:rsidRDefault="00844CE0" w:rsidP="00371D15">
      <w:pPr>
        <w:spacing w:after="120"/>
      </w:pPr>
      <w:ins w:id="4208" w:author="Hans Zijlstra" w:date="2017-06-20T18:13:00Z">
        <w:r w:rsidRPr="00011129">
          <w:t>The emptied</w:t>
        </w:r>
      </w:ins>
      <w:del w:id="4209" w:author="Hans Zijlstra" w:date="2017-06-20T18:13:00Z">
        <w:r w:rsidR="00371D15" w:rsidRPr="00AA044A" w:rsidDel="00844CE0">
          <w:delText>Released</w:delText>
        </w:r>
      </w:del>
      <w:r w:rsidR="00371D15" w:rsidRPr="00AA044A">
        <w:t xml:space="preserve"> cell at position </w:t>
      </w:r>
      <w:r w:rsidR="00371D15" w:rsidRPr="002959F9">
        <w:rPr>
          <w:rFonts w:ascii="Consolas" w:hAnsi="Consolas"/>
          <w:b/>
          <w:bCs/>
          <w:noProof/>
          <w:kern w:val="32"/>
          <w:sz w:val="22"/>
        </w:rPr>
        <w:t xml:space="preserve">usedPlaces-1 </w:t>
      </w:r>
      <w:r w:rsidR="00371D15" w:rsidRPr="00977A5E">
        <w:t>is marked as free</w:t>
      </w:r>
      <w:del w:id="4210" w:author="Hans Zijlstra" w:date="2017-06-20T18:13:00Z">
        <w:r w:rsidR="00371D15" w:rsidRPr="00977A5E" w:rsidDel="00844CE0">
          <w:delText>,</w:delText>
        </w:r>
      </w:del>
      <w:r w:rsidR="00371D15" w:rsidRPr="0028675A">
        <w:t xml:space="preserve"> and a value </w:t>
      </w:r>
      <w:ins w:id="4211" w:author="Hans Zijlstra" w:date="2017-06-20T18:13:00Z">
        <w:r w:rsidRPr="00F04548">
          <w:t xml:space="preserve">of </w:t>
        </w:r>
      </w:ins>
      <w:r w:rsidR="00371D15" w:rsidRPr="00D759EF">
        <w:rPr>
          <w:rFonts w:ascii="Consolas" w:hAnsi="Consolas"/>
          <w:b/>
          <w:bCs/>
          <w:noProof/>
          <w:kern w:val="32"/>
          <w:sz w:val="22"/>
        </w:rPr>
        <w:t>null</w:t>
      </w:r>
      <w:r w:rsidR="00371D15" w:rsidRPr="00D759EF">
        <w:t xml:space="preserve"> is assigned to it. This</w:t>
      </w:r>
      <w:del w:id="4212" w:author="Hans Zijlstra" w:date="2017-06-20T18:14:00Z">
        <w:r w:rsidR="00371D15" w:rsidRPr="00D759EF" w:rsidDel="00844CE0">
          <w:delText xml:space="preserve"> provides</w:delText>
        </w:r>
      </w:del>
      <w:r w:rsidR="00371D15" w:rsidRPr="00D759EF">
        <w:t xml:space="preserve"> </w:t>
      </w:r>
      <w:ins w:id="4213" w:author="Hans Zijlstra" w:date="2017-06-20T18:15:00Z">
        <w:r w:rsidRPr="00D759EF">
          <w:t>erases</w:t>
        </w:r>
      </w:ins>
      <w:del w:id="4214" w:author="Hans Zijlstra" w:date="2017-06-20T18:15:00Z">
        <w:r w:rsidR="00371D15" w:rsidRPr="00D759EF" w:rsidDel="00844CE0">
          <w:delText>release</w:delText>
        </w:r>
      </w:del>
      <w:del w:id="4215" w:author="Hans Zijlstra" w:date="2017-06-20T18:14:00Z">
        <w:r w:rsidR="00371D15" w:rsidRPr="00D759EF" w:rsidDel="00844CE0">
          <w:delText xml:space="preserve"> of</w:delText>
        </w:r>
      </w:del>
      <w:r w:rsidR="00371D15" w:rsidRPr="00D759EF">
        <w:t xml:space="preserve"> the reference</w:t>
      </w:r>
      <w:ins w:id="4216" w:author="Hans Zijlstra" w:date="2017-06-20T18:15:00Z">
        <w:r w:rsidR="00042999" w:rsidRPr="00D759EF">
          <w:t>,</w:t>
        </w:r>
      </w:ins>
      <w:del w:id="4217" w:author="Hans Zijlstra" w:date="2017-06-20T18:15:00Z">
        <w:r w:rsidR="00371D15" w:rsidRPr="00D759EF" w:rsidDel="00042999">
          <w:delText xml:space="preserve"> to it and respectively</w:delText>
        </w:r>
      </w:del>
      <w:r w:rsidR="00371D15" w:rsidRPr="00D759EF" w:rsidDel="00282EBC">
        <w:t xml:space="preserve"> </w:t>
      </w:r>
      <w:r w:rsidR="00371D15" w:rsidRPr="00D759EF">
        <w:t>allow</w:t>
      </w:r>
      <w:ins w:id="4218" w:author="Hans Zijlstra" w:date="2017-06-20T18:15:00Z">
        <w:r w:rsidR="00042999" w:rsidRPr="00D759EF">
          <w:t>ing</w:t>
        </w:r>
      </w:ins>
      <w:del w:id="4219" w:author="Hans Zijlstra" w:date="2017-06-20T18:15:00Z">
        <w:r w:rsidR="00371D15" w:rsidRPr="00D759EF" w:rsidDel="00042999">
          <w:delText>s</w:delText>
        </w:r>
      </w:del>
      <w:r w:rsidR="00371D15" w:rsidRPr="00D759EF">
        <w:t xml:space="preserve"> the system to clean </w:t>
      </w:r>
      <w:ins w:id="4220" w:author="Hans Zijlstra" w:date="2017-06-20T18:15:00Z">
        <w:r w:rsidR="00042999" w:rsidRPr="00D759EF">
          <w:t xml:space="preserve">the </w:t>
        </w:r>
      </w:ins>
      <w:r w:rsidR="00371D15" w:rsidRPr="00D759EF">
        <w:t>memory (garbage collector)</w:t>
      </w:r>
      <w:ins w:id="4221" w:author="Hans Zijlstra" w:date="2017-06-20T18:15:00Z">
        <w:r w:rsidR="00042999" w:rsidRPr="00D759EF">
          <w:t xml:space="preserve"> f</w:t>
        </w:r>
      </w:ins>
      <w:ins w:id="4222" w:author="Hans Zijlstra" w:date="2017-06-20T18:16:00Z">
        <w:r w:rsidR="00042999" w:rsidRPr="00D759EF">
          <w:t>or</w:t>
        </w:r>
      </w:ins>
      <w:del w:id="4223" w:author="Hans Zijlstra" w:date="2017-06-20T18:15:00Z">
        <w:r w:rsidR="00371D15" w:rsidRPr="00D759EF" w:rsidDel="00042999">
          <w:delText>, to release</w:delText>
        </w:r>
      </w:del>
      <w:r w:rsidR="00371D15" w:rsidRPr="00D759EF">
        <w:t xml:space="preserve"> the object </w:t>
      </w:r>
      <w:ins w:id="4224" w:author="Hans Zijlstra" w:date="2017-06-20T18:16:00Z">
        <w:r w:rsidR="00042999" w:rsidRPr="00D759EF">
          <w:t xml:space="preserve">that is no </w:t>
        </w:r>
        <w:r w:rsidR="00042999" w:rsidRPr="00D759EF">
          <w:lastRenderedPageBreak/>
          <w:t>longer</w:t>
        </w:r>
      </w:ins>
      <w:del w:id="4225" w:author="Hans Zijlstra" w:date="2017-06-20T18:16:00Z">
        <w:r w:rsidR="00371D15" w:rsidRPr="00D759EF" w:rsidDel="00042999">
          <w:delText>if it is not</w:delText>
        </w:r>
      </w:del>
      <w:r w:rsidR="00371D15" w:rsidRPr="00D759EF">
        <w:t xml:space="preserve"> used</w:t>
      </w:r>
      <w:del w:id="4226" w:author="Hans Zijlstra" w:date="2017-06-20T18:16:00Z">
        <w:r w:rsidR="00371D15" w:rsidRPr="00D759EF" w:rsidDel="00042999">
          <w:delText xml:space="preserve"> anywhere else in the program at this moment</w:delText>
        </w:r>
      </w:del>
      <w:ins w:id="4227" w:author="Hans Zijlstra" w:date="2017-06-20T18:25:00Z">
        <w:r w:rsidR="00504404" w:rsidRPr="00D759EF">
          <w:t>,</w:t>
        </w:r>
      </w:ins>
      <w:del w:id="4228" w:author="Hans Zijlstra" w:date="2017-06-20T18:25:00Z">
        <w:r w:rsidR="00371D15" w:rsidRPr="00D759EF" w:rsidDel="00504404">
          <w:delText>.</w:delText>
        </w:r>
      </w:del>
      <w:del w:id="4229" w:author="Hans Zijlstra" w:date="2017-06-20T18:24:00Z">
        <w:r w:rsidR="00371D15" w:rsidRPr="00D759EF" w:rsidDel="00504404">
          <w:delText xml:space="preserve"> This</w:delText>
        </w:r>
      </w:del>
      <w:r w:rsidR="00371D15" w:rsidRPr="00D759EF">
        <w:t xml:space="preserve"> prevent</w:t>
      </w:r>
      <w:ins w:id="4230" w:author="Hans Zijlstra" w:date="2017-06-20T18:25:00Z">
        <w:r w:rsidR="00504404" w:rsidRPr="00D759EF">
          <w:t>ing</w:t>
        </w:r>
      </w:ins>
      <w:del w:id="4231" w:author="Hans Zijlstra" w:date="2017-06-20T18:25:00Z">
        <w:r w:rsidR="00371D15" w:rsidRPr="00D759EF" w:rsidDel="00504404">
          <w:delText>s from</w:delText>
        </w:r>
      </w:del>
      <w:r w:rsidR="00371D15" w:rsidRPr="00D759EF">
        <w:t xml:space="preserve"> indirect loss of memory (memory leak).</w:t>
      </w:r>
    </w:p>
    <w:p w14:paraId="0FC8C0D4" w14:textId="0DFF1135" w:rsidR="00371D15" w:rsidRPr="00D759EF" w:rsidRDefault="00371D15" w:rsidP="00371D15">
      <w:r w:rsidRPr="00D759EF">
        <w:t xml:space="preserve">Finally, </w:t>
      </w:r>
      <w:del w:id="4232" w:author="Hans Zijlstra" w:date="2017-06-20T18:25:00Z">
        <w:r w:rsidRPr="00D759EF" w:rsidDel="00A86ACF">
          <w:delText>it assigns</w:delText>
        </w:r>
      </w:del>
      <w:del w:id="4233" w:author="Hans Zijlstra" w:date="2017-06-25T13:03:00Z">
        <w:r w:rsidRPr="00D759EF" w:rsidDel="00C45968">
          <w:delText xml:space="preserve"> </w:delText>
        </w:r>
      </w:del>
      <w:r w:rsidRPr="00D759EF">
        <w:t xml:space="preserve">the number of the last free cell </w:t>
      </w:r>
      <w:ins w:id="4234" w:author="Hans Zijlstra" w:date="2017-06-20T18:25:00Z">
        <w:r w:rsidR="00A86ACF" w:rsidRPr="00D759EF">
          <w:t xml:space="preserve">is assigned </w:t>
        </w:r>
      </w:ins>
      <w:r w:rsidRPr="00D759EF">
        <w:t xml:space="preserve">to </w:t>
      </w:r>
      <w:ins w:id="4235" w:author="Hans Zijlstra" w:date="2017-06-20T18:25:00Z">
        <w:r w:rsidR="00A86ACF" w:rsidRPr="00D759EF">
          <w:t>th</w:t>
        </w:r>
      </w:ins>
      <w:ins w:id="4236" w:author="Hans Zijlstra" w:date="2017-06-20T18:26:00Z">
        <w:r w:rsidR="00A86ACF" w:rsidRPr="00D759EF">
          <w:t>e</w:t>
        </w:r>
      </w:ins>
      <w:del w:id="4237" w:author="Hans Zijlstra" w:date="2017-06-20T18:25:00Z">
        <w:r w:rsidRPr="00D759EF" w:rsidDel="00A86ACF">
          <w:delText>a</w:delText>
        </w:r>
      </w:del>
      <w:r w:rsidRPr="00D759EF">
        <w:rPr>
          <w:rFonts w:ascii="Consolas" w:hAnsi="Consolas"/>
          <w:b/>
          <w:bCs/>
          <w:noProof/>
          <w:kern w:val="32"/>
          <w:sz w:val="22"/>
        </w:rPr>
        <w:t xml:space="preserve"> usedPlaces </w:t>
      </w:r>
      <w:r w:rsidRPr="00D759EF">
        <w:t>field (steps 4 and 5 of the scheme above).</w:t>
      </w:r>
    </w:p>
    <w:p w14:paraId="239A48D4" w14:textId="77777777" w:rsidR="00371D15" w:rsidRPr="00D759EF" w:rsidRDefault="00371D15" w:rsidP="00371D15">
      <w:pPr>
        <w:spacing w:after="120"/>
        <w:jc w:val="center"/>
      </w:pPr>
      <w:r w:rsidRPr="00D759EF">
        <w:rPr>
          <w:noProof/>
        </w:rPr>
        <w:drawing>
          <wp:inline distT="0" distB="0" distL="0" distR="0" wp14:anchorId="4F11DB56" wp14:editId="7B18543F">
            <wp:extent cx="4328160" cy="2004060"/>
            <wp:effectExtent l="0" t="0" r="0" b="0"/>
            <wp:docPr id="5420" name="Picture 5420" descr="A dog is released from the shelter and the remaining dogs are arranged to the first positions on its left side. 3 dogs left in the shelter (the left side) and 2 empty cells left (the right side)" title="A dog released from the she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dog-shelter-release-dog-3"/>
                    <pic:cNvPicPr>
                      <a:picLocks noChangeAspect="1" noChangeArrowheads="1"/>
                    </pic:cNvPicPr>
                  </pic:nvPicPr>
                  <pic:blipFill>
                    <a:blip r:embed="rId31" cstate="print">
                      <a:extLst>
                        <a:ext uri="{28A0092B-C50C-407E-A947-70E740481C1C}">
                          <a14:useLocalDpi xmlns:a14="http://schemas.microsoft.com/office/drawing/2010/main"/>
                        </a:ext>
                      </a:extLst>
                    </a:blip>
                    <a:srcRect/>
                    <a:stretch>
                      <a:fillRect/>
                    </a:stretch>
                  </pic:blipFill>
                  <pic:spPr bwMode="auto">
                    <a:xfrm>
                      <a:off x="0" y="0"/>
                      <a:ext cx="4328160" cy="2004060"/>
                    </a:xfrm>
                    <a:prstGeom prst="rect">
                      <a:avLst/>
                    </a:prstGeom>
                    <a:noFill/>
                    <a:ln>
                      <a:noFill/>
                    </a:ln>
                  </pic:spPr>
                </pic:pic>
              </a:graphicData>
            </a:graphic>
          </wp:inline>
        </w:drawing>
      </w:r>
    </w:p>
    <w:p w14:paraId="70E8AF40" w14:textId="2B02FCF1" w:rsidR="00371D15" w:rsidRPr="00D759EF" w:rsidRDefault="00371D15" w:rsidP="00371D15">
      <w:pPr>
        <w:spacing w:after="120"/>
      </w:pPr>
      <w:del w:id="4238" w:author="Hans Zijlstra" w:date="2017-06-20T18:26:00Z">
        <w:r w:rsidRPr="00011129" w:rsidDel="00A86ACF">
          <w:delText>It is visible that</w:delText>
        </w:r>
      </w:del>
      <w:del w:id="4239" w:author="Hans Zijlstra" w:date="2017-06-25T13:04:00Z">
        <w:r w:rsidRPr="00AA044A" w:rsidDel="00C45968">
          <w:delText xml:space="preserve"> </w:delText>
        </w:r>
      </w:del>
      <w:ins w:id="4240" w:author="Hans Zijlstra" w:date="2017-06-20T18:27:00Z">
        <w:r w:rsidR="00A86ACF" w:rsidRPr="00AA044A">
          <w:t>In case of many anima</w:t>
        </w:r>
      </w:ins>
      <w:ins w:id="4241" w:author="Hans Zijlstra" w:date="2017-06-20T18:28:00Z">
        <w:r w:rsidR="00A86ACF" w:rsidRPr="002959F9">
          <w:t>ls, t</w:t>
        </w:r>
      </w:ins>
      <w:del w:id="4242" w:author="Hans Zijlstra" w:date="2017-06-20T18:26:00Z">
        <w:r w:rsidRPr="00977A5E" w:rsidDel="00A86ACF">
          <w:delText>t</w:delText>
        </w:r>
      </w:del>
      <w:r w:rsidRPr="00977A5E">
        <w:t xml:space="preserve">he “removal” of an animal from </w:t>
      </w:r>
      <w:r w:rsidRPr="0028675A">
        <w:t xml:space="preserve">a cell </w:t>
      </w:r>
      <w:r w:rsidRPr="00F04548">
        <w:rPr>
          <w:b/>
        </w:rPr>
        <w:t>could be a slow operation</w:t>
      </w:r>
      <w:r w:rsidRPr="00D759EF">
        <w:t>, because it requires the transfer of all animals from</w:t>
      </w:r>
      <w:ins w:id="4243" w:author="Hans Zijlstra" w:date="2017-06-20T18:28:00Z">
        <w:r w:rsidR="00A86ACF" w:rsidRPr="00D759EF">
          <w:t xml:space="preserve"> </w:t>
        </w:r>
      </w:ins>
      <w:ins w:id="4244" w:author="Hans Zijlstra" w:date="2017-06-25T13:05:00Z">
        <w:r w:rsidR="00C45968" w:rsidRPr="00D759EF">
          <w:t>adjacent</w:t>
        </w:r>
      </w:ins>
      <w:del w:id="4245" w:author="Hans Zijlstra" w:date="2017-06-20T18:28:00Z">
        <w:r w:rsidRPr="00D759EF" w:rsidDel="00A86ACF">
          <w:delText xml:space="preserve"> the next</w:delText>
        </w:r>
      </w:del>
      <w:r w:rsidRPr="00D759EF">
        <w:t xml:space="preserve"> cells</w:t>
      </w:r>
      <w:del w:id="4246" w:author="Hans Zijlstra" w:date="2017-06-20T18:28:00Z">
        <w:r w:rsidRPr="00D759EF" w:rsidDel="00A86ACF">
          <w:delText xml:space="preserve"> with</w:delText>
        </w:r>
      </w:del>
      <w:r w:rsidRPr="00D759EF">
        <w:t xml:space="preserve"> one position </w:t>
      </w:r>
      <w:ins w:id="4247" w:author="Hans Zijlstra" w:date="2017-06-20T18:28:00Z">
        <w:r w:rsidR="00A86ACF" w:rsidRPr="00D759EF">
          <w:t xml:space="preserve">to the </w:t>
        </w:r>
      </w:ins>
      <w:r w:rsidRPr="00D759EF">
        <w:t>left. In the chapter "</w:t>
      </w:r>
      <w:r w:rsidR="00A6273F" w:rsidRPr="00011129">
        <w:fldChar w:fldCharType="begin"/>
      </w:r>
      <w:r w:rsidR="00A6273F" w:rsidRPr="00D759EF">
        <w:instrText xml:space="preserve"> HYPERLINK \l "Chapter_16_Linear_Data_Structures" </w:instrText>
      </w:r>
      <w:r w:rsidR="00A6273F" w:rsidRPr="00011129">
        <w:rPr>
          <w:rPrChange w:id="4248" w:author="Hans Zijlstra" w:date="2017-06-24T11:23:00Z">
            <w:rPr>
              <w:rStyle w:val="Hyperlink"/>
            </w:rPr>
          </w:rPrChange>
        </w:rPr>
        <w:fldChar w:fldCharType="separate"/>
      </w:r>
      <w:r w:rsidRPr="00011129">
        <w:rPr>
          <w:rStyle w:val="Hyperlink"/>
        </w:rPr>
        <w:t>Linear Data Structures</w:t>
      </w:r>
      <w:r w:rsidR="00A6273F" w:rsidRPr="00011129">
        <w:rPr>
          <w:rStyle w:val="Hyperlink"/>
        </w:rPr>
        <w:fldChar w:fldCharType="end"/>
      </w:r>
      <w:r w:rsidRPr="00D759EF">
        <w:t>"</w:t>
      </w:r>
      <w:ins w:id="4249" w:author="Hans Zijlstra" w:date="2017-06-20T18:28:00Z">
        <w:r w:rsidR="00A86ACF" w:rsidRPr="00011129">
          <w:t>,</w:t>
        </w:r>
      </w:ins>
      <w:del w:id="4250" w:author="Hans Zijlstra" w:date="2017-06-20T18:28:00Z">
        <w:r w:rsidRPr="00AA044A" w:rsidDel="00A86ACF">
          <w:delText xml:space="preserve"> </w:delText>
        </w:r>
      </w:del>
      <w:ins w:id="4251" w:author="Hans Zijlstra" w:date="2017-06-25T13:06:00Z">
        <w:r w:rsidR="00C45968">
          <w:t xml:space="preserve"> </w:t>
        </w:r>
      </w:ins>
      <w:r w:rsidRPr="00AA044A">
        <w:t>we will discuss</w:t>
      </w:r>
      <w:del w:id="4252" w:author="Hans Zijlstra" w:date="2017-06-20T18:29:00Z">
        <w:r w:rsidRPr="002959F9" w:rsidDel="00A86ACF">
          <w:delText xml:space="preserve"> also</w:delText>
        </w:r>
      </w:del>
      <w:r w:rsidRPr="00977A5E">
        <w:t xml:space="preserve"> more efficient ways of </w:t>
      </w:r>
      <w:ins w:id="4253" w:author="Hans Zijlstra" w:date="2017-06-20T18:29:00Z">
        <w:r w:rsidR="00A86ACF" w:rsidRPr="0028675A">
          <w:t>re</w:t>
        </w:r>
      </w:ins>
      <w:r w:rsidRPr="00F04548">
        <w:t>presenting the animal shelter, but for now</w:t>
      </w:r>
      <w:ins w:id="4254" w:author="Hans Zijlstra" w:date="2017-06-20T18:29:00Z">
        <w:r w:rsidR="00A86ACF" w:rsidRPr="00D759EF">
          <w:t>,</w:t>
        </w:r>
      </w:ins>
      <w:r w:rsidRPr="00D759EF">
        <w:t xml:space="preserve"> </w:t>
      </w:r>
      <w:ins w:id="4255" w:author="Hans Zijlstra" w:date="2017-06-20T18:29:00Z">
        <w:r w:rsidR="00A86ACF" w:rsidRPr="00D759EF">
          <w:t>we</w:t>
        </w:r>
      </w:ins>
      <w:del w:id="4256" w:author="Hans Zijlstra" w:date="2017-06-20T18:29:00Z">
        <w:r w:rsidRPr="00D759EF" w:rsidDel="00A86ACF">
          <w:delText>let’s</w:delText>
        </w:r>
      </w:del>
      <w:r w:rsidRPr="00D759EF">
        <w:t xml:space="preserve"> focus on the topic </w:t>
      </w:r>
      <w:ins w:id="4257" w:author="Hans Zijlstra" w:date="2017-06-20T18:29:00Z">
        <w:r w:rsidR="00A86ACF" w:rsidRPr="00D759EF">
          <w:t>of</w:t>
        </w:r>
      </w:ins>
      <w:del w:id="4258" w:author="Hans Zijlstra" w:date="2017-06-20T18:29:00Z">
        <w:r w:rsidRPr="00D759EF" w:rsidDel="00A86ACF">
          <w:delText>about</w:delText>
        </w:r>
      </w:del>
      <w:r w:rsidRPr="00D759EF">
        <w:t xml:space="preserve"> generic types.</w:t>
      </w:r>
    </w:p>
    <w:p w14:paraId="299819F8" w14:textId="24037F4A" w:rsidR="00371D15" w:rsidRPr="00D759EF" w:rsidRDefault="00371D15" w:rsidP="00371D15">
      <w:pPr>
        <w:tabs>
          <w:tab w:val="left" w:pos="1272"/>
        </w:tabs>
        <w:spacing w:after="120"/>
        <w:rPr>
          <w:b/>
        </w:rPr>
      </w:pPr>
      <w:r w:rsidRPr="00D759EF">
        <w:t>So far</w:t>
      </w:r>
      <w:ins w:id="4259" w:author="Hans Zijlstra" w:date="2017-06-20T18:29:00Z">
        <w:r w:rsidR="000B2511" w:rsidRPr="00D759EF">
          <w:t>,</w:t>
        </w:r>
      </w:ins>
      <w:r w:rsidRPr="00D759EF">
        <w:t xml:space="preserve"> we succeed</w:t>
      </w:r>
      <w:ins w:id="4260" w:author="Hans Zijlstra" w:date="2017-06-20T18:30:00Z">
        <w:r w:rsidR="000B2511" w:rsidRPr="00D759EF">
          <w:t xml:space="preserve"> in</w:t>
        </w:r>
      </w:ins>
      <w:r w:rsidRPr="00D759EF">
        <w:t xml:space="preserve"> implementing </w:t>
      </w:r>
      <w:ins w:id="4261" w:author="Hans Zijlstra" w:date="2017-06-20T18:30:00Z">
        <w:r w:rsidR="000B2511" w:rsidRPr="00D759EF">
          <w:t xml:space="preserve">the </w:t>
        </w:r>
      </w:ins>
      <w:r w:rsidRPr="00D759EF">
        <w:t xml:space="preserve">functionality of </w:t>
      </w:r>
      <w:ins w:id="4262" w:author="Hans Zijlstra" w:date="2017-06-20T18:30:00Z">
        <w:r w:rsidR="000B2511" w:rsidRPr="00D759EF">
          <w:t>a</w:t>
        </w:r>
      </w:ins>
      <w:del w:id="4263" w:author="Hans Zijlstra" w:date="2017-06-20T18:30:00Z">
        <w:r w:rsidRPr="00D759EF" w:rsidDel="000B2511">
          <w:delText>the</w:delText>
        </w:r>
      </w:del>
      <w:r w:rsidRPr="00D759EF">
        <w:t xml:space="preserve"> shelter – the class </w:t>
      </w:r>
      <w:r w:rsidRPr="00D759EF">
        <w:rPr>
          <w:rFonts w:ascii="Consolas" w:hAnsi="Consolas"/>
          <w:b/>
          <w:bCs/>
          <w:noProof/>
          <w:kern w:val="32"/>
          <w:sz w:val="22"/>
        </w:rPr>
        <w:t>AnimalShelter</w:t>
      </w:r>
      <w:r w:rsidRPr="00D759EF">
        <w:t xml:space="preserve">. When we work with objects of type </w:t>
      </w:r>
      <w:r w:rsidRPr="00D759EF">
        <w:rPr>
          <w:rFonts w:ascii="Consolas" w:hAnsi="Consolas"/>
          <w:b/>
          <w:bCs/>
          <w:noProof/>
          <w:kern w:val="32"/>
          <w:sz w:val="22"/>
        </w:rPr>
        <w:t>Dog</w:t>
      </w:r>
      <w:del w:id="4264" w:author="Hans Zijlstra" w:date="2017-06-20T18:30:00Z">
        <w:r w:rsidRPr="00D759EF" w:rsidDel="000B2511">
          <w:delText>,</w:delText>
        </w:r>
      </w:del>
      <w:r w:rsidRPr="00D759EF">
        <w:t xml:space="preserve"> everything compiles and executes smoothly:</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561AEBE6" w14:textId="77777777" w:rsidTr="00563712">
        <w:tc>
          <w:tcPr>
            <w:tcW w:w="7970" w:type="dxa"/>
            <w:tcBorders>
              <w:top w:val="single" w:sz="4" w:space="0" w:color="auto"/>
              <w:left w:val="single" w:sz="4" w:space="0" w:color="auto"/>
              <w:bottom w:val="single" w:sz="4" w:space="0" w:color="auto"/>
              <w:right w:val="single" w:sz="4" w:space="0" w:color="auto"/>
            </w:tcBorders>
          </w:tcPr>
          <w:p w14:paraId="4B291257"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FF"/>
                <w:sz w:val="22"/>
              </w:rPr>
              <w:t>static void</w:t>
            </w:r>
            <w:r w:rsidRPr="00D759EF">
              <w:rPr>
                <w:rFonts w:ascii="Consolas" w:hAnsi="Consolas"/>
                <w:noProof/>
                <w:sz w:val="22"/>
              </w:rPr>
              <w:t xml:space="preserve"> Main()</w:t>
            </w:r>
          </w:p>
          <w:p w14:paraId="01B165E2"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p w14:paraId="0D9E2D27"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color w:val="2B91AF"/>
                <w:sz w:val="22"/>
              </w:rPr>
              <w:t>AnimalShelter</w:t>
            </w:r>
            <w:r w:rsidRPr="00D759EF">
              <w:rPr>
                <w:rFonts w:ascii="Consolas" w:hAnsi="Consolas"/>
                <w:noProof/>
                <w:sz w:val="22"/>
              </w:rPr>
              <w:t xml:space="preserve"> dogsShelter = </w:t>
            </w:r>
            <w:r w:rsidRPr="00D759EF">
              <w:rPr>
                <w:rFonts w:ascii="Consolas" w:hAnsi="Consolas" w:cs="Courier New"/>
                <w:noProof/>
                <w:color w:val="0000FF"/>
                <w:sz w:val="22"/>
              </w:rPr>
              <w:t xml:space="preserve">new </w:t>
            </w:r>
            <w:r w:rsidRPr="00D759EF">
              <w:rPr>
                <w:rFonts w:ascii="Consolas" w:hAnsi="Consolas"/>
                <w:noProof/>
                <w:color w:val="2B91AF"/>
                <w:sz w:val="22"/>
              </w:rPr>
              <w:t>AnimalShelter</w:t>
            </w:r>
            <w:r w:rsidRPr="00D759EF">
              <w:rPr>
                <w:rFonts w:ascii="Consolas" w:hAnsi="Consolas"/>
                <w:noProof/>
                <w:sz w:val="22"/>
              </w:rPr>
              <w:t>(10);</w:t>
            </w:r>
          </w:p>
          <w:p w14:paraId="0836DE6E"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color w:val="2B91AF"/>
                <w:sz w:val="22"/>
              </w:rPr>
              <w:t>Dog</w:t>
            </w:r>
            <w:r w:rsidRPr="00D759EF">
              <w:rPr>
                <w:rFonts w:ascii="Consolas" w:hAnsi="Consolas"/>
                <w:noProof/>
                <w:sz w:val="22"/>
              </w:rPr>
              <w:t xml:space="preserve"> dog1 = </w:t>
            </w:r>
            <w:r w:rsidRPr="00D759EF">
              <w:rPr>
                <w:rFonts w:ascii="Consolas" w:hAnsi="Consolas" w:cs="Courier New"/>
                <w:noProof/>
                <w:color w:val="0000FF"/>
                <w:sz w:val="22"/>
              </w:rPr>
              <w:t xml:space="preserve">new </w:t>
            </w:r>
            <w:r w:rsidRPr="00D759EF">
              <w:rPr>
                <w:rFonts w:ascii="Consolas" w:hAnsi="Consolas"/>
                <w:noProof/>
                <w:color w:val="2B91AF"/>
                <w:sz w:val="22"/>
              </w:rPr>
              <w:t>Dog</w:t>
            </w:r>
            <w:r w:rsidRPr="00D759EF">
              <w:rPr>
                <w:rFonts w:ascii="Consolas" w:hAnsi="Consolas"/>
                <w:noProof/>
                <w:sz w:val="22"/>
              </w:rPr>
              <w:t>();</w:t>
            </w:r>
          </w:p>
          <w:p w14:paraId="3BFFE15A"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color w:val="2B91AF"/>
                <w:sz w:val="22"/>
              </w:rPr>
              <w:t>Dog</w:t>
            </w:r>
            <w:r w:rsidRPr="00D759EF">
              <w:rPr>
                <w:rFonts w:ascii="Consolas" w:hAnsi="Consolas"/>
                <w:noProof/>
                <w:sz w:val="22"/>
              </w:rPr>
              <w:t xml:space="preserve"> dog2 = </w:t>
            </w:r>
            <w:r w:rsidRPr="00D759EF">
              <w:rPr>
                <w:rFonts w:ascii="Consolas" w:hAnsi="Consolas" w:cs="Courier New"/>
                <w:noProof/>
                <w:color w:val="0000FF"/>
                <w:sz w:val="22"/>
              </w:rPr>
              <w:t xml:space="preserve">new </w:t>
            </w:r>
            <w:r w:rsidRPr="00D759EF">
              <w:rPr>
                <w:rFonts w:ascii="Consolas" w:hAnsi="Consolas"/>
                <w:noProof/>
                <w:color w:val="2B91AF"/>
                <w:sz w:val="22"/>
              </w:rPr>
              <w:t>Dog</w:t>
            </w:r>
            <w:r w:rsidRPr="00D759EF">
              <w:rPr>
                <w:rFonts w:ascii="Consolas" w:hAnsi="Consolas"/>
                <w:noProof/>
                <w:sz w:val="22"/>
              </w:rPr>
              <w:t>();</w:t>
            </w:r>
          </w:p>
          <w:p w14:paraId="627506CB"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color w:val="2B91AF"/>
                <w:sz w:val="22"/>
              </w:rPr>
              <w:t>Dog</w:t>
            </w:r>
            <w:r w:rsidRPr="00D759EF">
              <w:rPr>
                <w:rFonts w:ascii="Consolas" w:hAnsi="Consolas"/>
                <w:noProof/>
                <w:sz w:val="22"/>
              </w:rPr>
              <w:t xml:space="preserve"> dog3 = </w:t>
            </w:r>
            <w:r w:rsidRPr="00D759EF">
              <w:rPr>
                <w:rFonts w:ascii="Consolas" w:hAnsi="Consolas" w:cs="Courier New"/>
                <w:noProof/>
                <w:color w:val="0000FF"/>
                <w:sz w:val="22"/>
              </w:rPr>
              <w:t xml:space="preserve">new </w:t>
            </w:r>
            <w:r w:rsidRPr="00D759EF">
              <w:rPr>
                <w:rFonts w:ascii="Consolas" w:hAnsi="Consolas"/>
                <w:noProof/>
                <w:color w:val="2B91AF"/>
                <w:sz w:val="22"/>
              </w:rPr>
              <w:t>Dog</w:t>
            </w:r>
            <w:r w:rsidRPr="00D759EF">
              <w:rPr>
                <w:rFonts w:ascii="Consolas" w:hAnsi="Consolas"/>
                <w:noProof/>
                <w:sz w:val="22"/>
              </w:rPr>
              <w:t>();</w:t>
            </w:r>
          </w:p>
          <w:p w14:paraId="3E92966D"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18A1B708"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dogsShelter.Shelter(dog1);</w:t>
            </w:r>
          </w:p>
          <w:p w14:paraId="0EF762CF"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dogsShelter.Shelter(dog2);</w:t>
            </w:r>
          </w:p>
          <w:p w14:paraId="43965BD1"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dogsShelter.Shelter(dog3);</w:t>
            </w:r>
          </w:p>
          <w:p w14:paraId="7A4D38BD"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7F86A65D" w14:textId="77777777" w:rsidR="00371D15" w:rsidRPr="00D759EF" w:rsidRDefault="00371D15" w:rsidP="00563712">
            <w:pPr>
              <w:autoSpaceDE w:val="0"/>
              <w:autoSpaceDN w:val="0"/>
              <w:adjustRightInd w:val="0"/>
              <w:spacing w:before="0"/>
              <w:jc w:val="left"/>
              <w:rPr>
                <w:rFonts w:ascii="Consolas" w:hAnsi="Consolas" w:cs="Courier New"/>
                <w:noProof/>
                <w:color w:val="008000"/>
                <w:sz w:val="22"/>
              </w:rPr>
            </w:pPr>
            <w:r w:rsidRPr="00D759EF">
              <w:rPr>
                <w:rFonts w:ascii="Consolas" w:hAnsi="Consolas"/>
                <w:noProof/>
                <w:sz w:val="22"/>
              </w:rPr>
              <w:tab/>
              <w:t xml:space="preserve">dogsShelter.Release(1); </w:t>
            </w:r>
            <w:r w:rsidRPr="00D759EF">
              <w:rPr>
                <w:rFonts w:ascii="Consolas" w:hAnsi="Consolas" w:cs="Courier New"/>
                <w:noProof/>
                <w:color w:val="008000"/>
                <w:sz w:val="22"/>
              </w:rPr>
              <w:t>// Releasing dog2</w:t>
            </w:r>
          </w:p>
          <w:p w14:paraId="6BA939CA"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tc>
      </w:tr>
    </w:tbl>
    <w:p w14:paraId="61D8B796" w14:textId="77777777" w:rsidR="00371D15" w:rsidRPr="00D759EF" w:rsidRDefault="00371D15" w:rsidP="00371D15">
      <w:pPr>
        <w:tabs>
          <w:tab w:val="left" w:pos="1272"/>
        </w:tabs>
        <w:spacing w:after="120"/>
        <w:rPr>
          <w:b/>
        </w:rPr>
      </w:pPr>
      <w:r w:rsidRPr="00D759EF">
        <w:t xml:space="preserve">What happens, however, if we attempt to use an </w:t>
      </w:r>
      <w:r w:rsidRPr="00D759EF">
        <w:rPr>
          <w:rFonts w:ascii="Consolas" w:hAnsi="Consolas"/>
          <w:b/>
          <w:bCs/>
          <w:noProof/>
          <w:kern w:val="32"/>
          <w:sz w:val="22"/>
        </w:rPr>
        <w:t>AnimalShelter</w:t>
      </w:r>
      <w:r w:rsidRPr="00D759EF">
        <w:t xml:space="preserve"> class for objects of type </w:t>
      </w:r>
      <w:r w:rsidRPr="00D759EF">
        <w:rPr>
          <w:rFonts w:ascii="Consolas" w:hAnsi="Consolas"/>
          <w:b/>
          <w:bCs/>
          <w:noProof/>
          <w:kern w:val="32"/>
          <w:sz w:val="22"/>
        </w:rPr>
        <w:t>Cat</w:t>
      </w:r>
      <w:r w:rsidRPr="00D759EF">
        <w:rPr>
          <w:noProof/>
        </w:rPr>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6D2C1BA1" w14:textId="77777777" w:rsidTr="00563712">
        <w:tc>
          <w:tcPr>
            <w:tcW w:w="7970" w:type="dxa"/>
            <w:tcBorders>
              <w:top w:val="single" w:sz="4" w:space="0" w:color="auto"/>
              <w:left w:val="single" w:sz="4" w:space="0" w:color="auto"/>
              <w:bottom w:val="single" w:sz="4" w:space="0" w:color="auto"/>
              <w:right w:val="single" w:sz="4" w:space="0" w:color="auto"/>
            </w:tcBorders>
          </w:tcPr>
          <w:p w14:paraId="5207D7F2"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FF"/>
                <w:sz w:val="22"/>
              </w:rPr>
              <w:t>static void</w:t>
            </w:r>
            <w:r w:rsidRPr="00D759EF">
              <w:rPr>
                <w:rFonts w:ascii="Consolas" w:hAnsi="Consolas"/>
                <w:noProof/>
                <w:sz w:val="22"/>
              </w:rPr>
              <w:t xml:space="preserve"> Main()</w:t>
            </w:r>
          </w:p>
          <w:p w14:paraId="11F452AE"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p w14:paraId="6514A909"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color w:val="2B91AF"/>
                <w:sz w:val="22"/>
              </w:rPr>
              <w:t>AnimalShelter</w:t>
            </w:r>
            <w:r w:rsidRPr="00D759EF">
              <w:rPr>
                <w:rFonts w:ascii="Consolas" w:hAnsi="Consolas"/>
                <w:noProof/>
                <w:sz w:val="22"/>
              </w:rPr>
              <w:t xml:space="preserve"> dogsShelter = </w:t>
            </w:r>
            <w:r w:rsidRPr="00D759EF">
              <w:rPr>
                <w:rFonts w:ascii="Consolas" w:hAnsi="Consolas" w:cs="Courier New"/>
                <w:noProof/>
                <w:color w:val="0000FF"/>
                <w:sz w:val="22"/>
              </w:rPr>
              <w:t xml:space="preserve">new </w:t>
            </w:r>
            <w:r w:rsidRPr="00D759EF">
              <w:rPr>
                <w:rFonts w:ascii="Consolas" w:hAnsi="Consolas"/>
                <w:noProof/>
                <w:color w:val="2B91AF"/>
                <w:sz w:val="22"/>
              </w:rPr>
              <w:t>AnimalShelter</w:t>
            </w:r>
            <w:r w:rsidRPr="00D759EF">
              <w:rPr>
                <w:rFonts w:ascii="Consolas" w:hAnsi="Consolas"/>
                <w:noProof/>
                <w:sz w:val="22"/>
              </w:rPr>
              <w:t>(10);</w:t>
            </w:r>
          </w:p>
          <w:p w14:paraId="64A5B794"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44808587"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color w:val="2B91AF"/>
                <w:sz w:val="22"/>
              </w:rPr>
              <w:t>Cat</w:t>
            </w:r>
            <w:r w:rsidRPr="00D759EF">
              <w:rPr>
                <w:rFonts w:ascii="Consolas" w:hAnsi="Consolas"/>
                <w:noProof/>
                <w:sz w:val="22"/>
              </w:rPr>
              <w:t xml:space="preserve"> cat1 = </w:t>
            </w:r>
            <w:r w:rsidRPr="00D759EF">
              <w:rPr>
                <w:rFonts w:ascii="Consolas" w:hAnsi="Consolas" w:cs="Courier New"/>
                <w:noProof/>
                <w:color w:val="0000FF"/>
                <w:sz w:val="22"/>
              </w:rPr>
              <w:t xml:space="preserve">new </w:t>
            </w:r>
            <w:r w:rsidRPr="00D759EF">
              <w:rPr>
                <w:rFonts w:ascii="Consolas" w:hAnsi="Consolas"/>
                <w:noProof/>
                <w:color w:val="2B91AF"/>
                <w:sz w:val="22"/>
              </w:rPr>
              <w:t>Cat</w:t>
            </w:r>
            <w:r w:rsidRPr="00D759EF">
              <w:rPr>
                <w:rFonts w:ascii="Consolas" w:hAnsi="Consolas"/>
                <w:noProof/>
                <w:sz w:val="22"/>
              </w:rPr>
              <w:t>();</w:t>
            </w:r>
          </w:p>
          <w:p w14:paraId="118F60F1"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4486A94F"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lastRenderedPageBreak/>
              <w:tab/>
              <w:t>dogsShelter.Shelter(cat1);</w:t>
            </w:r>
          </w:p>
          <w:p w14:paraId="7D1A1888"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tc>
      </w:tr>
    </w:tbl>
    <w:p w14:paraId="502CE400" w14:textId="4C1FECD8" w:rsidR="00371D15" w:rsidRPr="00D759EF" w:rsidRDefault="00371D15" w:rsidP="00371D15">
      <w:pPr>
        <w:spacing w:after="120"/>
      </w:pPr>
      <w:r w:rsidRPr="00D759EF">
        <w:lastRenderedPageBreak/>
        <w:t xml:space="preserve">As </w:t>
      </w:r>
      <w:ins w:id="4265" w:author="Hans Zijlstra" w:date="2017-06-20T18:32:00Z">
        <w:r w:rsidR="000B2511" w:rsidRPr="00D759EF">
          <w:t xml:space="preserve">might be </w:t>
        </w:r>
      </w:ins>
      <w:r w:rsidRPr="00D759EF">
        <w:t xml:space="preserve">expected, the </w:t>
      </w:r>
      <w:r w:rsidRPr="00D759EF">
        <w:rPr>
          <w:b/>
        </w:rPr>
        <w:t>compiler displays an error</w:t>
      </w:r>
      <w:r w:rsidRPr="00D759EF">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371D15" w:rsidRPr="00D759EF" w14:paraId="0D3BC4C7" w14:textId="77777777" w:rsidTr="00563712">
        <w:trPr>
          <w:trHeight w:val="193"/>
        </w:trPr>
        <w:tc>
          <w:tcPr>
            <w:tcW w:w="7970" w:type="dxa"/>
            <w:tcBorders>
              <w:top w:val="single" w:sz="4" w:space="0" w:color="auto"/>
              <w:left w:val="single" w:sz="4" w:space="0" w:color="auto"/>
              <w:bottom w:val="single" w:sz="4" w:space="0" w:color="auto"/>
              <w:right w:val="single" w:sz="4" w:space="0" w:color="auto"/>
            </w:tcBorders>
          </w:tcPr>
          <w:p w14:paraId="6533BF38" w14:textId="77777777" w:rsidR="00371D15" w:rsidRPr="00D759EF" w:rsidRDefault="00371D15" w:rsidP="00563712">
            <w:pPr>
              <w:spacing w:before="0"/>
              <w:rPr>
                <w:rFonts w:ascii="Consolas" w:hAnsi="Consolas" w:cs="Courier New"/>
                <w:noProof/>
                <w:sz w:val="22"/>
              </w:rPr>
            </w:pPr>
            <w:r w:rsidRPr="00D759EF">
              <w:rPr>
                <w:rFonts w:ascii="Consolas" w:hAnsi="Consolas" w:cs="Courier New"/>
                <w:noProof/>
                <w:sz w:val="22"/>
              </w:rPr>
              <w:t>The best overloaded method match for 'AnimalShelter.Shelter(</w:t>
            </w:r>
            <w:r w:rsidRPr="00D759EF">
              <w:rPr>
                <w:rFonts w:ascii="Consolas" w:hAnsi="Consolas" w:cs="Courier New"/>
                <w:noProof/>
                <w:sz w:val="22"/>
              </w:rPr>
              <w:br/>
              <w:t>Dog)' has some invalid arguments. Argument 1: cannot convert from 'Cat' to 'Dog'</w:t>
            </w:r>
          </w:p>
        </w:tc>
      </w:tr>
    </w:tbl>
    <w:p w14:paraId="48F8BC51" w14:textId="0ACDAA07" w:rsidR="00371D15" w:rsidRPr="00D759EF" w:rsidRDefault="00371D15" w:rsidP="00371D15">
      <w:pPr>
        <w:tabs>
          <w:tab w:val="left" w:pos="1272"/>
        </w:tabs>
      </w:pPr>
      <w:r w:rsidRPr="00D759EF">
        <w:t xml:space="preserve">Consequently, if we want to create a shelter for cats, we will not be able to reuse the class that we already created, although the operations of adding and removing animals from the shelter will be identical. Therefore, we have to literally copy </w:t>
      </w:r>
      <w:ins w:id="4266" w:author="Hans Zijlstra" w:date="2017-06-20T18:33:00Z">
        <w:r w:rsidR="00624BC6" w:rsidRPr="00D759EF">
          <w:t xml:space="preserve">the </w:t>
        </w:r>
      </w:ins>
      <w:r w:rsidRPr="00D759EF">
        <w:rPr>
          <w:rFonts w:ascii="Consolas" w:hAnsi="Consolas"/>
          <w:b/>
          <w:bCs/>
          <w:noProof/>
          <w:kern w:val="32"/>
          <w:sz w:val="22"/>
        </w:rPr>
        <w:t xml:space="preserve">AnimalShelter </w:t>
      </w:r>
      <w:r w:rsidRPr="00D759EF">
        <w:t>class and change</w:t>
      </w:r>
      <w:del w:id="4267" w:author="Hans Zijlstra" w:date="2017-06-20T18:34:00Z">
        <w:r w:rsidRPr="00D759EF" w:rsidDel="00624BC6">
          <w:delText xml:space="preserve"> onl</w:delText>
        </w:r>
      </w:del>
      <w:del w:id="4268" w:author="Hans Zijlstra" w:date="2017-06-20T18:33:00Z">
        <w:r w:rsidRPr="00D759EF" w:rsidDel="00624BC6">
          <w:delText>y</w:delText>
        </w:r>
      </w:del>
      <w:r w:rsidRPr="00D759EF">
        <w:t xml:space="preserve"> the type of the </w:t>
      </w:r>
      <w:ins w:id="4269" w:author="Hans Zijlstra" w:date="2017-06-20T18:34:00Z">
        <w:r w:rsidR="00624BC6" w:rsidRPr="00D759EF">
          <w:t xml:space="preserve">sheltered </w:t>
        </w:r>
      </w:ins>
      <w:r w:rsidRPr="00D759EF">
        <w:t>objects</w:t>
      </w:r>
      <w:ins w:id="4270" w:author="Hans Zijlstra" w:date="2017-06-20T18:34:00Z">
        <w:r w:rsidR="00624BC6" w:rsidRPr="00D759EF">
          <w:t xml:space="preserve"> to</w:t>
        </w:r>
      </w:ins>
      <w:del w:id="4271" w:author="Hans Zijlstra" w:date="2017-06-20T18:34:00Z">
        <w:r w:rsidRPr="00D759EF" w:rsidDel="00624BC6">
          <w:delText>, which are handled</w:delText>
        </w:r>
      </w:del>
      <w:r w:rsidRPr="00D759EF">
        <w:t xml:space="preserve"> – </w:t>
      </w:r>
      <w:r w:rsidRPr="00D759EF">
        <w:rPr>
          <w:rFonts w:ascii="Consolas" w:hAnsi="Consolas"/>
          <w:b/>
          <w:bCs/>
          <w:noProof/>
          <w:kern w:val="32"/>
          <w:sz w:val="22"/>
        </w:rPr>
        <w:t>Cat</w:t>
      </w:r>
      <w:r w:rsidRPr="00D759EF">
        <w:t>.</w:t>
      </w:r>
    </w:p>
    <w:p w14:paraId="095D47D8" w14:textId="41C59EB2" w:rsidR="00371D15" w:rsidRPr="00D759EF" w:rsidRDefault="005005D4" w:rsidP="00371D15">
      <w:pPr>
        <w:tabs>
          <w:tab w:val="left" w:pos="1272"/>
        </w:tabs>
      </w:pPr>
      <w:ins w:id="4272" w:author="Hans Zijlstra" w:date="2017-06-20T18:35:00Z">
        <w:r w:rsidRPr="00D759EF">
          <w:t>Fine</w:t>
        </w:r>
      </w:ins>
      <w:del w:id="4273" w:author="Hans Zijlstra" w:date="2017-06-20T18:35:00Z">
        <w:r w:rsidR="00371D15" w:rsidRPr="00D759EF" w:rsidDel="005005D4">
          <w:delText>Yes</w:delText>
        </w:r>
      </w:del>
      <w:r w:rsidR="00371D15" w:rsidRPr="00D759EF">
        <w:t xml:space="preserve">, but if we decide to </w:t>
      </w:r>
      <w:ins w:id="4274" w:author="Hans Zijlstra" w:date="2017-06-20T18:35:00Z">
        <w:r w:rsidRPr="00D759EF">
          <w:t>provide</w:t>
        </w:r>
      </w:ins>
      <w:del w:id="4275" w:author="Hans Zijlstra" w:date="2017-06-20T18:35:00Z">
        <w:r w:rsidR="00371D15" w:rsidRPr="00D759EF" w:rsidDel="005005D4">
          <w:delText>make a</w:delText>
        </w:r>
      </w:del>
      <w:r w:rsidR="00371D15" w:rsidRPr="00D759EF">
        <w:t xml:space="preserve"> shelter </w:t>
      </w:r>
      <w:ins w:id="4276" w:author="Hans Zijlstra" w:date="2017-06-20T18:35:00Z">
        <w:r w:rsidRPr="00D759EF">
          <w:t>to</w:t>
        </w:r>
      </w:ins>
      <w:del w:id="4277" w:author="Hans Zijlstra" w:date="2017-06-20T18:35:00Z">
        <w:r w:rsidR="00371D15" w:rsidRPr="00D759EF" w:rsidDel="005005D4">
          <w:delText>for</w:delText>
        </w:r>
      </w:del>
      <w:r w:rsidR="00371D15" w:rsidRPr="00D759EF">
        <w:t xml:space="preserve"> other species</w:t>
      </w:r>
      <w:ins w:id="4278" w:author="Hans Zijlstra" w:date="2017-06-20T18:36:00Z">
        <w:r w:rsidRPr="00D759EF">
          <w:t>,</w:t>
        </w:r>
      </w:ins>
      <w:del w:id="4279" w:author="Hans Zijlstra" w:date="2017-06-20T18:36:00Z">
        <w:r w:rsidR="00371D15" w:rsidRPr="00D759EF" w:rsidDel="005005D4">
          <w:delText>?</w:delText>
        </w:r>
      </w:del>
      <w:r w:rsidR="00371D15" w:rsidRPr="00D759EF">
        <w:t xml:space="preserve"> </w:t>
      </w:r>
      <w:ins w:id="4280" w:author="Hans Zijlstra" w:date="2017-06-20T18:36:00Z">
        <w:r w:rsidRPr="00D759EF">
          <w:t xml:space="preserve">then </w:t>
        </w:r>
      </w:ins>
      <w:del w:id="4281" w:author="Hans Zijlstra" w:date="2017-06-20T18:36:00Z">
        <w:r w:rsidR="00371D15" w:rsidRPr="00D759EF" w:rsidDel="005005D4">
          <w:delText>H</w:delText>
        </w:r>
      </w:del>
      <w:ins w:id="4282" w:author="Hans Zijlstra" w:date="2017-06-20T18:37:00Z">
        <w:r w:rsidRPr="00D759EF">
          <w:t>h</w:t>
        </w:r>
      </w:ins>
      <w:r w:rsidR="00371D15" w:rsidRPr="00D759EF">
        <w:t xml:space="preserve">ow many classes of shelters for </w:t>
      </w:r>
      <w:ins w:id="4283" w:author="Hans Zijlstra" w:date="2017-06-20T18:36:00Z">
        <w:r w:rsidRPr="00D759EF">
          <w:t>each</w:t>
        </w:r>
      </w:ins>
      <w:del w:id="4284" w:author="Hans Zijlstra" w:date="2017-06-20T18:36:00Z">
        <w:r w:rsidR="00371D15" w:rsidRPr="00D759EF" w:rsidDel="005005D4">
          <w:delText>the particular</w:delText>
        </w:r>
      </w:del>
      <w:r w:rsidR="00371D15" w:rsidRPr="00D759EF">
        <w:t xml:space="preserve"> type of animal</w:t>
      </w:r>
      <w:del w:id="4285" w:author="Hans Zijlstra" w:date="2017-06-20T18:36:00Z">
        <w:r w:rsidR="00371D15" w:rsidRPr="00D759EF" w:rsidDel="005005D4">
          <w:delText>s</w:delText>
        </w:r>
      </w:del>
      <w:r w:rsidR="00371D15" w:rsidRPr="00D759EF">
        <w:t xml:space="preserve"> </w:t>
      </w:r>
      <w:ins w:id="4286" w:author="Hans Zijlstra" w:date="2017-06-20T18:37:00Z">
        <w:r w:rsidRPr="00D759EF">
          <w:t xml:space="preserve">do </w:t>
        </w:r>
      </w:ins>
      <w:r w:rsidR="00371D15" w:rsidRPr="00D759EF">
        <w:t xml:space="preserve">we </w:t>
      </w:r>
      <w:ins w:id="4287" w:author="Hans Zijlstra" w:date="2017-06-20T18:37:00Z">
        <w:r w:rsidRPr="00D759EF">
          <w:t>have to</w:t>
        </w:r>
      </w:ins>
      <w:del w:id="4288" w:author="Hans Zijlstra" w:date="2017-06-20T18:36:00Z">
        <w:r w:rsidR="00371D15" w:rsidRPr="00D759EF" w:rsidDel="005005D4">
          <w:delText>shall</w:delText>
        </w:r>
      </w:del>
      <w:r w:rsidR="00371D15" w:rsidRPr="00D759EF">
        <w:t xml:space="preserve"> create?</w:t>
      </w:r>
    </w:p>
    <w:p w14:paraId="5A99E9D5" w14:textId="7606826C" w:rsidR="00371D15" w:rsidRPr="00D759EF" w:rsidRDefault="00371D15" w:rsidP="00371D15">
      <w:pPr>
        <w:tabs>
          <w:tab w:val="left" w:pos="1272"/>
        </w:tabs>
      </w:pPr>
      <w:del w:id="4289" w:author="Hans Zijlstra" w:date="2017-06-20T18:42:00Z">
        <w:r w:rsidRPr="00D759EF" w:rsidDel="005005D4">
          <w:delText>We can see that this</w:delText>
        </w:r>
      </w:del>
      <w:ins w:id="4290" w:author="Hans Zijlstra" w:date="2017-06-20T18:42:00Z">
        <w:r w:rsidR="005005D4" w:rsidRPr="00D759EF">
          <w:t>O</w:t>
        </w:r>
      </w:ins>
      <w:ins w:id="4291" w:author="Hans Zijlstra" w:date="2017-06-20T18:43:00Z">
        <w:r w:rsidR="005005D4" w:rsidRPr="00D759EF">
          <w:t>ur</w:t>
        </w:r>
      </w:ins>
      <w:r w:rsidRPr="00D759EF">
        <w:t xml:space="preserve"> solution of the problem </w:t>
      </w:r>
      <w:r w:rsidRPr="00D759EF">
        <w:rPr>
          <w:b/>
        </w:rPr>
        <w:t xml:space="preserve">is not sufficiently comprehensive </w:t>
      </w:r>
      <w:r w:rsidRPr="00D759EF">
        <w:t>and does not fully meet</w:t>
      </w:r>
      <w:del w:id="4292" w:author="Hans Zijlstra" w:date="2017-06-20T18:43:00Z">
        <w:r w:rsidRPr="00D759EF" w:rsidDel="005005D4">
          <w:delText>s</w:delText>
        </w:r>
      </w:del>
      <w:r w:rsidRPr="00D759EF">
        <w:t xml:space="preserve"> the terms, which we</w:t>
      </w:r>
      <w:del w:id="4293" w:author="Hans Zijlstra" w:date="2017-06-20T18:43:00Z">
        <w:r w:rsidRPr="00D759EF" w:rsidDel="005005D4">
          <w:delText xml:space="preserve"> were</w:delText>
        </w:r>
      </w:del>
      <w:r w:rsidRPr="00D759EF">
        <w:t xml:space="preserve"> set</w:t>
      </w:r>
      <w:ins w:id="4294" w:author="Hans Zijlstra" w:date="2017-06-20T18:43:00Z">
        <w:r w:rsidR="005005D4" w:rsidRPr="00D759EF">
          <w:t>, namely</w:t>
        </w:r>
      </w:ins>
      <w:del w:id="4295" w:author="Hans Zijlstra" w:date="2017-06-20T18:43:00Z">
        <w:r w:rsidRPr="00D759EF" w:rsidDel="005005D4">
          <w:delText xml:space="preserve"> </w:delText>
        </w:r>
      </w:del>
      <w:r w:rsidRPr="00D759EF">
        <w:t xml:space="preserve">– to </w:t>
      </w:r>
      <w:ins w:id="4296" w:author="Hans Zijlstra" w:date="2017-06-20T18:43:00Z">
        <w:r w:rsidR="005005D4" w:rsidRPr="00D759EF">
          <w:t>have</w:t>
        </w:r>
      </w:ins>
      <w:del w:id="4297" w:author="Hans Zijlstra" w:date="2017-06-20T18:43:00Z">
        <w:r w:rsidRPr="00D759EF" w:rsidDel="005005D4">
          <w:delText>exist</w:delText>
        </w:r>
      </w:del>
      <w:r w:rsidRPr="00D759EF">
        <w:t xml:space="preserve"> a </w:t>
      </w:r>
      <w:r w:rsidRPr="00D759EF">
        <w:rPr>
          <w:b/>
        </w:rPr>
        <w:t>single class</w:t>
      </w:r>
      <w:del w:id="4298" w:author="Hans Zijlstra" w:date="2017-06-20T18:44:00Z">
        <w:r w:rsidRPr="00D759EF" w:rsidDel="005005D4">
          <w:delText xml:space="preserve"> that</w:delText>
        </w:r>
      </w:del>
      <w:r w:rsidRPr="00D759EF">
        <w:t xml:space="preserve"> </w:t>
      </w:r>
      <w:del w:id="4299" w:author="Hans Zijlstra" w:date="2017-06-20T18:44:00Z">
        <w:r w:rsidRPr="00D759EF" w:rsidDel="005005D4">
          <w:delText xml:space="preserve">describes </w:delText>
        </w:r>
      </w:del>
      <w:ins w:id="4300" w:author="Hans Zijlstra" w:date="2017-06-20T18:44:00Z">
        <w:r w:rsidR="005005D4" w:rsidRPr="00D759EF">
          <w:t>describing a</w:t>
        </w:r>
      </w:ins>
      <w:del w:id="4301" w:author="Hans Zijlstra" w:date="2017-06-20T18:44:00Z">
        <w:r w:rsidRPr="00D759EF" w:rsidDel="005005D4">
          <w:delText>our</w:delText>
        </w:r>
      </w:del>
      <w:r w:rsidRPr="00D759EF">
        <w:t xml:space="preserve"> shelter </w:t>
      </w:r>
      <w:ins w:id="4302" w:author="Hans Zijlstra" w:date="2017-06-20T18:46:00Z">
        <w:r w:rsidR="00604161" w:rsidRPr="00D759EF">
          <w:t xml:space="preserve">suitable </w:t>
        </w:r>
      </w:ins>
      <w:r w:rsidRPr="00D759EF">
        <w:rPr>
          <w:b/>
        </w:rPr>
        <w:t>for any kind of animal</w:t>
      </w:r>
      <w:r w:rsidRPr="00D759EF">
        <w:t xml:space="preserve"> (i.e. for all objects)</w:t>
      </w:r>
      <w:ins w:id="4303" w:author="Hans Zijlstra" w:date="2017-06-20T18:45:00Z">
        <w:r w:rsidR="00604161" w:rsidRPr="00D759EF">
          <w:t>, while</w:t>
        </w:r>
      </w:ins>
      <w:del w:id="4304" w:author="Hans Zijlstra" w:date="2017-06-20T18:45:00Z">
        <w:r w:rsidRPr="00D759EF" w:rsidDel="00604161">
          <w:delText xml:space="preserve"> and by working </w:delText>
        </w:r>
      </w:del>
      <w:del w:id="4305" w:author="Hans Zijlstra" w:date="2017-06-20T18:46:00Z">
        <w:r w:rsidRPr="00D759EF" w:rsidDel="00604161">
          <w:delText>with it,</w:delText>
        </w:r>
      </w:del>
      <w:r w:rsidRPr="00D759EF">
        <w:t xml:space="preserve"> </w:t>
      </w:r>
      <w:r w:rsidRPr="00D759EF">
        <w:rPr>
          <w:b/>
        </w:rPr>
        <w:t>it should contain only one kind of animal</w:t>
      </w:r>
      <w:del w:id="4306" w:author="Hans Zijlstra" w:date="2017-06-20T18:46:00Z">
        <w:r w:rsidRPr="00D759EF" w:rsidDel="00604161">
          <w:rPr>
            <w:b/>
          </w:rPr>
          <w:delText>s</w:delText>
        </w:r>
      </w:del>
      <w:r w:rsidRPr="00D759EF">
        <w:rPr>
          <w:b/>
        </w:rPr>
        <w:t xml:space="preserve"> </w:t>
      </w:r>
      <w:ins w:id="4307" w:author="Hans Zijlstra" w:date="2017-06-20T18:46:00Z">
        <w:r w:rsidR="00604161" w:rsidRPr="00D759EF">
          <w:rPr>
            <w:b/>
          </w:rPr>
          <w:t xml:space="preserve">at a time </w:t>
        </w:r>
      </w:ins>
      <w:r w:rsidRPr="00D759EF">
        <w:t>(i.e. only objects of one and the same type).</w:t>
      </w:r>
    </w:p>
    <w:p w14:paraId="5DAC6B57" w14:textId="080FCBF8" w:rsidR="00371D15" w:rsidRPr="00D759EF" w:rsidRDefault="00371D15" w:rsidP="00371D15">
      <w:pPr>
        <w:tabs>
          <w:tab w:val="left" w:pos="1272"/>
        </w:tabs>
      </w:pPr>
      <w:del w:id="4308" w:author="Hans Zijlstra" w:date="2017-06-20T18:48:00Z">
        <w:r w:rsidRPr="00D759EF" w:rsidDel="009D5C38">
          <w:delText xml:space="preserve">We could use </w:delText>
        </w:r>
      </w:del>
      <w:ins w:id="4309" w:author="Hans Zijlstra" w:date="2017-06-20T18:49:00Z">
        <w:r w:rsidR="009D5C38" w:rsidRPr="00D759EF">
          <w:t>I</w:t>
        </w:r>
      </w:ins>
      <w:del w:id="4310" w:author="Hans Zijlstra" w:date="2017-06-20T18:49:00Z">
        <w:r w:rsidRPr="00D759EF" w:rsidDel="009D5C38">
          <w:delText>i</w:delText>
        </w:r>
      </w:del>
      <w:r w:rsidRPr="00D759EF">
        <w:t xml:space="preserve">nstead of </w:t>
      </w:r>
      <w:del w:id="4311" w:author="Hans Zijlstra" w:date="2017-06-20T18:49:00Z">
        <w:r w:rsidRPr="00D759EF" w:rsidDel="009D5C38">
          <w:delText xml:space="preserve">the </w:delText>
        </w:r>
      </w:del>
      <w:ins w:id="4312" w:author="Hans Zijlstra" w:date="2017-06-20T18:49:00Z">
        <w:r w:rsidR="009D5C38" w:rsidRPr="00D759EF">
          <w:t xml:space="preserve">a particular </w:t>
        </w:r>
      </w:ins>
      <w:r w:rsidRPr="00D759EF">
        <w:t xml:space="preserve">type </w:t>
      </w:r>
      <w:ins w:id="4313" w:author="Hans Zijlstra" w:date="2017-06-20T18:49:00Z">
        <w:r w:rsidR="009D5C38" w:rsidRPr="00D759EF">
          <w:t xml:space="preserve">such as </w:t>
        </w:r>
      </w:ins>
      <w:r w:rsidRPr="00D759EF">
        <w:rPr>
          <w:rFonts w:ascii="Consolas" w:hAnsi="Consolas"/>
          <w:b/>
          <w:bCs/>
          <w:noProof/>
          <w:kern w:val="32"/>
          <w:sz w:val="22"/>
        </w:rPr>
        <w:t>Dog</w:t>
      </w:r>
      <w:r w:rsidRPr="00D759EF">
        <w:t xml:space="preserve">, </w:t>
      </w:r>
      <w:ins w:id="4314" w:author="Hans Zijlstra" w:date="2017-06-20T18:49:00Z">
        <w:r w:rsidR="009D5C38" w:rsidRPr="00D759EF">
          <w:t>we could use a</w:t>
        </w:r>
      </w:ins>
      <w:del w:id="4315" w:author="Hans Zijlstra" w:date="2017-06-20T18:49:00Z">
        <w:r w:rsidRPr="00D759EF" w:rsidDel="009D5C38">
          <w:delText>the</w:delText>
        </w:r>
      </w:del>
      <w:r w:rsidRPr="00D759EF">
        <w:t xml:space="preserve"> universal type </w:t>
      </w:r>
      <w:r w:rsidRPr="00D759EF">
        <w:rPr>
          <w:rFonts w:ascii="Consolas" w:hAnsi="Consolas"/>
          <w:b/>
          <w:bCs/>
          <w:noProof/>
          <w:kern w:val="32"/>
          <w:sz w:val="22"/>
        </w:rPr>
        <w:t>object</w:t>
      </w:r>
      <w:r w:rsidRPr="00D759EF">
        <w:t xml:space="preserve">, which can take values as </w:t>
      </w:r>
      <w:r w:rsidRPr="00D759EF">
        <w:rPr>
          <w:rFonts w:ascii="Consolas" w:hAnsi="Consolas"/>
          <w:b/>
          <w:bCs/>
          <w:noProof/>
          <w:kern w:val="32"/>
          <w:sz w:val="22"/>
        </w:rPr>
        <w:t>Dog</w:t>
      </w:r>
      <w:r w:rsidRPr="00D759EF">
        <w:t xml:space="preserve">, </w:t>
      </w:r>
      <w:r w:rsidRPr="00D759EF">
        <w:rPr>
          <w:rFonts w:ascii="Consolas" w:hAnsi="Consolas"/>
          <w:b/>
          <w:bCs/>
          <w:noProof/>
          <w:kern w:val="32"/>
          <w:sz w:val="22"/>
        </w:rPr>
        <w:t xml:space="preserve">Cat </w:t>
      </w:r>
      <w:r w:rsidRPr="00D759EF">
        <w:t xml:space="preserve">and </w:t>
      </w:r>
      <w:ins w:id="4316" w:author="Hans Zijlstra" w:date="2017-06-20T18:50:00Z">
        <w:r w:rsidR="009D5C38" w:rsidRPr="00D759EF">
          <w:t>any</w:t>
        </w:r>
      </w:ins>
      <w:del w:id="4317" w:author="Hans Zijlstra" w:date="2017-06-20T18:50:00Z">
        <w:r w:rsidRPr="00D759EF" w:rsidDel="009D5C38">
          <w:delText>all</w:delText>
        </w:r>
      </w:del>
      <w:r w:rsidRPr="00D759EF">
        <w:t xml:space="preserve"> other data type</w:t>
      </w:r>
      <w:del w:id="4318" w:author="Hans Zijlstra" w:date="2017-06-20T18:50:00Z">
        <w:r w:rsidRPr="00D759EF" w:rsidDel="009D5C38">
          <w:delText>s</w:delText>
        </w:r>
      </w:del>
      <w:ins w:id="4319" w:author="Hans Zijlstra" w:date="2017-06-20T18:50:00Z">
        <w:r w:rsidR="009D5C38" w:rsidRPr="00D759EF">
          <w:t>.</w:t>
        </w:r>
      </w:ins>
      <w:del w:id="4320" w:author="Hans Zijlstra" w:date="2017-06-20T18:50:00Z">
        <w:r w:rsidRPr="00D759EF" w:rsidDel="009D5C38">
          <w:delText>,</w:delText>
        </w:r>
      </w:del>
      <w:r w:rsidRPr="00D759EF">
        <w:t xml:space="preserve"> </w:t>
      </w:r>
      <w:ins w:id="4321" w:author="Hans Zijlstra" w:date="2017-06-20T18:50:00Z">
        <w:r w:rsidR="009D5C38" w:rsidRPr="00D759EF">
          <w:t>However,</w:t>
        </w:r>
      </w:ins>
      <w:del w:id="4322" w:author="Hans Zijlstra" w:date="2017-06-20T18:50:00Z">
        <w:r w:rsidRPr="00D759EF" w:rsidDel="009D5C38">
          <w:delText>but</w:delText>
        </w:r>
      </w:del>
      <w:r w:rsidRPr="00D759EF">
        <w:t xml:space="preserve"> this will create some inconvenience</w:t>
      </w:r>
      <w:del w:id="4323" w:author="Hans Zijlstra" w:date="2017-06-20T18:50:00Z">
        <w:r w:rsidRPr="00D759EF" w:rsidDel="009D5C38">
          <w:delText>,</w:delText>
        </w:r>
      </w:del>
      <w:r w:rsidRPr="00D759EF">
        <w:t xml:space="preserve"> associated with the need to convert back</w:t>
      </w:r>
      <w:ins w:id="4324" w:author="Hans Zijlstra" w:date="2017-06-20T18:50:00Z">
        <w:r w:rsidR="009D5C38" w:rsidRPr="00D759EF">
          <w:t>,</w:t>
        </w:r>
      </w:ins>
      <w:r w:rsidRPr="00D759EF">
        <w:t xml:space="preserve"> from</w:t>
      </w:r>
      <w:del w:id="4325" w:author="Hans Zijlstra" w:date="2017-06-20T18:51:00Z">
        <w:r w:rsidRPr="00D759EF" w:rsidDel="009D5C38">
          <w:delText xml:space="preserve"> the</w:delText>
        </w:r>
      </w:del>
      <w:r w:rsidRPr="00D759EF">
        <w:t xml:space="preserve"> </w:t>
      </w:r>
      <w:r w:rsidRPr="00D759EF">
        <w:rPr>
          <w:rFonts w:ascii="Consolas" w:hAnsi="Consolas"/>
          <w:b/>
          <w:bCs/>
          <w:noProof/>
          <w:kern w:val="32"/>
          <w:sz w:val="22"/>
        </w:rPr>
        <w:t>object</w:t>
      </w:r>
      <w:r w:rsidRPr="00D759EF">
        <w:t xml:space="preserve"> to</w:t>
      </w:r>
      <w:del w:id="4326" w:author="Hans Zijlstra" w:date="2017-06-20T18:51:00Z">
        <w:r w:rsidRPr="00D759EF" w:rsidDel="009D5C38">
          <w:delText xml:space="preserve"> the</w:delText>
        </w:r>
      </w:del>
      <w:r w:rsidRPr="00D759EF">
        <w:t xml:space="preserve"> </w:t>
      </w:r>
      <w:r w:rsidRPr="00D759EF">
        <w:rPr>
          <w:rFonts w:ascii="Consolas" w:hAnsi="Consolas"/>
          <w:b/>
          <w:bCs/>
          <w:noProof/>
          <w:kern w:val="32"/>
          <w:sz w:val="22"/>
        </w:rPr>
        <w:t>Dog</w:t>
      </w:r>
      <w:r w:rsidRPr="00D759EF">
        <w:t xml:space="preserve">, when </w:t>
      </w:r>
      <w:ins w:id="4327" w:author="Hans Zijlstra" w:date="2017-06-20T18:51:00Z">
        <w:r w:rsidR="009D5C38" w:rsidRPr="00D759EF">
          <w:t xml:space="preserve">specifically </w:t>
        </w:r>
      </w:ins>
      <w:r w:rsidRPr="00D759EF">
        <w:t xml:space="preserve">creating a shelter for dogs </w:t>
      </w:r>
      <w:del w:id="4328" w:author="Hans Zijlstra" w:date="2017-06-20T18:51:00Z">
        <w:r w:rsidRPr="00D759EF" w:rsidDel="009D5C38">
          <w:delText>and it</w:delText>
        </w:r>
      </w:del>
      <w:ins w:id="4329" w:author="Hans Zijlstra" w:date="2017-06-20T18:51:00Z">
        <w:r w:rsidR="009D5C38" w:rsidRPr="00D759EF">
          <w:t>that</w:t>
        </w:r>
      </w:ins>
      <w:r w:rsidRPr="00D759EF">
        <w:t xml:space="preserve"> contains cells of type </w:t>
      </w:r>
      <w:r w:rsidRPr="00D759EF">
        <w:rPr>
          <w:rFonts w:ascii="Consolas" w:hAnsi="Consolas"/>
          <w:b/>
          <w:bCs/>
          <w:noProof/>
          <w:kern w:val="32"/>
          <w:sz w:val="22"/>
        </w:rPr>
        <w:t>object</w:t>
      </w:r>
      <w:r w:rsidRPr="00D759EF">
        <w:t xml:space="preserve">, instead of type </w:t>
      </w:r>
      <w:r w:rsidRPr="00D759EF">
        <w:rPr>
          <w:rFonts w:ascii="Consolas" w:hAnsi="Consolas"/>
          <w:b/>
          <w:bCs/>
          <w:noProof/>
          <w:kern w:val="32"/>
          <w:sz w:val="22"/>
        </w:rPr>
        <w:t>Dog</w:t>
      </w:r>
      <w:r w:rsidRPr="00D759EF">
        <w:t>.</w:t>
      </w:r>
    </w:p>
    <w:p w14:paraId="3A9ED614" w14:textId="1702CC3E" w:rsidR="00371D15" w:rsidRPr="00D759EF" w:rsidRDefault="00371D15" w:rsidP="00371D15">
      <w:pPr>
        <w:spacing w:after="120"/>
      </w:pPr>
      <w:r w:rsidRPr="00D759EF">
        <w:t>To solve the task efficiently, we have to use a feature of the C# language that allows us to satisfy all required conditions simultaneously</w:t>
      </w:r>
      <w:ins w:id="4330" w:author="Hans Zijlstra" w:date="2017-06-20T18:48:00Z">
        <w:r w:rsidR="009D5C38" w:rsidRPr="00D759EF">
          <w:t xml:space="preserve"> and that</w:t>
        </w:r>
      </w:ins>
      <w:del w:id="4331" w:author="Hans Zijlstra" w:date="2017-06-20T18:48:00Z">
        <w:r w:rsidRPr="00D759EF" w:rsidDel="009D5C38">
          <w:delText>. It</w:delText>
        </w:r>
      </w:del>
      <w:r w:rsidRPr="00D759EF">
        <w:t xml:space="preserve"> is called </w:t>
      </w:r>
      <w:r w:rsidRPr="00D759EF">
        <w:rPr>
          <w:b/>
          <w:bCs/>
        </w:rPr>
        <w:t>generics</w:t>
      </w:r>
      <w:r w:rsidRPr="00D759EF">
        <w:t xml:space="preserve"> (template classes).</w:t>
      </w:r>
    </w:p>
    <w:p w14:paraId="7A877F33" w14:textId="77777777" w:rsidR="00371D15" w:rsidRPr="00D759EF" w:rsidRDefault="00371D15" w:rsidP="00371D15">
      <w:pPr>
        <w:pStyle w:val="Heading3"/>
      </w:pPr>
      <w:r w:rsidRPr="00D759EF">
        <w:t>What Is a Generic Class?</w:t>
      </w:r>
    </w:p>
    <w:p w14:paraId="3B27C1BC" w14:textId="0A2001F0" w:rsidR="00371D15" w:rsidRPr="00D759EF" w:rsidRDefault="00371D15" w:rsidP="00371D15">
      <w:del w:id="4332" w:author="Hans Zijlstra" w:date="2017-06-21T15:49:00Z">
        <w:r w:rsidRPr="00D759EF" w:rsidDel="00244688">
          <w:delText>As we know if a</w:delText>
        </w:r>
      </w:del>
      <w:ins w:id="4333" w:author="Hans Zijlstra" w:date="2017-06-21T15:49:00Z">
        <w:r w:rsidR="00244688" w:rsidRPr="00D759EF">
          <w:t>When a</w:t>
        </w:r>
      </w:ins>
      <w:r w:rsidRPr="00D759EF">
        <w:t xml:space="preserve"> method needs additional information to operate properly, this information is passed to the method using parameters. During the execution of the program, when calling this particular method, we pass arguments to the method, which are assigned to its parameters and then used in the method’s body.</w:t>
      </w:r>
    </w:p>
    <w:p w14:paraId="7F402D06" w14:textId="20ADACFF" w:rsidR="00371D15" w:rsidRPr="002959F9" w:rsidRDefault="00371D15" w:rsidP="00371D15">
      <w:pPr>
        <w:rPr>
          <w:b/>
        </w:rPr>
      </w:pPr>
      <w:del w:id="4334" w:author="Hans Zijlstra" w:date="2017-06-22T10:32:00Z">
        <w:r w:rsidRPr="00D759EF" w:rsidDel="008404DC">
          <w:delText>Like the methods, when we know, that the</w:delText>
        </w:r>
      </w:del>
      <w:ins w:id="4335" w:author="Hans Zijlstra" w:date="2017-06-22T10:32:00Z">
        <w:r w:rsidR="008404DC" w:rsidRPr="00D759EF">
          <w:t>When</w:t>
        </w:r>
      </w:ins>
      <w:r w:rsidRPr="00D759EF">
        <w:t xml:space="preserve"> functionality (actions)</w:t>
      </w:r>
      <w:ins w:id="4336" w:author="Hans Zijlstra" w:date="2017-06-22T10:32:00Z">
        <w:r w:rsidR="008404DC" w:rsidRPr="00D759EF">
          <w:t>,</w:t>
        </w:r>
      </w:ins>
      <w:r w:rsidRPr="00D759EF">
        <w:t xml:space="preserve"> encapsulated into a class, can be applied not only to objects of one, but</w:t>
      </w:r>
      <w:del w:id="4337" w:author="Hans Zijlstra" w:date="2017-06-22T10:33:00Z">
        <w:r w:rsidRPr="00D759EF" w:rsidDel="008404DC">
          <w:delText xml:space="preserve"> to</w:delText>
        </w:r>
      </w:del>
      <w:r w:rsidRPr="00D759EF">
        <w:t xml:space="preserve"> many (heterogeneous) types,</w:t>
      </w:r>
      <w:del w:id="4338" w:author="Hans Zijlstra" w:date="2017-06-22T10:33:00Z">
        <w:r w:rsidRPr="00D759EF" w:rsidDel="008404DC">
          <w:delText xml:space="preserve"> and these types are</w:delText>
        </w:r>
      </w:del>
      <w:r w:rsidRPr="00D759EF">
        <w:t xml:space="preserve"> not known at the time of declaring the </w:t>
      </w:r>
      <w:r w:rsidRPr="003262B6">
        <w:t>class</w:t>
      </w:r>
      <w:ins w:id="4339" w:author="Hans Zijlstra" w:date="2017-06-22T10:33:00Z">
        <w:r w:rsidR="008404DC" w:rsidRPr="00D759EF">
          <w:t>; t</w:t>
        </w:r>
        <w:r w:rsidR="008404DC" w:rsidRPr="00011129">
          <w:t>hen</w:t>
        </w:r>
      </w:ins>
      <w:del w:id="4340" w:author="Hans Zijlstra" w:date="2017-06-22T10:33:00Z">
        <w:r w:rsidRPr="00AA044A" w:rsidDel="008404DC">
          <w:delText>,</w:delText>
        </w:r>
      </w:del>
      <w:r w:rsidRPr="00AA044A">
        <w:t xml:space="preserve"> we can use a functionality of the language C# </w:t>
      </w:r>
      <w:ins w:id="4341" w:author="Hans Zijlstra" w:date="2017-06-22T10:33:00Z">
        <w:r w:rsidR="008404DC" w:rsidRPr="003262B6">
          <w:t>that</w:t>
        </w:r>
        <w:r w:rsidR="008404DC" w:rsidRPr="00D759EF">
          <w:t xml:space="preserve"> </w:t>
        </w:r>
        <w:r w:rsidR="008404DC" w:rsidRPr="003262B6">
          <w:t>is</w:t>
        </w:r>
        <w:r w:rsidR="008404DC" w:rsidRPr="00D759EF">
          <w:t xml:space="preserve"> </w:t>
        </w:r>
      </w:ins>
      <w:r w:rsidRPr="00011129">
        <w:t xml:space="preserve">called </w:t>
      </w:r>
      <w:r w:rsidRPr="00AA044A">
        <w:rPr>
          <w:b/>
        </w:rPr>
        <w:t>generics</w:t>
      </w:r>
      <w:r w:rsidRPr="00AA044A">
        <w:t xml:space="preserve"> (generic types).</w:t>
      </w:r>
    </w:p>
    <w:p w14:paraId="5C0C3650" w14:textId="78DEB3E1" w:rsidR="00371D15" w:rsidRPr="00011129" w:rsidRDefault="00371D15" w:rsidP="00371D15">
      <w:pPr>
        <w:tabs>
          <w:tab w:val="left" w:pos="1272"/>
        </w:tabs>
      </w:pPr>
      <w:r w:rsidRPr="00977A5E">
        <w:t xml:space="preserve">It allows us to </w:t>
      </w:r>
      <w:r w:rsidRPr="00977A5E">
        <w:rPr>
          <w:b/>
        </w:rPr>
        <w:t xml:space="preserve">declare parameters of </w:t>
      </w:r>
      <w:ins w:id="4342" w:author="Hans Zijlstra" w:date="2017-06-22T10:33:00Z">
        <w:r w:rsidR="008404DC" w:rsidRPr="0028675A">
          <w:rPr>
            <w:b/>
          </w:rPr>
          <w:t>a</w:t>
        </w:r>
      </w:ins>
      <w:del w:id="4343" w:author="Hans Zijlstra" w:date="2017-06-22T10:33:00Z">
        <w:r w:rsidRPr="00F04548" w:rsidDel="008404DC">
          <w:rPr>
            <w:b/>
          </w:rPr>
          <w:delText>this</w:delText>
        </w:r>
      </w:del>
      <w:r w:rsidRPr="00D759EF">
        <w:rPr>
          <w:b/>
        </w:rPr>
        <w:t xml:space="preserve"> class, by indicating an unknown type</w:t>
      </w:r>
      <w:r w:rsidRPr="00D759EF">
        <w:t xml:space="preserve"> that th</w:t>
      </w:r>
      <w:ins w:id="4344" w:author="Hans Zijlstra" w:date="2017-06-22T10:34:00Z">
        <w:r w:rsidR="008404DC" w:rsidRPr="00D759EF">
          <w:t>is</w:t>
        </w:r>
      </w:ins>
      <w:del w:id="4345" w:author="Hans Zijlstra" w:date="2017-06-22T10:34:00Z">
        <w:r w:rsidRPr="00D759EF" w:rsidDel="008404DC">
          <w:delText>e</w:delText>
        </w:r>
      </w:del>
      <w:r w:rsidRPr="00D759EF">
        <w:t xml:space="preserve"> class will work eventually with. </w:t>
      </w:r>
      <w:del w:id="4346" w:author="Hans Zijlstra" w:date="2017-06-22T10:34:00Z">
        <w:r w:rsidRPr="00D759EF" w:rsidDel="008404DC">
          <w:delText xml:space="preserve">Then, </w:delText>
        </w:r>
      </w:del>
      <w:ins w:id="4347" w:author="Hans Zijlstra" w:date="2017-06-22T10:34:00Z">
        <w:r w:rsidR="008404DC" w:rsidRPr="00D759EF">
          <w:t>W</w:t>
        </w:r>
      </w:ins>
      <w:del w:id="4348" w:author="Hans Zijlstra" w:date="2017-06-22T10:34:00Z">
        <w:r w:rsidRPr="00D759EF" w:rsidDel="008404DC">
          <w:delText>w</w:delText>
        </w:r>
      </w:del>
      <w:r w:rsidRPr="00D759EF">
        <w:t xml:space="preserve">hen we instantiate </w:t>
      </w:r>
      <w:ins w:id="4349" w:author="Hans Zijlstra" w:date="2017-06-22T10:38:00Z">
        <w:r w:rsidR="008404DC" w:rsidRPr="00D759EF">
          <w:t>a</w:t>
        </w:r>
      </w:ins>
      <w:del w:id="4350" w:author="Hans Zijlstra" w:date="2017-06-22T10:34:00Z">
        <w:r w:rsidRPr="00D759EF" w:rsidDel="008404DC">
          <w:delText>our</w:delText>
        </w:r>
      </w:del>
      <w:r w:rsidRPr="00D759EF">
        <w:t xml:space="preserve"> generic class, we </w:t>
      </w:r>
      <w:r w:rsidRPr="003262B6">
        <w:t>replace</w:t>
      </w:r>
      <w:r w:rsidRPr="00D759EF">
        <w:t xml:space="preserve"> the unknown </w:t>
      </w:r>
      <w:ins w:id="4351" w:author="Hans Zijlstra" w:date="2017-06-22T10:35:00Z">
        <w:r w:rsidR="008404DC" w:rsidRPr="003262B6">
          <w:t>type</w:t>
        </w:r>
        <w:r w:rsidR="008404DC" w:rsidRPr="00D759EF">
          <w:t xml:space="preserve"> </w:t>
        </w:r>
      </w:ins>
      <w:r w:rsidRPr="00011129">
        <w:t xml:space="preserve">with a </w:t>
      </w:r>
      <w:ins w:id="4352" w:author="Hans Zijlstra" w:date="2017-06-22T10:35:00Z">
        <w:r w:rsidR="008404DC" w:rsidRPr="003262B6">
          <w:t>specified</w:t>
        </w:r>
        <w:r w:rsidR="008404DC" w:rsidRPr="00D759EF">
          <w:t xml:space="preserve"> type</w:t>
        </w:r>
      </w:ins>
      <w:del w:id="4353" w:author="Hans Zijlstra" w:date="2017-06-22T10:35:00Z">
        <w:r w:rsidRPr="00011129" w:rsidDel="008404DC">
          <w:delText>particular</w:delText>
        </w:r>
      </w:del>
      <w:r w:rsidRPr="00AA044A">
        <w:t xml:space="preserve">. Accordingly, </w:t>
      </w:r>
      <w:ins w:id="4354" w:author="Hans Zijlstra" w:date="2017-06-22T10:38:00Z">
        <w:r w:rsidR="008404DC" w:rsidRPr="00AA044A">
          <w:t>a</w:t>
        </w:r>
      </w:ins>
      <w:del w:id="4355" w:author="Hans Zijlstra" w:date="2017-06-22T10:38:00Z">
        <w:r w:rsidRPr="002959F9" w:rsidDel="008404DC">
          <w:delText>the</w:delText>
        </w:r>
      </w:del>
      <w:r w:rsidRPr="00977A5E">
        <w:t xml:space="preserve"> newly created object will only work with objects of th</w:t>
      </w:r>
      <w:ins w:id="4356" w:author="Hans Zijlstra" w:date="2017-06-22T10:39:00Z">
        <w:r w:rsidR="008404DC" w:rsidRPr="00977A5E">
          <w:t>e</w:t>
        </w:r>
      </w:ins>
      <w:del w:id="4357" w:author="Hans Zijlstra" w:date="2017-06-22T10:39:00Z">
        <w:r w:rsidRPr="0028675A" w:rsidDel="008404DC">
          <w:delText>is</w:delText>
        </w:r>
      </w:del>
      <w:r w:rsidRPr="00F04548">
        <w:t xml:space="preserve"> type that we have assigned </w:t>
      </w:r>
      <w:ins w:id="4358" w:author="Hans Zijlstra" w:date="2017-06-22T10:39:00Z">
        <w:r w:rsidR="008404DC" w:rsidRPr="00D759EF">
          <w:t>during</w:t>
        </w:r>
      </w:ins>
      <w:del w:id="4359" w:author="Hans Zijlstra" w:date="2017-06-22T10:39:00Z">
        <w:r w:rsidRPr="00D759EF" w:rsidDel="008404DC">
          <w:delText>at its</w:delText>
        </w:r>
      </w:del>
      <w:r w:rsidRPr="00D759EF">
        <w:t xml:space="preserve"> initialization. The specific type can be any data type that the compiler recognizes, including class, structure, enumeration or </w:t>
      </w:r>
      <w:ins w:id="4360" w:author="Hans Zijlstra" w:date="2017-06-22T10:39:00Z">
        <w:r w:rsidR="008404DC" w:rsidRPr="003262B6">
          <w:t>even</w:t>
        </w:r>
        <w:r w:rsidR="008404DC" w:rsidRPr="00D759EF">
          <w:t xml:space="preserve"> </w:t>
        </w:r>
      </w:ins>
      <w:r w:rsidRPr="00011129">
        <w:t>another generic class.</w:t>
      </w:r>
    </w:p>
    <w:p w14:paraId="5B8C9412" w14:textId="7646097B" w:rsidR="00371D15" w:rsidRPr="00D759EF" w:rsidRDefault="00371D15" w:rsidP="00371D15">
      <w:pPr>
        <w:tabs>
          <w:tab w:val="left" w:pos="1272"/>
        </w:tabs>
      </w:pPr>
      <w:r w:rsidRPr="00AA044A">
        <w:t xml:space="preserve">To get a </w:t>
      </w:r>
      <w:ins w:id="4361" w:author="Hans Zijlstra" w:date="2017-06-22T10:40:00Z">
        <w:r w:rsidR="008404DC" w:rsidRPr="00AA044A">
          <w:t>clearer</w:t>
        </w:r>
      </w:ins>
      <w:del w:id="4362" w:author="Hans Zijlstra" w:date="2017-06-22T10:39:00Z">
        <w:r w:rsidRPr="003262B6" w:rsidDel="008404DC">
          <w:delText>cleane</w:delText>
        </w:r>
        <w:r w:rsidRPr="00D759EF" w:rsidDel="008404DC">
          <w:delText>r</w:delText>
        </w:r>
      </w:del>
      <w:r w:rsidRPr="00011129">
        <w:t xml:space="preserve"> picture of the nature of the generic type</w:t>
      </w:r>
      <w:del w:id="4363" w:author="Hans Zijlstra" w:date="2017-06-22T10:40:00Z">
        <w:r w:rsidRPr="00AA044A" w:rsidDel="008404DC">
          <w:delText>s</w:delText>
        </w:r>
      </w:del>
      <w:r w:rsidRPr="00AA044A">
        <w:t xml:space="preserve">, let’s return to our </w:t>
      </w:r>
      <w:ins w:id="4364" w:author="Hans Zijlstra" w:date="2017-06-22T10:40:00Z">
        <w:r w:rsidR="008404DC" w:rsidRPr="002959F9">
          <w:t>example</w:t>
        </w:r>
      </w:ins>
      <w:del w:id="4365" w:author="Hans Zijlstra" w:date="2017-06-22T10:40:00Z">
        <w:r w:rsidRPr="00977A5E" w:rsidDel="008404DC">
          <w:delText>task</w:delText>
        </w:r>
      </w:del>
      <w:r w:rsidRPr="00977A5E">
        <w:t xml:space="preserve"> </w:t>
      </w:r>
      <w:ins w:id="4366" w:author="Hans Zijlstra" w:date="2017-06-22T10:40:00Z">
        <w:r w:rsidR="008404DC" w:rsidRPr="0028675A">
          <w:t>of</w:t>
        </w:r>
      </w:ins>
      <w:del w:id="4367" w:author="Hans Zijlstra" w:date="2017-06-22T10:40:00Z">
        <w:r w:rsidRPr="00F04548" w:rsidDel="008404DC">
          <w:delText>from</w:delText>
        </w:r>
      </w:del>
      <w:r w:rsidRPr="00D759EF">
        <w:t xml:space="preserve"> the </w:t>
      </w:r>
      <w:r w:rsidR="00A6273F" w:rsidRPr="00011129">
        <w:fldChar w:fldCharType="begin"/>
      </w:r>
      <w:r w:rsidR="00A6273F" w:rsidRPr="00D759EF">
        <w:instrText xml:space="preserve"> HYPERLINK \l "AnimalsShelter_Class_Non_Generic" </w:instrText>
      </w:r>
      <w:r w:rsidR="00A6273F" w:rsidRPr="00011129">
        <w:rPr>
          <w:rPrChange w:id="4368" w:author="Hans Zijlstra" w:date="2017-06-24T11:23:00Z">
            <w:rPr>
              <w:rStyle w:val="Hyperlink"/>
            </w:rPr>
          </w:rPrChange>
        </w:rPr>
        <w:fldChar w:fldCharType="separate"/>
      </w:r>
      <w:r w:rsidRPr="00011129">
        <w:rPr>
          <w:rStyle w:val="Hyperlink"/>
        </w:rPr>
        <w:t>previous section</w:t>
      </w:r>
      <w:r w:rsidR="00A6273F" w:rsidRPr="00011129">
        <w:rPr>
          <w:rStyle w:val="Hyperlink"/>
        </w:rPr>
        <w:fldChar w:fldCharType="end"/>
      </w:r>
      <w:r w:rsidRPr="00D759EF">
        <w:t xml:space="preserve">. </w:t>
      </w:r>
      <w:del w:id="4369" w:author="Hans Zijlstra" w:date="2017-06-22T10:40:00Z">
        <w:r w:rsidRPr="00011129" w:rsidDel="008404DC">
          <w:delText xml:space="preserve">As you might guess, </w:delText>
        </w:r>
      </w:del>
      <w:ins w:id="4370" w:author="Hans Zijlstra" w:date="2017-06-22T10:41:00Z">
        <w:r w:rsidR="008404DC" w:rsidRPr="00AA044A">
          <w:t>T</w:t>
        </w:r>
      </w:ins>
      <w:del w:id="4371" w:author="Hans Zijlstra" w:date="2017-06-22T10:41:00Z">
        <w:r w:rsidRPr="00AA044A" w:rsidDel="008404DC">
          <w:delText>t</w:delText>
        </w:r>
      </w:del>
      <w:r w:rsidRPr="002959F9">
        <w:t xml:space="preserve">he class that describes the animal shelter </w:t>
      </w:r>
      <w:r w:rsidRPr="00977A5E">
        <w:rPr>
          <w:noProof/>
        </w:rPr>
        <w:t>(</w:t>
      </w:r>
      <w:r w:rsidRPr="00977A5E">
        <w:rPr>
          <w:rFonts w:ascii="Consolas" w:hAnsi="Consolas"/>
          <w:b/>
          <w:bCs/>
          <w:noProof/>
          <w:kern w:val="32"/>
          <w:sz w:val="22"/>
        </w:rPr>
        <w:t>AnimalShelter</w:t>
      </w:r>
      <w:r w:rsidRPr="0028675A">
        <w:rPr>
          <w:noProof/>
        </w:rPr>
        <w:t>)</w:t>
      </w:r>
      <w:r w:rsidRPr="00F04548">
        <w:t xml:space="preserve"> </w:t>
      </w:r>
      <w:ins w:id="4372" w:author="Hans Zijlstra" w:date="2017-06-25T13:10:00Z">
        <w:r w:rsidR="00287F10">
          <w:rPr>
            <w:b/>
          </w:rPr>
          <w:t>has to</w:t>
        </w:r>
      </w:ins>
      <w:del w:id="4373" w:author="Hans Zijlstra" w:date="2017-06-22T10:41:00Z">
        <w:r w:rsidRPr="00D759EF" w:rsidDel="008404DC">
          <w:rPr>
            <w:b/>
          </w:rPr>
          <w:delText>can</w:delText>
        </w:r>
      </w:del>
      <w:r w:rsidRPr="00D759EF">
        <w:rPr>
          <w:b/>
        </w:rPr>
        <w:t xml:space="preserve"> operate with different types of animals</w:t>
      </w:r>
      <w:r w:rsidRPr="00D759EF">
        <w:t xml:space="preserve">. </w:t>
      </w:r>
      <w:ins w:id="4374" w:author="Hans Zijlstra" w:date="2017-06-22T10:41:00Z">
        <w:r w:rsidR="008404DC" w:rsidRPr="00D759EF">
          <w:lastRenderedPageBreak/>
          <w:t>Therefore</w:t>
        </w:r>
      </w:ins>
      <w:del w:id="4375" w:author="Hans Zijlstra" w:date="2017-06-22T10:41:00Z">
        <w:r w:rsidRPr="00D759EF" w:rsidDel="008404DC">
          <w:delText>Consequently</w:delText>
        </w:r>
      </w:del>
      <w:r w:rsidRPr="00D759EF">
        <w:t xml:space="preserve">, if we want to create a general solution </w:t>
      </w:r>
      <w:del w:id="4376" w:author="Hans Zijlstra" w:date="2017-06-22T10:42:00Z">
        <w:r w:rsidRPr="00D759EF" w:rsidDel="00EB3DB8">
          <w:delText>of</w:delText>
        </w:r>
      </w:del>
      <w:ins w:id="4377" w:author="Hans Zijlstra" w:date="2017-06-22T10:42:00Z">
        <w:r w:rsidR="00EB3DB8" w:rsidRPr="003262B6">
          <w:t>for</w:t>
        </w:r>
      </w:ins>
      <w:r w:rsidRPr="00D759EF">
        <w:t xml:space="preserve"> the </w:t>
      </w:r>
      <w:r w:rsidRPr="003262B6">
        <w:t>task</w:t>
      </w:r>
      <w:ins w:id="4378" w:author="Hans Zijlstra" w:date="2017-06-22T10:42:00Z">
        <w:r w:rsidR="00EB3DB8" w:rsidRPr="00D759EF">
          <w:t xml:space="preserve"> </w:t>
        </w:r>
        <w:r w:rsidR="00EB3DB8" w:rsidRPr="003262B6">
          <w:t>of</w:t>
        </w:r>
        <w:r w:rsidR="00EB3DB8" w:rsidRPr="00D759EF">
          <w:t xml:space="preserve"> </w:t>
        </w:r>
        <w:r w:rsidR="00EB3DB8" w:rsidRPr="003262B6">
          <w:t>sheltering</w:t>
        </w:r>
        <w:r w:rsidR="00EB3DB8" w:rsidRPr="00D759EF">
          <w:t xml:space="preserve"> different animals</w:t>
        </w:r>
      </w:ins>
      <w:r w:rsidRPr="00011129">
        <w:t xml:space="preserve">, </w:t>
      </w:r>
      <w:del w:id="4379" w:author="Hans Zijlstra" w:date="2017-06-22T10:43:00Z">
        <w:r w:rsidRPr="00AA044A" w:rsidDel="00EB3DB8">
          <w:delText xml:space="preserve">during the declaration of class </w:delText>
        </w:r>
        <w:r w:rsidRPr="00AA044A" w:rsidDel="00EB3DB8">
          <w:rPr>
            <w:rFonts w:ascii="Consolas" w:hAnsi="Consolas"/>
            <w:b/>
            <w:bCs/>
            <w:noProof/>
            <w:kern w:val="32"/>
            <w:sz w:val="22"/>
          </w:rPr>
          <w:delText>AnimalShelter</w:delText>
        </w:r>
      </w:del>
      <w:del w:id="4380" w:author="Hans Zijlstra" w:date="2017-06-25T13:10:00Z">
        <w:r w:rsidRPr="002959F9" w:rsidDel="00287F10">
          <w:delText>,</w:delText>
        </w:r>
      </w:del>
      <w:ins w:id="4381" w:author="Hans Zijlstra" w:date="2017-06-25T13:10:00Z">
        <w:r w:rsidR="00287F10">
          <w:t>then</w:t>
        </w:r>
      </w:ins>
      <w:r w:rsidRPr="002959F9">
        <w:t xml:space="preserve"> we cannot </w:t>
      </w:r>
      <w:ins w:id="4382" w:author="Hans Zijlstra" w:date="2017-06-22T10:44:00Z">
        <w:r w:rsidR="00EB3DB8" w:rsidRPr="00977A5E">
          <w:t>define</w:t>
        </w:r>
      </w:ins>
      <w:del w:id="4383" w:author="Hans Zijlstra" w:date="2017-06-22T10:43:00Z">
        <w:r w:rsidRPr="00977A5E" w:rsidDel="00EB3DB8">
          <w:delText>know</w:delText>
        </w:r>
      </w:del>
      <w:r w:rsidRPr="0028675A">
        <w:t xml:space="preserve"> what type of animals </w:t>
      </w:r>
      <w:ins w:id="4384" w:author="Hans Zijlstra" w:date="2017-06-22T10:45:00Z">
        <w:r w:rsidR="00EB3DB8" w:rsidRPr="003262B6">
          <w:t>are</w:t>
        </w:r>
        <w:r w:rsidR="00EB3DB8" w:rsidRPr="00D759EF">
          <w:t xml:space="preserve"> sheltered</w:t>
        </w:r>
      </w:ins>
      <w:del w:id="4385" w:author="Hans Zijlstra" w:date="2017-06-22T10:44:00Z">
        <w:r w:rsidRPr="00011129" w:rsidDel="00EB3DB8">
          <w:delText xml:space="preserve">will be </w:delText>
        </w:r>
        <w:r w:rsidRPr="003262B6" w:rsidDel="00EB3DB8">
          <w:delText>sheltered</w:delText>
        </w:r>
      </w:del>
      <w:ins w:id="4386" w:author="Hans Zijlstra" w:date="2017-06-22T10:45:00Z">
        <w:r w:rsidR="00EB3DB8" w:rsidRPr="003262B6">
          <w:t>,</w:t>
        </w:r>
      </w:ins>
      <w:del w:id="4387" w:author="Hans Zijlstra" w:date="2017-06-22T10:44:00Z">
        <w:r w:rsidRPr="00D759EF" w:rsidDel="00EB3DB8">
          <w:delText xml:space="preserve"> </w:delText>
        </w:r>
      </w:del>
      <w:ins w:id="4388" w:author="Hans Zijlstra" w:date="2017-06-23T11:47:00Z">
        <w:r w:rsidR="00245BC7" w:rsidRPr="00011129">
          <w:t xml:space="preserve"> </w:t>
        </w:r>
      </w:ins>
      <w:ins w:id="4389" w:author="Hans Zijlstra" w:date="2017-06-22T10:44:00Z">
        <w:r w:rsidR="00EB3DB8" w:rsidRPr="00AA044A">
          <w:t xml:space="preserve">during declaration of </w:t>
        </w:r>
      </w:ins>
      <w:ins w:id="4390" w:author="Hans Zijlstra" w:date="2017-06-22T10:45:00Z">
        <w:r w:rsidR="00EB3DB8" w:rsidRPr="00AA044A">
          <w:t xml:space="preserve">the </w:t>
        </w:r>
      </w:ins>
      <w:ins w:id="4391" w:author="Hans Zijlstra" w:date="2017-06-22T10:44:00Z">
        <w:r w:rsidR="00EB3DB8" w:rsidRPr="002959F9">
          <w:t xml:space="preserve">class </w:t>
        </w:r>
        <w:r w:rsidR="00EB3DB8" w:rsidRPr="00977A5E">
          <w:rPr>
            <w:rFonts w:ascii="Consolas" w:hAnsi="Consolas"/>
            <w:b/>
            <w:bCs/>
            <w:noProof/>
            <w:kern w:val="32"/>
            <w:sz w:val="22"/>
          </w:rPr>
          <w:t>AnimalShelter</w:t>
        </w:r>
      </w:ins>
      <w:del w:id="4392" w:author="Hans Zijlstra" w:date="2017-06-22T10:44:00Z">
        <w:r w:rsidRPr="00977A5E" w:rsidDel="00EB3DB8">
          <w:delText>to shelter</w:delText>
        </w:r>
      </w:del>
      <w:r w:rsidRPr="0028675A">
        <w:t xml:space="preserve">. This </w:t>
      </w:r>
      <w:ins w:id="4393" w:author="Hans Zijlstra" w:date="2017-06-22T10:51:00Z">
        <w:r w:rsidR="00EB3DB8" w:rsidRPr="00F04548">
          <w:t>means</w:t>
        </w:r>
      </w:ins>
      <w:del w:id="4394" w:author="Hans Zijlstra" w:date="2017-06-22T10:51:00Z">
        <w:r w:rsidRPr="00D759EF" w:rsidDel="00EB3DB8">
          <w:delText>is sufficient indication,</w:delText>
        </w:r>
      </w:del>
      <w:r w:rsidRPr="00D759EF">
        <w:t xml:space="preserve"> that we </w:t>
      </w:r>
      <w:ins w:id="4395" w:author="Hans Zijlstra" w:date="2017-06-22T10:51:00Z">
        <w:r w:rsidR="00EB3DB8" w:rsidRPr="00D759EF">
          <w:t>should</w:t>
        </w:r>
      </w:ins>
      <w:del w:id="4396" w:author="Hans Zijlstra" w:date="2017-06-22T10:51:00Z">
        <w:r w:rsidRPr="00D759EF" w:rsidDel="00EB3DB8">
          <w:delText>can</w:delText>
        </w:r>
      </w:del>
      <w:r w:rsidRPr="00D759EF">
        <w:t xml:space="preserve"> </w:t>
      </w:r>
      <w:commentRangeStart w:id="4397"/>
      <w:ins w:id="4398" w:author="Hans Zijlstra" w:date="2017-06-22T10:51:00Z">
        <w:r w:rsidR="00243042" w:rsidRPr="00D759EF">
          <w:t>make our class generic</w:t>
        </w:r>
      </w:ins>
      <w:del w:id="4399" w:author="Hans Zijlstra" w:date="2017-06-22T10:51:00Z">
        <w:r w:rsidRPr="00D759EF" w:rsidDel="00243042">
          <w:delText>typify</w:delText>
        </w:r>
      </w:del>
      <w:del w:id="4400" w:author="Hans Zijlstra" w:date="2017-06-22T10:52:00Z">
        <w:r w:rsidRPr="00D759EF" w:rsidDel="00243042">
          <w:delText xml:space="preserve"> our class</w:delText>
        </w:r>
      </w:del>
      <w:commentRangeEnd w:id="4397"/>
      <w:r w:rsidR="00243042" w:rsidRPr="00D759EF">
        <w:rPr>
          <w:rStyle w:val="CommentReference"/>
        </w:rPr>
        <w:commentReference w:id="4397"/>
      </w:r>
      <w:r w:rsidRPr="00D759EF">
        <w:t>, adding to the declaration of the class</w:t>
      </w:r>
      <w:del w:id="4401" w:author="Hans Zijlstra" w:date="2017-06-22T10:52:00Z">
        <w:r w:rsidRPr="00011129" w:rsidDel="00243042">
          <w:delText xml:space="preserve"> as</w:delText>
        </w:r>
      </w:del>
      <w:r w:rsidRPr="00AA044A">
        <w:t xml:space="preserve"> a </w:t>
      </w:r>
      <w:del w:id="4402" w:author="Hans Zijlstra" w:date="2017-06-22T10:51:00Z">
        <w:r w:rsidRPr="00AA044A" w:rsidDel="00EB3DB8">
          <w:delText>parameter</w:delText>
        </w:r>
      </w:del>
      <w:del w:id="4403" w:author="Hans Zijlstra" w:date="2017-06-22T10:50:00Z">
        <w:r w:rsidRPr="002959F9" w:rsidDel="00EB3DB8">
          <w:delText>, the</w:delText>
        </w:r>
      </w:del>
      <w:ins w:id="4404" w:author="Hans Zijlstra" w:date="2017-06-22T10:51:00Z">
        <w:r w:rsidR="00EB3DB8" w:rsidRPr="00977A5E">
          <w:t>parameter of</w:t>
        </w:r>
      </w:ins>
      <w:r w:rsidRPr="00977A5E">
        <w:t xml:space="preserve"> unknown type </w:t>
      </w:r>
      <w:ins w:id="4405" w:author="Hans Zijlstra" w:date="2017-06-22T10:50:00Z">
        <w:r w:rsidR="00EB3DB8" w:rsidRPr="0028675A">
          <w:t>for</w:t>
        </w:r>
      </w:ins>
      <w:del w:id="4406" w:author="Hans Zijlstra" w:date="2017-06-22T10:50:00Z">
        <w:r w:rsidRPr="00F04548" w:rsidDel="00EB3DB8">
          <w:delText>of</w:delText>
        </w:r>
      </w:del>
      <w:r w:rsidRPr="00D759EF">
        <w:t xml:space="preserve"> </w:t>
      </w:r>
      <w:ins w:id="4407" w:author="Hans Zijlstra" w:date="2017-06-22T10:52:00Z">
        <w:r w:rsidR="00243042" w:rsidRPr="00D759EF">
          <w:t xml:space="preserve">different </w:t>
        </w:r>
      </w:ins>
      <w:r w:rsidRPr="00D759EF">
        <w:t>animals.</w:t>
      </w:r>
    </w:p>
    <w:p w14:paraId="3B195DCA" w14:textId="77777777" w:rsidR="00371D15" w:rsidRPr="00D759EF" w:rsidRDefault="00371D15" w:rsidP="00371D15">
      <w:pPr>
        <w:tabs>
          <w:tab w:val="left" w:pos="1272"/>
        </w:tabs>
        <w:spacing w:after="120"/>
      </w:pPr>
      <w:r w:rsidRPr="00D759EF">
        <w:t xml:space="preserve">Later, when we want to create a dog’s shelter for example, this parameter of the class will pass the name of our type – class </w:t>
      </w:r>
      <w:r w:rsidRPr="00D759EF">
        <w:rPr>
          <w:rFonts w:ascii="Consolas" w:hAnsi="Consolas"/>
          <w:b/>
          <w:bCs/>
          <w:noProof/>
          <w:kern w:val="32"/>
          <w:sz w:val="22"/>
        </w:rPr>
        <w:t>Dog</w:t>
      </w:r>
      <w:r w:rsidRPr="00D759EF">
        <w:t xml:space="preserve">. Accordingly, if you create a shelter for cats, we will pass the type </w:t>
      </w:r>
      <w:r w:rsidRPr="00D759EF">
        <w:rPr>
          <w:rFonts w:ascii="Consolas" w:hAnsi="Consolas"/>
          <w:b/>
          <w:bCs/>
          <w:noProof/>
          <w:kern w:val="32"/>
          <w:sz w:val="22"/>
        </w:rPr>
        <w:t>Cat</w:t>
      </w:r>
      <w:r w:rsidRPr="00D759EF">
        <w:t>, etc.</w:t>
      </w:r>
    </w:p>
    <w:tbl>
      <w:tblPr>
        <w:tblW w:w="0" w:type="auto"/>
        <w:tblInd w:w="108" w:type="dxa"/>
        <w:tblCellMar>
          <w:top w:w="113" w:type="dxa"/>
          <w:bottom w:w="113" w:type="dxa"/>
        </w:tblCellMar>
        <w:tblLook w:val="01E0" w:firstRow="1" w:lastRow="1" w:firstColumn="1" w:lastColumn="1" w:noHBand="0" w:noVBand="0"/>
      </w:tblPr>
      <w:tblGrid>
        <w:gridCol w:w="812"/>
        <w:gridCol w:w="7158"/>
      </w:tblGrid>
      <w:tr w:rsidR="00371D15" w:rsidRPr="00D759EF" w14:paraId="5EC6A9CA" w14:textId="77777777" w:rsidTr="00563712">
        <w:tc>
          <w:tcPr>
            <w:tcW w:w="812" w:type="dxa"/>
            <w:tcBorders>
              <w:top w:val="single" w:sz="4" w:space="0" w:color="auto"/>
              <w:left w:val="single" w:sz="4" w:space="0" w:color="auto"/>
              <w:bottom w:val="single" w:sz="4" w:space="0" w:color="auto"/>
              <w:right w:val="single" w:sz="4" w:space="0" w:color="auto"/>
            </w:tcBorders>
            <w:vAlign w:val="center"/>
          </w:tcPr>
          <w:p w14:paraId="572FF3C2" w14:textId="77777777" w:rsidR="00371D15" w:rsidRPr="00D759EF" w:rsidRDefault="00371D15" w:rsidP="00563712">
            <w:pPr>
              <w:spacing w:before="0"/>
              <w:jc w:val="center"/>
            </w:pPr>
            <w:r w:rsidRPr="00D759EF">
              <w:rPr>
                <w:noProof/>
              </w:rPr>
              <w:drawing>
                <wp:inline distT="0" distB="0" distL="0" distR="0" wp14:anchorId="6F64E534" wp14:editId="0CB9E086">
                  <wp:extent cx="327660" cy="327660"/>
                  <wp:effectExtent l="0" t="0" r="0" b="0"/>
                  <wp:docPr id="5421" name="Picture 5421" descr="idi_e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idi_exc"/>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327660" cy="327660"/>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65A75076" w14:textId="0E18DF42" w:rsidR="00371D15" w:rsidRPr="0028675A" w:rsidRDefault="00371D15" w:rsidP="00563712">
            <w:pPr>
              <w:pStyle w:val="WarningMessage"/>
            </w:pPr>
            <w:del w:id="4408" w:author="Hans Zijlstra" w:date="2017-06-22T10:49:00Z">
              <w:r w:rsidRPr="00011129" w:rsidDel="00EB3DB8">
                <w:delText>Typifying a class (</w:delText>
              </w:r>
            </w:del>
            <w:ins w:id="4409" w:author="Hans Zijlstra" w:date="2017-06-22T10:49:00Z">
              <w:r w:rsidR="00EB3DB8" w:rsidRPr="00AA044A">
                <w:t>C</w:t>
              </w:r>
            </w:ins>
            <w:del w:id="4410" w:author="Hans Zijlstra" w:date="2017-06-22T10:49:00Z">
              <w:r w:rsidRPr="00AA044A" w:rsidDel="00EB3DB8">
                <w:delText>c</w:delText>
              </w:r>
            </w:del>
            <w:r w:rsidRPr="002959F9">
              <w:t>reating a generic class</w:t>
            </w:r>
            <w:del w:id="4411" w:author="Hans Zijlstra" w:date="2017-06-22T10:49:00Z">
              <w:r w:rsidRPr="00977A5E" w:rsidDel="00EB3DB8">
                <w:delText>)</w:delText>
              </w:r>
            </w:del>
            <w:r w:rsidRPr="00977A5E">
              <w:t xml:space="preserve"> means to add to the declaration of a class a parameter (replacement) of unknown type, which the class will use during its</w:t>
            </w:r>
            <w:r w:rsidRPr="0028675A">
              <w:t xml:space="preserve"> operation. Subsequently, when the class is instantiated, this parameter is replaced with the name of some specific type.</w:t>
            </w:r>
          </w:p>
        </w:tc>
      </w:tr>
    </w:tbl>
    <w:p w14:paraId="066C8BF1" w14:textId="77777777" w:rsidR="00371D15" w:rsidRPr="00D759EF" w:rsidRDefault="00371D15" w:rsidP="00371D15">
      <w:pPr>
        <w:spacing w:after="120"/>
      </w:pPr>
      <w:r w:rsidRPr="00D759EF">
        <w:t>In the following sections we will introduce the syntax of generic classes and we will modify our previous example to use generics.</w:t>
      </w:r>
    </w:p>
    <w:p w14:paraId="0D416310" w14:textId="77777777" w:rsidR="00371D15" w:rsidRPr="00D759EF" w:rsidRDefault="00371D15" w:rsidP="00371D15">
      <w:pPr>
        <w:pStyle w:val="Heading3"/>
      </w:pPr>
      <w:r w:rsidRPr="00D759EF">
        <w:t>Declaration of Generic Class</w:t>
      </w:r>
    </w:p>
    <w:p w14:paraId="20820D5E" w14:textId="4AA7127D" w:rsidR="00371D15" w:rsidRPr="00D759EF" w:rsidRDefault="00371D15" w:rsidP="00371D15">
      <w:pPr>
        <w:spacing w:after="120"/>
      </w:pPr>
      <w:r w:rsidRPr="00D759EF">
        <w:t xml:space="preserve">Formally, the </w:t>
      </w:r>
      <w:r w:rsidRPr="00D759EF">
        <w:rPr>
          <w:b/>
        </w:rPr>
        <w:t>parameterizing of a class</w:t>
      </w:r>
      <w:r w:rsidRPr="00D759EF">
        <w:t xml:space="preserve"> is done by adding</w:t>
      </w:r>
      <w:r w:rsidRPr="00D759EF">
        <w:rPr>
          <w:rFonts w:ascii="Consolas" w:hAnsi="Consolas"/>
          <w:b/>
          <w:bCs/>
          <w:noProof/>
          <w:kern w:val="32"/>
          <w:sz w:val="22"/>
        </w:rPr>
        <w:t xml:space="preserve"> &lt;T&gt; </w:t>
      </w:r>
      <w:r w:rsidRPr="00D759EF">
        <w:t xml:space="preserve">to the declaration of the class, after its name, where </w:t>
      </w:r>
      <w:r w:rsidRPr="00D759EF">
        <w:rPr>
          <w:rFonts w:ascii="Consolas" w:hAnsi="Consolas"/>
          <w:b/>
          <w:bCs/>
          <w:noProof/>
          <w:kern w:val="32"/>
          <w:sz w:val="22"/>
        </w:rPr>
        <w:t>T</w:t>
      </w:r>
      <w:r w:rsidRPr="00D759EF">
        <w:t xml:space="preserve"> is the substitute (parameter) of the type, </w:t>
      </w:r>
      <w:ins w:id="4412" w:author="Hans Zijlstra" w:date="2017-06-22T10:56:00Z">
        <w:r w:rsidR="00725C6B" w:rsidRPr="00D759EF">
          <w:t>to be</w:t>
        </w:r>
      </w:ins>
      <w:del w:id="4413" w:author="Hans Zijlstra" w:date="2017-06-22T10:56:00Z">
        <w:r w:rsidRPr="00D759EF" w:rsidDel="00725C6B">
          <w:delText xml:space="preserve">which will be </w:delText>
        </w:r>
      </w:del>
      <w:ins w:id="4414" w:author="Hans Zijlstra" w:date="2017-06-25T13:12:00Z">
        <w:r w:rsidR="00287F10">
          <w:t xml:space="preserve"> </w:t>
        </w:r>
      </w:ins>
      <w:r w:rsidRPr="00D759EF">
        <w:t>used later:</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1AD091B9" w14:textId="77777777" w:rsidTr="00563712">
        <w:tc>
          <w:tcPr>
            <w:tcW w:w="7970" w:type="dxa"/>
            <w:tcBorders>
              <w:top w:val="single" w:sz="4" w:space="0" w:color="auto"/>
              <w:left w:val="single" w:sz="4" w:space="0" w:color="auto"/>
              <w:bottom w:val="single" w:sz="4" w:space="0" w:color="auto"/>
              <w:right w:val="single" w:sz="4" w:space="0" w:color="auto"/>
            </w:tcBorders>
          </w:tcPr>
          <w:p w14:paraId="38479D99" w14:textId="77777777" w:rsidR="00371D15" w:rsidRPr="00D759EF" w:rsidRDefault="00371D15" w:rsidP="00563712">
            <w:pPr>
              <w:spacing w:before="0"/>
              <w:rPr>
                <w:rFonts w:ascii="Consolas" w:hAnsi="Consolas" w:cs="Courier New"/>
                <w:noProof/>
                <w:sz w:val="22"/>
              </w:rPr>
            </w:pPr>
            <w:r w:rsidRPr="00D759EF">
              <w:rPr>
                <w:rFonts w:ascii="Consolas" w:hAnsi="Consolas" w:cs="Courier New"/>
                <w:noProof/>
                <w:sz w:val="22"/>
              </w:rPr>
              <w:t>[&lt;modifiers&gt;] class &lt;class_name&gt;&lt;T&gt;</w:t>
            </w:r>
          </w:p>
          <w:p w14:paraId="2E75D73E" w14:textId="77777777" w:rsidR="00371D15" w:rsidRPr="00D759EF" w:rsidRDefault="00371D15" w:rsidP="00563712">
            <w:pPr>
              <w:spacing w:before="0"/>
              <w:rPr>
                <w:rFonts w:ascii="Consolas" w:hAnsi="Consolas" w:cs="Courier New"/>
                <w:noProof/>
                <w:sz w:val="22"/>
              </w:rPr>
            </w:pPr>
            <w:r w:rsidRPr="00D759EF">
              <w:rPr>
                <w:rFonts w:ascii="Consolas" w:hAnsi="Consolas" w:cs="Courier New"/>
                <w:noProof/>
                <w:sz w:val="22"/>
              </w:rPr>
              <w:t>{</w:t>
            </w:r>
          </w:p>
          <w:p w14:paraId="79CF2522" w14:textId="77777777" w:rsidR="00371D15" w:rsidRPr="00D759EF" w:rsidRDefault="00371D15" w:rsidP="00563712">
            <w:pPr>
              <w:spacing w:before="0"/>
              <w:rPr>
                <w:rFonts w:ascii="Consolas" w:hAnsi="Consolas" w:cs="Courier New"/>
                <w:noProof/>
                <w:sz w:val="22"/>
              </w:rPr>
            </w:pPr>
            <w:r w:rsidRPr="00D759EF">
              <w:rPr>
                <w:rFonts w:ascii="Consolas" w:hAnsi="Consolas" w:cs="Courier New"/>
                <w:noProof/>
                <w:sz w:val="22"/>
              </w:rPr>
              <w:t>}</w:t>
            </w:r>
          </w:p>
        </w:tc>
      </w:tr>
    </w:tbl>
    <w:p w14:paraId="4E733029" w14:textId="48028AA4" w:rsidR="00371D15" w:rsidRPr="00D759EF" w:rsidRDefault="00371D15" w:rsidP="00371D15">
      <w:pPr>
        <w:spacing w:after="120"/>
      </w:pPr>
      <w:r w:rsidRPr="00D759EF">
        <w:t>It should be not</w:t>
      </w:r>
      <w:ins w:id="4415" w:author="Hans Zijlstra" w:date="2017-06-25T13:12:00Z">
        <w:r w:rsidR="00287F10">
          <w:t>ed</w:t>
        </w:r>
      </w:ins>
      <w:del w:id="4416" w:author="Hans Zijlstra" w:date="2017-06-25T13:12:00Z">
        <w:r w:rsidRPr="00D759EF" w:rsidDel="00287F10">
          <w:delText>iced</w:delText>
        </w:r>
      </w:del>
      <w:r w:rsidRPr="00D759EF">
        <w:t xml:space="preserve"> that the </w:t>
      </w:r>
      <w:ins w:id="4417" w:author="Hans Zijlstra" w:date="2017-06-25T13:27:00Z">
        <w:r w:rsidR="008D3826">
          <w:t>angle brackets</w:t>
        </w:r>
      </w:ins>
      <w:del w:id="4418" w:author="Hans Zijlstra" w:date="2017-06-25T13:27:00Z">
        <w:r w:rsidRPr="00D759EF" w:rsidDel="008D3826">
          <w:delText>characters</w:delText>
        </w:r>
      </w:del>
      <w:r w:rsidRPr="00D759EF">
        <w:t xml:space="preserve"> '</w:t>
      </w:r>
      <w:r w:rsidRPr="00D759EF">
        <w:rPr>
          <w:rFonts w:ascii="Consolas" w:hAnsi="Consolas"/>
          <w:b/>
          <w:bCs/>
          <w:noProof/>
          <w:kern w:val="32"/>
          <w:sz w:val="22"/>
        </w:rPr>
        <w:t>&lt;</w:t>
      </w:r>
      <w:r w:rsidRPr="00D759EF">
        <w:t>' and '</w:t>
      </w:r>
      <w:r w:rsidRPr="00D759EF">
        <w:rPr>
          <w:rFonts w:ascii="Consolas" w:hAnsi="Consolas"/>
          <w:b/>
          <w:bCs/>
          <w:noProof/>
          <w:kern w:val="32"/>
          <w:sz w:val="22"/>
        </w:rPr>
        <w:t>&gt;</w:t>
      </w:r>
      <w:r w:rsidRPr="00D759EF">
        <w:t xml:space="preserve">', which surround the substitution </w:t>
      </w:r>
      <w:r w:rsidRPr="00D759EF">
        <w:rPr>
          <w:rFonts w:ascii="Consolas" w:hAnsi="Consolas"/>
          <w:b/>
          <w:bCs/>
          <w:noProof/>
          <w:kern w:val="32"/>
          <w:sz w:val="22"/>
        </w:rPr>
        <w:t>T</w:t>
      </w:r>
      <w:del w:id="4419" w:author="Hans Zijlstra" w:date="2017-06-25T13:28:00Z">
        <w:r w:rsidRPr="00D759EF" w:rsidDel="008D3826">
          <w:delText xml:space="preserve"> </w:delText>
        </w:r>
      </w:del>
      <w:ins w:id="4420" w:author="Hans Zijlstra" w:date="2017-06-25T13:28:00Z">
        <w:r w:rsidR="008D3826">
          <w:t xml:space="preserve">, </w:t>
        </w:r>
      </w:ins>
      <w:r w:rsidRPr="00D759EF">
        <w:t>are an obligatory part of the syntax of</w:t>
      </w:r>
      <w:del w:id="4421" w:author="Hans Zijlstra" w:date="2017-06-22T10:57:00Z">
        <w:r w:rsidRPr="00D759EF" w:rsidDel="00725C6B">
          <w:delText xml:space="preserve"> la</w:delText>
        </w:r>
      </w:del>
      <w:del w:id="4422" w:author="Hans Zijlstra" w:date="2017-06-22T10:56:00Z">
        <w:r w:rsidRPr="00D759EF" w:rsidDel="00725C6B">
          <w:delText>nguage</w:delText>
        </w:r>
      </w:del>
      <w:r w:rsidRPr="00D759EF">
        <w:t xml:space="preserve"> C# and must </w:t>
      </w:r>
      <w:ins w:id="4423" w:author="Hans Zijlstra" w:date="2017-06-22T10:57:00Z">
        <w:r w:rsidR="00725C6B" w:rsidRPr="00D759EF">
          <w:t>occur</w:t>
        </w:r>
      </w:ins>
      <w:del w:id="4424" w:author="Hans Zijlstra" w:date="2017-06-22T10:57:00Z">
        <w:r w:rsidRPr="00D759EF" w:rsidDel="00725C6B">
          <w:delText>participate</w:delText>
        </w:r>
      </w:del>
      <w:r w:rsidRPr="00D759EF">
        <w:t xml:space="preserve"> in the declaration of a generic class.</w:t>
      </w:r>
    </w:p>
    <w:p w14:paraId="340B7973" w14:textId="0EA701F3" w:rsidR="00371D15" w:rsidRPr="00D759EF" w:rsidRDefault="00371D15" w:rsidP="00371D15">
      <w:pPr>
        <w:spacing w:after="120"/>
        <w:rPr>
          <w:b/>
        </w:rPr>
      </w:pPr>
      <w:r w:rsidRPr="00D759EF">
        <w:t xml:space="preserve">The </w:t>
      </w:r>
      <w:r w:rsidRPr="00D759EF">
        <w:rPr>
          <w:b/>
        </w:rPr>
        <w:t xml:space="preserve">declaration of </w:t>
      </w:r>
      <w:ins w:id="4425" w:author="Hans Zijlstra" w:date="2017-06-22T10:57:00Z">
        <w:r w:rsidR="00725C6B" w:rsidRPr="00D759EF">
          <w:rPr>
            <w:b/>
          </w:rPr>
          <w:t xml:space="preserve">a </w:t>
        </w:r>
      </w:ins>
      <w:r w:rsidRPr="00D759EF">
        <w:rPr>
          <w:b/>
        </w:rPr>
        <w:t>generic class</w:t>
      </w:r>
      <w:r w:rsidRPr="00D759EF">
        <w:t xml:space="preserve">, which describes a shelter for homeless animals, should </w:t>
      </w:r>
      <w:ins w:id="4426" w:author="Hans Zijlstra" w:date="2017-06-22T10:58:00Z">
        <w:r w:rsidR="00725C6B" w:rsidRPr="00D759EF">
          <w:t>be</w:t>
        </w:r>
      </w:ins>
      <w:del w:id="4427" w:author="Hans Zijlstra" w:date="2017-06-22T10:58:00Z">
        <w:r w:rsidRPr="00D759EF" w:rsidDel="00725C6B">
          <w:delText>look like</w:delText>
        </w:r>
      </w:del>
      <w:r w:rsidRPr="00D759EF">
        <w:t xml:space="preserve"> as follows:</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622AE8AC" w14:textId="77777777" w:rsidTr="00563712">
        <w:tc>
          <w:tcPr>
            <w:tcW w:w="7970" w:type="dxa"/>
            <w:tcBorders>
              <w:top w:val="single" w:sz="4" w:space="0" w:color="auto"/>
              <w:left w:val="single" w:sz="4" w:space="0" w:color="auto"/>
              <w:bottom w:val="single" w:sz="4" w:space="0" w:color="auto"/>
              <w:right w:val="single" w:sz="4" w:space="0" w:color="auto"/>
            </w:tcBorders>
          </w:tcPr>
          <w:p w14:paraId="373F017A"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FF"/>
                <w:sz w:val="22"/>
              </w:rPr>
              <w:t xml:space="preserve">class </w:t>
            </w:r>
            <w:r w:rsidRPr="00D759EF">
              <w:rPr>
                <w:rFonts w:ascii="Consolas" w:hAnsi="Consolas"/>
                <w:noProof/>
                <w:color w:val="2B91AF"/>
                <w:sz w:val="22"/>
              </w:rPr>
              <w:t>AnimalShelter</w:t>
            </w:r>
            <w:r w:rsidRPr="00D759EF">
              <w:rPr>
                <w:rFonts w:ascii="Consolas" w:hAnsi="Consolas"/>
                <w:noProof/>
                <w:sz w:val="22"/>
              </w:rPr>
              <w:t>&lt;T&gt;</w:t>
            </w:r>
          </w:p>
          <w:p w14:paraId="072870DA"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p w14:paraId="357E1245" w14:textId="77777777" w:rsidR="00371D15" w:rsidRPr="00D759EF" w:rsidRDefault="00371D15" w:rsidP="00563712">
            <w:pPr>
              <w:autoSpaceDE w:val="0"/>
              <w:autoSpaceDN w:val="0"/>
              <w:adjustRightInd w:val="0"/>
              <w:spacing w:before="0"/>
              <w:jc w:val="left"/>
              <w:rPr>
                <w:rFonts w:ascii="Consolas" w:hAnsi="Consolas" w:cs="Courier New"/>
                <w:noProof/>
                <w:color w:val="008000"/>
                <w:sz w:val="22"/>
              </w:rPr>
            </w:pPr>
            <w:r w:rsidRPr="00D759EF">
              <w:rPr>
                <w:rFonts w:ascii="Consolas" w:hAnsi="Consolas"/>
                <w:noProof/>
                <w:sz w:val="22"/>
              </w:rPr>
              <w:tab/>
            </w:r>
            <w:r w:rsidRPr="00D759EF">
              <w:rPr>
                <w:rFonts w:ascii="Consolas" w:hAnsi="Consolas" w:cs="Courier New"/>
                <w:noProof/>
                <w:color w:val="008000"/>
                <w:sz w:val="22"/>
              </w:rPr>
              <w:t>// Class body here …</w:t>
            </w:r>
          </w:p>
          <w:p w14:paraId="408FA7F3"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tc>
      </w:tr>
    </w:tbl>
    <w:p w14:paraId="232CEEB2" w14:textId="17E3EFF2" w:rsidR="00371D15" w:rsidRPr="00D759EF" w:rsidRDefault="00371D15" w:rsidP="00371D15">
      <w:pPr>
        <w:spacing w:after="120"/>
      </w:pPr>
      <w:del w:id="4428" w:author="Hans Zijlstra" w:date="2017-06-22T10:58:00Z">
        <w:r w:rsidRPr="00D759EF" w:rsidDel="00725C6B">
          <w:delText>Let’s can imagine that</w:delText>
        </w:r>
      </w:del>
      <w:del w:id="4429" w:author="Hans Zijlstra" w:date="2017-06-25T13:29:00Z">
        <w:r w:rsidRPr="00D759EF" w:rsidDel="008D3826">
          <w:delText xml:space="preserve"> </w:delText>
        </w:r>
      </w:del>
      <w:ins w:id="4430" w:author="Hans Zijlstra" w:date="2017-06-22T10:58:00Z">
        <w:r w:rsidR="00725C6B" w:rsidRPr="00D759EF">
          <w:t>W</w:t>
        </w:r>
      </w:ins>
      <w:del w:id="4431" w:author="Hans Zijlstra" w:date="2017-06-22T10:58:00Z">
        <w:r w:rsidRPr="00D759EF" w:rsidDel="00725C6B">
          <w:delText>w</w:delText>
        </w:r>
      </w:del>
      <w:r w:rsidRPr="00D759EF">
        <w:t>e</w:t>
      </w:r>
      <w:del w:id="4432" w:author="Hans Zijlstra" w:date="2017-06-22T10:58:00Z">
        <w:r w:rsidRPr="00D759EF" w:rsidDel="00725C6B">
          <w:delText xml:space="preserve"> are</w:delText>
        </w:r>
      </w:del>
      <w:r w:rsidRPr="00D759EF">
        <w:t xml:space="preserve"> creat</w:t>
      </w:r>
      <w:ins w:id="4433" w:author="Hans Zijlstra" w:date="2017-06-22T10:58:00Z">
        <w:r w:rsidR="00725C6B" w:rsidRPr="00D759EF">
          <w:t>e</w:t>
        </w:r>
      </w:ins>
      <w:del w:id="4434" w:author="Hans Zijlstra" w:date="2017-06-22T10:58:00Z">
        <w:r w:rsidRPr="00D759EF" w:rsidDel="00725C6B">
          <w:delText>ing</w:delText>
        </w:r>
      </w:del>
      <w:r w:rsidRPr="00D759EF">
        <w:t xml:space="preserve"> a </w:t>
      </w:r>
      <w:r w:rsidRPr="00D759EF">
        <w:rPr>
          <w:b/>
        </w:rPr>
        <w:t>template</w:t>
      </w:r>
      <w:del w:id="4435" w:author="Hans Zijlstra" w:date="2017-06-22T10:59:00Z">
        <w:r w:rsidRPr="00D759EF" w:rsidDel="00725C6B">
          <w:rPr>
            <w:b/>
          </w:rPr>
          <w:delText xml:space="preserve"> of our</w:delText>
        </w:r>
      </w:del>
      <w:r w:rsidRPr="00D759EF">
        <w:rPr>
          <w:b/>
        </w:rPr>
        <w:t xml:space="preserve"> class</w:t>
      </w:r>
      <w:r w:rsidRPr="00D759EF">
        <w:t xml:space="preserve"> </w:t>
      </w:r>
      <w:r w:rsidRPr="00D759EF">
        <w:rPr>
          <w:rFonts w:ascii="Consolas" w:hAnsi="Consolas"/>
          <w:b/>
          <w:bCs/>
          <w:noProof/>
          <w:kern w:val="32"/>
          <w:sz w:val="22"/>
        </w:rPr>
        <w:t>AnimalShelter</w:t>
      </w:r>
      <w:r w:rsidRPr="00D759EF">
        <w:t xml:space="preserve">, which we will </w:t>
      </w:r>
      <w:ins w:id="4436" w:author="Hans Zijlstra" w:date="2017-06-22T10:59:00Z">
        <w:r w:rsidR="00725C6B" w:rsidRPr="00D759EF">
          <w:t xml:space="preserve">further </w:t>
        </w:r>
      </w:ins>
      <w:r w:rsidRPr="00D759EF">
        <w:t xml:space="preserve">specify later, </w:t>
      </w:r>
      <w:ins w:id="4437" w:author="Hans Zijlstra" w:date="2017-06-22T10:59:00Z">
        <w:r w:rsidR="00725C6B" w:rsidRPr="00D759EF">
          <w:t xml:space="preserve">when </w:t>
        </w:r>
      </w:ins>
      <w:r w:rsidRPr="00D759EF">
        <w:t xml:space="preserve">replacing </w:t>
      </w:r>
      <w:r w:rsidRPr="00D759EF">
        <w:rPr>
          <w:rFonts w:ascii="Consolas" w:hAnsi="Consolas"/>
          <w:b/>
          <w:bCs/>
          <w:noProof/>
          <w:kern w:val="32"/>
          <w:sz w:val="22"/>
        </w:rPr>
        <w:t>T</w:t>
      </w:r>
      <w:r w:rsidRPr="00D759EF">
        <w:t xml:space="preserve"> with a specific type, for instance a</w:t>
      </w:r>
      <w:ins w:id="4438" w:author="Hans Zijlstra" w:date="2017-06-22T11:00:00Z">
        <w:r w:rsidR="00725C6B" w:rsidRPr="00D759EF">
          <w:t xml:space="preserve"> type</w:t>
        </w:r>
      </w:ins>
      <w:r w:rsidRPr="00D759EF">
        <w:t xml:space="preserve"> </w:t>
      </w:r>
      <w:r w:rsidRPr="00D759EF">
        <w:rPr>
          <w:rFonts w:ascii="Consolas" w:hAnsi="Consolas"/>
          <w:b/>
          <w:bCs/>
          <w:noProof/>
          <w:kern w:val="32"/>
          <w:sz w:val="22"/>
        </w:rPr>
        <w:t>Dog</w:t>
      </w:r>
      <w:r w:rsidRPr="00D759EF">
        <w:t>.</w:t>
      </w:r>
    </w:p>
    <w:p w14:paraId="0DCDDED6" w14:textId="2946ED53" w:rsidR="00371D15" w:rsidRPr="002959F9" w:rsidRDefault="00371D15" w:rsidP="00371D15">
      <w:pPr>
        <w:spacing w:after="120"/>
      </w:pPr>
      <w:r w:rsidRPr="00D759EF">
        <w:t>A</w:t>
      </w:r>
      <w:del w:id="4439" w:author="Hans Zijlstra" w:date="2017-06-22T11:00:00Z">
        <w:r w:rsidRPr="00D759EF" w:rsidDel="00725C6B">
          <w:delText xml:space="preserve"> particular</w:delText>
        </w:r>
      </w:del>
      <w:r w:rsidRPr="00D759EF">
        <w:t xml:space="preserve"> class may have more than one </w:t>
      </w:r>
      <w:commentRangeStart w:id="4440"/>
      <w:ins w:id="4441" w:author="Hans Zijlstra" w:date="2017-06-22T11:04:00Z">
        <w:r w:rsidR="007327B6" w:rsidRPr="00D759EF">
          <w:t>type parameter</w:t>
        </w:r>
      </w:ins>
      <w:del w:id="4442" w:author="Hans Zijlstra" w:date="2017-06-22T11:04:00Z">
        <w:r w:rsidRPr="00D759EF" w:rsidDel="007327B6">
          <w:delText>substitute</w:delText>
        </w:r>
      </w:del>
      <w:r w:rsidRPr="00D759EF">
        <w:t xml:space="preserve"> (to be </w:t>
      </w:r>
      <w:ins w:id="4443" w:author="Hans Zijlstra" w:date="2017-06-22T11:05:00Z">
        <w:r w:rsidR="007327B6" w:rsidRPr="00D759EF">
          <w:t>substituted</w:t>
        </w:r>
      </w:ins>
      <w:del w:id="4444" w:author="Hans Zijlstra" w:date="2017-06-22T11:04:00Z">
        <w:r w:rsidRPr="00D759EF" w:rsidDel="007327B6">
          <w:delText>parameterized</w:delText>
        </w:r>
      </w:del>
      <w:commentRangeEnd w:id="4440"/>
      <w:r w:rsidR="007327B6" w:rsidRPr="00D759EF">
        <w:rPr>
          <w:rStyle w:val="CommentReference"/>
        </w:rPr>
        <w:commentReference w:id="4440"/>
      </w:r>
      <w:r w:rsidRPr="00D759EF">
        <w:t xml:space="preserve"> by more than one type), depending on </w:t>
      </w:r>
      <w:del w:id="4445" w:author="Hans Zijlstra" w:date="2017-06-22T11:05:00Z">
        <w:r w:rsidRPr="00011129" w:rsidDel="007327B6">
          <w:delText>its</w:delText>
        </w:r>
      </w:del>
      <w:del w:id="4446" w:author="Hans Zijlstra" w:date="2017-06-25T13:30:00Z">
        <w:r w:rsidRPr="00AA044A" w:rsidDel="008D3826">
          <w:delText xml:space="preserve"> </w:delText>
        </w:r>
      </w:del>
      <w:r w:rsidRPr="00AA044A">
        <w:t>need</w:t>
      </w:r>
      <w:del w:id="4447" w:author="Hans Zijlstra" w:date="2017-06-22T11:05:00Z">
        <w:r w:rsidRPr="00AA044A" w:rsidDel="007327B6">
          <w:delText>s</w:delText>
        </w:r>
      </w:del>
      <w:r w:rsidRPr="002959F9">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6DEA34E4" w14:textId="77777777" w:rsidTr="00563712">
        <w:tc>
          <w:tcPr>
            <w:tcW w:w="7970" w:type="dxa"/>
            <w:tcBorders>
              <w:top w:val="single" w:sz="4" w:space="0" w:color="auto"/>
              <w:left w:val="single" w:sz="4" w:space="0" w:color="auto"/>
              <w:bottom w:val="single" w:sz="4" w:space="0" w:color="auto"/>
              <w:right w:val="single" w:sz="4" w:space="0" w:color="auto"/>
            </w:tcBorders>
          </w:tcPr>
          <w:p w14:paraId="2DEA65C0" w14:textId="77777777" w:rsidR="00371D15" w:rsidRPr="00977A5E" w:rsidRDefault="00371D15" w:rsidP="00563712">
            <w:pPr>
              <w:spacing w:before="0"/>
              <w:rPr>
                <w:rFonts w:ascii="Consolas" w:hAnsi="Consolas" w:cs="Courier New"/>
                <w:noProof/>
                <w:sz w:val="22"/>
              </w:rPr>
            </w:pPr>
            <w:r w:rsidRPr="00977A5E">
              <w:rPr>
                <w:rFonts w:ascii="Consolas" w:hAnsi="Consolas" w:cs="Courier New"/>
                <w:noProof/>
                <w:sz w:val="22"/>
              </w:rPr>
              <w:t>[&lt;modifiers&gt;] class &lt;class_name&gt;&lt;T1 [, T2, [… [, Tn]]]&gt;</w:t>
            </w:r>
          </w:p>
          <w:p w14:paraId="144E3E76" w14:textId="77777777" w:rsidR="00371D15" w:rsidRPr="00977A5E" w:rsidRDefault="00371D15" w:rsidP="00563712">
            <w:pPr>
              <w:spacing w:before="0"/>
              <w:rPr>
                <w:rFonts w:ascii="Consolas" w:hAnsi="Consolas" w:cs="Courier New"/>
                <w:noProof/>
                <w:sz w:val="22"/>
              </w:rPr>
            </w:pPr>
            <w:r w:rsidRPr="00977A5E">
              <w:rPr>
                <w:rFonts w:ascii="Consolas" w:hAnsi="Consolas" w:cs="Courier New"/>
                <w:noProof/>
                <w:sz w:val="22"/>
              </w:rPr>
              <w:t>{</w:t>
            </w:r>
          </w:p>
          <w:p w14:paraId="18BEE1D4" w14:textId="77777777" w:rsidR="00371D15" w:rsidRPr="0028675A" w:rsidRDefault="00371D15" w:rsidP="00563712">
            <w:pPr>
              <w:spacing w:before="0"/>
              <w:rPr>
                <w:rFonts w:ascii="Consolas" w:hAnsi="Consolas" w:cs="Courier New"/>
                <w:noProof/>
                <w:sz w:val="22"/>
              </w:rPr>
            </w:pPr>
            <w:r w:rsidRPr="0028675A">
              <w:rPr>
                <w:rFonts w:ascii="Consolas" w:hAnsi="Consolas" w:cs="Courier New"/>
                <w:noProof/>
                <w:sz w:val="22"/>
              </w:rPr>
              <w:t>}</w:t>
            </w:r>
          </w:p>
        </w:tc>
      </w:tr>
    </w:tbl>
    <w:p w14:paraId="4CFBF57B" w14:textId="5AB70B24" w:rsidR="00371D15" w:rsidRPr="00D759EF" w:rsidRDefault="00371D15" w:rsidP="00371D15">
      <w:pPr>
        <w:spacing w:after="120"/>
      </w:pPr>
      <w:r w:rsidRPr="00D759EF">
        <w:lastRenderedPageBreak/>
        <w:t xml:space="preserve">If the class needs </w:t>
      </w:r>
      <w:r w:rsidRPr="00D759EF">
        <w:rPr>
          <w:b/>
        </w:rPr>
        <w:t>several different unknown types</w:t>
      </w:r>
      <w:r w:rsidRPr="00D759EF">
        <w:t>, these types should be listed</w:t>
      </w:r>
      <w:del w:id="4448" w:author="Hans Zijlstra" w:date="2017-06-22T11:07:00Z">
        <w:r w:rsidRPr="00D759EF" w:rsidDel="007327B6">
          <w:delText xml:space="preserve"> </w:delText>
        </w:r>
      </w:del>
      <w:ins w:id="4449" w:author="Hans Zijlstra" w:date="2017-06-23T11:47:00Z">
        <w:r w:rsidR="00245BC7" w:rsidRPr="00D759EF">
          <w:t xml:space="preserve"> </w:t>
        </w:r>
      </w:ins>
      <w:ins w:id="4450" w:author="Hans Zijlstra" w:date="2017-06-22T11:06:00Z">
        <w:r w:rsidR="007327B6" w:rsidRPr="00D759EF">
          <w:t>separated</w:t>
        </w:r>
      </w:ins>
      <w:ins w:id="4451" w:author="Hans Zijlstra" w:date="2017-06-22T11:07:00Z">
        <w:r w:rsidR="007327B6" w:rsidRPr="00D759EF">
          <w:t xml:space="preserve"> </w:t>
        </w:r>
      </w:ins>
      <w:r w:rsidRPr="00D759EF">
        <w:t>by a comma</w:t>
      </w:r>
      <w:ins w:id="4452" w:author="Hans Zijlstra" w:date="2017-06-22T11:07:00Z">
        <w:r w:rsidR="007327B6" w:rsidRPr="00D759EF">
          <w:t>,</w:t>
        </w:r>
      </w:ins>
      <w:r w:rsidRPr="00D759EF">
        <w:t xml:space="preserve"> between the </w:t>
      </w:r>
      <w:ins w:id="4453" w:author="Hans Zijlstra" w:date="2017-06-25T13:30:00Z">
        <w:r w:rsidR="008D3826">
          <w:t>angle brackets</w:t>
        </w:r>
      </w:ins>
      <w:del w:id="4454" w:author="Hans Zijlstra" w:date="2017-06-25T13:30:00Z">
        <w:r w:rsidRPr="00D759EF" w:rsidDel="008D3826">
          <w:delText>characters</w:delText>
        </w:r>
      </w:del>
      <w:r w:rsidRPr="00D759EF">
        <w:t xml:space="preserve"> '</w:t>
      </w:r>
      <w:r w:rsidRPr="00D759EF">
        <w:rPr>
          <w:rFonts w:ascii="Consolas" w:hAnsi="Consolas"/>
          <w:b/>
          <w:bCs/>
          <w:noProof/>
          <w:kern w:val="32"/>
          <w:sz w:val="22"/>
        </w:rPr>
        <w:t>&lt;</w:t>
      </w:r>
      <w:r w:rsidRPr="00D759EF">
        <w:t>' and '</w:t>
      </w:r>
      <w:r w:rsidRPr="00D759EF">
        <w:rPr>
          <w:rFonts w:ascii="Consolas" w:hAnsi="Consolas"/>
          <w:b/>
          <w:bCs/>
          <w:noProof/>
          <w:kern w:val="32"/>
          <w:sz w:val="22"/>
        </w:rPr>
        <w:t>&gt;</w:t>
      </w:r>
      <w:r w:rsidRPr="00D759EF">
        <w:t>' in the declaration of the class</w:t>
      </w:r>
      <w:ins w:id="4455" w:author="Hans Zijlstra" w:date="2017-06-22T11:10:00Z">
        <w:r w:rsidR="007327B6" w:rsidRPr="00D759EF">
          <w:t>.</w:t>
        </w:r>
      </w:ins>
      <w:del w:id="4456" w:author="Hans Zijlstra" w:date="2017-06-22T11:10:00Z">
        <w:r w:rsidRPr="00D759EF" w:rsidDel="007327B6">
          <w:delText>,</w:delText>
        </w:r>
      </w:del>
      <w:r w:rsidRPr="00D759EF">
        <w:t xml:space="preserve"> </w:t>
      </w:r>
      <w:del w:id="4457" w:author="Hans Zijlstra" w:date="2017-06-22T11:10:00Z">
        <w:r w:rsidRPr="00D759EF" w:rsidDel="007327B6">
          <w:delText>as each</w:delText>
        </w:r>
      </w:del>
      <w:ins w:id="4458" w:author="Hans Zijlstra" w:date="2017-06-22T11:10:00Z">
        <w:r w:rsidR="007327B6" w:rsidRPr="00D759EF">
          <w:t>Each</w:t>
        </w:r>
      </w:ins>
      <w:r w:rsidRPr="00D759EF">
        <w:t xml:space="preserve"> of the </w:t>
      </w:r>
      <w:ins w:id="4459" w:author="Hans Zijlstra" w:date="2017-06-22T11:10:00Z">
        <w:r w:rsidR="007327B6" w:rsidRPr="00D759EF">
          <w:t>type parameters</w:t>
        </w:r>
      </w:ins>
      <w:del w:id="4460" w:author="Hans Zijlstra" w:date="2017-06-22T11:10:00Z">
        <w:r w:rsidRPr="00D759EF" w:rsidDel="007327B6">
          <w:delText>substitutes</w:delText>
        </w:r>
      </w:del>
      <w:r w:rsidRPr="00D759EF">
        <w:t xml:space="preserve"> </w:t>
      </w:r>
      <w:del w:id="4461" w:author="Hans Zijlstra" w:date="2017-06-22T11:10:00Z">
        <w:r w:rsidRPr="00D759EF" w:rsidDel="007327B6">
          <w:delText>used</w:delText>
        </w:r>
      </w:del>
      <w:del w:id="4462" w:author="Hans Zijlstra" w:date="2017-06-25T13:32:00Z">
        <w:r w:rsidRPr="00D759EF" w:rsidDel="008D3826">
          <w:delText xml:space="preserve"> </w:delText>
        </w:r>
      </w:del>
      <w:r w:rsidRPr="00D759EF">
        <w:t xml:space="preserve">must </w:t>
      </w:r>
      <w:ins w:id="4463" w:author="Hans Zijlstra" w:date="2017-06-22T11:10:00Z">
        <w:r w:rsidR="008D3826">
          <w:t>have its</w:t>
        </w:r>
      </w:ins>
      <w:ins w:id="4464" w:author="Hans Zijlstra" w:date="2017-06-25T13:31:00Z">
        <w:r w:rsidR="008D3826">
          <w:t xml:space="preserve"> unique</w:t>
        </w:r>
      </w:ins>
      <w:del w:id="4465" w:author="Hans Zijlstra" w:date="2017-06-22T11:10:00Z">
        <w:r w:rsidRPr="00D759EF" w:rsidDel="007327B6">
          <w:delText>be different</w:delText>
        </w:r>
      </w:del>
      <w:r w:rsidRPr="00D759EF">
        <w:t xml:space="preserve"> identifier (e.g. a different letter) – in the definition</w:t>
      </w:r>
      <w:del w:id="4466" w:author="Hans Zijlstra" w:date="2017-06-22T11:11:00Z">
        <w:r w:rsidRPr="00D759EF" w:rsidDel="007327B6">
          <w:delText xml:space="preserve"> they are</w:delText>
        </w:r>
      </w:del>
      <w:r w:rsidRPr="00D759EF">
        <w:t xml:space="preserve"> indicated as </w:t>
      </w:r>
      <w:r w:rsidRPr="00D759EF">
        <w:rPr>
          <w:rFonts w:ascii="Consolas" w:hAnsi="Consolas"/>
          <w:b/>
          <w:bCs/>
          <w:noProof/>
          <w:kern w:val="32"/>
          <w:sz w:val="22"/>
        </w:rPr>
        <w:t>T1</w:t>
      </w:r>
      <w:r w:rsidRPr="00D759EF">
        <w:t xml:space="preserve">, </w:t>
      </w:r>
      <w:r w:rsidRPr="00D759EF">
        <w:rPr>
          <w:rFonts w:ascii="Consolas" w:hAnsi="Consolas"/>
          <w:b/>
          <w:bCs/>
          <w:noProof/>
          <w:kern w:val="32"/>
          <w:sz w:val="22"/>
        </w:rPr>
        <w:t>T2</w:t>
      </w:r>
      <w:r w:rsidRPr="00D759EF">
        <w:t xml:space="preserve">, …, </w:t>
      </w:r>
      <w:r w:rsidRPr="00D759EF">
        <w:rPr>
          <w:rFonts w:ascii="Consolas" w:hAnsi="Consolas"/>
          <w:b/>
          <w:bCs/>
          <w:noProof/>
          <w:kern w:val="32"/>
          <w:sz w:val="22"/>
        </w:rPr>
        <w:t>Tn</w:t>
      </w:r>
      <w:r w:rsidRPr="00D759EF">
        <w:t>.</w:t>
      </w:r>
    </w:p>
    <w:p w14:paraId="790543D3" w14:textId="672B3FEB" w:rsidR="00371D15" w:rsidRPr="00D759EF" w:rsidRDefault="00371D15" w:rsidP="00371D15">
      <w:pPr>
        <w:spacing w:after="120"/>
        <w:rPr>
          <w:b/>
        </w:rPr>
      </w:pPr>
      <w:r w:rsidRPr="00D759EF">
        <w:t>In case, we should</w:t>
      </w:r>
      <w:ins w:id="4467" w:author="Hans Zijlstra" w:date="2017-06-22T11:12:00Z">
        <w:r w:rsidR="007327B6" w:rsidRPr="00D759EF">
          <w:t xml:space="preserve"> have</w:t>
        </w:r>
      </w:ins>
      <w:r w:rsidRPr="00D759EF">
        <w:t xml:space="preserve"> to create a shelter for animals of</w:t>
      </w:r>
      <w:del w:id="4468" w:author="Hans Zijlstra" w:date="2017-06-22T11:12:00Z">
        <w:r w:rsidRPr="00D759EF" w:rsidDel="007327B6">
          <w:delText xml:space="preserve"> a</w:delText>
        </w:r>
      </w:del>
      <w:r w:rsidRPr="00D759EF">
        <w:t xml:space="preserve"> mixed type, </w:t>
      </w:r>
      <w:ins w:id="4469" w:author="Hans Zijlstra" w:date="2017-06-22T11:12:00Z">
        <w:r w:rsidR="007327B6" w:rsidRPr="00D759EF">
          <w:t xml:space="preserve">for instance </w:t>
        </w:r>
      </w:ins>
      <w:r w:rsidRPr="00D759EF">
        <w:t xml:space="preserve">one that accommodates both – dogs and cats, we </w:t>
      </w:r>
      <w:ins w:id="4470" w:author="Hans Zijlstra" w:date="2017-06-22T11:13:00Z">
        <w:r w:rsidR="00797515" w:rsidRPr="00D759EF">
          <w:t>might</w:t>
        </w:r>
      </w:ins>
      <w:del w:id="4471" w:author="Hans Zijlstra" w:date="2017-06-22T11:13:00Z">
        <w:r w:rsidRPr="00D759EF" w:rsidDel="00797515">
          <w:delText>should</w:delText>
        </w:r>
      </w:del>
      <w:r w:rsidRPr="00D759EF">
        <w:t xml:space="preserve"> declare the class as follows:</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5095F151" w14:textId="77777777" w:rsidTr="00563712">
        <w:tc>
          <w:tcPr>
            <w:tcW w:w="7970" w:type="dxa"/>
            <w:tcBorders>
              <w:top w:val="single" w:sz="4" w:space="0" w:color="auto"/>
              <w:left w:val="single" w:sz="4" w:space="0" w:color="auto"/>
              <w:bottom w:val="single" w:sz="4" w:space="0" w:color="auto"/>
              <w:right w:val="single" w:sz="4" w:space="0" w:color="auto"/>
            </w:tcBorders>
          </w:tcPr>
          <w:p w14:paraId="5A07F52E" w14:textId="329835FF" w:rsidR="00371D15" w:rsidRPr="00011129"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FF"/>
                <w:sz w:val="22"/>
              </w:rPr>
              <w:t xml:space="preserve">class </w:t>
            </w:r>
            <w:r w:rsidRPr="00D759EF">
              <w:rPr>
                <w:rFonts w:ascii="Consolas" w:hAnsi="Consolas"/>
                <w:noProof/>
                <w:color w:val="2B91AF"/>
                <w:sz w:val="22"/>
              </w:rPr>
              <w:t>AnimalShelter</w:t>
            </w:r>
            <w:r w:rsidRPr="00D759EF">
              <w:rPr>
                <w:rFonts w:ascii="Consolas" w:hAnsi="Consolas"/>
                <w:noProof/>
                <w:sz w:val="22"/>
              </w:rPr>
              <w:t>&lt;</w:t>
            </w:r>
            <w:commentRangeStart w:id="4472"/>
            <w:r w:rsidRPr="00D759EF">
              <w:rPr>
                <w:rFonts w:ascii="Consolas" w:hAnsi="Consolas"/>
                <w:noProof/>
                <w:sz w:val="22"/>
              </w:rPr>
              <w:t>T</w:t>
            </w:r>
            <w:ins w:id="4473" w:author="Hans Zijlstra" w:date="2017-06-22T11:17:00Z">
              <w:r w:rsidR="00797515" w:rsidRPr="00D759EF">
                <w:rPr>
                  <w:rFonts w:ascii="Consolas" w:hAnsi="Consolas"/>
                  <w:noProof/>
                  <w:sz w:val="22"/>
                </w:rPr>
                <w:t>Dog</w:t>
              </w:r>
            </w:ins>
            <w:r w:rsidRPr="00D759EF">
              <w:rPr>
                <w:rFonts w:ascii="Consolas" w:hAnsi="Consolas"/>
                <w:noProof/>
                <w:sz w:val="22"/>
              </w:rPr>
              <w:t xml:space="preserve">, </w:t>
            </w:r>
            <w:ins w:id="4474" w:author="Hans Zijlstra" w:date="2017-06-22T11:17:00Z">
              <w:r w:rsidR="00797515" w:rsidRPr="00D759EF">
                <w:rPr>
                  <w:rFonts w:ascii="Consolas" w:hAnsi="Consolas"/>
                  <w:noProof/>
                  <w:sz w:val="22"/>
                </w:rPr>
                <w:t>TCat</w:t>
              </w:r>
            </w:ins>
            <w:del w:id="4475" w:author="Hans Zijlstra" w:date="2017-06-22T11:17:00Z">
              <w:r w:rsidRPr="00D759EF" w:rsidDel="00797515">
                <w:rPr>
                  <w:rFonts w:ascii="Consolas" w:hAnsi="Consolas"/>
                  <w:noProof/>
                  <w:sz w:val="22"/>
                </w:rPr>
                <w:delText>U</w:delText>
              </w:r>
            </w:del>
            <w:commentRangeEnd w:id="4472"/>
            <w:r w:rsidR="00797515" w:rsidRPr="00D759EF">
              <w:rPr>
                <w:rStyle w:val="CommentReference"/>
              </w:rPr>
              <w:commentReference w:id="4472"/>
            </w:r>
            <w:r w:rsidRPr="00D759EF">
              <w:rPr>
                <w:rFonts w:ascii="Consolas" w:hAnsi="Consolas"/>
                <w:noProof/>
                <w:sz w:val="22"/>
              </w:rPr>
              <w:t>&gt;</w:t>
            </w:r>
          </w:p>
          <w:p w14:paraId="7E55C58A" w14:textId="77777777" w:rsidR="00371D15" w:rsidRPr="00AA044A" w:rsidRDefault="00371D15" w:rsidP="00563712">
            <w:pPr>
              <w:autoSpaceDE w:val="0"/>
              <w:autoSpaceDN w:val="0"/>
              <w:adjustRightInd w:val="0"/>
              <w:spacing w:before="0"/>
              <w:jc w:val="left"/>
              <w:rPr>
                <w:rFonts w:ascii="Consolas" w:hAnsi="Consolas" w:cs="Courier New"/>
                <w:noProof/>
                <w:sz w:val="22"/>
              </w:rPr>
            </w:pPr>
            <w:r w:rsidRPr="00AA044A">
              <w:rPr>
                <w:rFonts w:ascii="Consolas" w:hAnsi="Consolas" w:cs="Courier New"/>
                <w:noProof/>
                <w:sz w:val="22"/>
              </w:rPr>
              <w:t>{</w:t>
            </w:r>
          </w:p>
          <w:p w14:paraId="3B884B8D" w14:textId="77777777" w:rsidR="00371D15" w:rsidRPr="00D759EF" w:rsidRDefault="00371D15" w:rsidP="00563712">
            <w:pPr>
              <w:autoSpaceDE w:val="0"/>
              <w:autoSpaceDN w:val="0"/>
              <w:adjustRightInd w:val="0"/>
              <w:spacing w:before="0"/>
              <w:jc w:val="left"/>
              <w:rPr>
                <w:rFonts w:ascii="Consolas" w:hAnsi="Consolas" w:cs="Courier New"/>
                <w:noProof/>
                <w:color w:val="008000"/>
                <w:sz w:val="22"/>
              </w:rPr>
            </w:pPr>
            <w:r w:rsidRPr="00D759EF">
              <w:rPr>
                <w:rFonts w:ascii="Consolas" w:hAnsi="Consolas"/>
                <w:noProof/>
                <w:sz w:val="22"/>
              </w:rPr>
              <w:tab/>
            </w:r>
            <w:r w:rsidRPr="00D759EF">
              <w:rPr>
                <w:rFonts w:ascii="Consolas" w:hAnsi="Consolas" w:cs="Courier New"/>
                <w:noProof/>
                <w:color w:val="008000"/>
                <w:sz w:val="22"/>
              </w:rPr>
              <w:t>// Class body here …</w:t>
            </w:r>
          </w:p>
          <w:p w14:paraId="76C722FB"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tc>
      </w:tr>
    </w:tbl>
    <w:p w14:paraId="23578D44" w14:textId="402F1D30" w:rsidR="00371D15" w:rsidRPr="00D759EF" w:rsidRDefault="00371D15" w:rsidP="00371D15">
      <w:pPr>
        <w:spacing w:after="120"/>
      </w:pPr>
      <w:r w:rsidRPr="00D759EF">
        <w:t xml:space="preserve">If this were our case, we </w:t>
      </w:r>
      <w:ins w:id="4476" w:author="Hans Zijlstra" w:date="2017-06-22T11:18:00Z">
        <w:r w:rsidR="00797515" w:rsidRPr="00D759EF">
          <w:t>might</w:t>
        </w:r>
      </w:ins>
      <w:del w:id="4477" w:author="Hans Zijlstra" w:date="2017-06-22T11:18:00Z">
        <w:r w:rsidRPr="00D759EF" w:rsidDel="00797515">
          <w:delText>would</w:delText>
        </w:r>
      </w:del>
      <w:r w:rsidRPr="00D759EF">
        <w:t xml:space="preserve"> use the first parameter </w:t>
      </w:r>
      <w:r w:rsidRPr="00D759EF">
        <w:rPr>
          <w:rFonts w:ascii="Consolas" w:hAnsi="Consolas"/>
          <w:b/>
          <w:bCs/>
          <w:noProof/>
          <w:kern w:val="32"/>
          <w:sz w:val="22"/>
        </w:rPr>
        <w:t>T</w:t>
      </w:r>
      <w:ins w:id="4478" w:author="Hans Zijlstra" w:date="2017-06-22T11:18:00Z">
        <w:r w:rsidR="00797515" w:rsidRPr="00D759EF">
          <w:rPr>
            <w:rFonts w:ascii="Consolas" w:hAnsi="Consolas"/>
            <w:b/>
            <w:bCs/>
            <w:noProof/>
            <w:kern w:val="32"/>
            <w:sz w:val="22"/>
          </w:rPr>
          <w:t>Dog</w:t>
        </w:r>
      </w:ins>
      <w:r w:rsidRPr="00D759EF">
        <w:t xml:space="preserve">, to indicate objects of type </w:t>
      </w:r>
      <w:r w:rsidRPr="00D759EF">
        <w:rPr>
          <w:rFonts w:ascii="Consolas" w:hAnsi="Consolas"/>
          <w:b/>
          <w:bCs/>
          <w:noProof/>
          <w:kern w:val="32"/>
          <w:sz w:val="22"/>
        </w:rPr>
        <w:t>Dog</w:t>
      </w:r>
      <w:r w:rsidRPr="00D759EF">
        <w:t>,</w:t>
      </w:r>
      <w:del w:id="4479" w:author="Hans Zijlstra" w:date="2017-06-25T13:34:00Z">
        <w:r w:rsidRPr="00D759EF" w:rsidDel="008D3826">
          <w:delText xml:space="preserve"> </w:delText>
        </w:r>
      </w:del>
      <w:del w:id="4480" w:author="Hans Zijlstra" w:date="2017-06-22T11:13:00Z">
        <w:r w:rsidRPr="00D759EF" w:rsidDel="00797515">
          <w:delText>which our class would operate with,</w:delText>
        </w:r>
      </w:del>
      <w:r w:rsidRPr="00D759EF">
        <w:t xml:space="preserve"> and </w:t>
      </w:r>
      <w:ins w:id="4481" w:author="Hans Zijlstra" w:date="2017-06-22T11:13:00Z">
        <w:r w:rsidR="00797515" w:rsidRPr="00D759EF">
          <w:t>a second parame</w:t>
        </w:r>
      </w:ins>
      <w:ins w:id="4482" w:author="Hans Zijlstra" w:date="2017-06-22T11:14:00Z">
        <w:r w:rsidR="00797515" w:rsidRPr="00D759EF">
          <w:t xml:space="preserve">ter </w:t>
        </w:r>
      </w:ins>
      <w:del w:id="4483" w:author="Hans Zijlstra" w:date="2017-06-22T11:13:00Z">
        <w:r w:rsidRPr="00D759EF" w:rsidDel="00797515">
          <w:delText>with</w:delText>
        </w:r>
      </w:del>
      <w:r w:rsidRPr="00D759EF">
        <w:t xml:space="preserve"> </w:t>
      </w:r>
      <w:ins w:id="4484" w:author="Hans Zijlstra" w:date="2017-06-22T11:18:00Z">
        <w:r w:rsidR="00797515" w:rsidRPr="00D759EF">
          <w:rPr>
            <w:rFonts w:ascii="Consolas" w:hAnsi="Consolas"/>
            <w:b/>
            <w:bCs/>
            <w:noProof/>
            <w:kern w:val="32"/>
            <w:sz w:val="22"/>
          </w:rPr>
          <w:t>TCat</w:t>
        </w:r>
      </w:ins>
      <w:del w:id="4485" w:author="Hans Zijlstra" w:date="2017-06-22T11:18:00Z">
        <w:r w:rsidRPr="00D759EF" w:rsidDel="00797515">
          <w:rPr>
            <w:rFonts w:ascii="Consolas" w:hAnsi="Consolas"/>
            <w:b/>
            <w:bCs/>
            <w:noProof/>
            <w:kern w:val="32"/>
            <w:sz w:val="22"/>
          </w:rPr>
          <w:delText>U</w:delText>
        </w:r>
      </w:del>
      <w:r w:rsidRPr="00D759EF">
        <w:t xml:space="preserve"> – to indicate objects of type </w:t>
      </w:r>
      <w:r w:rsidRPr="00D759EF">
        <w:rPr>
          <w:rFonts w:ascii="Consolas" w:hAnsi="Consolas"/>
          <w:b/>
          <w:bCs/>
          <w:noProof/>
          <w:kern w:val="32"/>
          <w:sz w:val="22"/>
        </w:rPr>
        <w:t>Cat</w:t>
      </w:r>
      <w:r w:rsidRPr="00D759EF">
        <w:t>.</w:t>
      </w:r>
    </w:p>
    <w:p w14:paraId="70D31F33" w14:textId="77777777" w:rsidR="00371D15" w:rsidRPr="00D759EF" w:rsidRDefault="00371D15" w:rsidP="00371D15">
      <w:pPr>
        <w:pStyle w:val="Heading3"/>
      </w:pPr>
      <w:r w:rsidRPr="00D759EF">
        <w:t>Specifying Generic Classes</w:t>
      </w:r>
    </w:p>
    <w:p w14:paraId="6E60DBE3" w14:textId="77777777" w:rsidR="00371D15" w:rsidRPr="00D759EF" w:rsidRDefault="00371D15" w:rsidP="00371D15">
      <w:pPr>
        <w:spacing w:after="120"/>
      </w:pPr>
      <w:r w:rsidRPr="00D759EF">
        <w:t xml:space="preserve">Before we present more details about generics, we should look at </w:t>
      </w:r>
      <w:r w:rsidRPr="00D759EF">
        <w:rPr>
          <w:b/>
        </w:rPr>
        <w:t>how to use generic classes</w:t>
      </w:r>
      <w:del w:id="4486" w:author="Hans Zijlstra" w:date="2017-06-22T11:19:00Z">
        <w:r w:rsidRPr="00D759EF" w:rsidDel="00797515">
          <w:delText>. The using of generic classes should be done as follows</w:delText>
        </w:r>
      </w:del>
      <w:r w:rsidRPr="00D759EF">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5B6CA3FA" w14:textId="77777777" w:rsidTr="00563712">
        <w:tc>
          <w:tcPr>
            <w:tcW w:w="7970" w:type="dxa"/>
            <w:tcBorders>
              <w:top w:val="single" w:sz="4" w:space="0" w:color="auto"/>
              <w:left w:val="single" w:sz="4" w:space="0" w:color="auto"/>
              <w:bottom w:val="single" w:sz="4" w:space="0" w:color="auto"/>
              <w:right w:val="single" w:sz="4" w:space="0" w:color="auto"/>
            </w:tcBorders>
          </w:tcPr>
          <w:p w14:paraId="14E0971E" w14:textId="77777777" w:rsidR="00371D15" w:rsidRPr="00D759EF" w:rsidRDefault="00371D15" w:rsidP="00563712">
            <w:pPr>
              <w:spacing w:before="0"/>
              <w:rPr>
                <w:rFonts w:ascii="Consolas" w:hAnsi="Consolas" w:cs="Courier New"/>
                <w:noProof/>
                <w:sz w:val="22"/>
              </w:rPr>
            </w:pPr>
            <w:r w:rsidRPr="00D759EF">
              <w:rPr>
                <w:rFonts w:ascii="Consolas" w:hAnsi="Consolas" w:cs="Courier New"/>
                <w:noProof/>
                <w:sz w:val="22"/>
              </w:rPr>
              <w:t>&lt;class_name&gt;&lt;concrete_type&gt;&lt;variable_name&gt; =</w:t>
            </w:r>
          </w:p>
          <w:p w14:paraId="071212EC" w14:textId="77777777" w:rsidR="00371D15" w:rsidRPr="00D759EF" w:rsidRDefault="00371D15" w:rsidP="00563712">
            <w:pPr>
              <w:spacing w:before="0"/>
              <w:rPr>
                <w:rFonts w:ascii="Consolas" w:hAnsi="Consolas" w:cs="Courier New"/>
                <w:noProof/>
                <w:sz w:val="22"/>
              </w:rPr>
            </w:pPr>
            <w:r w:rsidRPr="00D759EF">
              <w:rPr>
                <w:rFonts w:ascii="Consolas" w:hAnsi="Consolas" w:cs="Courier New"/>
                <w:noProof/>
                <w:sz w:val="22"/>
              </w:rPr>
              <w:tab/>
              <w:t>new &lt;class_name&gt;&lt;concrete_type&gt;();</w:t>
            </w:r>
          </w:p>
        </w:tc>
      </w:tr>
    </w:tbl>
    <w:p w14:paraId="71DB8928" w14:textId="53B64DFD" w:rsidR="00371D15" w:rsidRPr="00D759EF" w:rsidRDefault="00797515" w:rsidP="00371D15">
      <w:pPr>
        <w:spacing w:after="120"/>
      </w:pPr>
      <w:ins w:id="4487" w:author="Hans Zijlstra" w:date="2017-06-22T11:21:00Z">
        <w:r w:rsidRPr="00D759EF">
          <w:t>S</w:t>
        </w:r>
      </w:ins>
      <w:del w:id="4488" w:author="Hans Zijlstra" w:date="2017-06-22T11:21:00Z">
        <w:r w:rsidR="00371D15" w:rsidRPr="00D759EF" w:rsidDel="00797515">
          <w:delText>Again, s</w:delText>
        </w:r>
      </w:del>
      <w:r w:rsidR="00371D15" w:rsidRPr="00D759EF">
        <w:t>imilar to</w:t>
      </w:r>
      <w:ins w:id="4489" w:author="Hans Zijlstra" w:date="2017-06-25T13:35:00Z">
        <w:r w:rsidR="008D3826">
          <w:t xml:space="preserve"> the</w:t>
        </w:r>
      </w:ins>
      <w:r w:rsidR="00371D15" w:rsidRPr="00D759EF">
        <w:t xml:space="preserve"> </w:t>
      </w:r>
      <w:r w:rsidR="00371D15" w:rsidRPr="00D759EF">
        <w:rPr>
          <w:rFonts w:ascii="Consolas" w:hAnsi="Consolas"/>
          <w:b/>
          <w:bCs/>
          <w:noProof/>
          <w:kern w:val="32"/>
          <w:sz w:val="22"/>
        </w:rPr>
        <w:t>T</w:t>
      </w:r>
      <w:r w:rsidR="00371D15" w:rsidRPr="00D759EF">
        <w:t xml:space="preserve"> </w:t>
      </w:r>
      <w:commentRangeStart w:id="4490"/>
      <w:ins w:id="4491" w:author="Hans Zijlstra" w:date="2017-06-22T11:20:00Z">
        <w:r w:rsidRPr="00D759EF">
          <w:t>type parameter</w:t>
        </w:r>
      </w:ins>
      <w:del w:id="4492" w:author="Hans Zijlstra" w:date="2017-06-22T11:20:00Z">
        <w:r w:rsidR="00371D15" w:rsidRPr="00D759EF" w:rsidDel="00797515">
          <w:delText>substitution</w:delText>
        </w:r>
      </w:del>
      <w:r w:rsidR="00371D15" w:rsidRPr="00D759EF">
        <w:t xml:space="preserve"> </w:t>
      </w:r>
      <w:commentRangeEnd w:id="4490"/>
      <w:r w:rsidRPr="00D759EF">
        <w:rPr>
          <w:rStyle w:val="CommentReference"/>
        </w:rPr>
        <w:commentReference w:id="4490"/>
      </w:r>
      <w:r w:rsidR="00371D15" w:rsidRPr="00D759EF">
        <w:t xml:space="preserve">in the declaration of </w:t>
      </w:r>
      <w:ins w:id="4493" w:author="Hans Zijlstra" w:date="2017-06-22T11:21:00Z">
        <w:r w:rsidRPr="00011129">
          <w:t>a generic</w:t>
        </w:r>
      </w:ins>
      <w:del w:id="4494" w:author="Hans Zijlstra" w:date="2017-06-22T11:21:00Z">
        <w:r w:rsidR="00371D15" w:rsidRPr="00AA044A" w:rsidDel="00797515">
          <w:delText>our</w:delText>
        </w:r>
      </w:del>
      <w:r w:rsidR="00371D15" w:rsidRPr="00AA044A">
        <w:t xml:space="preserve"> class, the </w:t>
      </w:r>
      <w:ins w:id="4495" w:author="Hans Zijlstra" w:date="2017-06-25T13:35:00Z">
        <w:r w:rsidR="008D3826">
          <w:t>angle brackets</w:t>
        </w:r>
      </w:ins>
      <w:del w:id="4496" w:author="Hans Zijlstra" w:date="2017-06-25T13:35:00Z">
        <w:r w:rsidR="00371D15" w:rsidRPr="00AA044A" w:rsidDel="008D3826">
          <w:delText>characters</w:delText>
        </w:r>
      </w:del>
      <w:r w:rsidR="00371D15" w:rsidRPr="00AA044A">
        <w:t xml:space="preserve"> '</w:t>
      </w:r>
      <w:r w:rsidR="00371D15" w:rsidRPr="002959F9">
        <w:rPr>
          <w:rFonts w:ascii="Consolas" w:hAnsi="Consolas"/>
          <w:b/>
          <w:bCs/>
          <w:noProof/>
          <w:kern w:val="32"/>
          <w:sz w:val="22"/>
        </w:rPr>
        <w:t>&lt;</w:t>
      </w:r>
      <w:r w:rsidR="00371D15" w:rsidRPr="00977A5E">
        <w:t>' and '</w:t>
      </w:r>
      <w:r w:rsidR="00371D15" w:rsidRPr="00977A5E">
        <w:rPr>
          <w:rFonts w:ascii="Consolas" w:hAnsi="Consolas"/>
          <w:b/>
          <w:bCs/>
          <w:noProof/>
          <w:kern w:val="32"/>
          <w:sz w:val="22"/>
        </w:rPr>
        <w:t>&gt;</w:t>
      </w:r>
      <w:r w:rsidR="00371D15" w:rsidRPr="0028675A">
        <w:t xml:space="preserve">' </w:t>
      </w:r>
      <w:ins w:id="4497" w:author="Hans Zijlstra" w:date="2017-06-22T11:22:00Z">
        <w:r w:rsidRPr="00F04548">
          <w:t>have to surround</w:t>
        </w:r>
      </w:ins>
      <w:del w:id="4498" w:author="Hans Zijlstra" w:date="2017-06-22T11:22:00Z">
        <w:r w:rsidR="00371D15" w:rsidRPr="00D759EF" w:rsidDel="00797515">
          <w:delText>surrounding</w:delText>
        </w:r>
      </w:del>
      <w:r w:rsidR="00371D15" w:rsidRPr="00D759EF">
        <w:t xml:space="preserve"> </w:t>
      </w:r>
      <w:ins w:id="4499" w:author="Hans Zijlstra" w:date="2017-06-22T11:22:00Z">
        <w:r w:rsidRPr="00D759EF">
          <w:t>the</w:t>
        </w:r>
      </w:ins>
      <w:del w:id="4500" w:author="Hans Zijlstra" w:date="2017-06-22T11:22:00Z">
        <w:r w:rsidR="00371D15" w:rsidRPr="00D759EF" w:rsidDel="00797515">
          <w:delText>a particular</w:delText>
        </w:r>
      </w:del>
      <w:r w:rsidR="00371D15" w:rsidRPr="00D759EF">
        <w:t xml:space="preserve"> class </w:t>
      </w:r>
      <w:r w:rsidR="00371D15" w:rsidRPr="00D759EF">
        <w:rPr>
          <w:rFonts w:ascii="Consolas" w:hAnsi="Consolas"/>
          <w:b/>
          <w:bCs/>
          <w:noProof/>
          <w:kern w:val="32"/>
          <w:sz w:val="22"/>
        </w:rPr>
        <w:t>concrete_type</w:t>
      </w:r>
      <w:del w:id="4501" w:author="Hans Zijlstra" w:date="2017-06-22T11:22:00Z">
        <w:r w:rsidR="00371D15" w:rsidRPr="00D759EF" w:rsidDel="00797515">
          <w:delText>, are required</w:delText>
        </w:r>
      </w:del>
      <w:r w:rsidR="00371D15" w:rsidRPr="00D759EF">
        <w:t>.</w:t>
      </w:r>
    </w:p>
    <w:p w14:paraId="0E29AD7C" w14:textId="540902A2" w:rsidR="00371D15" w:rsidRPr="00D759EF" w:rsidRDefault="00797515" w:rsidP="00371D15">
      <w:pPr>
        <w:spacing w:after="120"/>
        <w:rPr>
          <w:b/>
        </w:rPr>
      </w:pPr>
      <w:ins w:id="4502" w:author="Hans Zijlstra" w:date="2017-06-22T11:22:00Z">
        <w:r w:rsidRPr="00D759EF">
          <w:t>For instance, i</w:t>
        </w:r>
      </w:ins>
      <w:del w:id="4503" w:author="Hans Zijlstra" w:date="2017-06-22T11:22:00Z">
        <w:r w:rsidR="00371D15" w:rsidRPr="00D759EF" w:rsidDel="00797515">
          <w:delText>I</w:delText>
        </w:r>
      </w:del>
      <w:r w:rsidR="00371D15" w:rsidRPr="00D759EF">
        <w:t>f we</w:t>
      </w:r>
      <w:del w:id="4504" w:author="Hans Zijlstra" w:date="2017-06-22T11:23:00Z">
        <w:r w:rsidR="00371D15" w:rsidRPr="00D759EF" w:rsidDel="00797515">
          <w:delText xml:space="preserve"> want to</w:delText>
        </w:r>
      </w:del>
      <w:r w:rsidR="00371D15" w:rsidRPr="00D759EF">
        <w:t xml:space="preserve"> create two shelters, one for dogs and one for cats, we should use the following code:</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6AE0B5FB" w14:textId="77777777" w:rsidTr="00563712">
        <w:tc>
          <w:tcPr>
            <w:tcW w:w="7970" w:type="dxa"/>
            <w:tcBorders>
              <w:top w:val="single" w:sz="4" w:space="0" w:color="auto"/>
              <w:left w:val="single" w:sz="4" w:space="0" w:color="auto"/>
              <w:bottom w:val="single" w:sz="4" w:space="0" w:color="auto"/>
              <w:right w:val="single" w:sz="4" w:space="0" w:color="auto"/>
            </w:tcBorders>
          </w:tcPr>
          <w:p w14:paraId="6FF11B87"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color w:val="2B91AF"/>
                <w:sz w:val="22"/>
              </w:rPr>
              <w:t>AnimalShelter</w:t>
            </w:r>
            <w:r w:rsidRPr="00D759EF">
              <w:rPr>
                <w:rFonts w:ascii="Consolas" w:hAnsi="Consolas"/>
                <w:noProof/>
                <w:sz w:val="22"/>
              </w:rPr>
              <w:t>&lt;</w:t>
            </w:r>
            <w:r w:rsidRPr="00D759EF">
              <w:rPr>
                <w:rFonts w:ascii="Consolas" w:hAnsi="Consolas"/>
                <w:noProof/>
                <w:color w:val="2B91AF"/>
                <w:sz w:val="22"/>
              </w:rPr>
              <w:t>Dog</w:t>
            </w:r>
            <w:r w:rsidRPr="00D759EF">
              <w:rPr>
                <w:rFonts w:ascii="Consolas" w:hAnsi="Consolas"/>
                <w:noProof/>
                <w:sz w:val="22"/>
              </w:rPr>
              <w:t xml:space="preserve">&gt; dogsShelter = </w:t>
            </w:r>
            <w:r w:rsidRPr="00D759EF">
              <w:rPr>
                <w:rFonts w:ascii="Consolas" w:hAnsi="Consolas" w:cs="Courier New"/>
                <w:noProof/>
                <w:color w:val="0000FF"/>
                <w:sz w:val="22"/>
              </w:rPr>
              <w:t xml:space="preserve">new </w:t>
            </w:r>
            <w:r w:rsidRPr="00D759EF">
              <w:rPr>
                <w:rFonts w:ascii="Consolas" w:hAnsi="Consolas"/>
                <w:noProof/>
                <w:color w:val="2B91AF"/>
                <w:sz w:val="22"/>
              </w:rPr>
              <w:t>AnimalShelter</w:t>
            </w:r>
            <w:r w:rsidRPr="00D759EF">
              <w:rPr>
                <w:rFonts w:ascii="Consolas" w:hAnsi="Consolas"/>
                <w:noProof/>
                <w:sz w:val="22"/>
              </w:rPr>
              <w:t>&lt;</w:t>
            </w:r>
            <w:r w:rsidRPr="00D759EF">
              <w:rPr>
                <w:rFonts w:ascii="Consolas" w:hAnsi="Consolas"/>
                <w:noProof/>
                <w:color w:val="2B91AF"/>
                <w:sz w:val="22"/>
              </w:rPr>
              <w:t>Dog</w:t>
            </w:r>
            <w:r w:rsidRPr="00D759EF">
              <w:rPr>
                <w:rFonts w:ascii="Consolas" w:hAnsi="Consolas"/>
                <w:noProof/>
                <w:sz w:val="22"/>
              </w:rPr>
              <w:t>&gt;();</w:t>
            </w:r>
          </w:p>
          <w:p w14:paraId="0FB9EDB3"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noProof/>
                <w:color w:val="2B91AF"/>
                <w:sz w:val="22"/>
              </w:rPr>
              <w:t>AnimalShelter</w:t>
            </w:r>
            <w:r w:rsidRPr="00D759EF">
              <w:rPr>
                <w:rFonts w:ascii="Consolas" w:hAnsi="Consolas"/>
                <w:noProof/>
                <w:sz w:val="22"/>
              </w:rPr>
              <w:t>&lt;</w:t>
            </w:r>
            <w:r w:rsidRPr="00D759EF">
              <w:rPr>
                <w:rFonts w:ascii="Consolas" w:hAnsi="Consolas"/>
                <w:noProof/>
                <w:color w:val="2B91AF"/>
                <w:sz w:val="22"/>
              </w:rPr>
              <w:t>Cat</w:t>
            </w:r>
            <w:r w:rsidRPr="00D759EF">
              <w:rPr>
                <w:rFonts w:ascii="Consolas" w:hAnsi="Consolas"/>
                <w:noProof/>
                <w:sz w:val="22"/>
              </w:rPr>
              <w:t xml:space="preserve">&gt; catsShelter = </w:t>
            </w:r>
            <w:r w:rsidRPr="00D759EF">
              <w:rPr>
                <w:rFonts w:ascii="Consolas" w:hAnsi="Consolas" w:cs="Courier New"/>
                <w:noProof/>
                <w:color w:val="0000FF"/>
                <w:sz w:val="22"/>
              </w:rPr>
              <w:t xml:space="preserve">new </w:t>
            </w:r>
            <w:r w:rsidRPr="00D759EF">
              <w:rPr>
                <w:rFonts w:ascii="Consolas" w:hAnsi="Consolas"/>
                <w:noProof/>
                <w:color w:val="2B91AF"/>
                <w:sz w:val="22"/>
              </w:rPr>
              <w:t>AnimalShelter</w:t>
            </w:r>
            <w:r w:rsidRPr="00D759EF">
              <w:rPr>
                <w:rFonts w:ascii="Consolas" w:hAnsi="Consolas"/>
                <w:noProof/>
                <w:sz w:val="22"/>
              </w:rPr>
              <w:t>&lt;</w:t>
            </w:r>
            <w:r w:rsidRPr="00D759EF">
              <w:rPr>
                <w:rFonts w:ascii="Consolas" w:hAnsi="Consolas"/>
                <w:noProof/>
                <w:color w:val="2B91AF"/>
                <w:sz w:val="22"/>
              </w:rPr>
              <w:t>Cat</w:t>
            </w:r>
            <w:r w:rsidRPr="00D759EF">
              <w:rPr>
                <w:rFonts w:ascii="Consolas" w:hAnsi="Consolas"/>
                <w:noProof/>
                <w:sz w:val="22"/>
              </w:rPr>
              <w:t>&gt;();</w:t>
            </w:r>
          </w:p>
        </w:tc>
      </w:tr>
    </w:tbl>
    <w:p w14:paraId="49B242BD" w14:textId="02D54F4A" w:rsidR="00371D15" w:rsidRPr="00D759EF" w:rsidRDefault="00371D15" w:rsidP="00371D15">
      <w:pPr>
        <w:spacing w:after="120"/>
      </w:pPr>
      <w:r w:rsidRPr="00D759EF">
        <w:t xml:space="preserve">In this way, we ensure that the shelter </w:t>
      </w:r>
      <w:r w:rsidRPr="00D759EF">
        <w:rPr>
          <w:rFonts w:ascii="Consolas" w:hAnsi="Consolas"/>
          <w:b/>
          <w:bCs/>
          <w:noProof/>
          <w:kern w:val="32"/>
          <w:sz w:val="22"/>
        </w:rPr>
        <w:t>dogsShelter</w:t>
      </w:r>
      <w:r w:rsidRPr="00D759EF">
        <w:t xml:space="preserve"> will always contain objects of </w:t>
      </w:r>
      <w:del w:id="4505" w:author="Hans Zijlstra" w:date="2017-06-22T11:23:00Z">
        <w:r w:rsidRPr="00D759EF" w:rsidDel="003E7D54">
          <w:delText xml:space="preserve">a </w:delText>
        </w:r>
      </w:del>
      <w:r w:rsidRPr="00D759EF">
        <w:t xml:space="preserve">type </w:t>
      </w:r>
      <w:r w:rsidRPr="00D759EF">
        <w:rPr>
          <w:rFonts w:ascii="Consolas" w:hAnsi="Consolas"/>
          <w:b/>
          <w:bCs/>
          <w:noProof/>
          <w:kern w:val="32"/>
          <w:sz w:val="22"/>
        </w:rPr>
        <w:t>Dog</w:t>
      </w:r>
      <w:r w:rsidRPr="00D759EF">
        <w:t xml:space="preserve"> and the variable </w:t>
      </w:r>
      <w:r w:rsidRPr="00D759EF">
        <w:rPr>
          <w:rFonts w:ascii="Consolas" w:hAnsi="Consolas"/>
          <w:b/>
          <w:bCs/>
          <w:noProof/>
          <w:kern w:val="32"/>
          <w:sz w:val="22"/>
        </w:rPr>
        <w:t>catsShelter</w:t>
      </w:r>
      <w:r w:rsidRPr="00D759EF">
        <w:t xml:space="preserve"> will always operate with objects of type </w:t>
      </w:r>
      <w:r w:rsidRPr="00D759EF">
        <w:rPr>
          <w:rFonts w:ascii="Consolas" w:hAnsi="Consolas"/>
          <w:b/>
          <w:bCs/>
          <w:noProof/>
          <w:kern w:val="32"/>
          <w:sz w:val="22"/>
        </w:rPr>
        <w:t>Cat.</w:t>
      </w:r>
    </w:p>
    <w:p w14:paraId="56B71D82" w14:textId="77777777" w:rsidR="00371D15" w:rsidRPr="00D759EF" w:rsidRDefault="00371D15" w:rsidP="00371D15">
      <w:pPr>
        <w:pStyle w:val="Heading3"/>
      </w:pPr>
      <w:r w:rsidRPr="00D759EF">
        <w:t>Using Unknown Types by Declaring Fields</w:t>
      </w:r>
    </w:p>
    <w:p w14:paraId="49F3DDB1" w14:textId="034EDD17" w:rsidR="00371D15" w:rsidRPr="00D759EF" w:rsidRDefault="00371D15" w:rsidP="00371D15">
      <w:pPr>
        <w:spacing w:after="120"/>
      </w:pPr>
      <w:commentRangeStart w:id="4506"/>
      <w:r w:rsidRPr="00D759EF">
        <w:t xml:space="preserve">Once used during the class declaration, the </w:t>
      </w:r>
      <w:ins w:id="4507" w:author="Hans Zijlstra" w:date="2017-06-22T11:29:00Z">
        <w:r w:rsidR="003E7D54" w:rsidRPr="00D759EF">
          <w:t xml:space="preserve">type </w:t>
        </w:r>
      </w:ins>
      <w:r w:rsidRPr="00D759EF">
        <w:t xml:space="preserve">parameters that </w:t>
      </w:r>
      <w:del w:id="4508" w:author="Hans Zijlstra" w:date="2017-06-22T11:27:00Z">
        <w:r w:rsidRPr="00D759EF" w:rsidDel="003E7D54">
          <w:delText>are used to</w:delText>
        </w:r>
      </w:del>
      <w:del w:id="4509" w:author="Hans Zijlstra" w:date="2017-06-25T13:37:00Z">
        <w:r w:rsidRPr="00D759EF" w:rsidDel="00072227">
          <w:delText xml:space="preserve"> </w:delText>
        </w:r>
      </w:del>
      <w:r w:rsidRPr="00D759EF">
        <w:t xml:space="preserve">indicate the unknown types are visible </w:t>
      </w:r>
      <w:ins w:id="4510" w:author="Hans Zijlstra" w:date="2017-06-22T11:27:00Z">
        <w:r w:rsidR="003E7D54" w:rsidRPr="00D759EF">
          <w:t>to</w:t>
        </w:r>
      </w:ins>
      <w:del w:id="4511" w:author="Hans Zijlstra" w:date="2017-06-22T11:27:00Z">
        <w:r w:rsidRPr="00D759EF" w:rsidDel="003E7D54">
          <w:delText>in</w:delText>
        </w:r>
      </w:del>
      <w:r w:rsidRPr="00D759EF">
        <w:t xml:space="preserve"> the whole body of the class</w:t>
      </w:r>
      <w:ins w:id="4512" w:author="Hans Zijlstra" w:date="2017-06-22T11:28:00Z">
        <w:r w:rsidR="003E7D54" w:rsidRPr="00D759EF">
          <w:t>.</w:t>
        </w:r>
      </w:ins>
      <w:del w:id="4513" w:author="Hans Zijlstra" w:date="2017-06-22T11:27:00Z">
        <w:r w:rsidRPr="00D759EF" w:rsidDel="003E7D54">
          <w:delText>,</w:delText>
        </w:r>
      </w:del>
      <w:r w:rsidRPr="00D759EF">
        <w:t xml:space="preserve"> </w:t>
      </w:r>
      <w:del w:id="4514" w:author="Hans Zijlstra" w:date="2017-06-22T11:28:00Z">
        <w:r w:rsidRPr="00D759EF" w:rsidDel="003E7D54">
          <w:delText xml:space="preserve">therefore </w:delText>
        </w:r>
      </w:del>
      <w:ins w:id="4515" w:author="Hans Zijlstra" w:date="2017-06-22T11:28:00Z">
        <w:r w:rsidR="003E7D54" w:rsidRPr="00D759EF">
          <w:t>T</w:t>
        </w:r>
      </w:ins>
      <w:del w:id="4516" w:author="Hans Zijlstra" w:date="2017-06-22T11:28:00Z">
        <w:r w:rsidRPr="00D759EF" w:rsidDel="003E7D54">
          <w:delText>t</w:delText>
        </w:r>
      </w:del>
      <w:r w:rsidRPr="00D759EF">
        <w:t xml:space="preserve">hey can be used to declare </w:t>
      </w:r>
      <w:del w:id="4517" w:author="Hans Zijlstra" w:date="2017-06-22T11:28:00Z">
        <w:r w:rsidRPr="00D759EF" w:rsidDel="003E7D54">
          <w:delText xml:space="preserve">the </w:delText>
        </w:r>
      </w:del>
      <w:del w:id="4518" w:author="Hans Zijlstra" w:date="2017-06-22T11:29:00Z">
        <w:r w:rsidRPr="00D759EF" w:rsidDel="003E7D54">
          <w:delText>field</w:delText>
        </w:r>
      </w:del>
      <w:ins w:id="4519" w:author="Hans Zijlstra" w:date="2017-06-22T11:29:00Z">
        <w:r w:rsidR="003E7D54" w:rsidRPr="00D759EF">
          <w:t>a field</w:t>
        </w:r>
      </w:ins>
      <w:r w:rsidRPr="00D759EF">
        <w:t xml:space="preserve"> </w:t>
      </w:r>
      <w:ins w:id="4520" w:author="Hans Zijlstra" w:date="2017-06-22T11:28:00Z">
        <w:r w:rsidR="003E7D54" w:rsidRPr="00D759EF">
          <w:t>of</w:t>
        </w:r>
      </w:ins>
      <w:del w:id="4521" w:author="Hans Zijlstra" w:date="2017-06-22T11:28:00Z">
        <w:r w:rsidRPr="00D759EF" w:rsidDel="003E7D54">
          <w:delText>as</w:delText>
        </w:r>
      </w:del>
      <w:r w:rsidRPr="00D759EF">
        <w:t xml:space="preserve"> each</w:t>
      </w:r>
      <w:del w:id="4522" w:author="Hans Zijlstra" w:date="2017-06-22T11:28:00Z">
        <w:r w:rsidRPr="00D759EF" w:rsidDel="003E7D54">
          <w:delText xml:space="preserve"> other</w:delText>
        </w:r>
      </w:del>
      <w:r w:rsidRPr="00D759EF">
        <w:t xml:space="preserve"> type:</w:t>
      </w:r>
      <w:commentRangeEnd w:id="4506"/>
      <w:r w:rsidR="003E7D54" w:rsidRPr="00D759EF">
        <w:rPr>
          <w:rStyle w:val="CommentReference"/>
        </w:rPr>
        <w:commentReference w:id="4506"/>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4D8F63C5" w14:textId="77777777" w:rsidTr="00563712">
        <w:tc>
          <w:tcPr>
            <w:tcW w:w="7970" w:type="dxa"/>
            <w:tcBorders>
              <w:top w:val="single" w:sz="4" w:space="0" w:color="auto"/>
              <w:left w:val="single" w:sz="4" w:space="0" w:color="auto"/>
              <w:bottom w:val="single" w:sz="4" w:space="0" w:color="auto"/>
              <w:right w:val="single" w:sz="4" w:space="0" w:color="auto"/>
            </w:tcBorders>
          </w:tcPr>
          <w:p w14:paraId="2B8CA47F" w14:textId="77777777" w:rsidR="00371D15" w:rsidRPr="00011129" w:rsidRDefault="00371D15" w:rsidP="00563712">
            <w:pPr>
              <w:spacing w:before="0"/>
              <w:rPr>
                <w:rFonts w:ascii="Consolas" w:hAnsi="Consolas" w:cs="Courier New"/>
                <w:noProof/>
                <w:sz w:val="22"/>
              </w:rPr>
            </w:pPr>
            <w:r w:rsidRPr="00011129">
              <w:rPr>
                <w:rFonts w:ascii="Consolas" w:hAnsi="Consolas" w:cs="Courier New"/>
                <w:noProof/>
                <w:sz w:val="22"/>
              </w:rPr>
              <w:t>[&lt;modifiers&gt;] T &lt;field_name&gt;;</w:t>
            </w:r>
          </w:p>
        </w:tc>
      </w:tr>
    </w:tbl>
    <w:p w14:paraId="10F348EC" w14:textId="3C4EA36C" w:rsidR="00371D15" w:rsidRPr="00D759EF" w:rsidRDefault="00371D15" w:rsidP="00371D15">
      <w:pPr>
        <w:spacing w:after="120"/>
        <w:rPr>
          <w:b/>
        </w:rPr>
      </w:pPr>
      <w:del w:id="4523" w:author="Hans Zijlstra" w:date="2017-06-22T11:30:00Z">
        <w:r w:rsidRPr="00D759EF" w:rsidDel="003E7D54">
          <w:delText xml:space="preserve">As we can guess, </w:delText>
        </w:r>
      </w:del>
      <w:del w:id="4524" w:author="Hans Zijlstra" w:date="2017-06-22T11:31:00Z">
        <w:r w:rsidRPr="00D759EF" w:rsidDel="003E7D54">
          <w:delText>in</w:delText>
        </w:r>
      </w:del>
      <w:ins w:id="4525" w:author="Hans Zijlstra" w:date="2017-06-22T11:31:00Z">
        <w:r w:rsidR="003E7D54" w:rsidRPr="00D759EF">
          <w:t>In</w:t>
        </w:r>
      </w:ins>
      <w:r w:rsidRPr="00D759EF">
        <w:t xml:space="preserve"> our example </w:t>
      </w:r>
      <w:ins w:id="4526" w:author="Hans Zijlstra" w:date="2017-06-22T11:30:00Z">
        <w:r w:rsidR="003E7D54" w:rsidRPr="00D759EF">
          <w:t>of the</w:t>
        </w:r>
      </w:ins>
      <w:del w:id="4527" w:author="Hans Zijlstra" w:date="2017-06-22T11:30:00Z">
        <w:r w:rsidRPr="00D759EF" w:rsidDel="003E7D54">
          <w:delText>with</w:delText>
        </w:r>
      </w:del>
      <w:r w:rsidRPr="00D759EF">
        <w:t xml:space="preserve"> shelter for homeless animals, we can use this feature </w:t>
      </w:r>
      <w:ins w:id="4528" w:author="Hans Zijlstra" w:date="2017-06-22T11:30:00Z">
        <w:r w:rsidR="003E7D54" w:rsidRPr="00D759EF">
          <w:t xml:space="preserve">of </w:t>
        </w:r>
      </w:ins>
      <w:del w:id="4529" w:author="Hans Zijlstra" w:date="2017-06-22T11:30:00Z">
        <w:r w:rsidRPr="00D759EF" w:rsidDel="003E7D54">
          <w:delText>provided by language</w:delText>
        </w:r>
      </w:del>
      <w:del w:id="4530" w:author="Hans Zijlstra" w:date="2017-06-25T13:37:00Z">
        <w:r w:rsidRPr="00D759EF" w:rsidDel="00072227">
          <w:delText xml:space="preserve"> </w:delText>
        </w:r>
      </w:del>
      <w:r w:rsidRPr="00D759EF">
        <w:t>C#</w:t>
      </w:r>
      <w:del w:id="4531" w:author="Hans Zijlstra" w:date="2017-06-25T13:38:00Z">
        <w:r w:rsidRPr="00D759EF" w:rsidDel="00072227">
          <w:delText>,</w:delText>
        </w:r>
      </w:del>
      <w:r w:rsidRPr="00D759EF">
        <w:t xml:space="preserve"> to declare the type of field </w:t>
      </w:r>
      <w:r w:rsidRPr="00D759EF">
        <w:rPr>
          <w:rFonts w:ascii="Consolas" w:hAnsi="Consolas"/>
          <w:b/>
          <w:bCs/>
          <w:noProof/>
          <w:kern w:val="32"/>
          <w:sz w:val="22"/>
        </w:rPr>
        <w:t>animalsList</w:t>
      </w:r>
      <w:r w:rsidRPr="00D759EF">
        <w:rPr>
          <w:bCs/>
        </w:rPr>
        <w:t>,</w:t>
      </w:r>
      <w:r w:rsidRPr="00D759EF">
        <w:t xml:space="preserve"> which holds references to objects for the housed animals, instead of a specific type of</w:t>
      </w:r>
      <w:ins w:id="4532" w:author="Hans Zijlstra" w:date="2017-06-22T11:31:00Z">
        <w:r w:rsidR="003E7D54" w:rsidRPr="00D759EF">
          <w:t>, for instance,</w:t>
        </w:r>
      </w:ins>
      <w:r w:rsidRPr="00D759EF">
        <w:t xml:space="preserve"> </w:t>
      </w:r>
      <w:r w:rsidRPr="00D759EF">
        <w:rPr>
          <w:rFonts w:ascii="Consolas" w:hAnsi="Consolas"/>
          <w:b/>
          <w:bCs/>
          <w:noProof/>
          <w:kern w:val="32"/>
          <w:sz w:val="22"/>
        </w:rPr>
        <w:t>Dog</w:t>
      </w:r>
      <w:r w:rsidRPr="00D759EF">
        <w:rPr>
          <w:bCs/>
        </w:rPr>
        <w:t>,</w:t>
      </w:r>
      <w:r w:rsidRPr="00D759EF">
        <w:t xml:space="preserve"> </w:t>
      </w:r>
      <w:ins w:id="4533" w:author="Hans Zijlstra" w:date="2017-06-22T11:31:00Z">
        <w:r w:rsidR="003E7D54" w:rsidRPr="00D759EF">
          <w:t>using</w:t>
        </w:r>
      </w:ins>
      <w:del w:id="4534" w:author="Hans Zijlstra" w:date="2017-06-22T11:31:00Z">
        <w:r w:rsidRPr="00D759EF" w:rsidDel="003E7D54">
          <w:delText>with</w:delText>
        </w:r>
      </w:del>
      <w:r w:rsidRPr="00D759EF">
        <w:t xml:space="preserve"> parameter </w:t>
      </w:r>
      <w:r w:rsidRPr="00D759EF">
        <w:rPr>
          <w:rFonts w:ascii="Consolas" w:hAnsi="Consolas"/>
          <w:b/>
          <w:bCs/>
          <w:noProof/>
          <w:kern w:val="32"/>
          <w:sz w:val="22"/>
        </w:rPr>
        <w:t>T</w:t>
      </w:r>
      <w:r w:rsidRPr="00D759EF">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41C3B836" w14:textId="77777777" w:rsidTr="00563712">
        <w:tc>
          <w:tcPr>
            <w:tcW w:w="7970" w:type="dxa"/>
            <w:tcBorders>
              <w:top w:val="single" w:sz="4" w:space="0" w:color="auto"/>
              <w:left w:val="single" w:sz="4" w:space="0" w:color="auto"/>
              <w:bottom w:val="single" w:sz="4" w:space="0" w:color="auto"/>
              <w:right w:val="single" w:sz="4" w:space="0" w:color="auto"/>
            </w:tcBorders>
          </w:tcPr>
          <w:p w14:paraId="60413CBB"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color w:val="0000FF"/>
                <w:sz w:val="22"/>
              </w:rPr>
              <w:t>private</w:t>
            </w:r>
            <w:r w:rsidRPr="00D759EF">
              <w:rPr>
                <w:rFonts w:ascii="Consolas" w:hAnsi="Consolas"/>
                <w:noProof/>
                <w:sz w:val="22"/>
              </w:rPr>
              <w:t xml:space="preserve"> T[] animalList;</w:t>
            </w:r>
          </w:p>
        </w:tc>
      </w:tr>
    </w:tbl>
    <w:p w14:paraId="0C7EC723" w14:textId="76CDE378" w:rsidR="00371D15" w:rsidRPr="00D759EF" w:rsidRDefault="00371D15" w:rsidP="00371D15">
      <w:pPr>
        <w:spacing w:after="120"/>
        <w:rPr>
          <w:b/>
        </w:rPr>
      </w:pPr>
      <w:del w:id="4535" w:author="Hans Zijlstra" w:date="2017-06-22T11:32:00Z">
        <w:r w:rsidRPr="00D759EF" w:rsidDel="003E7D54">
          <w:lastRenderedPageBreak/>
          <w:delText xml:space="preserve">Let’s assume </w:delText>
        </w:r>
      </w:del>
      <w:ins w:id="4536" w:author="Hans Zijlstra" w:date="2017-06-22T11:32:00Z">
        <w:r w:rsidR="003E7D54" w:rsidRPr="00D759EF">
          <w:t>W</w:t>
        </w:r>
      </w:ins>
      <w:del w:id="4537" w:author="Hans Zijlstra" w:date="2017-06-22T11:32:00Z">
        <w:r w:rsidRPr="00D759EF" w:rsidDel="003E7D54">
          <w:delText>w</w:delText>
        </w:r>
      </w:del>
      <w:r w:rsidRPr="00D759EF">
        <w:t xml:space="preserve">hen we create an object </w:t>
      </w:r>
      <w:ins w:id="4538" w:author="Hans Zijlstra" w:date="2017-06-22T11:32:00Z">
        <w:r w:rsidR="003E7D54" w:rsidRPr="00D759EF">
          <w:t>from</w:t>
        </w:r>
      </w:ins>
      <w:del w:id="4539" w:author="Hans Zijlstra" w:date="2017-06-22T11:31:00Z">
        <w:r w:rsidRPr="00D759EF" w:rsidDel="003E7D54">
          <w:delText>of</w:delText>
        </w:r>
      </w:del>
      <w:r w:rsidRPr="00D759EF">
        <w:t xml:space="preserve"> our class, setting a specific type (e.g. </w:t>
      </w:r>
      <w:r w:rsidRPr="00D759EF">
        <w:rPr>
          <w:rFonts w:ascii="Consolas" w:hAnsi="Consolas"/>
          <w:b/>
          <w:bCs/>
          <w:noProof/>
          <w:kern w:val="32"/>
          <w:sz w:val="22"/>
        </w:rPr>
        <w:t>Dog</w:t>
      </w:r>
      <w:r w:rsidRPr="00D759EF">
        <w:t xml:space="preserve">) during the execution of the program, </w:t>
      </w:r>
      <w:del w:id="4540" w:author="Hans Zijlstra" w:date="2017-06-25T13:39:00Z">
        <w:r w:rsidRPr="00D759EF" w:rsidDel="00072227">
          <w:delText>t</w:delText>
        </w:r>
        <w:r w:rsidRPr="00D759EF" w:rsidDel="00072227">
          <w:rPr>
            <w:b/>
          </w:rPr>
          <w:delText>h</w:delText>
        </w:r>
      </w:del>
      <w:ins w:id="4541" w:author="Hans Zijlstra" w:date="2017-06-25T13:39:00Z">
        <w:r w:rsidR="00072227">
          <w:rPr>
            <w:b/>
          </w:rPr>
          <w:t>th</w:t>
        </w:r>
      </w:ins>
      <w:r w:rsidRPr="00D759EF">
        <w:rPr>
          <w:b/>
        </w:rPr>
        <w:t xml:space="preserve">e unknown type </w:t>
      </w:r>
      <w:r w:rsidRPr="00D759EF">
        <w:rPr>
          <w:rFonts w:ascii="Consolas" w:hAnsi="Consolas"/>
          <w:b/>
          <w:bCs/>
          <w:noProof/>
          <w:kern w:val="32"/>
          <w:sz w:val="22"/>
        </w:rPr>
        <w:t xml:space="preserve">T </w:t>
      </w:r>
      <w:r w:rsidRPr="00D759EF">
        <w:rPr>
          <w:b/>
        </w:rPr>
        <w:t>will be replaced</w:t>
      </w:r>
      <w:r w:rsidRPr="00D759EF">
        <w:t xml:space="preserve"> with th</w:t>
      </w:r>
      <w:ins w:id="4542" w:author="Hans Zijlstra" w:date="2017-06-22T11:32:00Z">
        <w:r w:rsidR="003E7D54" w:rsidRPr="00D759EF">
          <w:t>at</w:t>
        </w:r>
      </w:ins>
      <w:del w:id="4543" w:author="Hans Zijlstra" w:date="2017-06-22T11:32:00Z">
        <w:r w:rsidRPr="00D759EF" w:rsidDel="003E7D54">
          <w:delText>e</w:delText>
        </w:r>
      </w:del>
      <w:r w:rsidRPr="00D759EF">
        <w:t xml:space="preserve"> </w:t>
      </w:r>
      <w:ins w:id="4544" w:author="Hans Zijlstra" w:date="2017-06-22T11:32:00Z">
        <w:r w:rsidR="003E7D54" w:rsidRPr="00D759EF">
          <w:t>specific</w:t>
        </w:r>
      </w:ins>
      <w:del w:id="4545" w:author="Hans Zijlstra" w:date="2017-06-22T11:32:00Z">
        <w:r w:rsidRPr="00D759EF" w:rsidDel="003E7D54">
          <w:delText>above</w:delText>
        </w:r>
      </w:del>
      <w:r w:rsidRPr="00D759EF">
        <w:t xml:space="preserve"> type. If we choose to create a shelter for dogs, we can consider that our field </w:t>
      </w:r>
      <w:ins w:id="4546" w:author="Hans Zijlstra" w:date="2017-06-22T11:33:00Z">
        <w:r w:rsidR="003E7D54" w:rsidRPr="00D759EF">
          <w:t>will be</w:t>
        </w:r>
      </w:ins>
      <w:del w:id="4547" w:author="Hans Zijlstra" w:date="2017-06-22T11:33:00Z">
        <w:r w:rsidRPr="00D759EF" w:rsidDel="003E7D54">
          <w:delText>is</w:delText>
        </w:r>
      </w:del>
      <w:r w:rsidRPr="00D759EF">
        <w:t xml:space="preserve"> declared as follows:</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7CE04820" w14:textId="77777777" w:rsidTr="00563712">
        <w:tc>
          <w:tcPr>
            <w:tcW w:w="7970" w:type="dxa"/>
            <w:tcBorders>
              <w:top w:val="single" w:sz="4" w:space="0" w:color="auto"/>
              <w:left w:val="single" w:sz="4" w:space="0" w:color="auto"/>
              <w:bottom w:val="single" w:sz="4" w:space="0" w:color="auto"/>
              <w:right w:val="single" w:sz="4" w:space="0" w:color="auto"/>
            </w:tcBorders>
          </w:tcPr>
          <w:p w14:paraId="76AA432F"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color w:val="0000FF"/>
                <w:sz w:val="22"/>
              </w:rPr>
              <w:t xml:space="preserve">private </w:t>
            </w:r>
            <w:proofErr w:type="gramStart"/>
            <w:r w:rsidRPr="00D759EF">
              <w:rPr>
                <w:rFonts w:ascii="Consolas" w:hAnsi="Consolas"/>
                <w:color w:val="2B91AF"/>
                <w:sz w:val="22"/>
              </w:rPr>
              <w:t>Dog</w:t>
            </w:r>
            <w:r w:rsidRPr="00D759EF">
              <w:rPr>
                <w:rFonts w:ascii="Consolas" w:hAnsi="Consolas"/>
                <w:noProof/>
                <w:sz w:val="22"/>
              </w:rPr>
              <w:t>[</w:t>
            </w:r>
            <w:proofErr w:type="gramEnd"/>
            <w:r w:rsidRPr="00D759EF">
              <w:rPr>
                <w:rFonts w:ascii="Consolas" w:hAnsi="Consolas"/>
                <w:noProof/>
                <w:sz w:val="22"/>
              </w:rPr>
              <w:t>] animalList;</w:t>
            </w:r>
          </w:p>
        </w:tc>
      </w:tr>
    </w:tbl>
    <w:p w14:paraId="433BDCC0" w14:textId="68A05851" w:rsidR="00371D15" w:rsidRPr="00AA044A" w:rsidRDefault="00371D15" w:rsidP="00371D15">
      <w:pPr>
        <w:spacing w:after="120"/>
        <w:rPr>
          <w:b/>
        </w:rPr>
      </w:pPr>
      <w:r w:rsidRPr="00D759EF">
        <w:t xml:space="preserve">Accordingly, when we want to initialize a particular field in the constructor of our class, we should do it as usual – </w:t>
      </w:r>
      <w:ins w:id="4548" w:author="Hans Zijlstra" w:date="2017-06-22T11:33:00Z">
        <w:r w:rsidR="00447F35" w:rsidRPr="00D759EF">
          <w:t xml:space="preserve">by </w:t>
        </w:r>
      </w:ins>
      <w:r w:rsidRPr="00D759EF">
        <w:t xml:space="preserve">creating an array, </w:t>
      </w:r>
      <w:ins w:id="4549" w:author="Hans Zijlstra" w:date="2017-06-22T11:33:00Z">
        <w:r w:rsidR="00447F35" w:rsidRPr="00D759EF">
          <w:t xml:space="preserve">while </w:t>
        </w:r>
      </w:ins>
      <w:r w:rsidRPr="00D759EF">
        <w:t xml:space="preserve">using </w:t>
      </w:r>
      <w:commentRangeStart w:id="4550"/>
      <w:ins w:id="4551" w:author="Hans Zijlstra" w:date="2017-06-22T11:34:00Z">
        <w:r w:rsidR="00447F35" w:rsidRPr="00D759EF">
          <w:t>the parameter</w:t>
        </w:r>
      </w:ins>
      <w:del w:id="4552" w:author="Hans Zijlstra" w:date="2017-06-22T11:34:00Z">
        <w:r w:rsidRPr="00D759EF" w:rsidDel="00447F35">
          <w:delText>substitution of the unknown</w:delText>
        </w:r>
      </w:del>
      <w:commentRangeEnd w:id="4550"/>
      <w:r w:rsidR="00447F35" w:rsidRPr="00D759EF">
        <w:rPr>
          <w:rStyle w:val="CommentReference"/>
        </w:rPr>
        <w:commentReference w:id="4550"/>
      </w:r>
      <w:r w:rsidRPr="00D759EF">
        <w:t xml:space="preserve"> type – </w:t>
      </w:r>
      <w:r w:rsidRPr="00011129">
        <w:rPr>
          <w:rFonts w:ascii="Consolas" w:hAnsi="Consolas"/>
          <w:b/>
          <w:bCs/>
          <w:noProof/>
          <w:kern w:val="32"/>
          <w:sz w:val="22"/>
        </w:rPr>
        <w:t>T</w:t>
      </w:r>
      <w:r w:rsidRPr="00AA044A">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435D2B5B" w14:textId="77777777" w:rsidTr="00563712">
        <w:tc>
          <w:tcPr>
            <w:tcW w:w="7970" w:type="dxa"/>
            <w:tcBorders>
              <w:top w:val="single" w:sz="4" w:space="0" w:color="auto"/>
              <w:left w:val="single" w:sz="4" w:space="0" w:color="auto"/>
              <w:bottom w:val="single" w:sz="4" w:space="0" w:color="auto"/>
              <w:right w:val="single" w:sz="4" w:space="0" w:color="auto"/>
            </w:tcBorders>
          </w:tcPr>
          <w:p w14:paraId="6A908598" w14:textId="77777777" w:rsidR="00371D15" w:rsidRPr="00F04548" w:rsidRDefault="00371D15" w:rsidP="00563712">
            <w:pPr>
              <w:autoSpaceDE w:val="0"/>
              <w:autoSpaceDN w:val="0"/>
              <w:adjustRightInd w:val="0"/>
              <w:spacing w:before="0"/>
              <w:jc w:val="left"/>
              <w:rPr>
                <w:rFonts w:ascii="Consolas" w:hAnsi="Consolas"/>
                <w:noProof/>
                <w:sz w:val="22"/>
              </w:rPr>
            </w:pPr>
            <w:r w:rsidRPr="002959F9">
              <w:rPr>
                <w:rFonts w:ascii="Consolas" w:hAnsi="Consolas" w:cs="Courier New"/>
                <w:noProof/>
                <w:color w:val="0000FF"/>
                <w:sz w:val="22"/>
              </w:rPr>
              <w:t>public</w:t>
            </w:r>
            <w:r w:rsidRPr="00977A5E">
              <w:rPr>
                <w:rFonts w:ascii="Consolas" w:hAnsi="Consolas"/>
                <w:noProof/>
                <w:sz w:val="22"/>
              </w:rPr>
              <w:t xml:space="preserve"> AnimalShelter(</w:t>
            </w:r>
            <w:r w:rsidRPr="0028675A">
              <w:rPr>
                <w:rFonts w:ascii="Consolas" w:hAnsi="Consolas" w:cs="Courier New"/>
                <w:noProof/>
                <w:color w:val="0000FF"/>
                <w:sz w:val="22"/>
              </w:rPr>
              <w:t>int</w:t>
            </w:r>
            <w:r w:rsidRPr="00F04548">
              <w:rPr>
                <w:rFonts w:ascii="Consolas" w:hAnsi="Consolas"/>
                <w:noProof/>
                <w:sz w:val="22"/>
              </w:rPr>
              <w:t xml:space="preserve"> placesNumber)</w:t>
            </w:r>
          </w:p>
          <w:p w14:paraId="4561FBE0"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p w14:paraId="5B088A2E" w14:textId="77777777" w:rsidR="00371D15" w:rsidRPr="00D759EF" w:rsidRDefault="00371D15" w:rsidP="00563712">
            <w:pPr>
              <w:autoSpaceDE w:val="0"/>
              <w:autoSpaceDN w:val="0"/>
              <w:adjustRightInd w:val="0"/>
              <w:spacing w:before="0"/>
              <w:jc w:val="left"/>
              <w:rPr>
                <w:rFonts w:ascii="Consolas" w:hAnsi="Consolas" w:cs="Courier New"/>
                <w:noProof/>
                <w:color w:val="008000"/>
                <w:sz w:val="22"/>
              </w:rPr>
            </w:pPr>
            <w:r w:rsidRPr="00D759EF">
              <w:rPr>
                <w:rFonts w:ascii="Consolas" w:hAnsi="Consolas"/>
                <w:noProof/>
                <w:sz w:val="22"/>
              </w:rPr>
              <w:tab/>
              <w:t xml:space="preserve">animalList = </w:t>
            </w:r>
            <w:r w:rsidRPr="00D759EF">
              <w:rPr>
                <w:rFonts w:ascii="Consolas" w:hAnsi="Consolas" w:cs="Courier New"/>
                <w:noProof/>
                <w:color w:val="0000FF"/>
                <w:sz w:val="22"/>
              </w:rPr>
              <w:t>new</w:t>
            </w:r>
            <w:r w:rsidRPr="00D759EF">
              <w:rPr>
                <w:rFonts w:ascii="Consolas" w:hAnsi="Consolas"/>
                <w:noProof/>
                <w:sz w:val="22"/>
              </w:rPr>
              <w:t xml:space="preserve"> T[placesNumber]; </w:t>
            </w:r>
            <w:r w:rsidRPr="00D759EF">
              <w:rPr>
                <w:rFonts w:ascii="Consolas" w:hAnsi="Consolas" w:cs="Courier New"/>
                <w:noProof/>
                <w:color w:val="008000"/>
                <w:sz w:val="22"/>
              </w:rPr>
              <w:t>// Initialization</w:t>
            </w:r>
          </w:p>
          <w:p w14:paraId="71A9DD53"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usedPlaces = 0;</w:t>
            </w:r>
          </w:p>
          <w:p w14:paraId="1C9CB875"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tc>
      </w:tr>
    </w:tbl>
    <w:p w14:paraId="68552D81" w14:textId="77777777" w:rsidR="00371D15" w:rsidRPr="00D759EF" w:rsidRDefault="00371D15" w:rsidP="00371D15">
      <w:pPr>
        <w:pStyle w:val="Heading3"/>
      </w:pPr>
      <w:r w:rsidRPr="00D759EF">
        <w:t>Using Unknown Types in a Method’s Declaration</w:t>
      </w:r>
    </w:p>
    <w:p w14:paraId="26BF99D6" w14:textId="06B5634A" w:rsidR="00371D15" w:rsidRPr="00D759EF" w:rsidDel="00EF0D4F" w:rsidRDefault="00447F35" w:rsidP="00371D15">
      <w:pPr>
        <w:spacing w:after="120"/>
        <w:rPr>
          <w:del w:id="4553" w:author="Hans Zijlstra" w:date="2017-06-22T11:58:00Z"/>
        </w:rPr>
      </w:pPr>
      <w:ins w:id="4554" w:author="Hans Zijlstra" w:date="2017-06-22T11:37:00Z">
        <w:r w:rsidRPr="00D759EF">
          <w:t>An</w:t>
        </w:r>
      </w:ins>
      <w:del w:id="4555" w:author="Hans Zijlstra" w:date="2017-06-22T11:37:00Z">
        <w:r w:rsidR="00371D15" w:rsidRPr="00D759EF" w:rsidDel="00447F35">
          <w:delText>As an</w:delText>
        </w:r>
      </w:del>
      <w:r w:rsidR="00371D15" w:rsidRPr="00D759EF">
        <w:t xml:space="preserve"> </w:t>
      </w:r>
      <w:r w:rsidR="00371D15" w:rsidRPr="00D759EF">
        <w:rPr>
          <w:b/>
        </w:rPr>
        <w:t>unknown type</w:t>
      </w:r>
      <w:ins w:id="4556" w:author="Hans Zijlstra" w:date="2017-06-22T11:36:00Z">
        <w:r w:rsidRPr="00D759EF">
          <w:rPr>
            <w:b/>
          </w:rPr>
          <w:t>,</w:t>
        </w:r>
      </w:ins>
      <w:r w:rsidR="00371D15" w:rsidRPr="00D759EF">
        <w:t xml:space="preserve"> used in the declaration of a generic class</w:t>
      </w:r>
      <w:ins w:id="4557" w:author="Hans Zijlstra" w:date="2017-06-22T11:36:00Z">
        <w:r w:rsidRPr="00D759EF">
          <w:t>,</w:t>
        </w:r>
      </w:ins>
      <w:r w:rsidR="00371D15" w:rsidRPr="00D759EF">
        <w:t xml:space="preserve"> is visible from opening to closing </w:t>
      </w:r>
      <w:ins w:id="4558" w:author="Hans Zijlstra" w:date="2017-06-22T11:35:00Z">
        <w:r w:rsidRPr="00D759EF">
          <w:t>curly bracket</w:t>
        </w:r>
      </w:ins>
      <w:del w:id="4559" w:author="Hans Zijlstra" w:date="2017-06-22T11:35:00Z">
        <w:r w:rsidR="00371D15" w:rsidRPr="00D759EF" w:rsidDel="00447F35">
          <w:delText>brace</w:delText>
        </w:r>
      </w:del>
      <w:r w:rsidR="00371D15" w:rsidRPr="00D759EF">
        <w:t xml:space="preserve"> of the class body</w:t>
      </w:r>
      <w:ins w:id="4560" w:author="Hans Zijlstra" w:date="2017-06-22T11:58:00Z">
        <w:r w:rsidR="00EF0D4F" w:rsidRPr="00D759EF">
          <w:t xml:space="preserve"> and</w:t>
        </w:r>
      </w:ins>
      <w:del w:id="4561" w:author="Hans Zijlstra" w:date="2017-06-22T11:37:00Z">
        <w:r w:rsidR="00371D15" w:rsidRPr="00D759EF" w:rsidDel="00447F35">
          <w:delText>,</w:delText>
        </w:r>
      </w:del>
      <w:del w:id="4562" w:author="Hans Zijlstra" w:date="2017-06-22T11:56:00Z">
        <w:r w:rsidR="00371D15" w:rsidRPr="00D759EF" w:rsidDel="00EF0D4F">
          <w:delText xml:space="preserve"> </w:delText>
        </w:r>
      </w:del>
      <w:del w:id="4563" w:author="Hans Zijlstra" w:date="2017-06-22T11:57:00Z">
        <w:r w:rsidR="00371D15" w:rsidRPr="00D759EF" w:rsidDel="00EF0D4F">
          <w:delText>except</w:delText>
        </w:r>
      </w:del>
      <w:del w:id="4564" w:author="Hans Zijlstra" w:date="2017-06-22T11:56:00Z">
        <w:r w:rsidR="00371D15" w:rsidRPr="00D759EF" w:rsidDel="00EF0D4F">
          <w:delText xml:space="preserve"> for</w:delText>
        </w:r>
      </w:del>
      <w:del w:id="4565" w:author="Hans Zijlstra" w:date="2017-06-22T11:57:00Z">
        <w:r w:rsidR="00371D15" w:rsidRPr="00D759EF" w:rsidDel="00EF0D4F">
          <w:delText xml:space="preserve"> field’s declaration, it</w:delText>
        </w:r>
      </w:del>
      <w:r w:rsidR="00371D15" w:rsidRPr="00D759EF">
        <w:t xml:space="preserve"> </w:t>
      </w:r>
      <w:r w:rsidR="00371D15" w:rsidRPr="00D759EF">
        <w:rPr>
          <w:b/>
        </w:rPr>
        <w:t>can be used in a method declaration</w:t>
      </w:r>
      <w:ins w:id="4566" w:author="Hans Zijlstra" w:date="2017-06-22T12:03:00Z">
        <w:r w:rsidR="00EF0D4F" w:rsidRPr="00D759EF">
          <w:t>:</w:t>
        </w:r>
      </w:ins>
      <w:del w:id="4567" w:author="Hans Zijlstra" w:date="2017-06-22T12:03:00Z">
        <w:r w:rsidR="00371D15" w:rsidRPr="00D759EF" w:rsidDel="00EF0D4F">
          <w:delText>,</w:delText>
        </w:r>
      </w:del>
      <w:del w:id="4568" w:author="Hans Zijlstra" w:date="2017-06-22T11:58:00Z">
        <w:r w:rsidR="00371D15" w:rsidRPr="00D759EF" w:rsidDel="00EF0D4F">
          <w:delText xml:space="preserve"> namely:</w:delText>
        </w:r>
      </w:del>
      <w:ins w:id="4569" w:author="Hans Zijlstra" w:date="2017-06-22T11:59:00Z">
        <w:r w:rsidR="00EF0D4F" w:rsidRPr="00D759EF">
          <w:t xml:space="preserve"> </w:t>
        </w:r>
      </w:ins>
    </w:p>
    <w:p w14:paraId="1F7D76C5" w14:textId="4C83ABCC" w:rsidR="00371D15" w:rsidRPr="00D759EF" w:rsidRDefault="00371D15" w:rsidP="00371D15">
      <w:pPr>
        <w:spacing w:after="120"/>
      </w:pPr>
      <w:r w:rsidRPr="00D759EF">
        <w:t xml:space="preserve">As a parameter in the list of parameters </w:t>
      </w:r>
      <w:del w:id="4570" w:author="Hans Zijlstra" w:date="2017-06-25T13:40:00Z">
        <w:r w:rsidRPr="00D759EF" w:rsidDel="00072227">
          <w:delText>of</w:delText>
        </w:r>
      </w:del>
      <w:del w:id="4571" w:author="Hans Zijlstra" w:date="2017-06-22T12:02:00Z">
        <w:r w:rsidRPr="00D759EF" w:rsidDel="00EF0D4F">
          <w:delText xml:space="preserve"> the</w:delText>
        </w:r>
      </w:del>
      <w:ins w:id="4572" w:author="Hans Zijlstra" w:date="2017-06-25T13:40:00Z">
        <w:r w:rsidR="00072227" w:rsidRPr="00D759EF">
          <w:t>of</w:t>
        </w:r>
        <w:r w:rsidR="00072227">
          <w:t xml:space="preserve"> a</w:t>
        </w:r>
      </w:ins>
      <w:r w:rsidRPr="00D759EF">
        <w:t xml:space="preserve"> method:</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216F5330" w14:textId="77777777" w:rsidTr="00563712">
        <w:tc>
          <w:tcPr>
            <w:tcW w:w="7970" w:type="dxa"/>
            <w:tcBorders>
              <w:top w:val="single" w:sz="4" w:space="0" w:color="auto"/>
              <w:left w:val="single" w:sz="4" w:space="0" w:color="auto"/>
              <w:bottom w:val="single" w:sz="4" w:space="0" w:color="auto"/>
              <w:right w:val="single" w:sz="4" w:space="0" w:color="auto"/>
            </w:tcBorders>
          </w:tcPr>
          <w:p w14:paraId="2B4216BE" w14:textId="77777777" w:rsidR="00371D15" w:rsidRPr="00D759EF" w:rsidRDefault="00371D15" w:rsidP="00563712">
            <w:pPr>
              <w:spacing w:before="0"/>
              <w:rPr>
                <w:rFonts w:ascii="Consolas" w:hAnsi="Consolas" w:cs="Courier New"/>
                <w:noProof/>
                <w:sz w:val="22"/>
              </w:rPr>
            </w:pPr>
            <w:r w:rsidRPr="00D759EF">
              <w:rPr>
                <w:rFonts w:ascii="Consolas" w:hAnsi="Consolas" w:cs="Courier New"/>
                <w:noProof/>
                <w:sz w:val="22"/>
              </w:rPr>
              <w:t>&lt;return_type&gt; MethodWithParamsOfT(T param)</w:t>
            </w:r>
          </w:p>
        </w:tc>
      </w:tr>
    </w:tbl>
    <w:p w14:paraId="46D71BF3" w14:textId="0834BF3B" w:rsidR="00371D15" w:rsidRPr="00D759EF" w:rsidRDefault="00371D15" w:rsidP="00371D15">
      <w:pPr>
        <w:numPr>
          <w:ilvl w:val="0"/>
          <w:numId w:val="25"/>
        </w:numPr>
        <w:spacing w:after="120"/>
        <w:ind w:left="568" w:hanging="284"/>
      </w:pPr>
      <w:r w:rsidRPr="00D759EF">
        <w:t xml:space="preserve">As a result of </w:t>
      </w:r>
      <w:del w:id="4573" w:author="Hans Zijlstra" w:date="2017-06-22T12:01:00Z">
        <w:r w:rsidRPr="00D759EF" w:rsidDel="00EF0D4F">
          <w:delText>implementation of the</w:delText>
        </w:r>
      </w:del>
      <w:ins w:id="4574" w:author="Hans Zijlstra" w:date="2017-06-22T12:01:00Z">
        <w:r w:rsidR="00EF0D4F" w:rsidRPr="00D759EF">
          <w:t>a</w:t>
        </w:r>
      </w:ins>
      <w:r w:rsidRPr="00D759EF">
        <w:t xml:space="preserve"> method:</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5CEB2E33" w14:textId="77777777" w:rsidTr="00563712">
        <w:tc>
          <w:tcPr>
            <w:tcW w:w="7970" w:type="dxa"/>
            <w:tcBorders>
              <w:top w:val="single" w:sz="4" w:space="0" w:color="auto"/>
              <w:left w:val="single" w:sz="4" w:space="0" w:color="auto"/>
              <w:bottom w:val="single" w:sz="4" w:space="0" w:color="auto"/>
              <w:right w:val="single" w:sz="4" w:space="0" w:color="auto"/>
            </w:tcBorders>
          </w:tcPr>
          <w:p w14:paraId="45580601" w14:textId="77777777" w:rsidR="00371D15" w:rsidRPr="00D759EF" w:rsidRDefault="00371D15" w:rsidP="00563712">
            <w:pPr>
              <w:spacing w:before="0"/>
              <w:rPr>
                <w:rFonts w:ascii="Consolas" w:hAnsi="Consolas" w:cs="Courier New"/>
                <w:noProof/>
                <w:sz w:val="22"/>
              </w:rPr>
            </w:pPr>
            <w:r w:rsidRPr="00D759EF">
              <w:rPr>
                <w:rFonts w:ascii="Consolas" w:hAnsi="Consolas" w:cs="Courier New"/>
                <w:noProof/>
                <w:sz w:val="22"/>
              </w:rPr>
              <w:t>T MethodWithReturnTypeOfT(&lt;params&gt;)</w:t>
            </w:r>
          </w:p>
        </w:tc>
      </w:tr>
    </w:tbl>
    <w:p w14:paraId="45585290" w14:textId="50F1A564" w:rsidR="00371D15" w:rsidRPr="00D759EF" w:rsidRDefault="00371D15" w:rsidP="00371D15">
      <w:pPr>
        <w:spacing w:after="120"/>
      </w:pPr>
      <w:del w:id="4575" w:author="Hans Zijlstra" w:date="2017-06-22T11:59:00Z">
        <w:r w:rsidRPr="00D759EF" w:rsidDel="00EF0D4F">
          <w:rPr>
            <w:bCs/>
          </w:rPr>
          <w:delText xml:space="preserve">As we already guessed, </w:delText>
        </w:r>
      </w:del>
      <w:ins w:id="4576" w:author="Hans Zijlstra" w:date="2017-06-22T11:59:00Z">
        <w:r w:rsidR="00EF0D4F" w:rsidRPr="00D759EF">
          <w:rPr>
            <w:bCs/>
          </w:rPr>
          <w:t>Usin</w:t>
        </w:r>
      </w:ins>
      <w:ins w:id="4577" w:author="Hans Zijlstra" w:date="2017-06-22T12:00:00Z">
        <w:r w:rsidR="00EF0D4F" w:rsidRPr="00D759EF">
          <w:rPr>
            <w:bCs/>
          </w:rPr>
          <w:t>g</w:t>
        </w:r>
      </w:ins>
      <w:del w:id="4578" w:author="Hans Zijlstra" w:date="2017-06-22T11:59:00Z">
        <w:r w:rsidRPr="00D759EF" w:rsidDel="00EF0D4F">
          <w:rPr>
            <w:bCs/>
          </w:rPr>
          <w:delText>using</w:delText>
        </w:r>
      </w:del>
      <w:r w:rsidRPr="00D759EF">
        <w:rPr>
          <w:bCs/>
        </w:rPr>
        <w:t xml:space="preserve"> our example, we</w:t>
      </w:r>
      <w:del w:id="4579" w:author="Hans Zijlstra" w:date="2017-06-22T12:01:00Z">
        <w:r w:rsidRPr="00D759EF" w:rsidDel="00EF0D4F">
          <w:rPr>
            <w:bCs/>
          </w:rPr>
          <w:delText xml:space="preserve"> </w:delText>
        </w:r>
      </w:del>
      <w:del w:id="4580" w:author="Hans Zijlstra" w:date="2017-06-22T12:00:00Z">
        <w:r w:rsidRPr="00D759EF" w:rsidDel="00EF0D4F">
          <w:rPr>
            <w:bCs/>
          </w:rPr>
          <w:delText>can</w:delText>
        </w:r>
      </w:del>
      <w:r w:rsidRPr="00D759EF">
        <w:rPr>
          <w:bCs/>
        </w:rPr>
        <w:t xml:space="preserve"> </w:t>
      </w:r>
      <w:ins w:id="4581" w:author="Hans Zijlstra" w:date="2017-06-22T12:08:00Z">
        <w:r w:rsidR="00B338F7" w:rsidRPr="00D759EF">
          <w:rPr>
            <w:bCs/>
          </w:rPr>
          <w:t>adjust</w:t>
        </w:r>
      </w:ins>
      <w:del w:id="4582" w:author="Hans Zijlstra" w:date="2017-06-22T12:08:00Z">
        <w:r w:rsidRPr="00D759EF" w:rsidDel="00B338F7">
          <w:rPr>
            <w:bCs/>
          </w:rPr>
          <w:delText>adapt</w:delText>
        </w:r>
      </w:del>
      <w:r w:rsidRPr="00D759EF">
        <w:rPr>
          <w:bCs/>
        </w:rPr>
        <w:t xml:space="preserve"> the methods </w:t>
      </w:r>
      <w:r w:rsidRPr="00D759EF">
        <w:rPr>
          <w:rFonts w:ascii="Consolas" w:hAnsi="Consolas"/>
          <w:b/>
          <w:bCs/>
          <w:noProof/>
          <w:kern w:val="32"/>
          <w:sz w:val="22"/>
        </w:rPr>
        <w:t>Shelter(…)</w:t>
      </w:r>
      <w:r w:rsidRPr="00D759EF">
        <w:t xml:space="preserve"> </w:t>
      </w:r>
      <w:r w:rsidRPr="00D759EF">
        <w:rPr>
          <w:bCs/>
        </w:rPr>
        <w:t xml:space="preserve">and </w:t>
      </w:r>
      <w:r w:rsidRPr="00D759EF">
        <w:rPr>
          <w:rFonts w:ascii="Consolas" w:hAnsi="Consolas"/>
          <w:b/>
          <w:bCs/>
          <w:noProof/>
          <w:kern w:val="32"/>
          <w:sz w:val="22"/>
        </w:rPr>
        <w:t>Release(…)</w:t>
      </w:r>
      <w:r w:rsidRPr="00D759EF">
        <w:rPr>
          <w:bCs/>
        </w:rPr>
        <w:t>, respectively:</w:t>
      </w:r>
    </w:p>
    <w:p w14:paraId="686437B3" w14:textId="0437244F" w:rsidR="00371D15" w:rsidRPr="00D759EF" w:rsidRDefault="00371D15" w:rsidP="00371D15">
      <w:pPr>
        <w:numPr>
          <w:ilvl w:val="0"/>
          <w:numId w:val="25"/>
        </w:numPr>
        <w:spacing w:after="120"/>
        <w:ind w:left="568" w:hanging="284"/>
      </w:pPr>
      <w:del w:id="4583" w:author="Hans Zijlstra" w:date="2017-06-22T12:06:00Z">
        <w:r w:rsidRPr="00D759EF" w:rsidDel="00B338F7">
          <w:delText>As</w:delText>
        </w:r>
      </w:del>
      <w:ins w:id="4584" w:author="Hans Zijlstra" w:date="2017-06-22T12:08:00Z">
        <w:r w:rsidR="00B338F7" w:rsidRPr="00D759EF">
          <w:t>To</w:t>
        </w:r>
      </w:ins>
      <w:r w:rsidRPr="00D759EF">
        <w:t xml:space="preserve"> a method of unknown type parameter </w:t>
      </w:r>
      <w:r w:rsidRPr="00D759EF">
        <w:rPr>
          <w:rStyle w:val="Code"/>
        </w:rPr>
        <w:t>T</w:t>
      </w:r>
      <w:r w:rsidRPr="00D759EF">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7A7D03AB" w14:textId="77777777" w:rsidTr="00563712">
        <w:tc>
          <w:tcPr>
            <w:tcW w:w="7970" w:type="dxa"/>
            <w:tcBorders>
              <w:top w:val="single" w:sz="4" w:space="0" w:color="auto"/>
              <w:left w:val="single" w:sz="4" w:space="0" w:color="auto"/>
              <w:bottom w:val="single" w:sz="4" w:space="0" w:color="auto"/>
              <w:right w:val="single" w:sz="4" w:space="0" w:color="auto"/>
            </w:tcBorders>
          </w:tcPr>
          <w:p w14:paraId="67B9C29D"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FF"/>
                <w:sz w:val="22"/>
              </w:rPr>
              <w:t>public void</w:t>
            </w:r>
            <w:r w:rsidRPr="00D759EF">
              <w:rPr>
                <w:rFonts w:ascii="Consolas" w:hAnsi="Consolas"/>
                <w:noProof/>
                <w:sz w:val="22"/>
              </w:rPr>
              <w:t xml:space="preserve"> Shelter(T newAnimal)</w:t>
            </w:r>
          </w:p>
          <w:p w14:paraId="5C6BF326"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p w14:paraId="345BEB25"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8000"/>
                <w:sz w:val="22"/>
              </w:rPr>
              <w:t>// Method's body goes here …</w:t>
            </w:r>
          </w:p>
          <w:p w14:paraId="4558CB53"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tc>
      </w:tr>
    </w:tbl>
    <w:p w14:paraId="2902B321" w14:textId="7446436B" w:rsidR="00371D15" w:rsidRPr="00D759EF" w:rsidRDefault="00371D15" w:rsidP="00371D15">
      <w:pPr>
        <w:numPr>
          <w:ilvl w:val="0"/>
          <w:numId w:val="25"/>
        </w:numPr>
        <w:spacing w:after="120"/>
        <w:ind w:left="568" w:hanging="284"/>
      </w:pPr>
      <w:r w:rsidRPr="00D759EF">
        <w:t xml:space="preserve">And </w:t>
      </w:r>
      <w:ins w:id="4585" w:author="Hans Zijlstra" w:date="2017-06-22T12:09:00Z">
        <w:r w:rsidR="00B338F7" w:rsidRPr="00D759EF">
          <w:t>to</w:t>
        </w:r>
      </w:ins>
      <w:ins w:id="4586" w:author="Hans Zijlstra" w:date="2017-06-22T12:05:00Z">
        <w:r w:rsidR="00B338F7" w:rsidRPr="00D759EF">
          <w:t xml:space="preserve"> </w:t>
        </w:r>
      </w:ins>
      <w:r w:rsidRPr="00D759EF">
        <w:t xml:space="preserve">a method, which returns a result of unknown type </w:t>
      </w:r>
      <w:r w:rsidRPr="00D759EF">
        <w:rPr>
          <w:rStyle w:val="Code"/>
        </w:rPr>
        <w:t>T</w:t>
      </w:r>
      <w:r w:rsidRPr="00D759EF">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312CD574" w14:textId="77777777" w:rsidTr="00563712">
        <w:tc>
          <w:tcPr>
            <w:tcW w:w="7970" w:type="dxa"/>
            <w:tcBorders>
              <w:top w:val="single" w:sz="4" w:space="0" w:color="auto"/>
              <w:left w:val="single" w:sz="4" w:space="0" w:color="auto"/>
              <w:bottom w:val="single" w:sz="4" w:space="0" w:color="auto"/>
              <w:right w:val="single" w:sz="4" w:space="0" w:color="auto"/>
            </w:tcBorders>
          </w:tcPr>
          <w:p w14:paraId="679EC424"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FF"/>
                <w:sz w:val="22"/>
              </w:rPr>
              <w:t>public</w:t>
            </w:r>
            <w:r w:rsidRPr="00D759EF">
              <w:rPr>
                <w:rFonts w:ascii="Consolas" w:hAnsi="Consolas"/>
                <w:noProof/>
                <w:sz w:val="22"/>
              </w:rPr>
              <w:t xml:space="preserve"> T Release(</w:t>
            </w:r>
            <w:r w:rsidRPr="00D759EF">
              <w:rPr>
                <w:rFonts w:ascii="Consolas" w:hAnsi="Consolas" w:cs="Courier New"/>
                <w:noProof/>
                <w:color w:val="0000FF"/>
                <w:sz w:val="22"/>
              </w:rPr>
              <w:t>int</w:t>
            </w:r>
            <w:r w:rsidRPr="00D759EF">
              <w:rPr>
                <w:rFonts w:ascii="Consolas" w:hAnsi="Consolas"/>
                <w:noProof/>
                <w:sz w:val="22"/>
              </w:rPr>
              <w:t xml:space="preserve"> i)</w:t>
            </w:r>
          </w:p>
          <w:p w14:paraId="50D77A09"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p w14:paraId="757186C1"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8000"/>
                <w:sz w:val="22"/>
              </w:rPr>
              <w:t>// Method's body goes here …</w:t>
            </w:r>
          </w:p>
          <w:p w14:paraId="1F4B9200"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tc>
      </w:tr>
    </w:tbl>
    <w:p w14:paraId="2005999C" w14:textId="25EED146" w:rsidR="00371D15" w:rsidRPr="00D759EF" w:rsidRDefault="00B338F7" w:rsidP="00371D15">
      <w:pPr>
        <w:spacing w:after="120"/>
      </w:pPr>
      <w:ins w:id="4587" w:author="Hans Zijlstra" w:date="2017-06-22T12:09:00Z">
        <w:r w:rsidRPr="00D759EF">
          <w:t>When</w:t>
        </w:r>
      </w:ins>
      <w:del w:id="4588" w:author="Hans Zijlstra" w:date="2017-06-22T12:09:00Z">
        <w:r w:rsidR="00371D15" w:rsidRPr="00D759EF" w:rsidDel="00B338F7">
          <w:delText>As we already know when we</w:delText>
        </w:r>
      </w:del>
      <w:r w:rsidR="00371D15" w:rsidRPr="00D759EF">
        <w:t xml:space="preserve"> creat</w:t>
      </w:r>
      <w:ins w:id="4589" w:author="Hans Zijlstra" w:date="2017-06-22T12:09:00Z">
        <w:r w:rsidRPr="00D759EF">
          <w:t>ing</w:t>
        </w:r>
      </w:ins>
      <w:del w:id="4590" w:author="Hans Zijlstra" w:date="2017-06-22T12:09:00Z">
        <w:r w:rsidR="00371D15" w:rsidRPr="00D759EF" w:rsidDel="00B338F7">
          <w:delText>e</w:delText>
        </w:r>
      </w:del>
      <w:r w:rsidR="00371D15" w:rsidRPr="00D759EF">
        <w:t xml:space="preserve"> an object from our class shelter and replac</w:t>
      </w:r>
      <w:ins w:id="4591" w:author="Hans Zijlstra" w:date="2017-06-22T12:09:00Z">
        <w:r w:rsidRPr="00D759EF">
          <w:t>ing</w:t>
        </w:r>
      </w:ins>
      <w:del w:id="4592" w:author="Hans Zijlstra" w:date="2017-06-22T12:09:00Z">
        <w:r w:rsidR="00371D15" w:rsidRPr="00D759EF" w:rsidDel="00B338F7">
          <w:delText>e</w:delText>
        </w:r>
      </w:del>
      <w:r w:rsidR="00371D15" w:rsidRPr="00D759EF">
        <w:t xml:space="preserve"> the unknown type with a specific one (e.g. </w:t>
      </w:r>
      <w:r w:rsidR="00371D15" w:rsidRPr="00D759EF">
        <w:rPr>
          <w:rFonts w:ascii="Consolas" w:hAnsi="Consolas"/>
          <w:b/>
          <w:bCs/>
          <w:noProof/>
          <w:kern w:val="32"/>
          <w:sz w:val="22"/>
        </w:rPr>
        <w:t>Cat</w:t>
      </w:r>
      <w:r w:rsidR="00371D15" w:rsidRPr="00D759EF">
        <w:t>)</w:t>
      </w:r>
      <w:del w:id="4593" w:author="Hans Zijlstra" w:date="2017-06-25T13:42:00Z">
        <w:r w:rsidR="00371D15" w:rsidRPr="00D759EF" w:rsidDel="00072227">
          <w:delText>,</w:delText>
        </w:r>
      </w:del>
      <w:r w:rsidR="00371D15" w:rsidRPr="00D759EF">
        <w:t xml:space="preserve"> during</w:t>
      </w:r>
      <w:del w:id="4594" w:author="Hans Zijlstra" w:date="2017-06-22T12:09:00Z">
        <w:r w:rsidR="00371D15" w:rsidRPr="00D759EF" w:rsidDel="00B338F7">
          <w:delText xml:space="preserve"> the</w:delText>
        </w:r>
      </w:del>
      <w:r w:rsidR="00371D15" w:rsidRPr="00D759EF">
        <w:t xml:space="preserve"> execution of the program,</w:t>
      </w:r>
      <w:del w:id="4595" w:author="Hans Zijlstra" w:date="2017-06-22T12:10:00Z">
        <w:r w:rsidR="00371D15" w:rsidRPr="00D759EF" w:rsidDel="00B338F7">
          <w:delText xml:space="preserve"> the</w:delText>
        </w:r>
      </w:del>
      <w:r w:rsidR="00371D15" w:rsidRPr="00D759EF">
        <w:t xml:space="preserve"> above methods will have the following form:</w:t>
      </w:r>
    </w:p>
    <w:p w14:paraId="11E2C0AE" w14:textId="77777777" w:rsidR="00371D15" w:rsidRPr="00D759EF" w:rsidRDefault="00371D15" w:rsidP="00371D15">
      <w:pPr>
        <w:numPr>
          <w:ilvl w:val="0"/>
          <w:numId w:val="25"/>
        </w:numPr>
        <w:spacing w:after="120"/>
        <w:ind w:left="568" w:hanging="284"/>
      </w:pPr>
      <w:r w:rsidRPr="00D759EF">
        <w:t xml:space="preserve">The parameter of method </w:t>
      </w:r>
      <w:r w:rsidRPr="00D759EF">
        <w:rPr>
          <w:rStyle w:val="Code"/>
        </w:rPr>
        <w:t>Shelter</w:t>
      </w:r>
      <w:r w:rsidRPr="00D759EF">
        <w:t xml:space="preserve"> will be of type </w:t>
      </w:r>
      <w:r w:rsidRPr="00D759EF">
        <w:rPr>
          <w:rStyle w:val="Code"/>
        </w:rPr>
        <w:t>Cat</w:t>
      </w:r>
      <w:r w:rsidRPr="00D759EF">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4BB2458D" w14:textId="77777777" w:rsidTr="00563712">
        <w:tc>
          <w:tcPr>
            <w:tcW w:w="7970" w:type="dxa"/>
            <w:tcBorders>
              <w:top w:val="single" w:sz="4" w:space="0" w:color="auto"/>
              <w:left w:val="single" w:sz="4" w:space="0" w:color="auto"/>
              <w:bottom w:val="single" w:sz="4" w:space="0" w:color="auto"/>
              <w:right w:val="single" w:sz="4" w:space="0" w:color="auto"/>
            </w:tcBorders>
          </w:tcPr>
          <w:p w14:paraId="43067FDE"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FF"/>
                <w:sz w:val="22"/>
              </w:rPr>
              <w:lastRenderedPageBreak/>
              <w:t>public void</w:t>
            </w:r>
            <w:r w:rsidRPr="00D759EF">
              <w:rPr>
                <w:rFonts w:ascii="Consolas" w:hAnsi="Consolas"/>
                <w:noProof/>
                <w:sz w:val="22"/>
              </w:rPr>
              <w:t xml:space="preserve"> Shelter(</w:t>
            </w:r>
            <w:r w:rsidRPr="00D759EF">
              <w:rPr>
                <w:rFonts w:ascii="Consolas" w:hAnsi="Consolas"/>
                <w:color w:val="2B91AF"/>
                <w:sz w:val="22"/>
              </w:rPr>
              <w:t>Cat</w:t>
            </w:r>
            <w:r w:rsidRPr="00D759EF">
              <w:rPr>
                <w:rFonts w:ascii="Consolas" w:hAnsi="Consolas"/>
                <w:noProof/>
                <w:sz w:val="22"/>
              </w:rPr>
              <w:t xml:space="preserve"> newAnimal)</w:t>
            </w:r>
          </w:p>
          <w:p w14:paraId="6B644B60"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p w14:paraId="01AC9904"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8000"/>
                <w:sz w:val="22"/>
              </w:rPr>
              <w:t>// Method's body goes here …</w:t>
            </w:r>
          </w:p>
          <w:p w14:paraId="5576DABC"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tc>
      </w:tr>
    </w:tbl>
    <w:p w14:paraId="1123083E" w14:textId="77777777" w:rsidR="00371D15" w:rsidRPr="00D759EF" w:rsidRDefault="00371D15" w:rsidP="00371D15">
      <w:pPr>
        <w:numPr>
          <w:ilvl w:val="0"/>
          <w:numId w:val="25"/>
        </w:numPr>
        <w:spacing w:after="120"/>
        <w:ind w:left="568" w:hanging="284"/>
      </w:pPr>
      <w:r w:rsidRPr="00D759EF">
        <w:t xml:space="preserve">The method </w:t>
      </w:r>
      <w:r w:rsidRPr="00D759EF">
        <w:rPr>
          <w:rStyle w:val="Code"/>
        </w:rPr>
        <w:t>Release</w:t>
      </w:r>
      <w:r w:rsidRPr="00D759EF">
        <w:t xml:space="preserve"> will return a result of type </w:t>
      </w:r>
      <w:r w:rsidRPr="00D759EF">
        <w:rPr>
          <w:rStyle w:val="Code"/>
        </w:rPr>
        <w:t>Cat</w:t>
      </w:r>
      <w:r w:rsidRPr="00D759EF">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4E2AA297" w14:textId="77777777" w:rsidTr="00563712">
        <w:tc>
          <w:tcPr>
            <w:tcW w:w="7970" w:type="dxa"/>
            <w:tcBorders>
              <w:top w:val="single" w:sz="4" w:space="0" w:color="auto"/>
              <w:left w:val="single" w:sz="4" w:space="0" w:color="auto"/>
              <w:bottom w:val="single" w:sz="4" w:space="0" w:color="auto"/>
              <w:right w:val="single" w:sz="4" w:space="0" w:color="auto"/>
            </w:tcBorders>
          </w:tcPr>
          <w:p w14:paraId="07FFFA15"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FF"/>
                <w:sz w:val="22"/>
              </w:rPr>
              <w:t xml:space="preserve">public </w:t>
            </w:r>
            <w:r w:rsidRPr="00D759EF">
              <w:rPr>
                <w:rFonts w:ascii="Consolas" w:hAnsi="Consolas"/>
                <w:color w:val="2B91AF"/>
                <w:sz w:val="22"/>
              </w:rPr>
              <w:t>Cat</w:t>
            </w:r>
            <w:r w:rsidRPr="00D759EF">
              <w:rPr>
                <w:rFonts w:ascii="Consolas" w:hAnsi="Consolas"/>
                <w:noProof/>
                <w:sz w:val="22"/>
              </w:rPr>
              <w:t xml:space="preserve"> Release(</w:t>
            </w:r>
            <w:r w:rsidRPr="00D759EF">
              <w:rPr>
                <w:rFonts w:ascii="Consolas" w:hAnsi="Consolas" w:cs="Courier New"/>
                <w:noProof/>
                <w:color w:val="0000FF"/>
                <w:sz w:val="22"/>
              </w:rPr>
              <w:t>int</w:t>
            </w:r>
            <w:r w:rsidRPr="00D759EF">
              <w:rPr>
                <w:rFonts w:ascii="Consolas" w:hAnsi="Consolas"/>
                <w:noProof/>
                <w:sz w:val="22"/>
              </w:rPr>
              <w:t xml:space="preserve"> i)</w:t>
            </w:r>
          </w:p>
          <w:p w14:paraId="0229BD04"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p w14:paraId="1644FD93"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8000"/>
                <w:sz w:val="22"/>
              </w:rPr>
              <w:t>// Method's body goes here …</w:t>
            </w:r>
          </w:p>
          <w:p w14:paraId="6FC0AFF1"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tc>
      </w:tr>
    </w:tbl>
    <w:p w14:paraId="54AC6660" w14:textId="77777777" w:rsidR="00371D15" w:rsidRPr="00AA044A" w:rsidRDefault="00371D15" w:rsidP="00371D15">
      <w:pPr>
        <w:pStyle w:val="Heading3"/>
      </w:pPr>
      <w:commentRangeStart w:id="4596"/>
      <w:del w:id="4597" w:author="Hans Zijlstra" w:date="2017-06-22T12:10:00Z">
        <w:r w:rsidRPr="00D759EF" w:rsidDel="00B338F7">
          <w:delText>Typifying</w:delText>
        </w:r>
      </w:del>
      <w:commentRangeEnd w:id="4596"/>
      <w:r w:rsidR="00B338F7" w:rsidRPr="00D759EF">
        <w:rPr>
          <w:rStyle w:val="CommentReference"/>
          <w:rFonts w:cs="Times New Roman"/>
          <w:b w:val="0"/>
          <w:bCs w:val="0"/>
        </w:rPr>
        <w:commentReference w:id="4596"/>
      </w:r>
      <w:del w:id="4598" w:author="Hans Zijlstra" w:date="2017-06-22T12:10:00Z">
        <w:r w:rsidRPr="00D759EF" w:rsidDel="00B338F7">
          <w:delText xml:space="preserve"> (</w:delText>
        </w:r>
      </w:del>
      <w:r w:rsidRPr="00011129">
        <w:t>Generics</w:t>
      </w:r>
      <w:del w:id="4599" w:author="Hans Zijlstra" w:date="2017-06-22T12:10:00Z">
        <w:r w:rsidRPr="00AA044A" w:rsidDel="00B338F7">
          <w:delText>)</w:delText>
        </w:r>
      </w:del>
      <w:r w:rsidRPr="00AA044A">
        <w:t xml:space="preserve"> – Behind the Scenes</w:t>
      </w:r>
    </w:p>
    <w:p w14:paraId="74E063D0" w14:textId="623C6D45" w:rsidR="00371D15" w:rsidRPr="00F04548" w:rsidRDefault="00371D15" w:rsidP="00371D15">
      <w:r w:rsidRPr="002959F9">
        <w:t>Before we continue, let’s</w:t>
      </w:r>
      <w:del w:id="4600" w:author="Hans Zijlstra" w:date="2017-06-25T13:42:00Z">
        <w:r w:rsidRPr="002959F9" w:rsidDel="00072227">
          <w:delText xml:space="preserve"> us</w:delText>
        </w:r>
      </w:del>
      <w:r w:rsidRPr="002959F9">
        <w:t xml:space="preserve"> explain what happens </w:t>
      </w:r>
      <w:ins w:id="4601" w:author="Hans Zijlstra" w:date="2017-06-22T12:11:00Z">
        <w:r w:rsidR="00B338F7" w:rsidRPr="00977A5E">
          <w:t>in</w:t>
        </w:r>
      </w:ins>
      <w:del w:id="4602" w:author="Hans Zijlstra" w:date="2017-06-22T12:11:00Z">
        <w:r w:rsidRPr="00977A5E" w:rsidDel="00B338F7">
          <w:delText>into</w:delText>
        </w:r>
      </w:del>
      <w:r w:rsidRPr="0028675A">
        <w:t xml:space="preserve"> the memory of the computer, when we work with generic classes</w:t>
      </w:r>
      <w:r w:rsidRPr="00F04548">
        <w:t>.</w:t>
      </w:r>
    </w:p>
    <w:p w14:paraId="5F6214D4" w14:textId="77777777" w:rsidR="00371D15" w:rsidRPr="00D759EF" w:rsidRDefault="00371D15" w:rsidP="00371D15">
      <w:pPr>
        <w:jc w:val="center"/>
      </w:pPr>
      <w:r w:rsidRPr="00D759EF">
        <w:rPr>
          <w:noProof/>
        </w:rPr>
        <w:drawing>
          <wp:inline distT="0" distB="0" distL="0" distR="0" wp14:anchorId="51E7260F" wp14:editId="2BABDBD3">
            <wp:extent cx="4978400" cy="897466"/>
            <wp:effectExtent l="0" t="0" r="0" b="0"/>
            <wp:docPr id="5422" name="Picture 5422" descr="Generic types typification: the parameters are replaced with concrete types" title="Generic types typ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under-the-hat-of-generics"/>
                    <pic:cNvPicPr>
                      <a:picLocks noChangeAspect="1" noChangeArrowheads="1"/>
                    </pic:cNvPicPr>
                  </pic:nvPicPr>
                  <pic:blipFill rotWithShape="1">
                    <a:blip r:embed="rId32" cstate="print">
                      <a:extLst>
                        <a:ext uri="{28A0092B-C50C-407E-A947-70E740481C1C}">
                          <a14:useLocalDpi xmlns:a14="http://schemas.microsoft.com/office/drawing/2010/main"/>
                        </a:ext>
                      </a:extLst>
                    </a:blip>
                    <a:srcRect l="1176" t="1" b="5034"/>
                    <a:stretch/>
                  </pic:blipFill>
                  <pic:spPr bwMode="auto">
                    <a:xfrm>
                      <a:off x="0" y="0"/>
                      <a:ext cx="4977563" cy="897315"/>
                    </a:xfrm>
                    <a:prstGeom prst="rect">
                      <a:avLst/>
                    </a:prstGeom>
                    <a:noFill/>
                    <a:ln>
                      <a:noFill/>
                    </a:ln>
                    <a:extLst>
                      <a:ext uri="{53640926-AAD7-44D8-BBD7-CCE9431645EC}">
                        <a14:shadowObscured xmlns:a14="http://schemas.microsoft.com/office/drawing/2010/main"/>
                      </a:ext>
                    </a:extLst>
                  </pic:spPr>
                </pic:pic>
              </a:graphicData>
            </a:graphic>
          </wp:inline>
        </w:drawing>
      </w:r>
    </w:p>
    <w:p w14:paraId="50C5E301" w14:textId="20981FCD" w:rsidR="00371D15" w:rsidRPr="00F04548" w:rsidRDefault="00371D15" w:rsidP="00371D15">
      <w:pPr>
        <w:spacing w:after="120"/>
      </w:pPr>
      <w:r w:rsidRPr="00011129">
        <w:t>First we</w:t>
      </w:r>
      <w:r w:rsidRPr="00AA044A">
        <w:t xml:space="preserve"> declare </w:t>
      </w:r>
      <w:del w:id="4603" w:author="Hans Zijlstra" w:date="2017-06-22T12:12:00Z">
        <w:r w:rsidRPr="002959F9" w:rsidDel="00B338F7">
          <w:delText xml:space="preserve">our </w:delText>
        </w:r>
      </w:del>
      <w:del w:id="4604" w:author="Hans Zijlstra" w:date="2017-06-25T13:43:00Z">
        <w:r w:rsidRPr="00977A5E" w:rsidDel="00072227">
          <w:delText>generic</w:delText>
        </w:r>
      </w:del>
      <w:ins w:id="4605" w:author="Hans Zijlstra" w:date="2017-06-25T13:43:00Z">
        <w:r w:rsidR="00072227" w:rsidRPr="00AA044A">
          <w:t>a</w:t>
        </w:r>
        <w:r w:rsidR="00072227" w:rsidRPr="00977A5E">
          <w:t xml:space="preserve"> generic</w:t>
        </w:r>
      </w:ins>
      <w:r w:rsidRPr="00977A5E">
        <w:t xml:space="preserve"> class </w:t>
      </w:r>
      <w:r w:rsidRPr="00977A5E">
        <w:rPr>
          <w:rFonts w:ascii="Consolas" w:hAnsi="Consolas"/>
          <w:b/>
          <w:bCs/>
          <w:noProof/>
          <w:kern w:val="32"/>
          <w:sz w:val="22"/>
        </w:rPr>
        <w:t xml:space="preserve">MyClass&lt;T&gt; </w:t>
      </w:r>
      <w:r w:rsidRPr="0028675A">
        <w:t>(generic class description in the scheme above). Then</w:t>
      </w:r>
      <w:ins w:id="4606" w:author="Hans Zijlstra" w:date="2017-06-22T12:12:00Z">
        <w:r w:rsidR="00B338F7" w:rsidRPr="00F04548">
          <w:t>,</w:t>
        </w:r>
      </w:ins>
      <w:r w:rsidRPr="00D759EF">
        <w:t xml:space="preserve"> the compiler translates our code </w:t>
      </w:r>
      <w:ins w:id="4607" w:author="Hans Zijlstra" w:date="2017-06-22T12:12:00Z">
        <w:r w:rsidR="00B338F7" w:rsidRPr="00D759EF">
          <w:t>in</w:t>
        </w:r>
      </w:ins>
      <w:r w:rsidRPr="00D759EF">
        <w:t>to</w:t>
      </w:r>
      <w:del w:id="4608" w:author="Hans Zijlstra" w:date="2017-06-22T12:12:00Z">
        <w:r w:rsidRPr="00D759EF" w:rsidDel="00B338F7">
          <w:delText xml:space="preserve"> an</w:delText>
        </w:r>
      </w:del>
      <w:r w:rsidRPr="00D759EF">
        <w:t xml:space="preserve"> intermediate language (MSIL)</w:t>
      </w:r>
      <w:ins w:id="4609" w:author="Hans Zijlstra" w:date="2017-06-22T12:13:00Z">
        <w:r w:rsidR="00B338F7" w:rsidRPr="00D759EF">
          <w:t>.</w:t>
        </w:r>
      </w:ins>
      <w:del w:id="4610" w:author="Hans Zijlstra" w:date="2017-06-22T12:13:00Z">
        <w:r w:rsidRPr="00D759EF" w:rsidDel="00B338F7">
          <w:delText>,</w:delText>
        </w:r>
      </w:del>
      <w:r w:rsidRPr="00D759EF">
        <w:t xml:space="preserve"> </w:t>
      </w:r>
      <w:ins w:id="4611" w:author="Hans Zijlstra" w:date="2017-06-22T12:13:00Z">
        <w:r w:rsidR="00B338F7" w:rsidRPr="00D759EF">
          <w:t>The</w:t>
        </w:r>
      </w:ins>
      <w:del w:id="4612" w:author="Hans Zijlstra" w:date="2017-06-22T12:13:00Z">
        <w:r w:rsidRPr="00D759EF" w:rsidDel="00B338F7">
          <w:delText>as</w:delText>
        </w:r>
      </w:del>
      <w:r w:rsidRPr="00D759EF">
        <w:t xml:space="preserve"> translated code contains information </w:t>
      </w:r>
      <w:ins w:id="4613" w:author="Hans Zijlstra" w:date="2017-06-22T12:13:00Z">
        <w:r w:rsidR="00B338F7" w:rsidRPr="00D759EF">
          <w:t>about</w:t>
        </w:r>
      </w:ins>
      <w:del w:id="4614" w:author="Hans Zijlstra" w:date="2017-06-22T12:13:00Z">
        <w:r w:rsidRPr="00D759EF" w:rsidDel="00B338F7">
          <w:delText>that</w:delText>
        </w:r>
      </w:del>
      <w:r w:rsidRPr="00D759EF">
        <w:t xml:space="preserve"> the class </w:t>
      </w:r>
      <w:ins w:id="4615" w:author="Hans Zijlstra" w:date="2017-06-22T12:13:00Z">
        <w:r w:rsidR="00B338F7" w:rsidRPr="00D759EF">
          <w:t>being</w:t>
        </w:r>
      </w:ins>
      <w:del w:id="4616" w:author="Hans Zijlstra" w:date="2017-06-22T12:13:00Z">
        <w:r w:rsidRPr="00D759EF" w:rsidDel="00B338F7">
          <w:delText>is</w:delText>
        </w:r>
      </w:del>
      <w:r w:rsidRPr="00D759EF">
        <w:t xml:space="preserve"> generic, i.e. it</w:t>
      </w:r>
      <w:ins w:id="4617" w:author="Hans Zijlstra" w:date="2017-06-22T12:14:00Z">
        <w:r w:rsidR="00B338F7" w:rsidRPr="00D759EF">
          <w:t xml:space="preserve"> still</w:t>
        </w:r>
      </w:ins>
      <w:r w:rsidRPr="00D759EF">
        <w:t xml:space="preserve"> works with undefined</w:t>
      </w:r>
      <w:ins w:id="4618" w:author="Hans Zijlstra" w:date="2017-06-25T13:43:00Z">
        <w:r w:rsidR="00072227">
          <w:t xml:space="preserve"> types</w:t>
        </w:r>
      </w:ins>
      <w:del w:id="4619" w:author="Hans Zijlstra" w:date="2017-06-22T12:14:00Z">
        <w:r w:rsidRPr="00D759EF" w:rsidDel="00B338F7">
          <w:delText xml:space="preserve"> types until now</w:delText>
        </w:r>
      </w:del>
      <w:r w:rsidRPr="00D759EF">
        <w:t xml:space="preserve">. At runtime, when </w:t>
      </w:r>
      <w:ins w:id="4620" w:author="Hans Zijlstra" w:date="2017-06-22T12:14:00Z">
        <w:r w:rsidR="00B338F7" w:rsidRPr="00D759EF">
          <w:t>the</w:t>
        </w:r>
      </w:ins>
      <w:del w:id="4621" w:author="Hans Zijlstra" w:date="2017-06-22T12:14:00Z">
        <w:r w:rsidRPr="00D759EF" w:rsidDel="00B338F7">
          <w:delText>someone tries to work with our</w:delText>
        </w:r>
      </w:del>
      <w:r w:rsidRPr="00D759EF">
        <w:t xml:space="preserve"> generic class</w:t>
      </w:r>
      <w:del w:id="4622" w:author="Hans Zijlstra" w:date="2017-06-25T13:44:00Z">
        <w:r w:rsidRPr="00D759EF" w:rsidDel="00072227">
          <w:delText xml:space="preserve"> and</w:delText>
        </w:r>
      </w:del>
      <w:r w:rsidRPr="00D759EF">
        <w:t xml:space="preserve"> </w:t>
      </w:r>
      <w:ins w:id="4623" w:author="Hans Zijlstra" w:date="2017-06-22T12:15:00Z">
        <w:r w:rsidR="00B338F7" w:rsidRPr="00D759EF">
          <w:t>is</w:t>
        </w:r>
      </w:ins>
      <w:del w:id="4624" w:author="Hans Zijlstra" w:date="2017-06-22T12:15:00Z">
        <w:r w:rsidRPr="00D759EF" w:rsidDel="00B338F7">
          <w:delText>tries to</w:delText>
        </w:r>
      </w:del>
      <w:r w:rsidRPr="00D759EF">
        <w:t xml:space="preserve"> use</w:t>
      </w:r>
      <w:ins w:id="4625" w:author="Hans Zijlstra" w:date="2017-06-22T12:15:00Z">
        <w:r w:rsidR="00B338F7" w:rsidRPr="00D759EF">
          <w:t>d</w:t>
        </w:r>
      </w:ins>
      <w:del w:id="4626" w:author="Hans Zijlstra" w:date="2017-06-22T12:15:00Z">
        <w:r w:rsidRPr="00D759EF" w:rsidDel="00B338F7">
          <w:delText xml:space="preserve"> it</w:delText>
        </w:r>
      </w:del>
      <w:r w:rsidRPr="00D759EF">
        <w:t xml:space="preserve"> with a specific type, </w:t>
      </w:r>
      <w:ins w:id="4627" w:author="Hans Zijlstra" w:date="2017-06-22T12:15:00Z">
        <w:r w:rsidR="00B338F7" w:rsidRPr="00D759EF">
          <w:t xml:space="preserve">then </w:t>
        </w:r>
      </w:ins>
      <w:r w:rsidRPr="00D759EF">
        <w:t xml:space="preserve">a new </w:t>
      </w:r>
      <w:r w:rsidRPr="00D759EF">
        <w:rPr>
          <w:b/>
        </w:rPr>
        <w:t>description of the class</w:t>
      </w:r>
      <w:r w:rsidRPr="00D759EF">
        <w:t xml:space="preserve"> is created (specific type class description in the diagram above), which is identical to the generic class, </w:t>
      </w:r>
      <w:ins w:id="4628" w:author="Hans Zijlstra" w:date="2017-06-22T12:15:00Z">
        <w:r w:rsidR="006F0039" w:rsidRPr="00D759EF">
          <w:t>exce</w:t>
        </w:r>
      </w:ins>
      <w:ins w:id="4629" w:author="Hans Zijlstra" w:date="2017-06-22T12:16:00Z">
        <w:r w:rsidR="006F0039" w:rsidRPr="00D759EF">
          <w:t>pt</w:t>
        </w:r>
      </w:ins>
      <w:del w:id="4630" w:author="Hans Zijlstra" w:date="2017-06-22T12:15:00Z">
        <w:r w:rsidRPr="00D759EF" w:rsidDel="006F0039">
          <w:delText>with the difference</w:delText>
        </w:r>
      </w:del>
      <w:r w:rsidRPr="00D759EF">
        <w:t xml:space="preserve"> that</w:t>
      </w:r>
      <w:del w:id="4631" w:author="Hans Zijlstra" w:date="2017-06-22T12:16:00Z">
        <w:r w:rsidRPr="00D759EF" w:rsidDel="006F0039">
          <w:delText xml:space="preserve"> where it has been used</w:delText>
        </w:r>
      </w:del>
      <w:r w:rsidRPr="00D759EF">
        <w:t xml:space="preserve"> </w:t>
      </w:r>
      <w:r w:rsidRPr="00D759EF">
        <w:rPr>
          <w:rFonts w:ascii="Consolas" w:hAnsi="Consolas"/>
          <w:b/>
          <w:bCs/>
          <w:noProof/>
          <w:kern w:val="32"/>
          <w:sz w:val="22"/>
        </w:rPr>
        <w:t>T</w:t>
      </w:r>
      <w:del w:id="4632" w:author="Hans Zijlstra" w:date="2017-06-22T12:16:00Z">
        <w:r w:rsidRPr="00D759EF" w:rsidDel="006F0039">
          <w:delText>, now</w:delText>
        </w:r>
      </w:del>
      <w:r w:rsidRPr="00D759EF">
        <w:t xml:space="preserve"> is replaced by a specific type. For example, if you</w:t>
      </w:r>
      <w:del w:id="4633" w:author="Hans Zijlstra" w:date="2017-06-25T13:48:00Z">
        <w:r w:rsidRPr="00D759EF" w:rsidDel="00276612">
          <w:delText xml:space="preserve"> try to</w:delText>
        </w:r>
      </w:del>
      <w:r w:rsidRPr="00D759EF">
        <w:t xml:space="preserve"> use </w:t>
      </w:r>
      <w:r w:rsidRPr="00D759EF">
        <w:rPr>
          <w:rFonts w:ascii="Consolas" w:hAnsi="Consolas"/>
          <w:b/>
          <w:bCs/>
          <w:noProof/>
          <w:kern w:val="32"/>
          <w:sz w:val="22"/>
        </w:rPr>
        <w:t>MyClass&lt;int&gt;</w:t>
      </w:r>
      <w:r w:rsidRPr="00D759EF">
        <w:t>,</w:t>
      </w:r>
      <w:ins w:id="4634" w:author="Hans Zijlstra" w:date="2017-06-22T12:16:00Z">
        <w:r w:rsidR="006F0039" w:rsidRPr="00D759EF">
          <w:t xml:space="preserve"> then</w:t>
        </w:r>
      </w:ins>
      <w:r w:rsidRPr="00D759EF">
        <w:t xml:space="preserve"> everywhere in your code</w:t>
      </w:r>
      <w:del w:id="4635" w:author="Hans Zijlstra" w:date="2017-06-25T13:47:00Z">
        <w:r w:rsidRPr="00D759EF" w:rsidDel="00276612">
          <w:delText>, where</w:delText>
        </w:r>
      </w:del>
      <w:r w:rsidRPr="00D759EF">
        <w:t xml:space="preserve"> the unknown parameter </w:t>
      </w:r>
      <w:r w:rsidRPr="00D759EF">
        <w:rPr>
          <w:rFonts w:ascii="Consolas" w:hAnsi="Consolas"/>
          <w:b/>
          <w:bCs/>
          <w:noProof/>
          <w:kern w:val="32"/>
          <w:sz w:val="22"/>
        </w:rPr>
        <w:t>T</w:t>
      </w:r>
      <w:del w:id="4636" w:author="Hans Zijlstra" w:date="2017-06-25T13:47:00Z">
        <w:r w:rsidRPr="00D759EF" w:rsidDel="00276612">
          <w:delText xml:space="preserve"> is used, </w:delText>
        </w:r>
      </w:del>
      <w:del w:id="4637" w:author="Hans Zijlstra" w:date="2017-06-22T12:17:00Z">
        <w:r w:rsidRPr="00D759EF" w:rsidDel="006F0039">
          <w:delText>it</w:delText>
        </w:r>
      </w:del>
      <w:r w:rsidRPr="00D759EF">
        <w:t xml:space="preserve"> will be replaced with </w:t>
      </w:r>
      <w:r w:rsidRPr="00D759EF">
        <w:rPr>
          <w:rFonts w:ascii="Consolas" w:hAnsi="Consolas"/>
          <w:b/>
          <w:bCs/>
          <w:noProof/>
          <w:kern w:val="32"/>
          <w:sz w:val="22"/>
        </w:rPr>
        <w:t>int</w:t>
      </w:r>
      <w:r w:rsidRPr="00D759EF">
        <w:t xml:space="preserve">. </w:t>
      </w:r>
      <w:ins w:id="4638" w:author="Hans Zijlstra" w:date="2017-06-22T12:17:00Z">
        <w:r w:rsidR="006F0039" w:rsidRPr="00D759EF">
          <w:t>After that,</w:t>
        </w:r>
      </w:ins>
      <w:del w:id="4639" w:author="Hans Zijlstra" w:date="2017-06-22T12:17:00Z">
        <w:r w:rsidRPr="00D759EF" w:rsidDel="006F0039">
          <w:delText>Only then</w:delText>
        </w:r>
      </w:del>
      <w:r w:rsidRPr="00D759EF">
        <w:t xml:space="preserve"> we can create </w:t>
      </w:r>
      <w:ins w:id="4640" w:author="Hans Zijlstra" w:date="2017-06-22T12:17:00Z">
        <w:r w:rsidR="006F0039" w:rsidRPr="00D759EF">
          <w:t xml:space="preserve">an </w:t>
        </w:r>
      </w:ins>
      <w:r w:rsidRPr="00D759EF">
        <w:t>object of a generic class with</w:t>
      </w:r>
      <w:del w:id="4641" w:author="Hans Zijlstra" w:date="2017-06-22T12:17:00Z">
        <w:r w:rsidRPr="00D759EF" w:rsidDel="006F0039">
          <w:delText xml:space="preserve"> a specific</w:delText>
        </w:r>
      </w:del>
      <w:r w:rsidRPr="00D759EF">
        <w:t xml:space="preserve"> type </w:t>
      </w:r>
      <w:r w:rsidRPr="00D759EF">
        <w:rPr>
          <w:rFonts w:ascii="Consolas" w:hAnsi="Consolas"/>
          <w:b/>
          <w:bCs/>
          <w:noProof/>
          <w:kern w:val="32"/>
          <w:sz w:val="22"/>
        </w:rPr>
        <w:t>int</w:t>
      </w:r>
      <w:r w:rsidRPr="00D759EF">
        <w:t>.</w:t>
      </w:r>
      <w:ins w:id="4642" w:author="Hans Zijlstra" w:date="2017-06-22T12:19:00Z">
        <w:r w:rsidR="006F0039" w:rsidRPr="00D759EF">
          <w:t xml:space="preserve"> </w:t>
        </w:r>
      </w:ins>
      <w:ins w:id="4643" w:author="Hans Zijlstra" w:date="2017-06-22T12:20:00Z">
        <w:r w:rsidR="006F0039" w:rsidRPr="00D759EF">
          <w:t>Note that,</w:t>
        </w:r>
      </w:ins>
      <w:del w:id="4644" w:author="Hans Zijlstra" w:date="2017-06-22T12:19:00Z">
        <w:r w:rsidRPr="00D759EF" w:rsidDel="006F0039">
          <w:delText xml:space="preserve"> </w:delText>
        </w:r>
      </w:del>
      <w:del w:id="4645" w:author="Hans Zijlstra" w:date="2017-06-22T12:18:00Z">
        <w:r w:rsidRPr="00D759EF" w:rsidDel="006F0039">
          <w:delText>The interesting thing here is that</w:delText>
        </w:r>
      </w:del>
      <w:r w:rsidRPr="00D759EF">
        <w:t xml:space="preserve"> to create this object, the </w:t>
      </w:r>
      <w:del w:id="4646" w:author="Hans Zijlstra" w:date="2017-06-22T12:19:00Z">
        <w:r w:rsidRPr="00D759EF" w:rsidDel="006F0039">
          <w:delText>description of the class, which was created in the meantime (</w:delText>
        </w:r>
      </w:del>
      <w:commentRangeStart w:id="4647"/>
      <w:ins w:id="4648" w:author="Hans Zijlstra" w:date="2017-06-22T12:21:00Z">
        <w:r w:rsidR="006F0039" w:rsidRPr="00D759EF">
          <w:t>intermediate, concrete</w:t>
        </w:r>
      </w:ins>
      <w:del w:id="4649" w:author="Hans Zijlstra" w:date="2017-06-22T12:20:00Z">
        <w:r w:rsidRPr="00D759EF" w:rsidDel="006F0039">
          <w:delText>specific</w:delText>
        </w:r>
      </w:del>
      <w:r w:rsidRPr="00D759EF">
        <w:t xml:space="preserve"> type</w:t>
      </w:r>
      <w:ins w:id="4650" w:author="Hans Zijlstra" w:date="2017-06-22T12:21:00Z">
        <w:r w:rsidR="006F0039" w:rsidRPr="00D759EF">
          <w:t>,</w:t>
        </w:r>
      </w:ins>
      <w:r w:rsidRPr="00D759EF">
        <w:t xml:space="preserve"> class description</w:t>
      </w:r>
      <w:del w:id="4651" w:author="Hans Zijlstra" w:date="2017-06-22T12:19:00Z">
        <w:r w:rsidRPr="00D759EF" w:rsidDel="006F0039">
          <w:delText>),</w:delText>
        </w:r>
      </w:del>
      <w:r w:rsidRPr="00D759EF">
        <w:t xml:space="preserve"> will be used. Instantiating of a generic class </w:t>
      </w:r>
      <w:ins w:id="4652" w:author="Hans Zijlstra" w:date="2017-06-22T12:22:00Z">
        <w:r w:rsidR="006F0039" w:rsidRPr="00D759EF">
          <w:t>with</w:t>
        </w:r>
        <w:commentRangeEnd w:id="4647"/>
        <w:r w:rsidR="006F0039" w:rsidRPr="00D759EF">
          <w:rPr>
            <w:rStyle w:val="CommentReference"/>
          </w:rPr>
          <w:commentReference w:id="4647"/>
        </w:r>
      </w:ins>
      <w:del w:id="4653" w:author="Hans Zijlstra" w:date="2017-06-22T12:22:00Z">
        <w:r w:rsidRPr="00D759EF" w:rsidDel="006F0039">
          <w:delText>by</w:delText>
        </w:r>
      </w:del>
      <w:del w:id="4654" w:author="Hans Zijlstra" w:date="2017-06-22T12:21:00Z">
        <w:r w:rsidRPr="00011129" w:rsidDel="006F0039">
          <w:delText xml:space="preserve"> given</w:delText>
        </w:r>
      </w:del>
      <w:r w:rsidRPr="00AA044A">
        <w:t xml:space="preserve"> specific types of its parameters is called "</w:t>
      </w:r>
      <w:r w:rsidRPr="00AA044A">
        <w:rPr>
          <w:b/>
        </w:rPr>
        <w:t>specialization of the type</w:t>
      </w:r>
      <w:r w:rsidRPr="002959F9">
        <w:t>" or "</w:t>
      </w:r>
      <w:r w:rsidRPr="00977A5E">
        <w:rPr>
          <w:b/>
        </w:rPr>
        <w:t xml:space="preserve">extension of </w:t>
      </w:r>
      <w:ins w:id="4655" w:author="Hans Zijlstra" w:date="2017-06-22T12:18:00Z">
        <w:r w:rsidR="006F0039" w:rsidRPr="00977A5E">
          <w:rPr>
            <w:b/>
          </w:rPr>
          <w:t xml:space="preserve">a </w:t>
        </w:r>
      </w:ins>
      <w:r w:rsidRPr="0028675A">
        <w:rPr>
          <w:b/>
        </w:rPr>
        <w:t>generic class</w:t>
      </w:r>
      <w:r w:rsidRPr="00F04548">
        <w:t>".</w:t>
      </w:r>
    </w:p>
    <w:p w14:paraId="52A27CF9" w14:textId="356ACD19" w:rsidR="00371D15" w:rsidRPr="00011129" w:rsidRDefault="00371D15" w:rsidP="00371D15">
      <w:pPr>
        <w:spacing w:after="120"/>
      </w:pPr>
      <w:r w:rsidRPr="00D759EF">
        <w:t xml:space="preserve">Using our example, if we create an object of type </w:t>
      </w:r>
      <w:r w:rsidRPr="00D759EF">
        <w:rPr>
          <w:rFonts w:ascii="Consolas" w:hAnsi="Consolas"/>
          <w:b/>
          <w:bCs/>
          <w:noProof/>
          <w:kern w:val="32"/>
          <w:sz w:val="22"/>
        </w:rPr>
        <w:t>AnimalShelter&lt;T&gt;</w:t>
      </w:r>
      <w:r w:rsidRPr="00D759EF">
        <w:t xml:space="preserve">, which works only with objects of type </w:t>
      </w:r>
      <w:r w:rsidRPr="00D759EF">
        <w:rPr>
          <w:rFonts w:ascii="Consolas" w:hAnsi="Consolas"/>
          <w:b/>
          <w:bCs/>
          <w:noProof/>
          <w:kern w:val="32"/>
          <w:sz w:val="22"/>
        </w:rPr>
        <w:t>Dog</w:t>
      </w:r>
      <w:r w:rsidRPr="00D759EF">
        <w:t xml:space="preserve">, </w:t>
      </w:r>
      <w:del w:id="4656" w:author="Hans Zijlstra" w:date="2017-06-25T13:50:00Z">
        <w:r w:rsidRPr="00D759EF" w:rsidDel="00276612">
          <w:delText xml:space="preserve">if we try to </w:delText>
        </w:r>
      </w:del>
      <w:r w:rsidRPr="00D759EF">
        <w:t>add</w:t>
      </w:r>
      <w:ins w:id="4657" w:author="Hans Zijlstra" w:date="2017-06-25T13:50:00Z">
        <w:r w:rsidR="00276612">
          <w:t>ing</w:t>
        </w:r>
      </w:ins>
      <w:r w:rsidRPr="00D759EF">
        <w:t xml:space="preserve"> an object of type </w:t>
      </w:r>
      <w:r w:rsidRPr="00D759EF">
        <w:rPr>
          <w:rFonts w:ascii="Consolas" w:hAnsi="Consolas"/>
          <w:b/>
          <w:bCs/>
          <w:noProof/>
          <w:kern w:val="32"/>
          <w:sz w:val="22"/>
        </w:rPr>
        <w:t>Cat</w:t>
      </w:r>
      <w:del w:id="4658" w:author="Hans Zijlstra" w:date="2017-06-25T13:50:00Z">
        <w:r w:rsidRPr="00D759EF" w:rsidDel="00276612">
          <w:delText>, this will</w:delText>
        </w:r>
      </w:del>
      <w:r w:rsidRPr="00D759EF">
        <w:t xml:space="preserve"> cause</w:t>
      </w:r>
      <w:ins w:id="4659" w:author="Hans Zijlstra" w:date="2017-06-25T13:50:00Z">
        <w:r w:rsidR="00276612">
          <w:t>s</w:t>
        </w:r>
      </w:ins>
      <w:r w:rsidRPr="00D759EF">
        <w:t xml:space="preserve"> a compile error almost identical to the errors</w:t>
      </w:r>
      <w:del w:id="4660" w:author="Hans Zijlstra" w:date="2017-06-25T13:53:00Z">
        <w:r w:rsidRPr="00D759EF" w:rsidDel="00276612">
          <w:delText>,</w:delText>
        </w:r>
      </w:del>
      <w:r w:rsidRPr="00D759EF">
        <w:t xml:space="preserve"> that </w:t>
      </w:r>
      <w:ins w:id="4661" w:author="Hans Zijlstra" w:date="2017-06-25T13:53:00Z">
        <w:r w:rsidR="00276612">
          <w:t>occurred during the</w:t>
        </w:r>
      </w:ins>
      <w:del w:id="4662" w:author="Hans Zijlstra" w:date="2017-06-25T13:53:00Z">
        <w:r w:rsidRPr="00D759EF" w:rsidDel="00276612">
          <w:delText>were derived by an</w:delText>
        </w:r>
      </w:del>
      <w:r w:rsidRPr="00D759EF">
        <w:t xml:space="preserve"> attempt to add an object of type </w:t>
      </w:r>
      <w:r w:rsidRPr="00D759EF">
        <w:rPr>
          <w:rFonts w:ascii="Consolas" w:hAnsi="Consolas"/>
          <w:b/>
          <w:bCs/>
          <w:noProof/>
          <w:kern w:val="32"/>
          <w:sz w:val="22"/>
        </w:rPr>
        <w:t>Cat</w:t>
      </w:r>
      <w:del w:id="4663" w:author="Hans Zijlstra" w:date="2017-06-25T13:54:00Z">
        <w:r w:rsidRPr="00D759EF" w:rsidDel="00276612">
          <w:delText>,</w:delText>
        </w:r>
      </w:del>
      <w:r w:rsidRPr="00D759EF">
        <w:t xml:space="preserve"> into an object of type </w:t>
      </w:r>
      <w:r w:rsidRPr="00D759EF">
        <w:rPr>
          <w:rFonts w:ascii="Consolas" w:hAnsi="Consolas"/>
          <w:b/>
          <w:bCs/>
          <w:noProof/>
          <w:kern w:val="32"/>
          <w:sz w:val="22"/>
        </w:rPr>
        <w:t>AnimalShelter</w:t>
      </w:r>
      <w:del w:id="4664" w:author="Hans Zijlstra" w:date="2017-06-25T13:54:00Z">
        <w:r w:rsidRPr="00D759EF" w:rsidDel="00276612">
          <w:delText>, which we have created in</w:delText>
        </w:r>
      </w:del>
      <w:ins w:id="4665" w:author="Hans Zijlstra" w:date="2017-06-25T13:54:00Z">
        <w:r w:rsidR="00276612">
          <w:t xml:space="preserve"> of the</w:t>
        </w:r>
      </w:ins>
      <w:r w:rsidRPr="00D759EF">
        <w:t xml:space="preserve"> section "</w:t>
      </w:r>
      <w:r w:rsidR="00A6273F" w:rsidRPr="00011129">
        <w:fldChar w:fldCharType="begin"/>
      </w:r>
      <w:r w:rsidR="00A6273F" w:rsidRPr="00D759EF">
        <w:instrText xml:space="preserve"> HYPERLINK \l "AnimalsShelter_Class_Non_Generic" </w:instrText>
      </w:r>
      <w:r w:rsidR="00A6273F" w:rsidRPr="00011129">
        <w:rPr>
          <w:rPrChange w:id="4666" w:author="Hans Zijlstra" w:date="2017-06-24T11:23:00Z">
            <w:rPr>
              <w:color w:val="0000FF"/>
              <w:u w:val="single"/>
            </w:rPr>
          </w:rPrChange>
        </w:rPr>
        <w:fldChar w:fldCharType="separate"/>
      </w:r>
      <w:r w:rsidRPr="00011129">
        <w:rPr>
          <w:color w:val="0000FF"/>
          <w:u w:val="single"/>
        </w:rPr>
        <w:t>Shelter for Homeless Animals – Example</w:t>
      </w:r>
      <w:r w:rsidR="00A6273F" w:rsidRPr="00011129">
        <w:rPr>
          <w:color w:val="0000FF"/>
          <w:u w:val="single"/>
        </w:rPr>
        <w:fldChar w:fldCharType="end"/>
      </w:r>
      <w:r w:rsidRPr="00D759EF">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6191E9AC" w14:textId="77777777" w:rsidTr="00563712">
        <w:tc>
          <w:tcPr>
            <w:tcW w:w="7970" w:type="dxa"/>
            <w:tcBorders>
              <w:top w:val="single" w:sz="4" w:space="0" w:color="auto"/>
              <w:left w:val="single" w:sz="4" w:space="0" w:color="auto"/>
              <w:bottom w:val="single" w:sz="4" w:space="0" w:color="auto"/>
              <w:right w:val="single" w:sz="4" w:space="0" w:color="auto"/>
            </w:tcBorders>
          </w:tcPr>
          <w:p w14:paraId="3EA12D9B" w14:textId="77777777" w:rsidR="00371D15" w:rsidRPr="00AA044A" w:rsidRDefault="00371D15" w:rsidP="00563712">
            <w:pPr>
              <w:autoSpaceDE w:val="0"/>
              <w:autoSpaceDN w:val="0"/>
              <w:adjustRightInd w:val="0"/>
              <w:spacing w:before="0"/>
              <w:jc w:val="left"/>
              <w:rPr>
                <w:rFonts w:ascii="Consolas" w:hAnsi="Consolas"/>
                <w:noProof/>
                <w:sz w:val="22"/>
              </w:rPr>
            </w:pPr>
            <w:r w:rsidRPr="00AA044A">
              <w:rPr>
                <w:rFonts w:ascii="Consolas" w:hAnsi="Consolas" w:cs="Courier New"/>
                <w:noProof/>
                <w:color w:val="0000FF"/>
                <w:sz w:val="22"/>
                <w:lang w:eastAsia="es-ES"/>
              </w:rPr>
              <w:t>static void</w:t>
            </w:r>
            <w:r w:rsidRPr="00AA044A">
              <w:rPr>
                <w:rFonts w:ascii="Consolas" w:hAnsi="Consolas"/>
                <w:noProof/>
                <w:sz w:val="22"/>
              </w:rPr>
              <w:t xml:space="preserve"> Main()</w:t>
            </w:r>
          </w:p>
          <w:p w14:paraId="485F6248" w14:textId="77777777" w:rsidR="00371D15" w:rsidRPr="002959F9" w:rsidRDefault="00371D15" w:rsidP="00563712">
            <w:pPr>
              <w:autoSpaceDE w:val="0"/>
              <w:autoSpaceDN w:val="0"/>
              <w:adjustRightInd w:val="0"/>
              <w:spacing w:before="0"/>
              <w:jc w:val="left"/>
              <w:rPr>
                <w:rFonts w:ascii="Consolas" w:hAnsi="Consolas" w:cs="Courier New"/>
                <w:noProof/>
                <w:sz w:val="22"/>
                <w:lang w:eastAsia="es-ES"/>
              </w:rPr>
            </w:pPr>
            <w:r w:rsidRPr="002959F9">
              <w:rPr>
                <w:rFonts w:ascii="Consolas" w:hAnsi="Consolas" w:cs="Courier New"/>
                <w:noProof/>
                <w:sz w:val="22"/>
                <w:lang w:eastAsia="es-ES"/>
              </w:rPr>
              <w:t>{</w:t>
            </w:r>
          </w:p>
          <w:p w14:paraId="0E4A4F3B"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color w:val="2B91AF"/>
                <w:sz w:val="22"/>
              </w:rPr>
              <w:t>AnimalShelter</w:t>
            </w:r>
            <w:r w:rsidRPr="00D759EF">
              <w:rPr>
                <w:rFonts w:ascii="Consolas" w:hAnsi="Consolas"/>
                <w:noProof/>
                <w:sz w:val="22"/>
              </w:rPr>
              <w:t>&lt;</w:t>
            </w:r>
            <w:r w:rsidRPr="00D759EF">
              <w:rPr>
                <w:rFonts w:ascii="Consolas" w:hAnsi="Consolas"/>
                <w:noProof/>
                <w:color w:val="2B91AF"/>
                <w:sz w:val="22"/>
              </w:rPr>
              <w:t>Dog</w:t>
            </w:r>
            <w:r w:rsidRPr="00D759EF">
              <w:rPr>
                <w:rFonts w:ascii="Consolas" w:hAnsi="Consolas"/>
                <w:noProof/>
                <w:sz w:val="22"/>
              </w:rPr>
              <w:t xml:space="preserve">&gt; dogsShelter = </w:t>
            </w:r>
            <w:r w:rsidRPr="00D759EF">
              <w:rPr>
                <w:rFonts w:ascii="Consolas" w:hAnsi="Consolas" w:cs="Courier New"/>
                <w:noProof/>
                <w:color w:val="0000FF"/>
                <w:sz w:val="22"/>
                <w:lang w:eastAsia="es-ES"/>
              </w:rPr>
              <w:t xml:space="preserve">new </w:t>
            </w:r>
            <w:r w:rsidRPr="00D759EF">
              <w:rPr>
                <w:rFonts w:ascii="Consolas" w:hAnsi="Consolas"/>
                <w:noProof/>
                <w:color w:val="2B91AF"/>
                <w:sz w:val="22"/>
              </w:rPr>
              <w:t>AnimalShelter</w:t>
            </w:r>
            <w:r w:rsidRPr="00D759EF">
              <w:rPr>
                <w:rFonts w:ascii="Consolas" w:hAnsi="Consolas"/>
                <w:noProof/>
                <w:sz w:val="22"/>
              </w:rPr>
              <w:t>&lt;</w:t>
            </w:r>
            <w:r w:rsidRPr="00D759EF">
              <w:rPr>
                <w:rFonts w:ascii="Consolas" w:hAnsi="Consolas"/>
                <w:noProof/>
                <w:color w:val="2B91AF"/>
                <w:sz w:val="22"/>
              </w:rPr>
              <w:t>Dog</w:t>
            </w:r>
            <w:r w:rsidRPr="00D759EF">
              <w:rPr>
                <w:rFonts w:ascii="Consolas" w:hAnsi="Consolas"/>
                <w:noProof/>
                <w:sz w:val="22"/>
              </w:rPr>
              <w:t>&gt;(10);</w:t>
            </w:r>
          </w:p>
          <w:p w14:paraId="53CE5390"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p>
          <w:p w14:paraId="2D689FF1"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color w:val="2B91AF"/>
                <w:sz w:val="22"/>
              </w:rPr>
              <w:t>Cat</w:t>
            </w:r>
            <w:r w:rsidRPr="00D759EF">
              <w:rPr>
                <w:rFonts w:ascii="Consolas" w:hAnsi="Consolas"/>
                <w:noProof/>
                <w:sz w:val="22"/>
              </w:rPr>
              <w:t xml:space="preserve"> cat1 = </w:t>
            </w:r>
            <w:r w:rsidRPr="00D759EF">
              <w:rPr>
                <w:rFonts w:ascii="Consolas" w:hAnsi="Consolas" w:cs="Courier New"/>
                <w:noProof/>
                <w:color w:val="0000FF"/>
                <w:sz w:val="22"/>
                <w:lang w:eastAsia="es-ES"/>
              </w:rPr>
              <w:t xml:space="preserve">new </w:t>
            </w:r>
            <w:r w:rsidRPr="00D759EF">
              <w:rPr>
                <w:rFonts w:ascii="Consolas" w:hAnsi="Consolas"/>
                <w:noProof/>
                <w:color w:val="2B91AF"/>
                <w:sz w:val="22"/>
              </w:rPr>
              <w:t>Cat</w:t>
            </w:r>
            <w:r w:rsidRPr="00D759EF">
              <w:rPr>
                <w:rFonts w:ascii="Consolas" w:hAnsi="Consolas"/>
                <w:noProof/>
                <w:sz w:val="22"/>
              </w:rPr>
              <w:t>();</w:t>
            </w:r>
          </w:p>
          <w:p w14:paraId="21CCB838"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p>
          <w:p w14:paraId="45C403C0"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r w:rsidRPr="00D759EF">
              <w:rPr>
                <w:rFonts w:ascii="Consolas" w:hAnsi="Consolas" w:cs="Courier New"/>
                <w:noProof/>
                <w:sz w:val="22"/>
              </w:rPr>
              <w:lastRenderedPageBreak/>
              <w:tab/>
            </w:r>
            <w:r w:rsidRPr="00D759EF">
              <w:rPr>
                <w:rFonts w:ascii="Consolas" w:hAnsi="Consolas" w:cs="Courier New"/>
                <w:noProof/>
                <w:sz w:val="22"/>
                <w:lang w:eastAsia="es-ES"/>
              </w:rPr>
              <w:t>dogsShelter.Shelter(cat1);</w:t>
            </w:r>
          </w:p>
          <w:p w14:paraId="0BD0BA90"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r w:rsidRPr="00D759EF">
              <w:rPr>
                <w:rFonts w:ascii="Consolas" w:hAnsi="Consolas" w:cs="Courier New"/>
                <w:noProof/>
                <w:sz w:val="22"/>
                <w:lang w:eastAsia="es-ES"/>
              </w:rPr>
              <w:t>}</w:t>
            </w:r>
          </w:p>
        </w:tc>
      </w:tr>
    </w:tbl>
    <w:p w14:paraId="35BE50A3" w14:textId="77777777" w:rsidR="00371D15" w:rsidRPr="00D759EF" w:rsidRDefault="00371D15" w:rsidP="00371D15">
      <w:pPr>
        <w:spacing w:after="120"/>
      </w:pPr>
      <w:r w:rsidRPr="00D759EF">
        <w:lastRenderedPageBreak/>
        <w:t xml:space="preserve">As expected, we get the following </w:t>
      </w:r>
      <w:r w:rsidRPr="00D759EF">
        <w:rPr>
          <w:b/>
        </w:rPr>
        <w:t>compilation error messages</w:t>
      </w:r>
      <w:r w:rsidRPr="00D759EF">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371D15" w:rsidRPr="00D759EF" w14:paraId="134E552E" w14:textId="77777777" w:rsidTr="00563712">
        <w:tc>
          <w:tcPr>
            <w:tcW w:w="7970" w:type="dxa"/>
            <w:tcBorders>
              <w:top w:val="single" w:sz="4" w:space="0" w:color="auto"/>
              <w:left w:val="single" w:sz="4" w:space="0" w:color="auto"/>
              <w:bottom w:val="single" w:sz="4" w:space="0" w:color="auto"/>
              <w:right w:val="single" w:sz="4" w:space="0" w:color="auto"/>
            </w:tcBorders>
          </w:tcPr>
          <w:p w14:paraId="61285F4B" w14:textId="77777777" w:rsidR="00371D15" w:rsidRPr="00D759EF" w:rsidRDefault="00371D15" w:rsidP="00563712">
            <w:pPr>
              <w:spacing w:before="0"/>
              <w:jc w:val="left"/>
              <w:rPr>
                <w:rFonts w:ascii="Consolas" w:hAnsi="Consolas" w:cs="Courier New"/>
                <w:noProof/>
                <w:sz w:val="22"/>
              </w:rPr>
            </w:pPr>
            <w:r w:rsidRPr="00D759EF">
              <w:rPr>
                <w:rFonts w:ascii="Consolas" w:hAnsi="Consolas" w:cs="Courier New"/>
                <w:noProof/>
                <w:sz w:val="22"/>
              </w:rPr>
              <w:t>The best overloaded method match for 'AnimalShelter&lt; Dog&gt;.Shelter(Dog)' has some invalid arguments</w:t>
            </w:r>
          </w:p>
          <w:p w14:paraId="64DCB788" w14:textId="77777777" w:rsidR="00371D15" w:rsidRPr="00D759EF" w:rsidRDefault="00371D15" w:rsidP="00563712">
            <w:pPr>
              <w:spacing w:before="0"/>
              <w:jc w:val="left"/>
              <w:rPr>
                <w:rFonts w:ascii="Consolas" w:hAnsi="Consolas" w:cs="Courier New"/>
                <w:noProof/>
                <w:sz w:val="22"/>
              </w:rPr>
            </w:pPr>
          </w:p>
          <w:p w14:paraId="0279BCD8" w14:textId="77777777" w:rsidR="00371D15" w:rsidRPr="00D759EF" w:rsidRDefault="00371D15" w:rsidP="00563712">
            <w:pPr>
              <w:spacing w:before="0"/>
              <w:jc w:val="left"/>
              <w:rPr>
                <w:rFonts w:ascii="Consolas" w:hAnsi="Consolas" w:cs="Courier New"/>
                <w:noProof/>
                <w:sz w:val="22"/>
              </w:rPr>
            </w:pPr>
            <w:r w:rsidRPr="00D759EF">
              <w:rPr>
                <w:rFonts w:ascii="Consolas" w:hAnsi="Consolas" w:cs="Courier New"/>
                <w:noProof/>
                <w:sz w:val="22"/>
              </w:rPr>
              <w:t>Argument 1: cannot convert from 'Cat' to 'Dog'</w:t>
            </w:r>
          </w:p>
        </w:tc>
      </w:tr>
    </w:tbl>
    <w:p w14:paraId="3F268DB8" w14:textId="77777777" w:rsidR="00371D15" w:rsidRPr="00D759EF" w:rsidRDefault="00371D15" w:rsidP="00371D15">
      <w:pPr>
        <w:pStyle w:val="Heading3"/>
      </w:pPr>
      <w:bookmarkStart w:id="4667" w:name="Generic_Methods"/>
      <w:bookmarkEnd w:id="4667"/>
      <w:r w:rsidRPr="00D759EF">
        <w:t>Generic Methods</w:t>
      </w:r>
    </w:p>
    <w:p w14:paraId="4517ABAD" w14:textId="64419F10" w:rsidR="00371D15" w:rsidRPr="00D759EF" w:rsidRDefault="00371D15" w:rsidP="00371D15">
      <w:pPr>
        <w:spacing w:after="120"/>
      </w:pPr>
      <w:r w:rsidRPr="00D759EF">
        <w:t xml:space="preserve">Like classes, when the type of </w:t>
      </w:r>
      <w:ins w:id="4668" w:author="Hans Zijlstra" w:date="2017-06-22T12:28:00Z">
        <w:r w:rsidR="00FD11EE" w:rsidRPr="00D759EF">
          <w:t xml:space="preserve">the </w:t>
        </w:r>
      </w:ins>
      <w:r w:rsidRPr="00D759EF">
        <w:t xml:space="preserve">method’s parameters cannot be specified, we can </w:t>
      </w:r>
      <w:ins w:id="4669" w:author="Hans Zijlstra" w:date="2017-06-22T12:29:00Z">
        <w:r w:rsidR="00FD11EE" w:rsidRPr="00D759EF">
          <w:rPr>
            <w:rFonts w:ascii="Consolas" w:hAnsi="Consolas"/>
            <w:b/>
            <w:sz w:val="22"/>
            <w:szCs w:val="22"/>
          </w:rPr>
          <w:t xml:space="preserve">type </w:t>
        </w:r>
      </w:ins>
      <w:r w:rsidRPr="00D759EF">
        <w:rPr>
          <w:b/>
        </w:rPr>
        <w:t>parameterize</w:t>
      </w:r>
      <w:del w:id="4670" w:author="Hans Zijlstra" w:date="2017-06-22T12:29:00Z">
        <w:r w:rsidRPr="00D759EF" w:rsidDel="00FD11EE">
          <w:rPr>
            <w:b/>
          </w:rPr>
          <w:delText xml:space="preserve"> (typify)</w:delText>
        </w:r>
      </w:del>
      <w:r w:rsidRPr="00D759EF">
        <w:rPr>
          <w:b/>
        </w:rPr>
        <w:t xml:space="preserve"> the method</w:t>
      </w:r>
      <w:r w:rsidRPr="00D759EF">
        <w:t xml:space="preserve">. </w:t>
      </w:r>
      <w:ins w:id="4671" w:author="Hans Zijlstra" w:date="2017-06-22T12:30:00Z">
        <w:r w:rsidR="00FD11EE" w:rsidRPr="00D759EF">
          <w:t>Subsequently</w:t>
        </w:r>
      </w:ins>
      <w:del w:id="4672" w:author="Hans Zijlstra" w:date="2017-06-22T12:29:00Z">
        <w:r w:rsidRPr="00D759EF" w:rsidDel="00FD11EE">
          <w:delText>Accordingly</w:delText>
        </w:r>
      </w:del>
      <w:r w:rsidRPr="00D759EF">
        <w:t xml:space="preserve">, the </w:t>
      </w:r>
      <w:ins w:id="4673" w:author="Hans Zijlstra" w:date="2017-06-22T12:32:00Z">
        <w:r w:rsidR="00FD11EE" w:rsidRPr="00D759EF">
          <w:t xml:space="preserve">implementation </w:t>
        </w:r>
      </w:ins>
      <w:commentRangeStart w:id="4674"/>
      <w:del w:id="4675" w:author="Hans Zijlstra" w:date="2017-06-22T12:32:00Z">
        <w:r w:rsidRPr="00D759EF" w:rsidDel="00FD11EE">
          <w:delText>indication</w:delText>
        </w:r>
        <w:commentRangeEnd w:id="4674"/>
        <w:r w:rsidR="00FD11EE" w:rsidRPr="00D759EF" w:rsidDel="00FD11EE">
          <w:rPr>
            <w:rStyle w:val="CommentReference"/>
          </w:rPr>
          <w:commentReference w:id="4674"/>
        </w:r>
        <w:r w:rsidRPr="00D759EF" w:rsidDel="00FD11EE">
          <w:delText xml:space="preserve"> </w:delText>
        </w:r>
      </w:del>
      <w:r w:rsidRPr="00011129">
        <w:t>of a specific type will happen during the invocation of the method, replacing th</w:t>
      </w:r>
      <w:r w:rsidRPr="00AA044A">
        <w:t xml:space="preserve">e unknown type with </w:t>
      </w:r>
      <w:ins w:id="4676" w:author="Hans Zijlstra" w:date="2017-06-22T12:32:00Z">
        <w:r w:rsidR="00FD11EE" w:rsidRPr="00AA044A">
          <w:t>the</w:t>
        </w:r>
      </w:ins>
      <w:del w:id="4677" w:author="Hans Zijlstra" w:date="2017-06-22T12:32:00Z">
        <w:r w:rsidRPr="002959F9" w:rsidDel="00FD11EE">
          <w:delText>a</w:delText>
        </w:r>
      </w:del>
      <w:r w:rsidRPr="00977A5E">
        <w:t xml:space="preserve"> specific one, as</w:t>
      </w:r>
      <w:del w:id="4678" w:author="Hans Zijlstra" w:date="2017-06-22T12:32:00Z">
        <w:r w:rsidRPr="00977A5E" w:rsidDel="00FD11EE">
          <w:delText xml:space="preserve"> we did</w:delText>
        </w:r>
      </w:del>
      <w:r w:rsidRPr="0028675A">
        <w:t xml:space="preserve"> </w:t>
      </w:r>
      <w:ins w:id="4679" w:author="Hans Zijlstra" w:date="2017-06-22T12:33:00Z">
        <w:r w:rsidR="00FD11EE" w:rsidRPr="00F04548">
          <w:t>for</w:t>
        </w:r>
      </w:ins>
      <w:del w:id="4680" w:author="Hans Zijlstra" w:date="2017-06-22T12:33:00Z">
        <w:r w:rsidRPr="00D759EF" w:rsidDel="00FD11EE">
          <w:delText>in the</w:delText>
        </w:r>
      </w:del>
      <w:r w:rsidRPr="00D759EF">
        <w:t xml:space="preserve"> classes.</w:t>
      </w:r>
    </w:p>
    <w:p w14:paraId="3821F1E7" w14:textId="12247DE9" w:rsidR="00371D15" w:rsidRPr="00D759EF" w:rsidRDefault="00FD11EE" w:rsidP="00371D15">
      <w:pPr>
        <w:spacing w:after="120"/>
      </w:pPr>
      <w:ins w:id="4681" w:author="Hans Zijlstra" w:date="2017-06-22T12:34:00Z">
        <w:r w:rsidRPr="00D759EF">
          <w:rPr>
            <w:b/>
          </w:rPr>
          <w:t>Type parametrizat</w:t>
        </w:r>
      </w:ins>
      <w:ins w:id="4682" w:author="Hans Zijlstra" w:date="2017-06-22T12:35:00Z">
        <w:r w:rsidRPr="00D759EF">
          <w:rPr>
            <w:b/>
          </w:rPr>
          <w:t>ion</w:t>
        </w:r>
      </w:ins>
      <w:del w:id="4683" w:author="Hans Zijlstra" w:date="2017-06-22T12:34:00Z">
        <w:r w:rsidR="00371D15" w:rsidRPr="00D759EF" w:rsidDel="00FD11EE">
          <w:rPr>
            <w:b/>
          </w:rPr>
          <w:delText>Typifying</w:delText>
        </w:r>
      </w:del>
      <w:r w:rsidR="00371D15" w:rsidRPr="00D759EF">
        <w:rPr>
          <w:b/>
        </w:rPr>
        <w:t xml:space="preserve"> of a method</w:t>
      </w:r>
      <w:r w:rsidR="00371D15" w:rsidRPr="00D759EF">
        <w:t xml:space="preserve"> is done</w:t>
      </w:r>
      <w:del w:id="4684" w:author="Hans Zijlstra" w:date="2017-06-22T12:35:00Z">
        <w:r w:rsidR="00371D15" w:rsidRPr="00D759EF" w:rsidDel="00FD11EE">
          <w:delText xml:space="preserve">, </w:delText>
        </w:r>
      </w:del>
      <w:del w:id="4685" w:author="Hans Zijlstra" w:date="2017-06-25T13:57:00Z">
        <w:r w:rsidR="00371D15" w:rsidRPr="00D759EF" w:rsidDel="00D34483">
          <w:delText>when</w:delText>
        </w:r>
      </w:del>
      <w:ins w:id="4686" w:author="Hans Zijlstra" w:date="2017-06-25T13:58:00Z">
        <w:r w:rsidR="00D34483">
          <w:t xml:space="preserve"> by adding </w:t>
        </w:r>
        <w:r w:rsidR="00D34483" w:rsidRPr="00D34483">
          <w:rPr>
            <w:rFonts w:ascii="Consolas" w:hAnsi="Consolas"/>
            <w:b/>
            <w:sz w:val="22"/>
            <w:szCs w:val="22"/>
            <w:rPrChange w:id="4687" w:author="Hans Zijlstra" w:date="2017-06-25T13:58:00Z">
              <w:rPr/>
            </w:rPrChange>
          </w:rPr>
          <w:t>&lt;K&gt;</w:t>
        </w:r>
      </w:ins>
      <w:r w:rsidR="00371D15" w:rsidRPr="00D759EF">
        <w:t xml:space="preserve"> after the name and before the opening bracket of the method</w:t>
      </w:r>
      <w:ins w:id="4688" w:author="Hans Zijlstra" w:date="2017-06-25T13:58:00Z">
        <w:r w:rsidR="00D34483">
          <w:t>.</w:t>
        </w:r>
      </w:ins>
      <w:del w:id="4689" w:author="Hans Zijlstra" w:date="2017-06-25T13:58:00Z">
        <w:r w:rsidR="00371D15" w:rsidRPr="00D759EF" w:rsidDel="00D34483">
          <w:delText xml:space="preserve">, we add </w:delText>
        </w:r>
        <w:r w:rsidR="00371D15" w:rsidRPr="00D759EF" w:rsidDel="00D34483">
          <w:rPr>
            <w:rFonts w:ascii="Consolas" w:hAnsi="Consolas"/>
            <w:b/>
            <w:bCs/>
            <w:noProof/>
            <w:kern w:val="32"/>
            <w:sz w:val="22"/>
          </w:rPr>
          <w:delText>&lt;K&gt;</w:delText>
        </w:r>
        <w:r w:rsidR="00371D15" w:rsidRPr="00D759EF" w:rsidDel="00D34483">
          <w:delText xml:space="preserve">, </w:delText>
        </w:r>
      </w:del>
      <w:ins w:id="4690" w:author="Hans Zijlstra" w:date="2017-06-25T13:58:00Z">
        <w:r w:rsidR="00D34483">
          <w:t xml:space="preserve"> W</w:t>
        </w:r>
      </w:ins>
      <w:del w:id="4691" w:author="Hans Zijlstra" w:date="2017-06-25T13:58:00Z">
        <w:r w:rsidR="00371D15" w:rsidRPr="00D759EF" w:rsidDel="00D34483">
          <w:delText>w</w:delText>
        </w:r>
      </w:del>
      <w:r w:rsidR="00371D15" w:rsidRPr="00D759EF">
        <w:t xml:space="preserve">here </w:t>
      </w:r>
      <w:r w:rsidR="00371D15" w:rsidRPr="00D759EF">
        <w:rPr>
          <w:rFonts w:ascii="Consolas" w:hAnsi="Consolas"/>
          <w:b/>
          <w:bCs/>
          <w:noProof/>
          <w:kern w:val="32"/>
          <w:sz w:val="22"/>
        </w:rPr>
        <w:t>K</w:t>
      </w:r>
      <w:r w:rsidR="00371D15" w:rsidRPr="00D759EF">
        <w:t xml:space="preserve"> is </w:t>
      </w:r>
      <w:ins w:id="4692" w:author="Hans Zijlstra" w:date="2017-06-22T12:36:00Z">
        <w:r w:rsidRPr="00D759EF">
          <w:t>an</w:t>
        </w:r>
      </w:ins>
      <w:ins w:id="4693" w:author="Hans Zijlstra" w:date="2017-06-25T13:59:00Z">
        <w:r w:rsidR="00D34483">
          <w:t>y</w:t>
        </w:r>
      </w:ins>
      <w:ins w:id="4694" w:author="Hans Zijlstra" w:date="2017-06-22T12:36:00Z">
        <w:r w:rsidRPr="00D759EF">
          <w:t xml:space="preserve"> arbitrary character that is not T, </w:t>
        </w:r>
      </w:ins>
      <w:ins w:id="4695" w:author="Hans Zijlstra" w:date="2017-06-22T12:38:00Z">
        <w:r w:rsidR="0032483E" w:rsidRPr="00D759EF">
          <w:t>substituting for</w:t>
        </w:r>
      </w:ins>
      <w:ins w:id="4696" w:author="Hans Zijlstra" w:date="2017-06-22T12:39:00Z">
        <w:r w:rsidR="0032483E" w:rsidRPr="00D759EF">
          <w:t xml:space="preserve"> </w:t>
        </w:r>
      </w:ins>
      <w:del w:id="4697" w:author="Hans Zijlstra" w:date="2017-06-22T12:38:00Z">
        <w:r w:rsidR="00371D15" w:rsidRPr="00D759EF" w:rsidDel="0032483E">
          <w:delText xml:space="preserve">the replacement of </w:delText>
        </w:r>
      </w:del>
      <w:r w:rsidR="00371D15" w:rsidRPr="00D759EF">
        <w:t>the type that will be used later:</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742A403D" w14:textId="77777777" w:rsidTr="00563712">
        <w:tc>
          <w:tcPr>
            <w:tcW w:w="7970" w:type="dxa"/>
            <w:tcBorders>
              <w:top w:val="single" w:sz="4" w:space="0" w:color="auto"/>
              <w:left w:val="single" w:sz="4" w:space="0" w:color="auto"/>
              <w:bottom w:val="single" w:sz="4" w:space="0" w:color="auto"/>
              <w:right w:val="single" w:sz="4" w:space="0" w:color="auto"/>
            </w:tcBorders>
          </w:tcPr>
          <w:p w14:paraId="0949ED88" w14:textId="77777777" w:rsidR="00371D15" w:rsidRPr="00D759EF" w:rsidRDefault="00371D15" w:rsidP="00563712">
            <w:pPr>
              <w:spacing w:before="0"/>
              <w:rPr>
                <w:rFonts w:ascii="Consolas" w:hAnsi="Consolas" w:cs="Courier New"/>
                <w:noProof/>
                <w:sz w:val="22"/>
              </w:rPr>
            </w:pPr>
            <w:r w:rsidRPr="00D759EF">
              <w:rPr>
                <w:rFonts w:ascii="Consolas" w:hAnsi="Consolas" w:cs="Courier New"/>
                <w:noProof/>
                <w:sz w:val="22"/>
              </w:rPr>
              <w:t>&lt;return_type&gt;&lt;methods_name&gt;&lt;K&gt;(&lt;params&gt;)</w:t>
            </w:r>
          </w:p>
        </w:tc>
      </w:tr>
    </w:tbl>
    <w:p w14:paraId="13EF4917" w14:textId="3F40A8C9" w:rsidR="00371D15" w:rsidRPr="00D759EF" w:rsidRDefault="00371D15" w:rsidP="00371D15">
      <w:pPr>
        <w:spacing w:after="120"/>
      </w:pPr>
      <w:r w:rsidRPr="00D759EF">
        <w:t>Accordingly, we can use</w:t>
      </w:r>
      <w:del w:id="4698" w:author="Hans Zijlstra" w:date="2017-06-22T12:40:00Z">
        <w:r w:rsidRPr="00D759EF" w:rsidDel="0032483E">
          <w:delText xml:space="preserve"> unknown</w:delText>
        </w:r>
      </w:del>
      <w:ins w:id="4699" w:author="Hans Zijlstra" w:date="2017-06-25T14:00:00Z">
        <w:r w:rsidR="00D34483">
          <w:t xml:space="preserve"> un</w:t>
        </w:r>
      </w:ins>
      <w:ins w:id="4700" w:author="Hans Zijlstra" w:date="2017-06-22T12:40:00Z">
        <w:r w:rsidR="0032483E" w:rsidRPr="00D759EF">
          <w:t>defined</w:t>
        </w:r>
      </w:ins>
      <w:r w:rsidRPr="00D759EF">
        <w:t xml:space="preserve"> type </w:t>
      </w:r>
      <w:r w:rsidRPr="00D759EF">
        <w:rPr>
          <w:rFonts w:ascii="Consolas" w:hAnsi="Consolas"/>
          <w:b/>
          <w:bCs/>
          <w:noProof/>
          <w:kern w:val="32"/>
          <w:sz w:val="22"/>
        </w:rPr>
        <w:t>K</w:t>
      </w:r>
      <w:r w:rsidRPr="00D759EF">
        <w:t xml:space="preserve"> for parameters in the parameter</w:t>
      </w:r>
      <w:del w:id="4701" w:author="Hans Zijlstra" w:date="2017-06-22T12:40:00Z">
        <w:r w:rsidRPr="00D759EF" w:rsidDel="0032483E">
          <w:delText>’s</w:delText>
        </w:r>
      </w:del>
      <w:r w:rsidRPr="00D759EF">
        <w:t xml:space="preserve"> list of </w:t>
      </w:r>
      <w:ins w:id="4702" w:author="Hans Zijlstra" w:date="2017-06-22T12:40:00Z">
        <w:r w:rsidR="0032483E" w:rsidRPr="00D759EF">
          <w:t xml:space="preserve">the </w:t>
        </w:r>
      </w:ins>
      <w:r w:rsidRPr="00D759EF">
        <w:t xml:space="preserve">method </w:t>
      </w:r>
      <w:r w:rsidRPr="00D759EF">
        <w:rPr>
          <w:rFonts w:ascii="Consolas" w:hAnsi="Consolas"/>
          <w:b/>
          <w:bCs/>
          <w:noProof/>
          <w:kern w:val="32"/>
          <w:sz w:val="22"/>
        </w:rPr>
        <w:t>&lt;params&gt;</w:t>
      </w:r>
      <w:del w:id="4703" w:author="Hans Zijlstra" w:date="2017-06-22T12:40:00Z">
        <w:r w:rsidRPr="00D759EF" w:rsidDel="0032483E">
          <w:rPr>
            <w:bCs/>
          </w:rPr>
          <w:delText xml:space="preserve">, </w:delText>
        </w:r>
        <w:r w:rsidRPr="00D759EF" w:rsidDel="0032483E">
          <w:delText>whose type is unknown</w:delText>
        </w:r>
      </w:del>
      <w:r w:rsidRPr="00D759EF">
        <w:t xml:space="preserve"> and also for </w:t>
      </w:r>
      <w:ins w:id="4704" w:author="Hans Zijlstra" w:date="2017-06-22T12:40:00Z">
        <w:r w:rsidR="0032483E" w:rsidRPr="00D759EF">
          <w:t>t</w:t>
        </w:r>
      </w:ins>
      <w:ins w:id="4705" w:author="Hans Zijlstra" w:date="2017-06-22T12:41:00Z">
        <w:r w:rsidR="0032483E" w:rsidRPr="00D759EF">
          <w:t xml:space="preserve">he </w:t>
        </w:r>
      </w:ins>
      <w:r w:rsidRPr="00D759EF">
        <w:t>return value or</w:t>
      </w:r>
      <w:ins w:id="4706" w:author="Hans Zijlstra" w:date="2017-06-25T14:00:00Z">
        <w:r w:rsidR="00D34483">
          <w:t>,</w:t>
        </w:r>
      </w:ins>
      <w:r w:rsidRPr="00D759EF">
        <w:t xml:space="preserve"> to declare variables of</w:t>
      </w:r>
      <w:del w:id="4707" w:author="Hans Zijlstra" w:date="2017-06-22T12:41:00Z">
        <w:r w:rsidRPr="00D759EF" w:rsidDel="0032483E">
          <w:delText xml:space="preserve"> type</w:delText>
        </w:r>
      </w:del>
      <w:r w:rsidRPr="00D759EF">
        <w:t xml:space="preserve"> substitute </w:t>
      </w:r>
      <w:ins w:id="4708" w:author="Hans Zijlstra" w:date="2017-06-22T12:41:00Z">
        <w:r w:rsidR="0032483E" w:rsidRPr="00D759EF">
          <w:t xml:space="preserve">type </w:t>
        </w:r>
      </w:ins>
      <w:r w:rsidRPr="00D759EF">
        <w:rPr>
          <w:rFonts w:ascii="Consolas" w:hAnsi="Consolas"/>
          <w:b/>
          <w:bCs/>
          <w:noProof/>
          <w:kern w:val="32"/>
          <w:sz w:val="22"/>
        </w:rPr>
        <w:t>K</w:t>
      </w:r>
      <w:r w:rsidRPr="00D759EF">
        <w:t xml:space="preserve"> in the body of the method.</w:t>
      </w:r>
    </w:p>
    <w:p w14:paraId="5DD3C49B" w14:textId="77777777" w:rsidR="00371D15" w:rsidRPr="00D759EF" w:rsidRDefault="00371D15" w:rsidP="00371D15">
      <w:pPr>
        <w:spacing w:after="120"/>
        <w:rPr>
          <w:b/>
        </w:rPr>
      </w:pPr>
      <w:r w:rsidRPr="00D759EF">
        <w:t xml:space="preserve">For example, consider a </w:t>
      </w:r>
      <w:r w:rsidRPr="00D759EF">
        <w:rPr>
          <w:b/>
        </w:rPr>
        <w:t>method that swaps the values of two variables</w:t>
      </w:r>
      <w:r w:rsidRPr="00D759EF">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4295496D" w14:textId="77777777" w:rsidTr="00563712">
        <w:tc>
          <w:tcPr>
            <w:tcW w:w="7970" w:type="dxa"/>
            <w:tcBorders>
              <w:top w:val="single" w:sz="4" w:space="0" w:color="auto"/>
              <w:left w:val="single" w:sz="4" w:space="0" w:color="auto"/>
              <w:bottom w:val="single" w:sz="4" w:space="0" w:color="auto"/>
              <w:right w:val="single" w:sz="4" w:space="0" w:color="auto"/>
            </w:tcBorders>
          </w:tcPr>
          <w:p w14:paraId="202A5291"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FF"/>
                <w:sz w:val="22"/>
              </w:rPr>
              <w:t>public void</w:t>
            </w:r>
            <w:r w:rsidRPr="00D759EF">
              <w:rPr>
                <w:rFonts w:ascii="Consolas" w:hAnsi="Consolas"/>
                <w:noProof/>
                <w:sz w:val="22"/>
              </w:rPr>
              <w:t xml:space="preserve"> Swap&lt;K&gt;(</w:t>
            </w:r>
            <w:r w:rsidRPr="00D759EF">
              <w:rPr>
                <w:rFonts w:ascii="Consolas" w:hAnsi="Consolas" w:cs="Courier New"/>
                <w:noProof/>
                <w:color w:val="0000FF"/>
                <w:sz w:val="22"/>
              </w:rPr>
              <w:t>ref</w:t>
            </w:r>
            <w:r w:rsidRPr="00D759EF">
              <w:rPr>
                <w:rFonts w:ascii="Consolas" w:hAnsi="Consolas"/>
                <w:noProof/>
                <w:sz w:val="22"/>
              </w:rPr>
              <w:t xml:space="preserve"> K a, </w:t>
            </w:r>
            <w:r w:rsidRPr="00D759EF">
              <w:rPr>
                <w:rFonts w:ascii="Consolas" w:hAnsi="Consolas" w:cs="Courier New"/>
                <w:noProof/>
                <w:color w:val="0000FF"/>
                <w:sz w:val="22"/>
              </w:rPr>
              <w:t>ref</w:t>
            </w:r>
            <w:r w:rsidRPr="00D759EF">
              <w:rPr>
                <w:rFonts w:ascii="Consolas" w:hAnsi="Consolas"/>
                <w:noProof/>
                <w:sz w:val="22"/>
              </w:rPr>
              <w:t xml:space="preserve"> K b)</w:t>
            </w:r>
          </w:p>
          <w:p w14:paraId="12AE3981"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p w14:paraId="40E0BF83"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K oldA = a;</w:t>
            </w:r>
          </w:p>
          <w:p w14:paraId="091FE088"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a = b;</w:t>
            </w:r>
          </w:p>
          <w:p w14:paraId="26F57003"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b = oldA;</w:t>
            </w:r>
          </w:p>
          <w:p w14:paraId="30D6FC2E"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tc>
      </w:tr>
    </w:tbl>
    <w:p w14:paraId="742EB6D5" w14:textId="7E10CC44" w:rsidR="00371D15" w:rsidRPr="002959F9" w:rsidRDefault="00371D15" w:rsidP="00371D15">
      <w:pPr>
        <w:spacing w:after="120"/>
      </w:pPr>
      <w:r w:rsidRPr="00D759EF">
        <w:t xml:space="preserve">This is a method that swaps the values of two variables, </w:t>
      </w:r>
      <w:r w:rsidRPr="00D759EF">
        <w:rPr>
          <w:b/>
        </w:rPr>
        <w:t xml:space="preserve">without </w:t>
      </w:r>
      <w:commentRangeStart w:id="4709"/>
      <w:ins w:id="4710" w:author="Hans Zijlstra" w:date="2017-06-22T12:42:00Z">
        <w:r w:rsidR="0032483E" w:rsidRPr="00D759EF">
          <w:rPr>
            <w:b/>
          </w:rPr>
          <w:t>caring for</w:t>
        </w:r>
      </w:ins>
      <w:del w:id="4711" w:author="Hans Zijlstra" w:date="2017-06-22T12:42:00Z">
        <w:r w:rsidRPr="00D759EF" w:rsidDel="0032483E">
          <w:rPr>
            <w:b/>
          </w:rPr>
          <w:delText>carrying of</w:delText>
        </w:r>
      </w:del>
      <w:r w:rsidRPr="00D759EF">
        <w:rPr>
          <w:b/>
        </w:rPr>
        <w:t xml:space="preserve"> </w:t>
      </w:r>
      <w:commentRangeEnd w:id="4709"/>
      <w:r w:rsidR="0032483E" w:rsidRPr="00D759EF">
        <w:rPr>
          <w:rStyle w:val="CommentReference"/>
        </w:rPr>
        <w:commentReference w:id="4709"/>
      </w:r>
      <w:r w:rsidRPr="00D759EF">
        <w:rPr>
          <w:b/>
        </w:rPr>
        <w:t>their types</w:t>
      </w:r>
      <w:del w:id="4712" w:author="Hans Zijlstra" w:date="2017-06-22T12:43:00Z">
        <w:r w:rsidRPr="00011129" w:rsidDel="0032483E">
          <w:delText>. That is why we define it as a generic</w:delText>
        </w:r>
      </w:del>
      <w:r w:rsidRPr="00AA044A">
        <w:t xml:space="preserve">, so </w:t>
      </w:r>
      <w:ins w:id="4713" w:author="Hans Zijlstra" w:date="2017-06-22T12:43:00Z">
        <w:r w:rsidR="0032483E" w:rsidRPr="00AA044A">
          <w:t xml:space="preserve">that </w:t>
        </w:r>
      </w:ins>
      <w:r w:rsidRPr="002959F9">
        <w:t>we can use it for all types of variables.</w:t>
      </w:r>
    </w:p>
    <w:p w14:paraId="3F28FA39" w14:textId="7C5FB914" w:rsidR="00371D15" w:rsidRPr="00D759EF" w:rsidRDefault="00371D15" w:rsidP="00371D15">
      <w:pPr>
        <w:spacing w:after="120"/>
        <w:rPr>
          <w:b/>
        </w:rPr>
      </w:pPr>
      <w:del w:id="4714" w:author="Hans Zijlstra" w:date="2017-06-22T12:45:00Z">
        <w:r w:rsidRPr="00977A5E" w:rsidDel="0032483E">
          <w:delText xml:space="preserve">Accordingly, </w:delText>
        </w:r>
      </w:del>
      <w:ins w:id="4715" w:author="Hans Zijlstra" w:date="2017-06-22T12:45:00Z">
        <w:r w:rsidR="0032483E" w:rsidRPr="00977A5E">
          <w:t>If</w:t>
        </w:r>
      </w:ins>
      <w:del w:id="4716" w:author="Hans Zijlstra" w:date="2017-06-22T12:45:00Z">
        <w:r w:rsidRPr="0028675A" w:rsidDel="0032483E">
          <w:delText>if</w:delText>
        </w:r>
      </w:del>
      <w:r w:rsidRPr="00F04548">
        <w:t xml:space="preserve"> we want to swap the values of two integers and</w:t>
      </w:r>
      <w:del w:id="4717" w:author="Hans Zijlstra" w:date="2017-06-22T12:45:00Z">
        <w:r w:rsidRPr="00D759EF" w:rsidDel="0032483E">
          <w:delText xml:space="preserve"> then</w:delText>
        </w:r>
      </w:del>
      <w:r w:rsidRPr="00D759EF">
        <w:t xml:space="preserve"> two string variables, </w:t>
      </w:r>
      <w:ins w:id="4718" w:author="Hans Zijlstra" w:date="2017-06-22T12:45:00Z">
        <w:r w:rsidR="0032483E" w:rsidRPr="00D759EF">
          <w:t>the</w:t>
        </w:r>
      </w:ins>
      <w:ins w:id="4719" w:author="Hans Zijlstra" w:date="2017-06-22T17:01:00Z">
        <w:r w:rsidR="00240F28" w:rsidRPr="00D759EF">
          <w:t>n</w:t>
        </w:r>
      </w:ins>
      <w:ins w:id="4720" w:author="Hans Zijlstra" w:date="2017-06-22T12:45:00Z">
        <w:r w:rsidR="0032483E" w:rsidRPr="00D759EF">
          <w:t xml:space="preserve"> </w:t>
        </w:r>
      </w:ins>
      <w:r w:rsidRPr="00D759EF">
        <w:t>we</w:t>
      </w:r>
      <w:del w:id="4721" w:author="Hans Zijlstra" w:date="2017-06-22T12:46:00Z">
        <w:r w:rsidRPr="00D759EF" w:rsidDel="0032483E">
          <w:delText xml:space="preserve"> should</w:delText>
        </w:r>
      </w:del>
      <w:r w:rsidRPr="00D759EF">
        <w:t xml:space="preserve"> use </w:t>
      </w:r>
      <w:ins w:id="4722" w:author="Hans Zijlstra" w:date="2017-06-22T12:45:00Z">
        <w:r w:rsidR="0032483E" w:rsidRPr="00D759EF">
          <w:t>the</w:t>
        </w:r>
      </w:ins>
      <w:del w:id="4723" w:author="Hans Zijlstra" w:date="2017-06-22T12:45:00Z">
        <w:r w:rsidRPr="00D759EF" w:rsidDel="0032483E">
          <w:delText>our</w:delText>
        </w:r>
      </w:del>
      <w:r w:rsidRPr="00D759EF">
        <w:t xml:space="preserve"> method</w:t>
      </w:r>
      <w:ins w:id="4724" w:author="Hans Zijlstra" w:date="2017-06-22T12:45:00Z">
        <w:r w:rsidR="0032483E" w:rsidRPr="00D759EF">
          <w:t xml:space="preserve"> as follows</w:t>
        </w:r>
      </w:ins>
      <w:r w:rsidRPr="00D759EF">
        <w:t>:</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07773374" w14:textId="77777777" w:rsidTr="00563712">
        <w:tc>
          <w:tcPr>
            <w:tcW w:w="7970" w:type="dxa"/>
            <w:tcBorders>
              <w:top w:val="single" w:sz="4" w:space="0" w:color="auto"/>
              <w:left w:val="single" w:sz="4" w:space="0" w:color="auto"/>
              <w:bottom w:val="single" w:sz="4" w:space="0" w:color="auto"/>
              <w:right w:val="single" w:sz="4" w:space="0" w:color="auto"/>
            </w:tcBorders>
          </w:tcPr>
          <w:p w14:paraId="22142577"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FF"/>
                <w:sz w:val="22"/>
              </w:rPr>
              <w:t>int</w:t>
            </w:r>
            <w:r w:rsidRPr="00D759EF">
              <w:rPr>
                <w:rFonts w:ascii="Consolas" w:hAnsi="Consolas"/>
                <w:noProof/>
                <w:sz w:val="22"/>
              </w:rPr>
              <w:t xml:space="preserve"> num1 = 3;</w:t>
            </w:r>
          </w:p>
          <w:p w14:paraId="79EE0804"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FF"/>
                <w:sz w:val="22"/>
              </w:rPr>
              <w:t>int</w:t>
            </w:r>
            <w:r w:rsidRPr="00D759EF">
              <w:rPr>
                <w:rFonts w:ascii="Consolas" w:hAnsi="Consolas"/>
                <w:noProof/>
                <w:sz w:val="22"/>
              </w:rPr>
              <w:t xml:space="preserve"> num2 = 5;</w:t>
            </w:r>
          </w:p>
          <w:p w14:paraId="3BB66DBA"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color w:val="2B91AF"/>
                <w:sz w:val="22"/>
              </w:rPr>
              <w:t>Console</w:t>
            </w:r>
            <w:r w:rsidRPr="00D759EF">
              <w:rPr>
                <w:rFonts w:ascii="Consolas" w:hAnsi="Consolas"/>
                <w:noProof/>
                <w:sz w:val="22"/>
              </w:rPr>
              <w:t>.WriteLine(</w:t>
            </w:r>
            <w:r w:rsidRPr="00D759EF">
              <w:rPr>
                <w:rFonts w:ascii="Consolas" w:hAnsi="Consolas" w:cs="Courier New"/>
                <w:noProof/>
                <w:color w:val="A31515"/>
                <w:sz w:val="22"/>
              </w:rPr>
              <w:t>"Before swap: {0} {1}"</w:t>
            </w:r>
            <w:r w:rsidRPr="00D759EF">
              <w:rPr>
                <w:rFonts w:ascii="Consolas" w:hAnsi="Consolas"/>
                <w:noProof/>
                <w:sz w:val="22"/>
              </w:rPr>
              <w:t>, num1, num2);</w:t>
            </w:r>
          </w:p>
          <w:p w14:paraId="609C3E2D"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8000"/>
                <w:sz w:val="22"/>
              </w:rPr>
              <w:t>// Invoking the method with concrete type (int)</w:t>
            </w:r>
          </w:p>
          <w:p w14:paraId="650A3ABB" w14:textId="77777777" w:rsidR="00371D15" w:rsidRPr="00D759EF" w:rsidRDefault="00371D15" w:rsidP="00563712">
            <w:pPr>
              <w:autoSpaceDE w:val="0"/>
              <w:autoSpaceDN w:val="0"/>
              <w:adjustRightInd w:val="0"/>
              <w:spacing w:before="0"/>
              <w:jc w:val="left"/>
              <w:rPr>
                <w:rFonts w:ascii="Consolas" w:hAnsi="Consolas" w:cs="Courier New"/>
                <w:noProof/>
                <w:color w:val="008000"/>
                <w:sz w:val="22"/>
              </w:rPr>
            </w:pPr>
            <w:r w:rsidRPr="00D759EF">
              <w:rPr>
                <w:rFonts w:ascii="Consolas" w:hAnsi="Consolas"/>
                <w:noProof/>
                <w:sz w:val="22"/>
              </w:rPr>
              <w:t>Swap&lt;</w:t>
            </w:r>
            <w:r w:rsidRPr="00D759EF">
              <w:rPr>
                <w:rFonts w:ascii="Consolas" w:hAnsi="Consolas" w:cs="Courier New"/>
                <w:noProof/>
                <w:color w:val="0000FF"/>
                <w:sz w:val="22"/>
              </w:rPr>
              <w:t>int</w:t>
            </w:r>
            <w:r w:rsidRPr="00D759EF">
              <w:rPr>
                <w:rFonts w:ascii="Consolas" w:hAnsi="Consolas"/>
                <w:noProof/>
                <w:sz w:val="22"/>
              </w:rPr>
              <w:t>&gt;(</w:t>
            </w:r>
            <w:r w:rsidRPr="00D759EF">
              <w:rPr>
                <w:rFonts w:ascii="Consolas" w:hAnsi="Consolas" w:cs="Courier New"/>
                <w:noProof/>
                <w:color w:val="0000FF"/>
                <w:sz w:val="22"/>
              </w:rPr>
              <w:t>ref</w:t>
            </w:r>
            <w:r w:rsidRPr="00D759EF">
              <w:rPr>
                <w:rFonts w:ascii="Consolas" w:hAnsi="Consolas"/>
                <w:noProof/>
                <w:sz w:val="22"/>
              </w:rPr>
              <w:t xml:space="preserve"> num1, </w:t>
            </w:r>
            <w:r w:rsidRPr="00D759EF">
              <w:rPr>
                <w:rFonts w:ascii="Consolas" w:hAnsi="Consolas" w:cs="Courier New"/>
                <w:noProof/>
                <w:color w:val="0000FF"/>
                <w:sz w:val="22"/>
              </w:rPr>
              <w:t>ref</w:t>
            </w:r>
            <w:r w:rsidRPr="00D759EF">
              <w:rPr>
                <w:rFonts w:ascii="Consolas" w:hAnsi="Consolas"/>
                <w:noProof/>
                <w:sz w:val="22"/>
              </w:rPr>
              <w:t xml:space="preserve"> num2);</w:t>
            </w:r>
          </w:p>
          <w:p w14:paraId="547C17D6"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color w:val="2B91AF"/>
                <w:sz w:val="22"/>
              </w:rPr>
              <w:t>Console</w:t>
            </w:r>
            <w:r w:rsidRPr="00D759EF">
              <w:rPr>
                <w:rFonts w:ascii="Consolas" w:hAnsi="Consolas"/>
                <w:noProof/>
                <w:sz w:val="22"/>
              </w:rPr>
              <w:t>.WriteLine(</w:t>
            </w:r>
            <w:r w:rsidRPr="00D759EF">
              <w:rPr>
                <w:rFonts w:ascii="Consolas" w:hAnsi="Consolas" w:cs="Courier New"/>
                <w:noProof/>
                <w:color w:val="A31515"/>
                <w:sz w:val="22"/>
              </w:rPr>
              <w:t>"After swap: {0} {1}\n"</w:t>
            </w:r>
            <w:r w:rsidRPr="00D759EF">
              <w:rPr>
                <w:rFonts w:ascii="Consolas" w:hAnsi="Consolas"/>
                <w:noProof/>
                <w:sz w:val="22"/>
              </w:rPr>
              <w:t>, num1, num2);</w:t>
            </w:r>
          </w:p>
          <w:p w14:paraId="37AB48E8"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4118AFCB"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FF"/>
                <w:sz w:val="22"/>
              </w:rPr>
              <w:t>string</w:t>
            </w:r>
            <w:r w:rsidRPr="00D759EF">
              <w:rPr>
                <w:rFonts w:ascii="Consolas" w:hAnsi="Consolas"/>
                <w:noProof/>
                <w:sz w:val="22"/>
              </w:rPr>
              <w:t xml:space="preserve"> str1 = </w:t>
            </w:r>
            <w:r w:rsidRPr="00D759EF">
              <w:rPr>
                <w:rFonts w:ascii="Consolas" w:hAnsi="Consolas" w:cs="Courier New"/>
                <w:noProof/>
                <w:color w:val="A31515"/>
                <w:sz w:val="22"/>
              </w:rPr>
              <w:t>"Hello"</w:t>
            </w:r>
            <w:r w:rsidRPr="00D759EF">
              <w:rPr>
                <w:rFonts w:ascii="Consolas" w:hAnsi="Consolas"/>
                <w:noProof/>
                <w:sz w:val="22"/>
              </w:rPr>
              <w:t>;</w:t>
            </w:r>
          </w:p>
          <w:p w14:paraId="6B1CCB78"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FF"/>
                <w:sz w:val="22"/>
              </w:rPr>
              <w:lastRenderedPageBreak/>
              <w:t>string</w:t>
            </w:r>
            <w:r w:rsidRPr="00D759EF">
              <w:rPr>
                <w:rFonts w:ascii="Consolas" w:hAnsi="Consolas"/>
                <w:noProof/>
                <w:sz w:val="22"/>
              </w:rPr>
              <w:t xml:space="preserve"> str2 = </w:t>
            </w:r>
            <w:r w:rsidRPr="00D759EF">
              <w:rPr>
                <w:rFonts w:ascii="Consolas" w:hAnsi="Consolas" w:cs="Courier New"/>
                <w:noProof/>
                <w:color w:val="A31515"/>
                <w:sz w:val="22"/>
              </w:rPr>
              <w:t>"There"</w:t>
            </w:r>
            <w:r w:rsidRPr="00D759EF">
              <w:rPr>
                <w:rFonts w:ascii="Consolas" w:hAnsi="Consolas"/>
                <w:noProof/>
                <w:sz w:val="22"/>
              </w:rPr>
              <w:t>;</w:t>
            </w:r>
          </w:p>
          <w:p w14:paraId="4AB6BACC"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color w:val="2B91AF"/>
                <w:sz w:val="22"/>
              </w:rPr>
              <w:t>Console</w:t>
            </w:r>
            <w:r w:rsidRPr="00D759EF">
              <w:rPr>
                <w:rFonts w:ascii="Consolas" w:hAnsi="Consolas"/>
                <w:noProof/>
                <w:sz w:val="22"/>
              </w:rPr>
              <w:t>.WriteLine(</w:t>
            </w:r>
            <w:r w:rsidRPr="00D759EF">
              <w:rPr>
                <w:rFonts w:ascii="Consolas" w:hAnsi="Consolas" w:cs="Courier New"/>
                <w:noProof/>
                <w:color w:val="A31515"/>
                <w:sz w:val="22"/>
              </w:rPr>
              <w:t>"Before swap: {0} {1}!"</w:t>
            </w:r>
            <w:r w:rsidRPr="00D759EF">
              <w:rPr>
                <w:rFonts w:ascii="Consolas" w:hAnsi="Consolas"/>
                <w:noProof/>
                <w:sz w:val="22"/>
              </w:rPr>
              <w:t>, str1, str2);</w:t>
            </w:r>
          </w:p>
          <w:p w14:paraId="5F28F5DB"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8000"/>
                <w:sz w:val="22"/>
              </w:rPr>
              <w:t>// Invoking the method with concrete type (string)</w:t>
            </w:r>
          </w:p>
          <w:p w14:paraId="416CB2EB" w14:textId="77777777" w:rsidR="00371D15" w:rsidRPr="00D759EF" w:rsidRDefault="00371D15" w:rsidP="00563712">
            <w:pPr>
              <w:autoSpaceDE w:val="0"/>
              <w:autoSpaceDN w:val="0"/>
              <w:adjustRightInd w:val="0"/>
              <w:spacing w:before="0"/>
              <w:jc w:val="left"/>
              <w:rPr>
                <w:rFonts w:ascii="Consolas" w:hAnsi="Consolas" w:cs="Courier New"/>
                <w:noProof/>
                <w:color w:val="008000"/>
                <w:sz w:val="22"/>
              </w:rPr>
            </w:pPr>
            <w:r w:rsidRPr="00D759EF">
              <w:rPr>
                <w:rFonts w:ascii="Consolas" w:hAnsi="Consolas"/>
                <w:noProof/>
                <w:sz w:val="22"/>
              </w:rPr>
              <w:t>Swap&lt;</w:t>
            </w:r>
            <w:r w:rsidRPr="00D759EF">
              <w:rPr>
                <w:rFonts w:ascii="Consolas" w:hAnsi="Consolas" w:cs="Courier New"/>
                <w:noProof/>
                <w:color w:val="0000FF"/>
                <w:sz w:val="22"/>
              </w:rPr>
              <w:t>string</w:t>
            </w:r>
            <w:r w:rsidRPr="00D759EF">
              <w:rPr>
                <w:rFonts w:ascii="Consolas" w:hAnsi="Consolas"/>
                <w:noProof/>
                <w:sz w:val="22"/>
              </w:rPr>
              <w:t>&gt;(</w:t>
            </w:r>
            <w:r w:rsidRPr="00D759EF">
              <w:rPr>
                <w:rFonts w:ascii="Consolas" w:hAnsi="Consolas" w:cs="Courier New"/>
                <w:noProof/>
                <w:color w:val="0000FF"/>
                <w:sz w:val="22"/>
              </w:rPr>
              <w:t>ref</w:t>
            </w:r>
            <w:r w:rsidRPr="00D759EF">
              <w:rPr>
                <w:rFonts w:ascii="Consolas" w:hAnsi="Consolas"/>
                <w:noProof/>
                <w:sz w:val="22"/>
              </w:rPr>
              <w:t xml:space="preserve"> str1, </w:t>
            </w:r>
            <w:r w:rsidRPr="00D759EF">
              <w:rPr>
                <w:rFonts w:ascii="Consolas" w:hAnsi="Consolas" w:cs="Courier New"/>
                <w:noProof/>
                <w:color w:val="0000FF"/>
                <w:sz w:val="22"/>
              </w:rPr>
              <w:t>ref</w:t>
            </w:r>
            <w:r w:rsidRPr="00D759EF">
              <w:rPr>
                <w:rFonts w:ascii="Consolas" w:hAnsi="Consolas"/>
                <w:noProof/>
                <w:sz w:val="22"/>
              </w:rPr>
              <w:t xml:space="preserve"> str2);</w:t>
            </w:r>
          </w:p>
          <w:p w14:paraId="0218AB7B"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noProof/>
                <w:color w:val="2B91AF"/>
                <w:sz w:val="22"/>
              </w:rPr>
              <w:t>Console</w:t>
            </w:r>
            <w:r w:rsidRPr="00D759EF">
              <w:rPr>
                <w:rFonts w:ascii="Consolas" w:hAnsi="Consolas"/>
                <w:noProof/>
                <w:sz w:val="22"/>
              </w:rPr>
              <w:t>.WriteLine(</w:t>
            </w:r>
            <w:r w:rsidRPr="00D759EF">
              <w:rPr>
                <w:rFonts w:ascii="Consolas" w:hAnsi="Consolas" w:cs="Courier New"/>
                <w:noProof/>
                <w:color w:val="A31515"/>
                <w:sz w:val="22"/>
              </w:rPr>
              <w:t>"After swap: {0} {1}!"</w:t>
            </w:r>
            <w:r w:rsidRPr="00D759EF">
              <w:rPr>
                <w:rFonts w:ascii="Consolas" w:hAnsi="Consolas"/>
                <w:noProof/>
                <w:sz w:val="22"/>
              </w:rPr>
              <w:t>, str1, str2);</w:t>
            </w:r>
          </w:p>
        </w:tc>
      </w:tr>
    </w:tbl>
    <w:p w14:paraId="02FD8B3D" w14:textId="77777777" w:rsidR="00371D15" w:rsidRPr="00D759EF" w:rsidRDefault="00371D15" w:rsidP="00371D15">
      <w:pPr>
        <w:spacing w:after="120"/>
      </w:pPr>
      <w:r w:rsidRPr="00D759EF">
        <w:lastRenderedPageBreak/>
        <w:t>When you run this code, the result is</w:t>
      </w:r>
      <w:del w:id="4725" w:author="Hans Zijlstra" w:date="2017-06-22T12:46:00Z">
        <w:r w:rsidRPr="00D759EF" w:rsidDel="0032483E">
          <w:delText xml:space="preserve"> as expected</w:delText>
        </w:r>
      </w:del>
      <w:r w:rsidRPr="00D759EF">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371D15" w:rsidRPr="00D759EF" w14:paraId="1DE925EC" w14:textId="77777777" w:rsidTr="00563712">
        <w:tc>
          <w:tcPr>
            <w:tcW w:w="7970" w:type="dxa"/>
            <w:tcBorders>
              <w:top w:val="single" w:sz="4" w:space="0" w:color="auto"/>
              <w:left w:val="single" w:sz="4" w:space="0" w:color="auto"/>
              <w:bottom w:val="single" w:sz="4" w:space="0" w:color="auto"/>
              <w:right w:val="single" w:sz="4" w:space="0" w:color="auto"/>
            </w:tcBorders>
          </w:tcPr>
          <w:p w14:paraId="53D36011" w14:textId="77777777" w:rsidR="00371D15" w:rsidRPr="00D759EF" w:rsidRDefault="00371D15" w:rsidP="00563712">
            <w:pPr>
              <w:spacing w:before="0"/>
              <w:rPr>
                <w:rFonts w:ascii="Consolas" w:hAnsi="Consolas" w:cs="Courier New"/>
                <w:noProof/>
                <w:sz w:val="22"/>
              </w:rPr>
            </w:pPr>
            <w:r w:rsidRPr="00D759EF">
              <w:rPr>
                <w:rFonts w:ascii="Consolas" w:hAnsi="Consolas" w:cs="Courier New"/>
                <w:noProof/>
                <w:sz w:val="22"/>
              </w:rPr>
              <w:t>Before swap: 3 5</w:t>
            </w:r>
          </w:p>
          <w:p w14:paraId="6F19509C" w14:textId="77777777" w:rsidR="00371D15" w:rsidRPr="00D759EF" w:rsidRDefault="00371D15" w:rsidP="00563712">
            <w:pPr>
              <w:spacing w:before="0"/>
              <w:rPr>
                <w:rFonts w:ascii="Consolas" w:hAnsi="Consolas" w:cs="Courier New"/>
                <w:noProof/>
                <w:sz w:val="22"/>
              </w:rPr>
            </w:pPr>
            <w:r w:rsidRPr="00D759EF">
              <w:rPr>
                <w:rFonts w:ascii="Consolas" w:hAnsi="Consolas" w:cs="Courier New"/>
                <w:noProof/>
                <w:sz w:val="22"/>
              </w:rPr>
              <w:t>After swap: 5 3</w:t>
            </w:r>
          </w:p>
          <w:p w14:paraId="393651DB" w14:textId="77777777" w:rsidR="00371D15" w:rsidRPr="00D759EF" w:rsidRDefault="00371D15" w:rsidP="00563712">
            <w:pPr>
              <w:spacing w:before="0"/>
              <w:rPr>
                <w:rFonts w:ascii="Consolas" w:hAnsi="Consolas" w:cs="Courier New"/>
                <w:noProof/>
                <w:sz w:val="22"/>
              </w:rPr>
            </w:pPr>
          </w:p>
          <w:p w14:paraId="73EF08A9" w14:textId="77777777" w:rsidR="00371D15" w:rsidRPr="00D759EF" w:rsidRDefault="00371D15" w:rsidP="00563712">
            <w:pPr>
              <w:spacing w:before="0"/>
              <w:rPr>
                <w:rFonts w:ascii="Consolas" w:hAnsi="Consolas" w:cs="Courier New"/>
                <w:noProof/>
                <w:sz w:val="22"/>
              </w:rPr>
            </w:pPr>
            <w:r w:rsidRPr="00D759EF">
              <w:rPr>
                <w:rFonts w:ascii="Consolas" w:hAnsi="Consolas" w:cs="Courier New"/>
                <w:noProof/>
                <w:sz w:val="22"/>
              </w:rPr>
              <w:t>Before swap: Hello There!</w:t>
            </w:r>
          </w:p>
          <w:p w14:paraId="342C2DE3" w14:textId="77777777" w:rsidR="00371D15" w:rsidRPr="00D759EF" w:rsidRDefault="00371D15" w:rsidP="00563712">
            <w:pPr>
              <w:spacing w:before="0"/>
              <w:rPr>
                <w:rFonts w:ascii="Consolas" w:hAnsi="Consolas" w:cs="Courier New"/>
                <w:noProof/>
                <w:sz w:val="22"/>
              </w:rPr>
            </w:pPr>
            <w:r w:rsidRPr="00D759EF">
              <w:rPr>
                <w:rFonts w:ascii="Consolas" w:hAnsi="Consolas" w:cs="Courier New"/>
                <w:noProof/>
                <w:sz w:val="22"/>
              </w:rPr>
              <w:t>After swap: There Hello!</w:t>
            </w:r>
          </w:p>
        </w:tc>
      </w:tr>
    </w:tbl>
    <w:p w14:paraId="14609B04" w14:textId="70810025" w:rsidR="00371D15" w:rsidRPr="00D759EF" w:rsidRDefault="0032483E" w:rsidP="00371D15">
      <w:pPr>
        <w:spacing w:after="120"/>
        <w:rPr>
          <w:bCs/>
        </w:rPr>
      </w:pPr>
      <w:ins w:id="4726" w:author="Hans Zijlstra" w:date="2017-06-22T12:47:00Z">
        <w:r w:rsidRPr="00D759EF">
          <w:t>Not</w:t>
        </w:r>
      </w:ins>
      <w:ins w:id="4727" w:author="Hans Zijlstra" w:date="2017-06-22T12:48:00Z">
        <w:r w:rsidRPr="00D759EF">
          <w:t>e</w:t>
        </w:r>
      </w:ins>
      <w:del w:id="4728" w:author="Hans Zijlstra" w:date="2017-06-22T12:47:00Z">
        <w:r w:rsidR="00371D15" w:rsidRPr="00D759EF" w:rsidDel="0032483E">
          <w:delText>We notice</w:delText>
        </w:r>
      </w:del>
      <w:r w:rsidR="00371D15" w:rsidRPr="00D759EF">
        <w:t xml:space="preserve"> that</w:t>
      </w:r>
      <w:ins w:id="4729" w:author="Hans Zijlstra" w:date="2017-06-22T12:47:00Z">
        <w:r w:rsidRPr="00D759EF">
          <w:t>,</w:t>
        </w:r>
      </w:ins>
      <w:r w:rsidR="00371D15" w:rsidRPr="00D759EF">
        <w:t xml:space="preserve"> in the list of parameters we have used also the keyword </w:t>
      </w:r>
      <w:r w:rsidR="00371D15" w:rsidRPr="00D759EF">
        <w:rPr>
          <w:rFonts w:ascii="Consolas" w:hAnsi="Consolas"/>
          <w:b/>
          <w:bCs/>
          <w:noProof/>
          <w:kern w:val="32"/>
          <w:sz w:val="22"/>
        </w:rPr>
        <w:t>ref</w:t>
      </w:r>
      <w:r w:rsidR="00371D15" w:rsidRPr="00D759EF">
        <w:rPr>
          <w:bCs/>
        </w:rPr>
        <w:t>.</w:t>
      </w:r>
      <w:r w:rsidR="00371D15" w:rsidRPr="00D759EF">
        <w:t xml:space="preserve"> This concerns the specification of the method – namely, to </w:t>
      </w:r>
      <w:commentRangeStart w:id="4730"/>
      <w:del w:id="4731" w:author="Hans Zijlstra" w:date="2017-06-22T12:57:00Z">
        <w:r w:rsidR="00371D15" w:rsidRPr="00D759EF" w:rsidDel="00763849">
          <w:delText xml:space="preserve">exchange </w:delText>
        </w:r>
      </w:del>
      <w:ins w:id="4732" w:author="Hans Zijlstra" w:date="2017-06-22T12:57:00Z">
        <w:r w:rsidR="00763849" w:rsidRPr="00D759EF">
          <w:t xml:space="preserve">pass </w:t>
        </w:r>
        <w:commentRangeEnd w:id="4730"/>
        <w:r w:rsidR="00763849" w:rsidRPr="00D759EF">
          <w:rPr>
            <w:rStyle w:val="CommentReference"/>
          </w:rPr>
          <w:commentReference w:id="4730"/>
        </w:r>
      </w:ins>
      <w:r w:rsidR="00371D15" w:rsidRPr="00D759EF">
        <w:t xml:space="preserve">the values of two references. By using the keyword </w:t>
      </w:r>
      <w:r w:rsidR="00371D15" w:rsidRPr="00011129">
        <w:rPr>
          <w:rFonts w:ascii="Consolas" w:hAnsi="Consolas"/>
          <w:b/>
          <w:bCs/>
          <w:noProof/>
          <w:kern w:val="32"/>
          <w:sz w:val="22"/>
        </w:rPr>
        <w:t>ref</w:t>
      </w:r>
      <w:r w:rsidR="00371D15" w:rsidRPr="00AA044A">
        <w:rPr>
          <w:bCs/>
        </w:rPr>
        <w:t>,</w:t>
      </w:r>
      <w:r w:rsidR="00371D15" w:rsidRPr="00AA044A">
        <w:t xml:space="preserve"> the method will use the same reference that was given by the calling method. </w:t>
      </w:r>
      <w:ins w:id="4733" w:author="Hans Zijlstra" w:date="2017-06-22T12:50:00Z">
        <w:r w:rsidR="00763849" w:rsidRPr="002959F9">
          <w:t xml:space="preserve">In </w:t>
        </w:r>
      </w:ins>
      <w:ins w:id="4734" w:author="Hans Zijlstra" w:date="2017-06-22T12:51:00Z">
        <w:r w:rsidR="00763849" w:rsidRPr="00977A5E">
          <w:t>t</w:t>
        </w:r>
      </w:ins>
      <w:del w:id="4735" w:author="Hans Zijlstra" w:date="2017-06-22T12:51:00Z">
        <w:r w:rsidR="00371D15" w:rsidRPr="00977A5E" w:rsidDel="00763849">
          <w:delText>T</w:delText>
        </w:r>
      </w:del>
      <w:r w:rsidR="00371D15" w:rsidRPr="0028675A">
        <w:t xml:space="preserve">his way, </w:t>
      </w:r>
      <w:ins w:id="4736" w:author="Hans Zijlstra" w:date="2017-06-22T12:51:00Z">
        <w:r w:rsidR="00763849" w:rsidRPr="00F04548">
          <w:t>a</w:t>
        </w:r>
      </w:ins>
      <w:del w:id="4737" w:author="Hans Zijlstra" w:date="2017-06-22T12:51:00Z">
        <w:r w:rsidR="00371D15" w:rsidRPr="00D759EF" w:rsidDel="00763849">
          <w:delText>all</w:delText>
        </w:r>
      </w:del>
      <w:r w:rsidR="00371D15" w:rsidRPr="00D759EF">
        <w:t xml:space="preserve"> </w:t>
      </w:r>
      <w:ins w:id="4738" w:author="Hans Zijlstra" w:date="2017-06-25T14:03:00Z">
        <w:r w:rsidR="00D34483">
          <w:t>variable</w:t>
        </w:r>
      </w:ins>
      <w:ins w:id="4739" w:author="Hans Zijlstra" w:date="2017-06-25T14:04:00Z">
        <w:r w:rsidR="00D34483">
          <w:t>,</w:t>
        </w:r>
      </w:ins>
      <w:ins w:id="4740" w:author="Hans Zijlstra" w:date="2017-06-25T14:03:00Z">
        <w:r w:rsidR="00D34483">
          <w:t xml:space="preserve"> </w:t>
        </w:r>
      </w:ins>
      <w:r w:rsidR="00371D15" w:rsidRPr="00D759EF">
        <w:t>change</w:t>
      </w:r>
      <w:ins w:id="4741" w:author="Hans Zijlstra" w:date="2017-06-25T14:03:00Z">
        <w:r w:rsidR="00D34483">
          <w:t>d</w:t>
        </w:r>
      </w:ins>
      <w:del w:id="4742" w:author="Hans Zijlstra" w:date="2017-06-22T12:51:00Z">
        <w:r w:rsidR="00371D15" w:rsidRPr="00D759EF" w:rsidDel="00763849">
          <w:delText>s</w:delText>
        </w:r>
      </w:del>
      <w:del w:id="4743" w:author="Hans Zijlstra" w:date="2017-06-25T14:04:00Z">
        <w:r w:rsidR="00371D15" w:rsidRPr="00D759EF" w:rsidDel="00D34483">
          <w:delText xml:space="preserve"> </w:delText>
        </w:r>
      </w:del>
      <w:del w:id="4744" w:author="Hans Zijlstra" w:date="2017-06-22T12:51:00Z">
        <w:r w:rsidR="00371D15" w:rsidRPr="00D759EF" w:rsidDel="00763849">
          <w:delText>on this</w:delText>
        </w:r>
      </w:del>
      <w:del w:id="4745" w:author="Hans Zijlstra" w:date="2017-06-25T14:04:00Z">
        <w:r w:rsidR="00371D15" w:rsidRPr="00D759EF" w:rsidDel="00D34483">
          <w:delText xml:space="preserve"> </w:delText>
        </w:r>
      </w:del>
      <w:del w:id="4746" w:author="Hans Zijlstra" w:date="2017-06-22T12:56:00Z">
        <w:r w:rsidR="00371D15" w:rsidRPr="00D759EF" w:rsidDel="00763849">
          <w:delText>variable</w:delText>
        </w:r>
      </w:del>
      <w:del w:id="4747" w:author="Hans Zijlstra" w:date="2017-06-22T12:51:00Z">
        <w:r w:rsidR="00371D15" w:rsidRPr="00D759EF" w:rsidDel="00763849">
          <w:delText xml:space="preserve"> </w:delText>
        </w:r>
      </w:del>
      <w:del w:id="4748" w:author="Hans Zijlstra" w:date="2017-06-22T12:56:00Z">
        <w:r w:rsidR="00371D15" w:rsidRPr="00D759EF" w:rsidDel="00763849">
          <w:delText>made</w:delText>
        </w:r>
      </w:del>
      <w:r w:rsidR="00371D15" w:rsidRPr="00D759EF">
        <w:t xml:space="preserve"> by our method</w:t>
      </w:r>
      <w:del w:id="4749" w:author="Hans Zijlstra" w:date="2017-06-25T14:02:00Z">
        <w:r w:rsidR="00371D15" w:rsidRPr="00D759EF" w:rsidDel="00D34483">
          <w:delText>,</w:delText>
        </w:r>
      </w:del>
      <w:r w:rsidR="00371D15" w:rsidRPr="00D759EF">
        <w:t xml:space="preserve"> </w:t>
      </w:r>
      <w:ins w:id="4750" w:author="Hans Zijlstra" w:date="2017-06-25T14:02:00Z">
        <w:r w:rsidR="00D34483">
          <w:t xml:space="preserve">is preserved </w:t>
        </w:r>
      </w:ins>
      <w:del w:id="4751" w:author="Hans Zijlstra" w:date="2017-06-25T14:02:00Z">
        <w:r w:rsidR="00371D15" w:rsidRPr="00D759EF" w:rsidDel="00D34483">
          <w:delText>will remain</w:delText>
        </w:r>
      </w:del>
      <w:r w:rsidR="00371D15" w:rsidRPr="00D759EF">
        <w:t xml:space="preserve"> after </w:t>
      </w:r>
      <w:del w:id="4752" w:author="Hans Zijlstra" w:date="2017-06-22T12:51:00Z">
        <w:r w:rsidR="00371D15" w:rsidRPr="00D759EF" w:rsidDel="00763849">
          <w:delText>the</w:delText>
        </w:r>
      </w:del>
      <w:r w:rsidR="00371D15" w:rsidRPr="00D759EF">
        <w:t xml:space="preserve"> </w:t>
      </w:r>
      <w:ins w:id="4753" w:author="Hans Zijlstra" w:date="2017-06-22T12:52:00Z">
        <w:r w:rsidR="00763849" w:rsidRPr="00D759EF">
          <w:t xml:space="preserve">exiting </w:t>
        </w:r>
      </w:ins>
      <w:del w:id="4754" w:author="Hans Zijlstra" w:date="2017-06-22T12:56:00Z">
        <w:r w:rsidR="00371D15" w:rsidRPr="00D759EF" w:rsidDel="00763849">
          <w:delText>method</w:delText>
        </w:r>
      </w:del>
      <w:ins w:id="4755" w:author="Hans Zijlstra" w:date="2017-06-22T12:56:00Z">
        <w:r w:rsidR="00763849" w:rsidRPr="00D759EF">
          <w:t>the method</w:t>
        </w:r>
      </w:ins>
      <w:del w:id="4756" w:author="Hans Zijlstra" w:date="2017-06-22T12:52:00Z">
        <w:r w:rsidR="00371D15" w:rsidRPr="00D759EF" w:rsidDel="00763849">
          <w:delText xml:space="preserve"> exits</w:delText>
        </w:r>
      </w:del>
      <w:r w:rsidR="00371D15" w:rsidRPr="00D759EF">
        <w:t>.</w:t>
      </w:r>
    </w:p>
    <w:p w14:paraId="5927987B" w14:textId="6B76B405" w:rsidR="00371D15" w:rsidRPr="00D759EF" w:rsidRDefault="006D2B2A" w:rsidP="00371D15">
      <w:pPr>
        <w:spacing w:after="120"/>
        <w:rPr>
          <w:b/>
        </w:rPr>
      </w:pPr>
      <w:ins w:id="4757" w:author="Hans Zijlstra" w:date="2017-06-22T12:58:00Z">
        <w:r w:rsidRPr="00D759EF">
          <w:t>When</w:t>
        </w:r>
      </w:ins>
      <w:del w:id="4758" w:author="Hans Zijlstra" w:date="2017-06-22T12:58:00Z">
        <w:r w:rsidR="00371D15" w:rsidRPr="00D759EF" w:rsidDel="006D2B2A">
          <w:delText>We should know that by</w:delText>
        </w:r>
      </w:del>
      <w:r w:rsidR="00371D15" w:rsidRPr="00D759EF">
        <w:t xml:space="preserve"> </w:t>
      </w:r>
      <w:r w:rsidR="00371D15" w:rsidRPr="00D759EF">
        <w:rPr>
          <w:b/>
        </w:rPr>
        <w:t>calling a generic method</w:t>
      </w:r>
      <w:r w:rsidR="00371D15" w:rsidRPr="00D759EF">
        <w:t xml:space="preserve">, we </w:t>
      </w:r>
      <w:ins w:id="4759" w:author="Hans Zijlstra" w:date="2017-06-22T12:58:00Z">
        <w:r w:rsidRPr="00D759EF">
          <w:t xml:space="preserve">can omit </w:t>
        </w:r>
      </w:ins>
      <w:del w:id="4760" w:author="Hans Zijlstra" w:date="2017-06-22T12:58:00Z">
        <w:r w:rsidR="00371D15" w:rsidRPr="00D759EF" w:rsidDel="006D2B2A">
          <w:delText xml:space="preserve">can miss </w:delText>
        </w:r>
      </w:del>
      <w:r w:rsidR="00371D15" w:rsidRPr="00D759EF">
        <w:t>the</w:t>
      </w:r>
      <w:del w:id="4761" w:author="Hans Zijlstra" w:date="2017-06-22T12:58:00Z">
        <w:r w:rsidR="00371D15" w:rsidRPr="00D759EF" w:rsidDel="006D2B2A">
          <w:delText xml:space="preserve"> explicit</w:delText>
        </w:r>
      </w:del>
      <w:r w:rsidR="00371D15" w:rsidRPr="00D759EF">
        <w:t xml:space="preserve"> declaration of </w:t>
      </w:r>
      <w:ins w:id="4762" w:author="Hans Zijlstra" w:date="2017-06-22T12:59:00Z">
        <w:r w:rsidRPr="00D759EF">
          <w:t>the</w:t>
        </w:r>
      </w:ins>
      <w:del w:id="4763" w:author="Hans Zijlstra" w:date="2017-06-22T12:58:00Z">
        <w:r w:rsidR="00371D15" w:rsidRPr="00D759EF" w:rsidDel="006D2B2A">
          <w:delText>a specific</w:delText>
        </w:r>
      </w:del>
      <w:r w:rsidR="00371D15" w:rsidRPr="00D759EF">
        <w:t xml:space="preserve"> type (in our example </w:t>
      </w:r>
      <w:r w:rsidR="00371D15" w:rsidRPr="00D759EF">
        <w:rPr>
          <w:rFonts w:ascii="Consolas" w:hAnsi="Consolas"/>
          <w:b/>
          <w:bCs/>
          <w:noProof/>
          <w:kern w:val="32"/>
          <w:sz w:val="22"/>
        </w:rPr>
        <w:t>&lt;int&gt;</w:t>
      </w:r>
      <w:r w:rsidR="00371D15" w:rsidRPr="00D759EF">
        <w:t xml:space="preserve">), because the compiler will </w:t>
      </w:r>
      <w:ins w:id="4764" w:author="Hans Zijlstra" w:date="2017-06-22T12:59:00Z">
        <w:r w:rsidRPr="00D759EF">
          <w:t>infer</w:t>
        </w:r>
      </w:ins>
      <w:del w:id="4765" w:author="Hans Zijlstra" w:date="2017-06-22T12:59:00Z">
        <w:r w:rsidR="00371D15" w:rsidRPr="00D759EF" w:rsidDel="006D2B2A">
          <w:delText>detect</w:delText>
        </w:r>
      </w:del>
      <w:r w:rsidR="00371D15" w:rsidRPr="00D759EF">
        <w:t xml:space="preserve"> it automatically, recognizing the type of the given parameters. In other words, our code can be simplified using the following calls:</w:t>
      </w:r>
    </w:p>
    <w:tbl>
      <w:tblPr>
        <w:tblW w:w="0" w:type="auto"/>
        <w:tblInd w:w="108" w:type="dxa"/>
        <w:tblCellMar>
          <w:top w:w="113" w:type="dxa"/>
          <w:bottom w:w="113" w:type="dxa"/>
        </w:tblCellMar>
        <w:tblLook w:val="01E0" w:firstRow="1" w:lastRow="1" w:firstColumn="1" w:lastColumn="1" w:noHBand="0" w:noVBand="0"/>
      </w:tblPr>
      <w:tblGrid>
        <w:gridCol w:w="7970"/>
      </w:tblGrid>
      <w:tr w:rsidR="00371D15" w:rsidRPr="00D759EF" w14:paraId="1B38CDED" w14:textId="77777777" w:rsidTr="00563712">
        <w:tc>
          <w:tcPr>
            <w:tcW w:w="7970" w:type="dxa"/>
            <w:tcBorders>
              <w:top w:val="single" w:sz="4" w:space="0" w:color="auto"/>
              <w:left w:val="single" w:sz="4" w:space="0" w:color="auto"/>
              <w:bottom w:val="single" w:sz="4" w:space="0" w:color="auto"/>
              <w:right w:val="single" w:sz="4" w:space="0" w:color="auto"/>
            </w:tcBorders>
          </w:tcPr>
          <w:p w14:paraId="5F119115" w14:textId="77777777" w:rsidR="00371D15" w:rsidRPr="00D759EF" w:rsidRDefault="00371D15" w:rsidP="00563712">
            <w:pPr>
              <w:autoSpaceDE w:val="0"/>
              <w:autoSpaceDN w:val="0"/>
              <w:adjustRightInd w:val="0"/>
              <w:spacing w:before="0"/>
              <w:jc w:val="left"/>
              <w:rPr>
                <w:rFonts w:ascii="Consolas" w:hAnsi="Consolas" w:cs="Courier New"/>
                <w:noProof/>
                <w:color w:val="008000"/>
                <w:sz w:val="22"/>
              </w:rPr>
            </w:pPr>
            <w:r w:rsidRPr="00D759EF">
              <w:rPr>
                <w:rFonts w:ascii="Consolas" w:hAnsi="Consolas"/>
                <w:noProof/>
                <w:sz w:val="22"/>
              </w:rPr>
              <w:t>Swap(</w:t>
            </w:r>
            <w:r w:rsidRPr="00D759EF">
              <w:rPr>
                <w:rFonts w:ascii="Consolas" w:hAnsi="Consolas" w:cs="Courier New"/>
                <w:noProof/>
                <w:color w:val="0000FF"/>
                <w:sz w:val="22"/>
              </w:rPr>
              <w:t>ref</w:t>
            </w:r>
            <w:r w:rsidRPr="00D759EF">
              <w:rPr>
                <w:rFonts w:ascii="Consolas" w:hAnsi="Consolas"/>
                <w:noProof/>
                <w:sz w:val="22"/>
              </w:rPr>
              <w:t xml:space="preserve"> num1, </w:t>
            </w:r>
            <w:r w:rsidRPr="00D759EF">
              <w:rPr>
                <w:rFonts w:ascii="Consolas" w:hAnsi="Consolas" w:cs="Courier New"/>
                <w:noProof/>
                <w:color w:val="0000FF"/>
                <w:sz w:val="22"/>
              </w:rPr>
              <w:t>ref</w:t>
            </w:r>
            <w:r w:rsidRPr="00D759EF">
              <w:rPr>
                <w:rFonts w:ascii="Consolas" w:hAnsi="Consolas"/>
                <w:noProof/>
                <w:sz w:val="22"/>
              </w:rPr>
              <w:t xml:space="preserve"> num2); </w:t>
            </w:r>
            <w:r w:rsidRPr="00D759EF">
              <w:rPr>
                <w:rFonts w:ascii="Consolas" w:hAnsi="Consolas" w:cs="Courier New"/>
                <w:noProof/>
                <w:color w:val="008000"/>
                <w:sz w:val="22"/>
              </w:rPr>
              <w:t>// Invoking the method Swap&lt;int&gt;</w:t>
            </w:r>
          </w:p>
          <w:p w14:paraId="3FF7A9C5" w14:textId="77777777" w:rsidR="00371D15" w:rsidRPr="00D759EF" w:rsidRDefault="00371D15" w:rsidP="00563712">
            <w:pPr>
              <w:autoSpaceDE w:val="0"/>
              <w:autoSpaceDN w:val="0"/>
              <w:adjustRightInd w:val="0"/>
              <w:spacing w:before="0"/>
              <w:jc w:val="left"/>
              <w:rPr>
                <w:rFonts w:ascii="Consolas" w:hAnsi="Consolas" w:cs="Courier New"/>
                <w:noProof/>
                <w:color w:val="008000"/>
                <w:sz w:val="22"/>
              </w:rPr>
            </w:pPr>
            <w:r w:rsidRPr="00D759EF">
              <w:rPr>
                <w:rFonts w:ascii="Consolas" w:hAnsi="Consolas"/>
                <w:noProof/>
                <w:sz w:val="22"/>
              </w:rPr>
              <w:t>Swap(</w:t>
            </w:r>
            <w:r w:rsidRPr="00D759EF">
              <w:rPr>
                <w:rFonts w:ascii="Consolas" w:hAnsi="Consolas" w:cs="Courier New"/>
                <w:noProof/>
                <w:color w:val="0000FF"/>
                <w:sz w:val="22"/>
              </w:rPr>
              <w:t>ref</w:t>
            </w:r>
            <w:r w:rsidRPr="00D759EF">
              <w:rPr>
                <w:rFonts w:ascii="Consolas" w:hAnsi="Consolas"/>
                <w:noProof/>
                <w:sz w:val="22"/>
              </w:rPr>
              <w:t xml:space="preserve"> str1, </w:t>
            </w:r>
            <w:r w:rsidRPr="00D759EF">
              <w:rPr>
                <w:rFonts w:ascii="Consolas" w:hAnsi="Consolas" w:cs="Courier New"/>
                <w:noProof/>
                <w:color w:val="0000FF"/>
                <w:sz w:val="22"/>
              </w:rPr>
              <w:t>ref</w:t>
            </w:r>
            <w:r w:rsidRPr="00D759EF">
              <w:rPr>
                <w:rFonts w:ascii="Consolas" w:hAnsi="Consolas"/>
                <w:noProof/>
                <w:sz w:val="22"/>
              </w:rPr>
              <w:t xml:space="preserve"> str2); </w:t>
            </w:r>
            <w:r w:rsidRPr="00D759EF">
              <w:rPr>
                <w:rFonts w:ascii="Consolas" w:hAnsi="Consolas" w:cs="Courier New"/>
                <w:noProof/>
                <w:color w:val="008000"/>
                <w:sz w:val="22"/>
              </w:rPr>
              <w:t>// Invoking the method Swap&lt;string&gt;</w:t>
            </w:r>
          </w:p>
        </w:tc>
      </w:tr>
    </w:tbl>
    <w:p w14:paraId="6D40AB07" w14:textId="3874FAD8" w:rsidR="00371D15" w:rsidRPr="00D759EF" w:rsidRDefault="006158D3" w:rsidP="00371D15">
      <w:pPr>
        <w:spacing w:after="120"/>
      </w:pPr>
      <w:ins w:id="4766" w:author="Hans Zijlstra" w:date="2017-06-22T13:00:00Z">
        <w:r w:rsidRPr="00D759EF">
          <w:t>The</w:t>
        </w:r>
      </w:ins>
      <w:del w:id="4767" w:author="Hans Zijlstra" w:date="2017-06-22T13:00:00Z">
        <w:r w:rsidR="00371D15" w:rsidRPr="00D759EF" w:rsidDel="006158D3">
          <w:delText>We should know that the</w:delText>
        </w:r>
      </w:del>
      <w:r w:rsidR="00371D15" w:rsidRPr="00D759EF">
        <w:t xml:space="preserve"> </w:t>
      </w:r>
      <w:r w:rsidR="00371D15" w:rsidRPr="00D759EF">
        <w:rPr>
          <w:b/>
        </w:rPr>
        <w:t xml:space="preserve">compiler will </w:t>
      </w:r>
      <w:del w:id="4768" w:author="Hans Zijlstra" w:date="2017-06-22T16:35:00Z">
        <w:r w:rsidR="00371D15" w:rsidRPr="00D759EF" w:rsidDel="000A6F8D">
          <w:rPr>
            <w:b/>
          </w:rPr>
          <w:delText xml:space="preserve">be able to </w:delText>
        </w:r>
      </w:del>
      <w:r w:rsidR="00371D15" w:rsidRPr="00D759EF">
        <w:rPr>
          <w:b/>
        </w:rPr>
        <w:t>recognize what is the specific type</w:t>
      </w:r>
      <w:r w:rsidR="00371D15" w:rsidRPr="00D759EF">
        <w:t xml:space="preserve">, </w:t>
      </w:r>
      <w:ins w:id="4769" w:author="Hans Zijlstra" w:date="2017-06-22T16:35:00Z">
        <w:r w:rsidR="000A6F8D" w:rsidRPr="00D759EF">
          <w:t xml:space="preserve">however, </w:t>
        </w:r>
      </w:ins>
      <w:r w:rsidR="00371D15" w:rsidRPr="00D759EF">
        <w:t xml:space="preserve">only if this type is </w:t>
      </w:r>
      <w:ins w:id="4770" w:author="Hans Zijlstra" w:date="2017-06-22T16:36:00Z">
        <w:r w:rsidR="000A6F8D" w:rsidRPr="00D759EF">
          <w:t>part of</w:t>
        </w:r>
      </w:ins>
      <w:del w:id="4771" w:author="Hans Zijlstra" w:date="2017-06-22T16:36:00Z">
        <w:r w:rsidR="00371D15" w:rsidRPr="00D759EF" w:rsidDel="000A6F8D">
          <w:delText>involved in</w:delText>
        </w:r>
      </w:del>
      <w:r w:rsidR="00371D15" w:rsidRPr="00D759EF">
        <w:t xml:space="preserve"> the parameter’s list. The compiler cannot recognize </w:t>
      </w:r>
      <w:del w:id="4772" w:author="Hans Zijlstra" w:date="2017-06-22T16:36:00Z">
        <w:r w:rsidR="00371D15" w:rsidRPr="00D759EF" w:rsidDel="000A6F8D">
          <w:delText xml:space="preserve">what is </w:delText>
        </w:r>
      </w:del>
      <w:r w:rsidR="00371D15" w:rsidRPr="00D759EF">
        <w:t xml:space="preserve">the specific type of a generic method only by the type </w:t>
      </w:r>
      <w:ins w:id="4773" w:author="Hans Zijlstra" w:date="2017-06-22T16:36:00Z">
        <w:r w:rsidR="000A6F8D" w:rsidRPr="00D759EF">
          <w:t xml:space="preserve">of </w:t>
        </w:r>
      </w:ins>
      <w:r w:rsidR="00371D15" w:rsidRPr="00D759EF">
        <w:t>its return value</w:t>
      </w:r>
      <w:ins w:id="4774" w:author="Hans Zijlstra" w:date="2017-06-22T16:36:00Z">
        <w:r w:rsidR="000A6F8D" w:rsidRPr="00D759EF">
          <w:t>, when</w:t>
        </w:r>
      </w:ins>
      <w:r w:rsidR="00371D15" w:rsidRPr="00D759EF">
        <w:t xml:space="preserve"> </w:t>
      </w:r>
      <w:del w:id="4775" w:author="Hans Zijlstra" w:date="2017-06-22T16:37:00Z">
        <w:r w:rsidR="00371D15" w:rsidRPr="00D759EF" w:rsidDel="000A6F8D">
          <w:delText>or if</w:delText>
        </w:r>
      </w:del>
      <w:ins w:id="4776" w:author="Hans Zijlstra" w:date="2017-06-22T16:37:00Z">
        <w:r w:rsidR="000A6F8D" w:rsidRPr="00D759EF">
          <w:t>the method</w:t>
        </w:r>
      </w:ins>
      <w:r w:rsidR="00371D15" w:rsidRPr="00D759EF">
        <w:t xml:space="preserve"> </w:t>
      </w:r>
      <w:ins w:id="4777" w:author="Hans Zijlstra" w:date="2017-06-22T16:37:00Z">
        <w:r w:rsidR="000A6F8D" w:rsidRPr="00D759EF">
          <w:t>has no</w:t>
        </w:r>
      </w:ins>
      <w:del w:id="4778" w:author="Hans Zijlstra" w:date="2017-06-22T16:37:00Z">
        <w:r w:rsidR="00371D15" w:rsidRPr="00D759EF" w:rsidDel="000A6F8D">
          <w:delText>it does not have</w:delText>
        </w:r>
      </w:del>
      <w:r w:rsidR="00371D15" w:rsidRPr="00D759EF">
        <w:t xml:space="preserve"> parameters. In </w:t>
      </w:r>
      <w:del w:id="4779" w:author="Hans Zijlstra" w:date="2017-06-22T16:38:00Z">
        <w:r w:rsidR="00371D15" w:rsidRPr="00D759EF" w:rsidDel="000A6F8D">
          <w:delText xml:space="preserve">both </w:delText>
        </w:r>
      </w:del>
      <w:ins w:id="4780" w:author="Hans Zijlstra" w:date="2017-06-22T16:38:00Z">
        <w:r w:rsidR="000A6F8D" w:rsidRPr="00D759EF">
          <w:t xml:space="preserve">that </w:t>
        </w:r>
      </w:ins>
      <w:r w:rsidR="00371D15" w:rsidRPr="00D759EF">
        <w:t>case</w:t>
      </w:r>
      <w:del w:id="4781" w:author="Hans Zijlstra" w:date="2017-06-22T16:38:00Z">
        <w:r w:rsidR="00371D15" w:rsidRPr="00D759EF" w:rsidDel="000A6F8D">
          <w:delText>s</w:delText>
        </w:r>
      </w:del>
      <w:r w:rsidR="00371D15" w:rsidRPr="00D759EF">
        <w:t>, th</w:t>
      </w:r>
      <w:ins w:id="4782" w:author="Hans Zijlstra" w:date="2017-06-22T16:38:00Z">
        <w:r w:rsidR="000A6F8D" w:rsidRPr="00D759EF">
          <w:t>e</w:t>
        </w:r>
      </w:ins>
      <w:del w:id="4783" w:author="Hans Zijlstra" w:date="2017-06-22T16:38:00Z">
        <w:r w:rsidR="00371D15" w:rsidRPr="00D759EF" w:rsidDel="000A6F8D">
          <w:delText>is</w:delText>
        </w:r>
      </w:del>
      <w:r w:rsidR="00371D15" w:rsidRPr="00D759EF">
        <w:t xml:space="preserve"> specific type </w:t>
      </w:r>
      <w:ins w:id="4784" w:author="Hans Zijlstra" w:date="2017-06-22T16:38:00Z">
        <w:r w:rsidR="000A6F8D" w:rsidRPr="00D759EF">
          <w:t xml:space="preserve">must be provided </w:t>
        </w:r>
      </w:ins>
      <w:del w:id="4785" w:author="Hans Zijlstra" w:date="2017-06-22T16:38:00Z">
        <w:r w:rsidR="00371D15" w:rsidRPr="00D759EF" w:rsidDel="000A6F8D">
          <w:delText>will have to be given</w:delText>
        </w:r>
      </w:del>
      <w:del w:id="4786" w:author="Hans Zijlstra" w:date="2017-06-25T14:05:00Z">
        <w:r w:rsidR="00371D15" w:rsidRPr="00D759EF" w:rsidDel="00D34483">
          <w:delText xml:space="preserve"> </w:delText>
        </w:r>
      </w:del>
      <w:r w:rsidR="00371D15" w:rsidRPr="00D759EF">
        <w:t xml:space="preserve">explicitly. In our example, it will be similar to the original method call, or by adding </w:t>
      </w:r>
      <w:r w:rsidR="00371D15" w:rsidRPr="00D759EF">
        <w:rPr>
          <w:rFonts w:ascii="Consolas" w:hAnsi="Consolas"/>
          <w:b/>
          <w:bCs/>
          <w:noProof/>
          <w:kern w:val="32"/>
          <w:sz w:val="22"/>
        </w:rPr>
        <w:t>&lt;int&gt;</w:t>
      </w:r>
      <w:r w:rsidR="00371D15" w:rsidRPr="00D759EF">
        <w:t xml:space="preserve"> or </w:t>
      </w:r>
      <w:r w:rsidR="00371D15" w:rsidRPr="00D759EF">
        <w:rPr>
          <w:rFonts w:ascii="Consolas" w:hAnsi="Consolas"/>
          <w:b/>
          <w:bCs/>
          <w:noProof/>
          <w:kern w:val="32"/>
          <w:sz w:val="22"/>
        </w:rPr>
        <w:t>&lt;string&gt;</w:t>
      </w:r>
      <w:r w:rsidR="00371D15" w:rsidRPr="00D759EF">
        <w:rPr>
          <w:bCs/>
        </w:rPr>
        <w:t>.</w:t>
      </w:r>
    </w:p>
    <w:p w14:paraId="64EE12A4" w14:textId="651BDCA9" w:rsidR="00371D15" w:rsidRPr="00D759EF" w:rsidRDefault="00371D15" w:rsidP="00371D15">
      <w:pPr>
        <w:spacing w:after="120"/>
      </w:pPr>
      <w:del w:id="4787" w:author="Hans Zijlstra" w:date="2017-06-22T16:39:00Z">
        <w:r w:rsidRPr="00D759EF" w:rsidDel="000A6F8D">
          <w:delText xml:space="preserve">It should be noticed that </w:delText>
        </w:r>
      </w:del>
      <w:ins w:id="4788" w:author="Hans Zijlstra" w:date="2017-06-22T16:39:00Z">
        <w:r w:rsidR="000A6F8D" w:rsidRPr="00D759EF">
          <w:t>S</w:t>
        </w:r>
      </w:ins>
      <w:del w:id="4789" w:author="Hans Zijlstra" w:date="2017-06-22T16:39:00Z">
        <w:r w:rsidRPr="00D759EF" w:rsidDel="000A6F8D">
          <w:delText>s</w:delText>
        </w:r>
      </w:del>
      <w:r w:rsidRPr="00D759EF">
        <w:t xml:space="preserve">tatic methods can also be </w:t>
      </w:r>
      <w:del w:id="4790" w:author="Hans Zijlstra" w:date="2017-06-22T16:40:00Z">
        <w:r w:rsidRPr="00D759EF" w:rsidDel="000A6F8D">
          <w:delText>typified</w:delText>
        </w:r>
      </w:del>
      <w:ins w:id="4791" w:author="Hans Zijlstra" w:date="2017-06-22T16:40:00Z">
        <w:r w:rsidR="000A6F8D" w:rsidRPr="00D759EF">
          <w:t>made generic</w:t>
        </w:r>
      </w:ins>
      <w:r w:rsidRPr="00D759EF">
        <w:t xml:space="preserve">, unlike </w:t>
      </w:r>
      <w:del w:id="4792" w:author="Hans Zijlstra" w:date="2017-06-22T16:41:00Z">
        <w:r w:rsidRPr="00D759EF" w:rsidDel="000A6F8D">
          <w:delText xml:space="preserve">the </w:delText>
        </w:r>
      </w:del>
      <w:r w:rsidRPr="00D759EF">
        <w:t>properties and constructors of the class.</w:t>
      </w:r>
    </w:p>
    <w:tbl>
      <w:tblPr>
        <w:tblW w:w="0" w:type="auto"/>
        <w:tblInd w:w="108" w:type="dxa"/>
        <w:tblCellMar>
          <w:top w:w="113" w:type="dxa"/>
          <w:bottom w:w="113" w:type="dxa"/>
        </w:tblCellMar>
        <w:tblLook w:val="01E0" w:firstRow="1" w:lastRow="1" w:firstColumn="1" w:lastColumn="1" w:noHBand="0" w:noVBand="0"/>
      </w:tblPr>
      <w:tblGrid>
        <w:gridCol w:w="812"/>
        <w:gridCol w:w="7158"/>
      </w:tblGrid>
      <w:tr w:rsidR="00371D15" w:rsidRPr="00D759EF" w14:paraId="12915A68" w14:textId="77777777" w:rsidTr="00563712">
        <w:tc>
          <w:tcPr>
            <w:tcW w:w="812" w:type="dxa"/>
            <w:tcBorders>
              <w:top w:val="single" w:sz="4" w:space="0" w:color="auto"/>
              <w:left w:val="single" w:sz="4" w:space="0" w:color="auto"/>
              <w:bottom w:val="single" w:sz="4" w:space="0" w:color="auto"/>
              <w:right w:val="single" w:sz="4" w:space="0" w:color="auto"/>
            </w:tcBorders>
            <w:vAlign w:val="center"/>
          </w:tcPr>
          <w:p w14:paraId="1C4E1B63" w14:textId="77777777" w:rsidR="00371D15" w:rsidRPr="00D759EF" w:rsidRDefault="00371D15" w:rsidP="00563712">
            <w:pPr>
              <w:spacing w:before="0"/>
              <w:jc w:val="center"/>
            </w:pPr>
            <w:r w:rsidRPr="00D759EF">
              <w:rPr>
                <w:noProof/>
              </w:rPr>
              <w:drawing>
                <wp:inline distT="0" distB="0" distL="0" distR="0" wp14:anchorId="7B1D0757" wp14:editId="23AF7EB5">
                  <wp:extent cx="327660" cy="327660"/>
                  <wp:effectExtent l="0" t="0" r="0" b="0"/>
                  <wp:docPr id="5423" name="Picture 5423" descr="idi_e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idi_exc"/>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327660" cy="327660"/>
                          </a:xfrm>
                          <a:prstGeom prst="rect">
                            <a:avLst/>
                          </a:prstGeom>
                          <a:noFill/>
                          <a:ln>
                            <a:noFill/>
                          </a:ln>
                        </pic:spPr>
                      </pic:pic>
                    </a:graphicData>
                  </a:graphic>
                </wp:inline>
              </w:drawing>
            </w:r>
          </w:p>
        </w:tc>
        <w:tc>
          <w:tcPr>
            <w:tcW w:w="7158" w:type="dxa"/>
            <w:tcBorders>
              <w:top w:val="single" w:sz="4" w:space="0" w:color="auto"/>
              <w:left w:val="single" w:sz="4" w:space="0" w:color="auto"/>
              <w:bottom w:val="single" w:sz="4" w:space="0" w:color="auto"/>
              <w:right w:val="single" w:sz="4" w:space="0" w:color="auto"/>
            </w:tcBorders>
            <w:vAlign w:val="center"/>
          </w:tcPr>
          <w:p w14:paraId="7B7D5777" w14:textId="77777777" w:rsidR="00371D15" w:rsidRPr="00011129" w:rsidRDefault="00371D15" w:rsidP="00563712">
            <w:pPr>
              <w:pStyle w:val="WarningMessage"/>
            </w:pPr>
            <w:r w:rsidRPr="00011129">
              <w:t>Static methods can also be typified, but properties and constructors of the class cannot.</w:t>
            </w:r>
          </w:p>
        </w:tc>
      </w:tr>
    </w:tbl>
    <w:p w14:paraId="6D460A17" w14:textId="28EE9DBF" w:rsidR="00371D15" w:rsidRPr="00D759EF" w:rsidRDefault="00371D15" w:rsidP="00371D15">
      <w:pPr>
        <w:pStyle w:val="Heading3"/>
      </w:pPr>
      <w:r w:rsidRPr="00D759EF">
        <w:t xml:space="preserve">Features </w:t>
      </w:r>
      <w:ins w:id="4793" w:author="Hans Zijlstra" w:date="2017-06-25T14:09:00Z">
        <w:r w:rsidR="009517B8">
          <w:t>of</w:t>
        </w:r>
      </w:ins>
      <w:del w:id="4794" w:author="Hans Zijlstra" w:date="2017-06-25T14:09:00Z">
        <w:r w:rsidRPr="00D759EF" w:rsidDel="009517B8">
          <w:delText>by</w:delText>
        </w:r>
      </w:del>
      <w:r w:rsidRPr="00D759EF">
        <w:t xml:space="preserve"> Declaration of Generic Methods in Generic Classes</w:t>
      </w:r>
    </w:p>
    <w:p w14:paraId="32FE0B0B" w14:textId="4CC419B6" w:rsidR="00371D15" w:rsidRPr="00D759EF" w:rsidRDefault="00371D15" w:rsidP="00371D15">
      <w:pPr>
        <w:spacing w:after="120"/>
      </w:pPr>
      <w:r w:rsidRPr="00D759EF">
        <w:rPr>
          <w:bCs/>
        </w:rPr>
        <w:t xml:space="preserve">As we have </w:t>
      </w:r>
      <w:del w:id="4795" w:author="Hans Zijlstra" w:date="2017-06-22T16:42:00Z">
        <w:r w:rsidRPr="00D759EF" w:rsidDel="000A6F8D">
          <w:rPr>
            <w:bCs/>
          </w:rPr>
          <w:delText xml:space="preserve">already </w:delText>
        </w:r>
      </w:del>
      <w:r w:rsidRPr="00D759EF">
        <w:rPr>
          <w:bCs/>
        </w:rPr>
        <w:t>seen in the section "</w:t>
      </w:r>
      <w:r w:rsidR="00A6273F" w:rsidRPr="00011129">
        <w:fldChar w:fldCharType="begin"/>
      </w:r>
      <w:r w:rsidR="00A6273F" w:rsidRPr="00D759EF">
        <w:instrText xml:space="preserve"> HYPERLINK \l "Generic_Methods" </w:instrText>
      </w:r>
      <w:r w:rsidR="00A6273F" w:rsidRPr="00011129">
        <w:rPr>
          <w:rPrChange w:id="4796" w:author="Hans Zijlstra" w:date="2017-06-24T11:23:00Z">
            <w:rPr>
              <w:bCs/>
              <w:color w:val="0000FF"/>
              <w:u w:val="single"/>
            </w:rPr>
          </w:rPrChange>
        </w:rPr>
        <w:fldChar w:fldCharType="separate"/>
      </w:r>
      <w:r w:rsidRPr="00011129">
        <w:rPr>
          <w:bCs/>
          <w:color w:val="0000FF"/>
          <w:u w:val="single"/>
        </w:rPr>
        <w:t>Using Unknown Types in a Declaration of Methods</w:t>
      </w:r>
      <w:r w:rsidR="00A6273F" w:rsidRPr="00011129">
        <w:rPr>
          <w:bCs/>
          <w:color w:val="0000FF"/>
          <w:u w:val="single"/>
        </w:rPr>
        <w:fldChar w:fldCharType="end"/>
      </w:r>
      <w:r w:rsidRPr="00D759EF">
        <w:rPr>
          <w:bCs/>
        </w:rPr>
        <w:t xml:space="preserve">", non-generic methods can use unknown types, </w:t>
      </w:r>
      <w:del w:id="4797" w:author="Hans Zijlstra" w:date="2017-06-22T16:43:00Z">
        <w:r w:rsidRPr="00011129" w:rsidDel="000A6F8D">
          <w:rPr>
            <w:bCs/>
          </w:rPr>
          <w:delText xml:space="preserve">described </w:delText>
        </w:r>
      </w:del>
      <w:ins w:id="4798" w:author="Hans Zijlstra" w:date="2017-06-22T16:43:00Z">
        <w:r w:rsidR="000A6F8D" w:rsidRPr="00AA044A">
          <w:rPr>
            <w:bCs/>
          </w:rPr>
          <w:t xml:space="preserve">when defined as parameter </w:t>
        </w:r>
      </w:ins>
      <w:r w:rsidRPr="00AA044A">
        <w:rPr>
          <w:bCs/>
        </w:rPr>
        <w:t>in the generic class declaration (e.g. meth</w:t>
      </w:r>
      <w:r w:rsidRPr="002959F9">
        <w:rPr>
          <w:bCs/>
        </w:rPr>
        <w:t xml:space="preserve">ods </w:t>
      </w:r>
      <w:r w:rsidRPr="00977A5E">
        <w:rPr>
          <w:rFonts w:ascii="Consolas" w:hAnsi="Consolas"/>
          <w:b/>
          <w:bCs/>
          <w:noProof/>
          <w:kern w:val="32"/>
          <w:sz w:val="22"/>
        </w:rPr>
        <w:t>Shelter()</w:t>
      </w:r>
      <w:r w:rsidRPr="00977A5E">
        <w:rPr>
          <w:bCs/>
        </w:rPr>
        <w:t xml:space="preserve"> and </w:t>
      </w:r>
      <w:r w:rsidRPr="0028675A">
        <w:rPr>
          <w:rFonts w:ascii="Consolas" w:hAnsi="Consolas"/>
          <w:b/>
          <w:bCs/>
          <w:noProof/>
          <w:kern w:val="32"/>
          <w:sz w:val="22"/>
        </w:rPr>
        <w:t>Release()</w:t>
      </w:r>
      <w:r w:rsidRPr="00F04548">
        <w:t xml:space="preserve"> </w:t>
      </w:r>
      <w:r w:rsidRPr="00D759EF">
        <w:rPr>
          <w:bCs/>
        </w:rPr>
        <w:t>from the example “Shelter for Homeless Animals”):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371D15" w:rsidRPr="00D759EF" w14:paraId="6142BC09" w14:textId="77777777" w:rsidTr="00563712">
        <w:tc>
          <w:tcPr>
            <w:tcW w:w="7970" w:type="dxa"/>
            <w:tcBorders>
              <w:top w:val="single" w:sz="4" w:space="0" w:color="auto"/>
              <w:left w:val="single" w:sz="4" w:space="0" w:color="auto"/>
              <w:bottom w:val="single" w:sz="4" w:space="0" w:color="auto"/>
              <w:right w:val="single" w:sz="4" w:space="0" w:color="auto"/>
            </w:tcBorders>
            <w:shd w:val="clear" w:color="auto" w:fill="F3F3F3"/>
          </w:tcPr>
          <w:p w14:paraId="56FA740B" w14:textId="77777777" w:rsidR="00371D15" w:rsidRPr="00D759EF" w:rsidRDefault="00371D15" w:rsidP="00563712">
            <w:pPr>
              <w:spacing w:before="0"/>
              <w:jc w:val="center"/>
              <w:rPr>
                <w:rFonts w:ascii="Consolas" w:hAnsi="Consolas"/>
                <w:b/>
                <w:bCs/>
                <w:noProof/>
                <w:kern w:val="32"/>
                <w:sz w:val="22"/>
              </w:rPr>
            </w:pPr>
            <w:r w:rsidRPr="00D759EF">
              <w:rPr>
                <w:rFonts w:ascii="Consolas" w:hAnsi="Consolas"/>
                <w:b/>
                <w:bCs/>
                <w:noProof/>
                <w:kern w:val="32"/>
                <w:sz w:val="22"/>
              </w:rPr>
              <w:t>AnimalShelter.cs</w:t>
            </w:r>
          </w:p>
        </w:tc>
      </w:tr>
      <w:tr w:rsidR="00371D15" w:rsidRPr="00D759EF" w14:paraId="06E0747E" w14:textId="77777777" w:rsidTr="00563712">
        <w:tc>
          <w:tcPr>
            <w:tcW w:w="7970" w:type="dxa"/>
            <w:tcBorders>
              <w:top w:val="single" w:sz="4" w:space="0" w:color="auto"/>
              <w:left w:val="single" w:sz="4" w:space="0" w:color="auto"/>
              <w:bottom w:val="single" w:sz="4" w:space="0" w:color="auto"/>
              <w:right w:val="single" w:sz="4" w:space="0" w:color="auto"/>
            </w:tcBorders>
          </w:tcPr>
          <w:p w14:paraId="583490A4"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FF"/>
                <w:sz w:val="22"/>
                <w:lang w:eastAsia="es-ES"/>
              </w:rPr>
              <w:lastRenderedPageBreak/>
              <w:t xml:space="preserve">public class </w:t>
            </w:r>
            <w:r w:rsidRPr="00D759EF">
              <w:rPr>
                <w:rFonts w:ascii="Consolas" w:hAnsi="Consolas"/>
                <w:noProof/>
                <w:color w:val="2B91AF"/>
                <w:sz w:val="22"/>
              </w:rPr>
              <w:t>AnimalShelter</w:t>
            </w:r>
            <w:r w:rsidRPr="00D759EF">
              <w:rPr>
                <w:rFonts w:ascii="Consolas" w:hAnsi="Consolas"/>
                <w:noProof/>
                <w:sz w:val="22"/>
              </w:rPr>
              <w:t>&lt;T&gt;</w:t>
            </w:r>
          </w:p>
          <w:p w14:paraId="739DC894"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r w:rsidRPr="00D759EF">
              <w:rPr>
                <w:rFonts w:ascii="Consolas" w:hAnsi="Consolas" w:cs="Courier New"/>
                <w:noProof/>
                <w:sz w:val="22"/>
                <w:lang w:eastAsia="es-ES"/>
              </w:rPr>
              <w:t>{</w:t>
            </w:r>
          </w:p>
          <w:p w14:paraId="0724D047" w14:textId="77777777" w:rsidR="00371D15" w:rsidRPr="00D759EF" w:rsidRDefault="00371D15" w:rsidP="00563712">
            <w:pPr>
              <w:autoSpaceDE w:val="0"/>
              <w:autoSpaceDN w:val="0"/>
              <w:adjustRightInd w:val="0"/>
              <w:spacing w:before="0"/>
              <w:jc w:val="left"/>
              <w:rPr>
                <w:rFonts w:ascii="Consolas" w:hAnsi="Consolas" w:cs="Courier New"/>
                <w:noProof/>
                <w:color w:val="008000"/>
                <w:sz w:val="22"/>
              </w:rPr>
            </w:pPr>
            <w:r w:rsidRPr="00D759EF">
              <w:rPr>
                <w:rFonts w:ascii="Consolas" w:hAnsi="Consolas"/>
                <w:noProof/>
                <w:sz w:val="22"/>
              </w:rPr>
              <w:tab/>
            </w:r>
            <w:r w:rsidRPr="00D759EF">
              <w:rPr>
                <w:rFonts w:ascii="Consolas" w:hAnsi="Consolas" w:cs="Courier New"/>
                <w:noProof/>
                <w:color w:val="008000"/>
                <w:sz w:val="22"/>
              </w:rPr>
              <w:t>// … The rest of the code …</w:t>
            </w:r>
          </w:p>
          <w:p w14:paraId="2A56E6AC"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p>
          <w:p w14:paraId="62DC14C5"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public void</w:t>
            </w:r>
            <w:r w:rsidRPr="00D759EF">
              <w:rPr>
                <w:rFonts w:ascii="Consolas" w:hAnsi="Consolas"/>
                <w:noProof/>
                <w:sz w:val="22"/>
              </w:rPr>
              <w:t xml:space="preserve"> Shelter(T newAnimal)</w:t>
            </w:r>
          </w:p>
          <w:p w14:paraId="3015C3ED"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4E0A2653" w14:textId="77777777" w:rsidR="00371D15" w:rsidRPr="00D759EF" w:rsidRDefault="00371D15" w:rsidP="00563712">
            <w:pPr>
              <w:autoSpaceDE w:val="0"/>
              <w:autoSpaceDN w:val="0"/>
              <w:adjustRightInd w:val="0"/>
              <w:spacing w:before="0"/>
              <w:jc w:val="left"/>
              <w:rPr>
                <w:rFonts w:ascii="Consolas" w:hAnsi="Consolas" w:cs="Courier New"/>
                <w:noProof/>
                <w:color w:val="008000"/>
                <w:sz w:val="22"/>
              </w:rPr>
            </w:pP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8000"/>
                <w:sz w:val="22"/>
              </w:rPr>
              <w:t>// Method body here</w:t>
            </w:r>
          </w:p>
          <w:p w14:paraId="766D2613"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545AA4A2" w14:textId="77777777" w:rsidR="00371D15" w:rsidRPr="00D759EF" w:rsidRDefault="00371D15" w:rsidP="00563712">
            <w:pPr>
              <w:autoSpaceDE w:val="0"/>
              <w:autoSpaceDN w:val="0"/>
              <w:adjustRightInd w:val="0"/>
              <w:spacing w:before="0"/>
              <w:jc w:val="left"/>
              <w:rPr>
                <w:rFonts w:ascii="Consolas" w:hAnsi="Consolas" w:cs="Courier New"/>
                <w:noProof/>
                <w:color w:val="0000FF"/>
                <w:sz w:val="22"/>
              </w:rPr>
            </w:pPr>
          </w:p>
          <w:p w14:paraId="346AACE6"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public</w:t>
            </w:r>
            <w:r w:rsidRPr="00D759EF">
              <w:rPr>
                <w:rFonts w:ascii="Consolas" w:hAnsi="Consolas"/>
                <w:noProof/>
                <w:sz w:val="22"/>
              </w:rPr>
              <w:t xml:space="preserve"> T Release(</w:t>
            </w:r>
            <w:r w:rsidRPr="00D759EF">
              <w:rPr>
                <w:rFonts w:ascii="Consolas" w:hAnsi="Consolas" w:cs="Courier New"/>
                <w:noProof/>
                <w:color w:val="0000FF"/>
                <w:sz w:val="22"/>
              </w:rPr>
              <w:t>int</w:t>
            </w:r>
            <w:r w:rsidRPr="00D759EF">
              <w:rPr>
                <w:rFonts w:ascii="Consolas" w:hAnsi="Consolas"/>
                <w:noProof/>
                <w:sz w:val="22"/>
              </w:rPr>
              <w:t xml:space="preserve"> i)</w:t>
            </w:r>
          </w:p>
          <w:p w14:paraId="7B77C96B"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t>{</w:t>
            </w:r>
          </w:p>
          <w:p w14:paraId="3D771438" w14:textId="77777777" w:rsidR="00371D15" w:rsidRPr="00D759EF" w:rsidRDefault="00371D15" w:rsidP="00563712">
            <w:pPr>
              <w:autoSpaceDE w:val="0"/>
              <w:autoSpaceDN w:val="0"/>
              <w:adjustRightInd w:val="0"/>
              <w:spacing w:before="0"/>
              <w:jc w:val="left"/>
              <w:rPr>
                <w:rFonts w:ascii="Consolas" w:hAnsi="Consolas" w:cs="Courier New"/>
                <w:noProof/>
                <w:color w:val="008000"/>
                <w:sz w:val="22"/>
              </w:rPr>
            </w:pP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8000"/>
                <w:sz w:val="22"/>
              </w:rPr>
              <w:t>// Method body here</w:t>
            </w:r>
          </w:p>
          <w:p w14:paraId="1C4F760C"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2F706BB3"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r w:rsidRPr="00D759EF">
              <w:rPr>
                <w:rFonts w:ascii="Consolas" w:hAnsi="Consolas" w:cs="Courier New"/>
                <w:noProof/>
                <w:sz w:val="22"/>
                <w:lang w:eastAsia="es-ES"/>
              </w:rPr>
              <w:t>}</w:t>
            </w:r>
          </w:p>
        </w:tc>
      </w:tr>
    </w:tbl>
    <w:p w14:paraId="6BE1BDAB" w14:textId="02EB4F2F" w:rsidR="00371D15" w:rsidRPr="00D759EF" w:rsidRDefault="00371D15" w:rsidP="00371D15">
      <w:pPr>
        <w:spacing w:after="120"/>
      </w:pPr>
      <w:r w:rsidRPr="00D759EF">
        <w:t xml:space="preserve">If we try to reuse the variable, which </w:t>
      </w:r>
      <w:del w:id="4799" w:author="Hans Zijlstra" w:date="2017-06-22T16:56:00Z">
        <w:r w:rsidRPr="00D759EF" w:rsidDel="0080097F">
          <w:delText xml:space="preserve">is used to </w:delText>
        </w:r>
      </w:del>
      <w:del w:id="4800" w:author="Hans Zijlstra" w:date="2017-06-22T16:54:00Z">
        <w:r w:rsidRPr="00D759EF" w:rsidDel="00247A35">
          <w:delText xml:space="preserve">mark </w:delText>
        </w:r>
      </w:del>
      <w:ins w:id="4801" w:author="Hans Zijlstra" w:date="2017-06-22T16:54:00Z">
        <w:r w:rsidR="00247A35" w:rsidRPr="00D759EF">
          <w:t>represent</w:t>
        </w:r>
      </w:ins>
      <w:ins w:id="4802" w:author="Hans Zijlstra" w:date="2017-06-22T16:56:00Z">
        <w:r w:rsidR="0080097F" w:rsidRPr="00D759EF">
          <w:t>s</w:t>
        </w:r>
      </w:ins>
      <w:ins w:id="4803" w:author="Hans Zijlstra" w:date="2017-06-22T16:54:00Z">
        <w:r w:rsidR="00247A35" w:rsidRPr="00D759EF">
          <w:t xml:space="preserve"> </w:t>
        </w:r>
      </w:ins>
      <w:r w:rsidRPr="00D759EF">
        <w:t xml:space="preserve">the unknown type of the generic class, for example as </w:t>
      </w:r>
      <w:r w:rsidRPr="00D759EF">
        <w:rPr>
          <w:rFonts w:ascii="Consolas" w:hAnsi="Consolas"/>
          <w:b/>
          <w:bCs/>
          <w:noProof/>
          <w:kern w:val="32"/>
          <w:sz w:val="22"/>
        </w:rPr>
        <w:t>T</w:t>
      </w:r>
      <w:del w:id="4804" w:author="Hans Zijlstra" w:date="2017-06-22T16:54:00Z">
        <w:r w:rsidRPr="00D759EF" w:rsidDel="00247A35">
          <w:rPr>
            <w:bCs/>
          </w:rPr>
          <w:delText>,</w:delText>
        </w:r>
        <w:r w:rsidRPr="00D759EF" w:rsidDel="00247A35">
          <w:delText xml:space="preserve"> </w:delText>
        </w:r>
      </w:del>
      <w:ins w:id="4805" w:author="Hans Zijlstra" w:date="2017-06-23T11:47:00Z">
        <w:r w:rsidR="00245BC7" w:rsidRPr="00D759EF">
          <w:t xml:space="preserve"> </w:t>
        </w:r>
      </w:ins>
      <w:r w:rsidRPr="00D759EF">
        <w:t xml:space="preserve">in the declaration of </w:t>
      </w:r>
      <w:ins w:id="4806" w:author="Hans Zijlstra" w:date="2017-06-22T16:54:00Z">
        <w:r w:rsidR="00247A35" w:rsidRPr="00D759EF">
          <w:t xml:space="preserve">a </w:t>
        </w:r>
      </w:ins>
      <w:r w:rsidRPr="00D759EF">
        <w:t xml:space="preserve">generic method, then </w:t>
      </w:r>
      <w:del w:id="4807" w:author="Hans Zijlstra" w:date="2017-06-22T16:55:00Z">
        <w:r w:rsidRPr="00D759EF" w:rsidDel="00247A35">
          <w:delText xml:space="preserve">when we try to compile the class, </w:delText>
        </w:r>
      </w:del>
      <w:r w:rsidRPr="00D759EF">
        <w:t xml:space="preserve">we will get </w:t>
      </w:r>
      <w:ins w:id="4808" w:author="Hans Zijlstra" w:date="2017-06-22T16:57:00Z">
        <w:r w:rsidR="0080097F" w:rsidRPr="00D759EF">
          <w:t>the</w:t>
        </w:r>
      </w:ins>
      <w:del w:id="4809" w:author="Hans Zijlstra" w:date="2017-06-22T16:57:00Z">
        <w:r w:rsidRPr="00D759EF" w:rsidDel="0080097F">
          <w:delText>a</w:delText>
        </w:r>
      </w:del>
      <w:r w:rsidRPr="00D759EF">
        <w:t xml:space="preserve"> warning </w:t>
      </w:r>
      <w:r w:rsidRPr="00D759EF">
        <w:rPr>
          <w:b/>
        </w:rPr>
        <w:t>CS0693</w:t>
      </w:r>
      <w:r w:rsidRPr="00D759EF">
        <w:t xml:space="preserve">. This </w:t>
      </w:r>
      <w:del w:id="4810" w:author="Hans Zijlstra" w:date="2017-06-22T16:57:00Z">
        <w:r w:rsidRPr="00D759EF" w:rsidDel="0080097F">
          <w:delText>is happening</w:delText>
        </w:r>
      </w:del>
      <w:ins w:id="4811" w:author="Hans Zijlstra" w:date="2017-06-22T16:57:00Z">
        <w:r w:rsidR="0080097F" w:rsidRPr="00D759EF">
          <w:t>happens</w:t>
        </w:r>
      </w:ins>
      <w:r w:rsidRPr="00D759EF">
        <w:t xml:space="preserve"> because the scope of </w:t>
      </w:r>
      <w:del w:id="4812" w:author="Hans Zijlstra" w:date="2017-06-22T16:57:00Z">
        <w:r w:rsidRPr="00D759EF" w:rsidDel="0080097F">
          <w:delText xml:space="preserve">action of </w:delText>
        </w:r>
      </w:del>
      <w:r w:rsidRPr="00D759EF">
        <w:t xml:space="preserve">the unknown type </w:t>
      </w:r>
      <w:r w:rsidRPr="00D759EF">
        <w:rPr>
          <w:rFonts w:ascii="Consolas" w:hAnsi="Consolas"/>
          <w:b/>
          <w:bCs/>
          <w:noProof/>
          <w:kern w:val="32"/>
          <w:sz w:val="22"/>
        </w:rPr>
        <w:t>T</w:t>
      </w:r>
      <w:r w:rsidRPr="00D759EF">
        <w:rPr>
          <w:bCs/>
        </w:rPr>
        <w:t>,</w:t>
      </w:r>
      <w:r w:rsidRPr="00D759EF">
        <w:t xml:space="preserve"> defined in </w:t>
      </w:r>
      <w:ins w:id="4813" w:author="Hans Zijlstra" w:date="2017-06-22T16:57:00Z">
        <w:r w:rsidR="0080097F" w:rsidRPr="00D759EF">
          <w:t>th</w:t>
        </w:r>
      </w:ins>
      <w:ins w:id="4814" w:author="Hans Zijlstra" w:date="2017-06-22T16:58:00Z">
        <w:r w:rsidR="0080097F" w:rsidRPr="00D759EF">
          <w:t xml:space="preserve">e </w:t>
        </w:r>
      </w:ins>
      <w:r w:rsidRPr="00D759EF">
        <w:t xml:space="preserve">declaration of the method, overlaps the scope of </w:t>
      </w:r>
      <w:del w:id="4815" w:author="Hans Zijlstra" w:date="2017-06-22T16:58:00Z">
        <w:r w:rsidRPr="00D759EF" w:rsidDel="0080097F">
          <w:delText xml:space="preserve">action of </w:delText>
        </w:r>
      </w:del>
      <w:r w:rsidRPr="00D759EF">
        <w:t xml:space="preserve">the unknown type </w:t>
      </w:r>
      <w:r w:rsidRPr="00D759EF">
        <w:rPr>
          <w:rFonts w:ascii="Consolas" w:hAnsi="Consolas"/>
          <w:b/>
          <w:bCs/>
          <w:noProof/>
          <w:kern w:val="32"/>
          <w:sz w:val="22"/>
        </w:rPr>
        <w:t>T</w:t>
      </w:r>
      <w:r w:rsidRPr="00D759EF">
        <w:rPr>
          <w:bCs/>
        </w:rPr>
        <w:t>,</w:t>
      </w:r>
      <w:r w:rsidRPr="00D759EF">
        <w:t xml:space="preserve"> </w:t>
      </w:r>
      <w:ins w:id="4816" w:author="Hans Zijlstra" w:date="2017-06-22T16:58:00Z">
        <w:r w:rsidR="0080097F" w:rsidRPr="00D759EF">
          <w:t xml:space="preserve">define in the </w:t>
        </w:r>
      </w:ins>
      <w:del w:id="4817" w:author="Hans Zijlstra" w:date="2017-06-22T16:58:00Z">
        <w:r w:rsidRPr="00D759EF" w:rsidDel="0080097F">
          <w:delText xml:space="preserve">in class </w:delText>
        </w:r>
      </w:del>
      <w:r w:rsidRPr="00D759EF">
        <w:t>declaration</w:t>
      </w:r>
      <w:ins w:id="4818" w:author="Hans Zijlstra" w:date="2017-06-22T16:58:00Z">
        <w:r w:rsidR="0080097F" w:rsidRPr="00D759EF">
          <w:t xml:space="preserve"> of the class</w:t>
        </w:r>
      </w:ins>
      <w:r w:rsidRPr="00D759EF">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371D15" w:rsidRPr="00D759EF" w14:paraId="10CDA7C0" w14:textId="77777777" w:rsidTr="00563712">
        <w:tc>
          <w:tcPr>
            <w:tcW w:w="7970" w:type="dxa"/>
            <w:tcBorders>
              <w:top w:val="single" w:sz="4" w:space="0" w:color="auto"/>
              <w:left w:val="single" w:sz="4" w:space="0" w:color="auto"/>
              <w:bottom w:val="single" w:sz="4" w:space="0" w:color="auto"/>
              <w:right w:val="single" w:sz="4" w:space="0" w:color="auto"/>
            </w:tcBorders>
            <w:shd w:val="clear" w:color="auto" w:fill="F3F3F3"/>
          </w:tcPr>
          <w:p w14:paraId="4E36364B" w14:textId="77777777" w:rsidR="00371D15" w:rsidRPr="00D759EF" w:rsidRDefault="00371D15" w:rsidP="00563712">
            <w:pPr>
              <w:spacing w:before="0"/>
              <w:jc w:val="center"/>
              <w:rPr>
                <w:rFonts w:ascii="Consolas" w:hAnsi="Consolas"/>
                <w:b/>
                <w:bCs/>
                <w:noProof/>
                <w:kern w:val="32"/>
                <w:sz w:val="22"/>
              </w:rPr>
            </w:pPr>
            <w:r w:rsidRPr="00D759EF">
              <w:rPr>
                <w:rFonts w:ascii="Consolas" w:hAnsi="Consolas"/>
                <w:b/>
                <w:bCs/>
                <w:noProof/>
                <w:kern w:val="32"/>
                <w:sz w:val="22"/>
              </w:rPr>
              <w:t>CommonOperations.cs</w:t>
            </w:r>
          </w:p>
        </w:tc>
      </w:tr>
      <w:tr w:rsidR="00371D15" w:rsidRPr="00D759EF" w14:paraId="782AD776" w14:textId="77777777" w:rsidTr="00563712">
        <w:tc>
          <w:tcPr>
            <w:tcW w:w="7970" w:type="dxa"/>
            <w:tcBorders>
              <w:top w:val="single" w:sz="4" w:space="0" w:color="auto"/>
              <w:left w:val="single" w:sz="4" w:space="0" w:color="auto"/>
              <w:bottom w:val="single" w:sz="4" w:space="0" w:color="auto"/>
              <w:right w:val="single" w:sz="4" w:space="0" w:color="auto"/>
            </w:tcBorders>
          </w:tcPr>
          <w:p w14:paraId="3CA935AF"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FF"/>
                <w:sz w:val="22"/>
                <w:lang w:eastAsia="es-ES"/>
              </w:rPr>
              <w:t xml:space="preserve">public </w:t>
            </w:r>
            <w:r w:rsidRPr="00D759EF">
              <w:rPr>
                <w:rFonts w:ascii="Consolas" w:hAnsi="Consolas" w:cs="Courier New"/>
                <w:noProof/>
                <w:color w:val="0000FF"/>
                <w:sz w:val="22"/>
              </w:rPr>
              <w:t xml:space="preserve">class </w:t>
            </w:r>
            <w:r w:rsidRPr="00D759EF">
              <w:rPr>
                <w:rFonts w:ascii="Consolas" w:hAnsi="Consolas"/>
                <w:noProof/>
                <w:color w:val="2B91AF"/>
                <w:sz w:val="22"/>
              </w:rPr>
              <w:t>CommonOperations</w:t>
            </w:r>
            <w:r w:rsidRPr="00D759EF">
              <w:rPr>
                <w:rFonts w:ascii="Consolas" w:hAnsi="Consolas"/>
                <w:noProof/>
                <w:sz w:val="22"/>
              </w:rPr>
              <w:t>&lt;T&gt;</w:t>
            </w:r>
          </w:p>
          <w:p w14:paraId="427D589C"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p w14:paraId="5DBD30F0"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8000"/>
                <w:sz w:val="22"/>
              </w:rPr>
              <w:t>// CS0693</w:t>
            </w:r>
          </w:p>
          <w:p w14:paraId="3E0B3FFA"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public void</w:t>
            </w:r>
            <w:r w:rsidRPr="00D759EF">
              <w:rPr>
                <w:rFonts w:ascii="Consolas" w:hAnsi="Consolas"/>
                <w:noProof/>
                <w:sz w:val="22"/>
              </w:rPr>
              <w:t xml:space="preserve"> Swap&lt;T&gt;(</w:t>
            </w:r>
            <w:r w:rsidRPr="00D759EF">
              <w:rPr>
                <w:rFonts w:ascii="Consolas" w:hAnsi="Consolas" w:cs="Courier New"/>
                <w:noProof/>
                <w:color w:val="0000FF"/>
                <w:sz w:val="22"/>
              </w:rPr>
              <w:t>ref</w:t>
            </w:r>
            <w:r w:rsidRPr="00D759EF">
              <w:rPr>
                <w:rFonts w:ascii="Consolas" w:hAnsi="Consolas"/>
                <w:noProof/>
                <w:sz w:val="22"/>
              </w:rPr>
              <w:t xml:space="preserve"> T a, </w:t>
            </w:r>
            <w:r w:rsidRPr="00D759EF">
              <w:rPr>
                <w:rFonts w:ascii="Consolas" w:hAnsi="Consolas" w:cs="Courier New"/>
                <w:noProof/>
                <w:color w:val="0000FF"/>
                <w:sz w:val="22"/>
              </w:rPr>
              <w:t>ref</w:t>
            </w:r>
            <w:r w:rsidRPr="00D759EF">
              <w:rPr>
                <w:rFonts w:ascii="Consolas" w:hAnsi="Consolas"/>
                <w:noProof/>
                <w:sz w:val="22"/>
              </w:rPr>
              <w:t xml:space="preserve"> T b)</w:t>
            </w:r>
          </w:p>
          <w:p w14:paraId="50A23D06"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7B0BFBE6"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r>
            <w:r w:rsidRPr="00D759EF">
              <w:rPr>
                <w:rFonts w:ascii="Consolas" w:hAnsi="Consolas" w:cs="Courier New"/>
                <w:noProof/>
                <w:sz w:val="22"/>
              </w:rPr>
              <w:tab/>
              <w:t>T oldA = a;</w:t>
            </w:r>
          </w:p>
          <w:p w14:paraId="15CB95E7"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r>
            <w:r w:rsidRPr="00D759EF">
              <w:rPr>
                <w:rFonts w:ascii="Consolas" w:hAnsi="Consolas" w:cs="Courier New"/>
                <w:noProof/>
                <w:sz w:val="22"/>
              </w:rPr>
              <w:tab/>
              <w:t>a = b;</w:t>
            </w:r>
          </w:p>
          <w:p w14:paraId="3E426F66"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r>
            <w:r w:rsidRPr="00D759EF">
              <w:rPr>
                <w:rFonts w:ascii="Consolas" w:hAnsi="Consolas" w:cs="Courier New"/>
                <w:noProof/>
                <w:sz w:val="22"/>
              </w:rPr>
              <w:tab/>
              <w:t>b = oldA;</w:t>
            </w:r>
          </w:p>
          <w:p w14:paraId="15B8638A"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5DCF638C"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r w:rsidRPr="00D759EF">
              <w:rPr>
                <w:rFonts w:ascii="Consolas" w:hAnsi="Consolas" w:cs="Courier New"/>
                <w:noProof/>
                <w:sz w:val="22"/>
              </w:rPr>
              <w:t>}</w:t>
            </w:r>
          </w:p>
        </w:tc>
      </w:tr>
    </w:tbl>
    <w:p w14:paraId="1E98AF66" w14:textId="77777777" w:rsidR="00371D15" w:rsidRPr="00D759EF" w:rsidRDefault="00371D15" w:rsidP="00371D15">
      <w:pPr>
        <w:spacing w:after="120"/>
      </w:pPr>
      <w:r w:rsidRPr="00D759EF">
        <w:t xml:space="preserve">When you try to compile this class, you receive the following </w:t>
      </w:r>
      <w:r w:rsidRPr="00D759EF">
        <w:rPr>
          <w:b/>
        </w:rPr>
        <w:t>message</w:t>
      </w:r>
      <w:r w:rsidRPr="00D759EF">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371D15" w:rsidRPr="00D759EF" w14:paraId="6C801DCD" w14:textId="77777777" w:rsidTr="00563712">
        <w:tc>
          <w:tcPr>
            <w:tcW w:w="7970" w:type="dxa"/>
            <w:tcBorders>
              <w:top w:val="single" w:sz="4" w:space="0" w:color="auto"/>
              <w:left w:val="single" w:sz="4" w:space="0" w:color="auto"/>
              <w:bottom w:val="single" w:sz="4" w:space="0" w:color="auto"/>
              <w:right w:val="single" w:sz="4" w:space="0" w:color="auto"/>
            </w:tcBorders>
          </w:tcPr>
          <w:p w14:paraId="628D9453" w14:textId="77777777" w:rsidR="00371D15" w:rsidRPr="00D759EF" w:rsidRDefault="00371D15" w:rsidP="00563712">
            <w:pPr>
              <w:spacing w:before="0"/>
              <w:rPr>
                <w:rFonts w:ascii="Consolas" w:hAnsi="Consolas" w:cs="Courier New"/>
                <w:noProof/>
                <w:sz w:val="22"/>
              </w:rPr>
            </w:pPr>
            <w:r w:rsidRPr="00D759EF">
              <w:rPr>
                <w:rFonts w:ascii="Consolas" w:hAnsi="Consolas" w:cs="Courier New"/>
                <w:noProof/>
                <w:sz w:val="22"/>
              </w:rPr>
              <w:t>Type parameter 'T' has the same name as the type parameter from outer type 'CommonOperations&lt;T&gt;'</w:t>
            </w:r>
          </w:p>
        </w:tc>
      </w:tr>
    </w:tbl>
    <w:p w14:paraId="0A041FA9" w14:textId="207DB8EB" w:rsidR="00371D15" w:rsidRPr="00D759EF" w:rsidRDefault="00371D15" w:rsidP="00371D15">
      <w:pPr>
        <w:spacing w:after="120"/>
      </w:pPr>
      <w:r w:rsidRPr="00D759EF">
        <w:t>So</w:t>
      </w:r>
      <w:ins w:id="4819" w:author="Hans Zijlstra" w:date="2017-06-22T17:04:00Z">
        <w:r w:rsidR="00BC6F35" w:rsidRPr="00D759EF">
          <w:t>,</w:t>
        </w:r>
      </w:ins>
      <w:r w:rsidRPr="00D759EF">
        <w:t xml:space="preserve"> if we want our code to be flexible</w:t>
      </w:r>
      <w:del w:id="4820" w:author="Hans Zijlstra" w:date="2017-06-22T17:04:00Z">
        <w:r w:rsidRPr="00D759EF" w:rsidDel="00BC6F35">
          <w:delText>,</w:delText>
        </w:r>
      </w:del>
      <w:r w:rsidRPr="00D759EF">
        <w:t xml:space="preserve"> and our generic method safely </w:t>
      </w:r>
      <w:del w:id="4821" w:author="Hans Zijlstra" w:date="2017-06-22T17:04:00Z">
        <w:r w:rsidRPr="00D759EF" w:rsidDel="00BC6F35">
          <w:delText xml:space="preserve">to be </w:delText>
        </w:r>
      </w:del>
      <w:r w:rsidRPr="00D759EF">
        <w:t xml:space="preserve">called with a specific type, different from that </w:t>
      </w:r>
      <w:ins w:id="4822" w:author="Hans Zijlstra" w:date="2017-06-22T17:04:00Z">
        <w:r w:rsidR="00BC6F35" w:rsidRPr="00D759EF">
          <w:t>of</w:t>
        </w:r>
      </w:ins>
      <w:del w:id="4823" w:author="Hans Zijlstra" w:date="2017-06-22T17:04:00Z">
        <w:r w:rsidRPr="00D759EF" w:rsidDel="00BC6F35">
          <w:delText>in</w:delText>
        </w:r>
      </w:del>
      <w:r w:rsidRPr="00D759EF">
        <w:t xml:space="preserve"> the generic class</w:t>
      </w:r>
      <w:del w:id="4824" w:author="Hans Zijlstra" w:date="2017-06-22T17:05:00Z">
        <w:r w:rsidRPr="00D759EF" w:rsidDel="00BC6F35">
          <w:delText xml:space="preserve"> by instantiating it</w:delText>
        </w:r>
      </w:del>
      <w:r w:rsidRPr="00D759EF">
        <w:t xml:space="preserve">, we </w:t>
      </w:r>
      <w:del w:id="4825" w:author="Hans Zijlstra" w:date="2017-06-22T17:05:00Z">
        <w:r w:rsidRPr="00D759EF" w:rsidDel="00BC6F35">
          <w:delText xml:space="preserve">just </w:delText>
        </w:r>
      </w:del>
      <w:r w:rsidRPr="00D759EF">
        <w:t xml:space="preserve">have to </w:t>
      </w:r>
      <w:del w:id="4826" w:author="Hans Zijlstra" w:date="2017-06-22T17:06:00Z">
        <w:r w:rsidRPr="00D759EF" w:rsidDel="00CD54D6">
          <w:delText xml:space="preserve">declare </w:delText>
        </w:r>
      </w:del>
      <w:ins w:id="4827" w:author="Hans Zijlstra" w:date="2017-06-22T17:06:00Z">
        <w:r w:rsidR="00CD54D6" w:rsidRPr="00D759EF">
          <w:t xml:space="preserve">name </w:t>
        </w:r>
      </w:ins>
      <w:r w:rsidRPr="00D759EF">
        <w:t xml:space="preserve">the </w:t>
      </w:r>
      <w:del w:id="4828" w:author="Hans Zijlstra" w:date="2017-06-22T17:05:00Z">
        <w:r w:rsidRPr="00D759EF" w:rsidDel="00BC6F35">
          <w:delText xml:space="preserve">replacement </w:delText>
        </w:r>
      </w:del>
      <w:ins w:id="4829" w:author="Hans Zijlstra" w:date="2017-06-22T17:05:00Z">
        <w:r w:rsidR="00BC6F35" w:rsidRPr="00D759EF">
          <w:t xml:space="preserve">parameter </w:t>
        </w:r>
      </w:ins>
      <w:r w:rsidRPr="00D759EF">
        <w:t xml:space="preserve">of the unknown type in the declaration of the generic method </w:t>
      </w:r>
      <w:del w:id="4830" w:author="Hans Zijlstra" w:date="2017-06-22T17:05:00Z">
        <w:r w:rsidRPr="00D759EF" w:rsidDel="00CD54D6">
          <w:rPr>
            <w:b/>
          </w:rPr>
          <w:delText>to be</w:delText>
        </w:r>
      </w:del>
      <w:r w:rsidRPr="00D759EF">
        <w:rPr>
          <w:b/>
        </w:rPr>
        <w:t xml:space="preserve"> </w:t>
      </w:r>
      <w:proofErr w:type="spellStart"/>
      <w:r w:rsidRPr="00D759EF">
        <w:rPr>
          <w:b/>
        </w:rPr>
        <w:t>different</w:t>
      </w:r>
      <w:ins w:id="4831" w:author="Hans Zijlstra" w:date="2017-06-25T14:08:00Z">
        <w:r w:rsidR="009517B8">
          <w:rPr>
            <w:b/>
          </w:rPr>
          <w:t>y</w:t>
        </w:r>
      </w:ins>
      <w:proofErr w:type="spellEnd"/>
      <w:r w:rsidRPr="00D759EF">
        <w:rPr>
          <w:b/>
        </w:rPr>
        <w:t xml:space="preserve"> than the parameter </w:t>
      </w:r>
      <w:del w:id="4832" w:author="Hans Zijlstra" w:date="2017-06-22T17:05:00Z">
        <w:r w:rsidRPr="00D759EF" w:rsidDel="00CD54D6">
          <w:rPr>
            <w:b/>
          </w:rPr>
          <w:delText xml:space="preserve">for </w:delText>
        </w:r>
      </w:del>
      <w:ins w:id="4833" w:author="Hans Zijlstra" w:date="2017-06-22T17:05:00Z">
        <w:r w:rsidR="00CD54D6" w:rsidRPr="00D759EF">
          <w:rPr>
            <w:b/>
          </w:rPr>
          <w:t>o</w:t>
        </w:r>
      </w:ins>
      <w:ins w:id="4834" w:author="Hans Zijlstra" w:date="2017-06-22T17:06:00Z">
        <w:r w:rsidR="00CD54D6" w:rsidRPr="00D759EF">
          <w:rPr>
            <w:b/>
          </w:rPr>
          <w:t>f</w:t>
        </w:r>
      </w:ins>
      <w:ins w:id="4835" w:author="Hans Zijlstra" w:date="2017-06-22T17:05:00Z">
        <w:r w:rsidR="00CD54D6" w:rsidRPr="00D759EF">
          <w:rPr>
            <w:b/>
          </w:rPr>
          <w:t xml:space="preserve"> </w:t>
        </w:r>
      </w:ins>
      <w:r w:rsidRPr="00D759EF">
        <w:rPr>
          <w:b/>
        </w:rPr>
        <w:t>the unknown type</w:t>
      </w:r>
      <w:r w:rsidRPr="00D759EF">
        <w:t xml:space="preserve"> in the class declaration, as shown below: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371D15" w:rsidRPr="00D759EF" w14:paraId="27DEEC38" w14:textId="77777777" w:rsidTr="00563712">
        <w:tc>
          <w:tcPr>
            <w:tcW w:w="7970" w:type="dxa"/>
            <w:tcBorders>
              <w:top w:val="single" w:sz="4" w:space="0" w:color="auto"/>
              <w:left w:val="single" w:sz="4" w:space="0" w:color="auto"/>
              <w:bottom w:val="single" w:sz="4" w:space="0" w:color="auto"/>
              <w:right w:val="single" w:sz="4" w:space="0" w:color="auto"/>
            </w:tcBorders>
            <w:shd w:val="clear" w:color="auto" w:fill="F3F3F3"/>
          </w:tcPr>
          <w:p w14:paraId="5B3F564F" w14:textId="77777777" w:rsidR="00371D15" w:rsidRPr="00D759EF" w:rsidRDefault="00371D15" w:rsidP="00563712">
            <w:pPr>
              <w:spacing w:before="0"/>
              <w:jc w:val="center"/>
              <w:rPr>
                <w:rFonts w:ascii="Consolas" w:hAnsi="Consolas"/>
                <w:b/>
                <w:bCs/>
                <w:noProof/>
                <w:kern w:val="32"/>
                <w:sz w:val="22"/>
              </w:rPr>
            </w:pPr>
            <w:r w:rsidRPr="00D759EF">
              <w:rPr>
                <w:rFonts w:ascii="Consolas" w:hAnsi="Consolas"/>
                <w:b/>
                <w:bCs/>
                <w:noProof/>
                <w:kern w:val="32"/>
                <w:sz w:val="22"/>
              </w:rPr>
              <w:t>CommonOperations.cs</w:t>
            </w:r>
          </w:p>
        </w:tc>
      </w:tr>
      <w:tr w:rsidR="00371D15" w:rsidRPr="00D759EF" w14:paraId="789E5275" w14:textId="77777777" w:rsidTr="00563712">
        <w:tc>
          <w:tcPr>
            <w:tcW w:w="7970" w:type="dxa"/>
            <w:tcBorders>
              <w:top w:val="single" w:sz="4" w:space="0" w:color="auto"/>
              <w:left w:val="single" w:sz="4" w:space="0" w:color="auto"/>
              <w:bottom w:val="single" w:sz="4" w:space="0" w:color="auto"/>
              <w:right w:val="single" w:sz="4" w:space="0" w:color="auto"/>
            </w:tcBorders>
          </w:tcPr>
          <w:p w14:paraId="2E18D9D1"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FF"/>
                <w:sz w:val="22"/>
                <w:lang w:eastAsia="es-ES"/>
              </w:rPr>
              <w:t xml:space="preserve">public </w:t>
            </w:r>
            <w:r w:rsidRPr="00D759EF">
              <w:rPr>
                <w:rFonts w:ascii="Consolas" w:hAnsi="Consolas" w:cs="Courier New"/>
                <w:noProof/>
                <w:color w:val="0000FF"/>
                <w:sz w:val="22"/>
              </w:rPr>
              <w:t xml:space="preserve">class </w:t>
            </w:r>
            <w:r w:rsidRPr="00D759EF">
              <w:rPr>
                <w:rFonts w:ascii="Consolas" w:hAnsi="Consolas"/>
                <w:noProof/>
                <w:color w:val="2B91AF"/>
                <w:sz w:val="22"/>
              </w:rPr>
              <w:t>CommonOperations</w:t>
            </w:r>
            <w:r w:rsidRPr="00D759EF">
              <w:rPr>
                <w:rFonts w:ascii="Consolas" w:hAnsi="Consolas"/>
                <w:noProof/>
                <w:sz w:val="22"/>
              </w:rPr>
              <w:t>&lt;T&gt;</w:t>
            </w:r>
          </w:p>
          <w:p w14:paraId="0A68E69E"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p w14:paraId="7563FE02"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8000"/>
                <w:sz w:val="22"/>
              </w:rPr>
              <w:t>// No warning</w:t>
            </w:r>
          </w:p>
          <w:p w14:paraId="18147EED"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lastRenderedPageBreak/>
              <w:tab/>
            </w:r>
            <w:r w:rsidRPr="00D759EF">
              <w:rPr>
                <w:rFonts w:ascii="Consolas" w:hAnsi="Consolas" w:cs="Courier New"/>
                <w:noProof/>
                <w:color w:val="0000FF"/>
                <w:sz w:val="22"/>
              </w:rPr>
              <w:t>public void</w:t>
            </w:r>
            <w:r w:rsidRPr="00D759EF">
              <w:rPr>
                <w:rFonts w:ascii="Consolas" w:hAnsi="Consolas"/>
                <w:noProof/>
                <w:sz w:val="22"/>
              </w:rPr>
              <w:t xml:space="preserve"> Swap&lt;K&gt;(</w:t>
            </w:r>
            <w:r w:rsidRPr="00D759EF">
              <w:rPr>
                <w:rFonts w:ascii="Consolas" w:hAnsi="Consolas" w:cs="Courier New"/>
                <w:noProof/>
                <w:color w:val="0000FF"/>
                <w:sz w:val="22"/>
              </w:rPr>
              <w:t>ref</w:t>
            </w:r>
            <w:r w:rsidRPr="00D759EF">
              <w:rPr>
                <w:rFonts w:ascii="Consolas" w:hAnsi="Consolas"/>
                <w:noProof/>
                <w:sz w:val="22"/>
              </w:rPr>
              <w:t xml:space="preserve"> K a, </w:t>
            </w:r>
            <w:r w:rsidRPr="00D759EF">
              <w:rPr>
                <w:rFonts w:ascii="Consolas" w:hAnsi="Consolas" w:cs="Courier New"/>
                <w:noProof/>
                <w:color w:val="0000FF"/>
                <w:sz w:val="22"/>
              </w:rPr>
              <w:t>ref</w:t>
            </w:r>
            <w:r w:rsidRPr="00D759EF">
              <w:rPr>
                <w:rFonts w:ascii="Consolas" w:hAnsi="Consolas"/>
                <w:noProof/>
                <w:sz w:val="22"/>
              </w:rPr>
              <w:t xml:space="preserve"> K b)</w:t>
            </w:r>
          </w:p>
          <w:p w14:paraId="655608A9"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30972EEF"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r>
            <w:r w:rsidRPr="00D759EF">
              <w:rPr>
                <w:rFonts w:ascii="Consolas" w:hAnsi="Consolas" w:cs="Courier New"/>
                <w:noProof/>
                <w:sz w:val="22"/>
              </w:rPr>
              <w:tab/>
              <w:t>K oldA = a;</w:t>
            </w:r>
          </w:p>
          <w:p w14:paraId="32F0641C"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r>
            <w:r w:rsidRPr="00D759EF">
              <w:rPr>
                <w:rFonts w:ascii="Consolas" w:hAnsi="Consolas" w:cs="Courier New"/>
                <w:noProof/>
                <w:sz w:val="22"/>
              </w:rPr>
              <w:tab/>
              <w:t>a = b;</w:t>
            </w:r>
          </w:p>
          <w:p w14:paraId="4B3D657B"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r>
            <w:r w:rsidRPr="00D759EF">
              <w:rPr>
                <w:rFonts w:ascii="Consolas" w:hAnsi="Consolas" w:cs="Courier New"/>
                <w:noProof/>
                <w:sz w:val="22"/>
              </w:rPr>
              <w:tab/>
              <w:t>b = oldA;</w:t>
            </w:r>
          </w:p>
          <w:p w14:paraId="0D6AFB53"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5C38583F"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r w:rsidRPr="00D759EF">
              <w:rPr>
                <w:rFonts w:ascii="Consolas" w:hAnsi="Consolas" w:cs="Courier New"/>
                <w:noProof/>
                <w:sz w:val="22"/>
              </w:rPr>
              <w:t>}</w:t>
            </w:r>
          </w:p>
        </w:tc>
      </w:tr>
    </w:tbl>
    <w:p w14:paraId="6CCE5015" w14:textId="4AB2307A" w:rsidR="00371D15" w:rsidRPr="00D759EF" w:rsidRDefault="00371D15" w:rsidP="00371D15">
      <w:pPr>
        <w:spacing w:after="120"/>
      </w:pPr>
      <w:r w:rsidRPr="00D759EF">
        <w:lastRenderedPageBreak/>
        <w:t xml:space="preserve">Thus, always make sure that there will be no overlapping of </w:t>
      </w:r>
      <w:del w:id="4836" w:author="Hans Zijlstra" w:date="2017-06-22T17:09:00Z">
        <w:r w:rsidRPr="00D759EF" w:rsidDel="00CD54D6">
          <w:delText xml:space="preserve">substitutes </w:delText>
        </w:r>
      </w:del>
      <w:ins w:id="4837" w:author="Hans Zijlstra" w:date="2017-06-22T17:09:00Z">
        <w:r w:rsidR="00CD54D6" w:rsidRPr="00D759EF">
          <w:t>parameter</w:t>
        </w:r>
      </w:ins>
      <w:ins w:id="4838" w:author="Hans Zijlstra" w:date="2017-06-22T17:10:00Z">
        <w:r w:rsidR="00CD54D6" w:rsidRPr="00D759EF">
          <w:t>s</w:t>
        </w:r>
      </w:ins>
      <w:ins w:id="4839" w:author="Hans Zijlstra" w:date="2017-06-22T17:09:00Z">
        <w:r w:rsidR="00CD54D6" w:rsidRPr="00D759EF">
          <w:t xml:space="preserve"> </w:t>
        </w:r>
      </w:ins>
      <w:r w:rsidRPr="00D759EF">
        <w:t xml:space="preserve">of the unknown types </w:t>
      </w:r>
      <w:ins w:id="4840" w:author="Hans Zijlstra" w:date="2017-06-22T17:11:00Z">
        <w:r w:rsidR="00CD54D6" w:rsidRPr="00D759EF">
          <w:t>with the same name for</w:t>
        </w:r>
      </w:ins>
      <w:del w:id="4841" w:author="Hans Zijlstra" w:date="2017-06-22T17:11:00Z">
        <w:r w:rsidRPr="00D759EF" w:rsidDel="00CD54D6">
          <w:delText>of</w:delText>
        </w:r>
      </w:del>
      <w:r w:rsidRPr="00D759EF">
        <w:t xml:space="preserve"> method and class.</w:t>
      </w:r>
    </w:p>
    <w:p w14:paraId="41E31FF4" w14:textId="1ECAF5DA" w:rsidR="00371D15" w:rsidRPr="00D759EF" w:rsidRDefault="00371D15" w:rsidP="00371D15">
      <w:pPr>
        <w:pStyle w:val="Heading3"/>
      </w:pPr>
      <w:r w:rsidRPr="00D759EF">
        <w:t xml:space="preserve">Using </w:t>
      </w:r>
      <w:ins w:id="4842" w:author="Hans Zijlstra" w:date="2017-06-25T14:10:00Z">
        <w:r w:rsidR="009517B8">
          <w:t>the</w:t>
        </w:r>
      </w:ins>
      <w:del w:id="4843" w:author="Hans Zijlstra" w:date="2017-06-25T14:10:00Z">
        <w:r w:rsidRPr="00D759EF" w:rsidDel="009517B8">
          <w:delText>a</w:delText>
        </w:r>
      </w:del>
      <w:r w:rsidRPr="00D759EF">
        <w:t xml:space="preserve"> Keyword "default" in a Generic Source Code</w:t>
      </w:r>
    </w:p>
    <w:p w14:paraId="414DA3E4" w14:textId="1C9CB7F7" w:rsidR="00371D15" w:rsidRPr="00AA044A" w:rsidRDefault="00371D15" w:rsidP="00371D15">
      <w:pPr>
        <w:spacing w:after="120"/>
      </w:pPr>
      <w:del w:id="4844" w:author="Hans Zijlstra" w:date="2017-06-22T17:13:00Z">
        <w:r w:rsidRPr="00D759EF" w:rsidDel="00663B9A">
          <w:delText xml:space="preserve">Once </w:delText>
        </w:r>
      </w:del>
      <w:ins w:id="4845" w:author="Hans Zijlstra" w:date="2017-06-22T17:13:00Z">
        <w:r w:rsidR="00663B9A" w:rsidRPr="00D759EF">
          <w:t xml:space="preserve">Now that </w:t>
        </w:r>
      </w:ins>
      <w:r w:rsidRPr="00D759EF">
        <w:t xml:space="preserve">we have introduced the basics of generic types, let’s try to </w:t>
      </w:r>
      <w:r w:rsidRPr="00D759EF">
        <w:rPr>
          <w:b/>
        </w:rPr>
        <w:t>redesign our first example</w:t>
      </w:r>
      <w:r w:rsidRPr="00D759EF">
        <w:t xml:space="preserve"> </w:t>
      </w:r>
      <w:ins w:id="4846" w:author="Hans Zijlstra" w:date="2017-06-22T17:14:00Z">
        <w:r w:rsidR="00663B9A" w:rsidRPr="00D759EF">
          <w:t>from</w:t>
        </w:r>
      </w:ins>
      <w:del w:id="4847" w:author="Hans Zijlstra" w:date="2017-06-22T17:14:00Z">
        <w:r w:rsidRPr="00D759EF" w:rsidDel="00663B9A">
          <w:delText>in</w:delText>
        </w:r>
      </w:del>
      <w:r w:rsidRPr="00D759EF">
        <w:t xml:space="preserve"> </w:t>
      </w:r>
      <w:del w:id="4848" w:author="Hans Zijlstra" w:date="2017-06-22T17:14:00Z">
        <w:r w:rsidRPr="00D759EF" w:rsidDel="00663B9A">
          <w:delText>this</w:delText>
        </w:r>
      </w:del>
      <w:del w:id="4849" w:author="Hans Zijlstra" w:date="2017-06-25T14:10:00Z">
        <w:r w:rsidRPr="00D759EF" w:rsidDel="009517B8">
          <w:delText xml:space="preserve"> </w:delText>
        </w:r>
      </w:del>
      <w:ins w:id="4850" w:author="Hans Zijlstra" w:date="2017-06-22T17:14:00Z">
        <w:r w:rsidR="00663B9A" w:rsidRPr="00D759EF">
          <w:t xml:space="preserve">the earlier </w:t>
        </w:r>
      </w:ins>
      <w:r w:rsidRPr="00D759EF">
        <w:t>section (</w:t>
      </w:r>
      <w:r w:rsidR="00A6273F" w:rsidRPr="00011129">
        <w:fldChar w:fldCharType="begin"/>
      </w:r>
      <w:r w:rsidR="00A6273F" w:rsidRPr="00D759EF">
        <w:instrText xml:space="preserve"> HYPERLINK \l "AnimalsShelter_Class_Non_Generic" </w:instrText>
      </w:r>
      <w:r w:rsidR="00A6273F" w:rsidRPr="00011129">
        <w:rPr>
          <w:rPrChange w:id="4851" w:author="Hans Zijlstra" w:date="2017-06-24T11:23:00Z">
            <w:rPr>
              <w:color w:val="0000FF"/>
              <w:u w:val="single"/>
            </w:rPr>
          </w:rPrChange>
        </w:rPr>
        <w:fldChar w:fldCharType="separate"/>
      </w:r>
      <w:r w:rsidRPr="00011129">
        <w:rPr>
          <w:color w:val="0000FF"/>
          <w:u w:val="single"/>
        </w:rPr>
        <w:t>Shelter for Homeless Animals</w:t>
      </w:r>
      <w:r w:rsidR="00A6273F" w:rsidRPr="00011129">
        <w:rPr>
          <w:color w:val="0000FF"/>
          <w:u w:val="single"/>
        </w:rPr>
        <w:fldChar w:fldCharType="end"/>
      </w:r>
      <w:r w:rsidRPr="00D759EF">
        <w:t xml:space="preserve">). The only thing we need to do is </w:t>
      </w:r>
      <w:r w:rsidRPr="00011129">
        <w:t>to replac</w:t>
      </w:r>
      <w:r w:rsidRPr="00AA044A">
        <w:t>e the type</w:t>
      </w:r>
      <w:r w:rsidRPr="00AA044A">
        <w:rPr>
          <w:rFonts w:ascii="Consolas" w:hAnsi="Consolas"/>
          <w:b/>
          <w:bCs/>
          <w:noProof/>
          <w:kern w:val="32"/>
          <w:sz w:val="22"/>
        </w:rPr>
        <w:t xml:space="preserve"> Dog</w:t>
      </w:r>
      <w:r w:rsidRPr="002959F9">
        <w:t xml:space="preserve"> with </w:t>
      </w:r>
      <w:del w:id="4852" w:author="Hans Zijlstra" w:date="2017-06-22T17:14:00Z">
        <w:r w:rsidRPr="00977A5E" w:rsidDel="00663B9A">
          <w:delText xml:space="preserve">some </w:delText>
        </w:r>
      </w:del>
      <w:commentRangeStart w:id="4853"/>
      <w:ins w:id="4854" w:author="Hans Zijlstra" w:date="2017-06-22T17:15:00Z">
        <w:r w:rsidR="00663B9A" w:rsidRPr="00977A5E">
          <w:t>type</w:t>
        </w:r>
        <w:commentRangeEnd w:id="4853"/>
        <w:r w:rsidR="00663B9A" w:rsidRPr="00D759EF">
          <w:rPr>
            <w:rStyle w:val="CommentReference"/>
          </w:rPr>
          <w:commentReference w:id="4853"/>
        </w:r>
        <w:r w:rsidR="00663B9A" w:rsidRPr="00D759EF">
          <w:t xml:space="preserve"> </w:t>
        </w:r>
      </w:ins>
      <w:r w:rsidRPr="00011129">
        <w:t xml:space="preserve">parameter </w:t>
      </w:r>
      <w:r w:rsidRPr="00AA044A">
        <w:rPr>
          <w:rFonts w:ascii="Consolas" w:hAnsi="Consolas"/>
          <w:b/>
          <w:bCs/>
          <w:noProof/>
          <w:kern w:val="32"/>
          <w:sz w:val="22"/>
        </w:rPr>
        <w:t>T</w:t>
      </w:r>
      <w:r w:rsidRPr="00AA044A">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371D15" w:rsidRPr="00D759EF" w14:paraId="27759F72" w14:textId="77777777" w:rsidTr="00563712">
        <w:tc>
          <w:tcPr>
            <w:tcW w:w="7970" w:type="dxa"/>
            <w:tcBorders>
              <w:top w:val="single" w:sz="4" w:space="0" w:color="auto"/>
              <w:left w:val="single" w:sz="4" w:space="0" w:color="auto"/>
              <w:bottom w:val="single" w:sz="4" w:space="0" w:color="auto"/>
              <w:right w:val="single" w:sz="4" w:space="0" w:color="auto"/>
            </w:tcBorders>
            <w:shd w:val="clear" w:color="auto" w:fill="F3F3F3"/>
          </w:tcPr>
          <w:p w14:paraId="5A9529E8" w14:textId="77777777" w:rsidR="00371D15" w:rsidRPr="002959F9" w:rsidRDefault="00371D15" w:rsidP="00563712">
            <w:pPr>
              <w:spacing w:before="0"/>
              <w:jc w:val="center"/>
              <w:rPr>
                <w:rFonts w:ascii="Consolas" w:hAnsi="Consolas"/>
                <w:b/>
                <w:bCs/>
                <w:noProof/>
                <w:kern w:val="32"/>
                <w:sz w:val="22"/>
              </w:rPr>
            </w:pPr>
            <w:r w:rsidRPr="002959F9">
              <w:rPr>
                <w:rFonts w:ascii="Consolas" w:hAnsi="Consolas"/>
                <w:b/>
                <w:bCs/>
                <w:noProof/>
                <w:kern w:val="32"/>
                <w:sz w:val="22"/>
              </w:rPr>
              <w:t>AnimalsShelter.cs</w:t>
            </w:r>
          </w:p>
        </w:tc>
      </w:tr>
      <w:tr w:rsidR="00371D15" w:rsidRPr="00D759EF" w14:paraId="0D5437EC" w14:textId="77777777" w:rsidTr="00563712">
        <w:tc>
          <w:tcPr>
            <w:tcW w:w="7970" w:type="dxa"/>
            <w:tcBorders>
              <w:top w:val="single" w:sz="4" w:space="0" w:color="auto"/>
              <w:left w:val="single" w:sz="4" w:space="0" w:color="auto"/>
              <w:bottom w:val="single" w:sz="4" w:space="0" w:color="auto"/>
              <w:right w:val="single" w:sz="4" w:space="0" w:color="auto"/>
            </w:tcBorders>
          </w:tcPr>
          <w:p w14:paraId="66729D0C"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FF"/>
                <w:sz w:val="22"/>
              </w:rPr>
              <w:t xml:space="preserve">public class </w:t>
            </w:r>
            <w:r w:rsidRPr="00D759EF">
              <w:rPr>
                <w:rFonts w:ascii="Consolas" w:hAnsi="Consolas"/>
                <w:noProof/>
                <w:color w:val="2B91AF"/>
                <w:sz w:val="22"/>
              </w:rPr>
              <w:t>AnimalShelter</w:t>
            </w:r>
            <w:r w:rsidRPr="00D759EF">
              <w:rPr>
                <w:rFonts w:ascii="Consolas" w:hAnsi="Consolas"/>
                <w:noProof/>
                <w:sz w:val="22"/>
              </w:rPr>
              <w:t>&lt;T&gt;</w:t>
            </w:r>
          </w:p>
          <w:p w14:paraId="55FFBDE2"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p w14:paraId="4F246FDA"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private const int</w:t>
            </w:r>
            <w:r w:rsidRPr="00D759EF">
              <w:rPr>
                <w:rFonts w:ascii="Consolas" w:hAnsi="Consolas"/>
                <w:noProof/>
                <w:sz w:val="22"/>
              </w:rPr>
              <w:t xml:space="preserve"> DefaultPlacesCount = 20;</w:t>
            </w:r>
          </w:p>
          <w:p w14:paraId="43E3D57D"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1681E757"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private</w:t>
            </w:r>
            <w:r w:rsidRPr="00D759EF">
              <w:rPr>
                <w:rFonts w:ascii="Consolas" w:hAnsi="Consolas"/>
                <w:noProof/>
                <w:sz w:val="22"/>
              </w:rPr>
              <w:t xml:space="preserve"> T[] animalList;</w:t>
            </w:r>
          </w:p>
          <w:p w14:paraId="1094C0A9"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private int</w:t>
            </w:r>
            <w:r w:rsidRPr="00D759EF">
              <w:rPr>
                <w:rFonts w:ascii="Consolas" w:hAnsi="Consolas"/>
                <w:noProof/>
                <w:sz w:val="22"/>
              </w:rPr>
              <w:t xml:space="preserve"> usedPlaces;</w:t>
            </w:r>
          </w:p>
          <w:p w14:paraId="35AFD4E2"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3586B280"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public</w:t>
            </w:r>
            <w:r w:rsidRPr="00D759EF">
              <w:rPr>
                <w:rFonts w:ascii="Consolas" w:hAnsi="Consolas"/>
                <w:noProof/>
                <w:sz w:val="22"/>
              </w:rPr>
              <w:t xml:space="preserve"> AnimalShelter() : </w:t>
            </w:r>
            <w:r w:rsidRPr="00D759EF">
              <w:rPr>
                <w:rFonts w:ascii="Consolas" w:hAnsi="Consolas" w:cs="Courier New"/>
                <w:noProof/>
                <w:color w:val="0000FF"/>
                <w:sz w:val="22"/>
              </w:rPr>
              <w:t>this</w:t>
            </w:r>
            <w:r w:rsidRPr="00D759EF">
              <w:rPr>
                <w:rFonts w:ascii="Consolas" w:hAnsi="Consolas"/>
                <w:noProof/>
                <w:sz w:val="22"/>
              </w:rPr>
              <w:t>(DefaultPlacesCount)</w:t>
            </w:r>
          </w:p>
          <w:p w14:paraId="0B7AAE85"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7C85EBDF"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38B6B5C2"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5467B51B"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public</w:t>
            </w:r>
            <w:r w:rsidRPr="00D759EF">
              <w:rPr>
                <w:rFonts w:ascii="Consolas" w:hAnsi="Consolas"/>
                <w:noProof/>
                <w:sz w:val="22"/>
              </w:rPr>
              <w:t xml:space="preserve"> AnimalShelter(</w:t>
            </w:r>
            <w:r w:rsidRPr="00D759EF">
              <w:rPr>
                <w:rFonts w:ascii="Consolas" w:hAnsi="Consolas" w:cs="Courier New"/>
                <w:noProof/>
                <w:color w:val="0000FF"/>
                <w:sz w:val="22"/>
              </w:rPr>
              <w:t>int</w:t>
            </w:r>
            <w:r w:rsidRPr="00D759EF">
              <w:rPr>
                <w:rFonts w:ascii="Consolas" w:hAnsi="Consolas"/>
                <w:noProof/>
                <w:sz w:val="22"/>
              </w:rPr>
              <w:t xml:space="preserve"> placesCount)</w:t>
            </w:r>
          </w:p>
          <w:p w14:paraId="299BC0A6"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573A7319"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rPr>
              <w:t>this</w:t>
            </w:r>
            <w:r w:rsidRPr="00D759EF">
              <w:rPr>
                <w:rFonts w:ascii="Consolas" w:hAnsi="Consolas"/>
                <w:noProof/>
                <w:sz w:val="22"/>
              </w:rPr>
              <w:t xml:space="preserve">.animalList = </w:t>
            </w:r>
            <w:r w:rsidRPr="00D759EF">
              <w:rPr>
                <w:rFonts w:ascii="Consolas" w:hAnsi="Consolas" w:cs="Courier New"/>
                <w:noProof/>
                <w:color w:val="0000FF"/>
                <w:sz w:val="22"/>
              </w:rPr>
              <w:t>new</w:t>
            </w:r>
            <w:r w:rsidRPr="00D759EF">
              <w:rPr>
                <w:rFonts w:ascii="Consolas" w:hAnsi="Consolas"/>
                <w:noProof/>
                <w:sz w:val="22"/>
              </w:rPr>
              <w:t xml:space="preserve"> T[placesCount];</w:t>
            </w:r>
          </w:p>
          <w:p w14:paraId="785E7B44"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rPr>
              <w:t>this</w:t>
            </w:r>
            <w:r w:rsidRPr="00D759EF">
              <w:rPr>
                <w:rFonts w:ascii="Consolas" w:hAnsi="Consolas"/>
                <w:noProof/>
                <w:sz w:val="22"/>
              </w:rPr>
              <w:t>.usedPlaces = 0;</w:t>
            </w:r>
          </w:p>
          <w:p w14:paraId="5BABE333"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6C381356"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3E4AB517"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public void</w:t>
            </w:r>
            <w:r w:rsidRPr="00D759EF">
              <w:rPr>
                <w:rFonts w:ascii="Consolas" w:hAnsi="Consolas"/>
                <w:noProof/>
                <w:sz w:val="22"/>
              </w:rPr>
              <w:t xml:space="preserve"> Shelter(T newAnimal)</w:t>
            </w:r>
          </w:p>
          <w:p w14:paraId="53120E18"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76B38748"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rPr>
              <w:t>if</w:t>
            </w:r>
            <w:r w:rsidRPr="00D759EF">
              <w:rPr>
                <w:rFonts w:ascii="Consolas" w:hAnsi="Consolas"/>
                <w:noProof/>
                <w:sz w:val="22"/>
              </w:rPr>
              <w:t xml:space="preserve"> (</w:t>
            </w:r>
            <w:r w:rsidRPr="00D759EF">
              <w:rPr>
                <w:rFonts w:ascii="Consolas" w:hAnsi="Consolas" w:cs="Courier New"/>
                <w:noProof/>
                <w:color w:val="0000FF"/>
                <w:sz w:val="22"/>
              </w:rPr>
              <w:t>this</w:t>
            </w:r>
            <w:r w:rsidRPr="00D759EF">
              <w:rPr>
                <w:rFonts w:ascii="Consolas" w:hAnsi="Consolas"/>
                <w:noProof/>
                <w:sz w:val="22"/>
              </w:rPr>
              <w:t xml:space="preserve">.usedPlaces &gt;= </w:t>
            </w:r>
            <w:r w:rsidRPr="00D759EF">
              <w:rPr>
                <w:rFonts w:ascii="Consolas" w:hAnsi="Consolas" w:cs="Courier New"/>
                <w:noProof/>
                <w:color w:val="0000FF"/>
                <w:sz w:val="22"/>
              </w:rPr>
              <w:t>this</w:t>
            </w:r>
            <w:r w:rsidRPr="00D759EF">
              <w:rPr>
                <w:rFonts w:ascii="Consolas" w:hAnsi="Consolas"/>
                <w:noProof/>
                <w:sz w:val="22"/>
              </w:rPr>
              <w:t>.animalList.Length)</w:t>
            </w:r>
          </w:p>
          <w:p w14:paraId="6059C9D1"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r>
            <w:r w:rsidRPr="00D759EF">
              <w:rPr>
                <w:rFonts w:ascii="Consolas" w:hAnsi="Consolas" w:cs="Courier New"/>
                <w:noProof/>
                <w:sz w:val="22"/>
              </w:rPr>
              <w:tab/>
              <w:t>{</w:t>
            </w:r>
          </w:p>
          <w:p w14:paraId="6FA05015"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rPr>
              <w:t xml:space="preserve">throw new </w:t>
            </w:r>
            <w:r w:rsidRPr="00D759EF">
              <w:rPr>
                <w:rFonts w:ascii="Consolas" w:hAnsi="Consolas"/>
                <w:noProof/>
                <w:color w:val="2B91AF"/>
                <w:sz w:val="22"/>
              </w:rPr>
              <w:t>InvalidOperationException</w:t>
            </w:r>
            <w:r w:rsidRPr="00D759EF">
              <w:rPr>
                <w:rFonts w:ascii="Consolas" w:hAnsi="Consolas"/>
                <w:noProof/>
                <w:sz w:val="22"/>
              </w:rPr>
              <w:t>(</w:t>
            </w:r>
            <w:r w:rsidRPr="00D759EF">
              <w:rPr>
                <w:rFonts w:ascii="Consolas" w:hAnsi="Consolas" w:cs="Courier New"/>
                <w:noProof/>
                <w:color w:val="A31515"/>
                <w:sz w:val="22"/>
              </w:rPr>
              <w:t>"Shelter is full."</w:t>
            </w:r>
            <w:r w:rsidRPr="00D759EF">
              <w:rPr>
                <w:rFonts w:ascii="Consolas" w:hAnsi="Consolas"/>
                <w:noProof/>
                <w:sz w:val="22"/>
              </w:rPr>
              <w:t>);</w:t>
            </w:r>
          </w:p>
          <w:p w14:paraId="742D2AD0"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r>
            <w:r w:rsidRPr="00D759EF">
              <w:rPr>
                <w:rFonts w:ascii="Consolas" w:hAnsi="Consolas" w:cs="Courier New"/>
                <w:noProof/>
                <w:sz w:val="22"/>
              </w:rPr>
              <w:tab/>
              <w:t>}</w:t>
            </w:r>
          </w:p>
          <w:p w14:paraId="03D07111"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rPr>
              <w:t>this</w:t>
            </w:r>
            <w:r w:rsidRPr="00D759EF">
              <w:rPr>
                <w:rFonts w:ascii="Consolas" w:hAnsi="Consolas"/>
                <w:noProof/>
                <w:sz w:val="22"/>
              </w:rPr>
              <w:t>.animalList[</w:t>
            </w:r>
            <w:r w:rsidRPr="00D759EF">
              <w:rPr>
                <w:rFonts w:ascii="Consolas" w:hAnsi="Consolas" w:cs="Courier New"/>
                <w:noProof/>
                <w:color w:val="0000FF"/>
                <w:sz w:val="22"/>
              </w:rPr>
              <w:t>this</w:t>
            </w:r>
            <w:r w:rsidRPr="00D759EF">
              <w:rPr>
                <w:rFonts w:ascii="Consolas" w:hAnsi="Consolas"/>
                <w:noProof/>
                <w:sz w:val="22"/>
              </w:rPr>
              <w:t>.usedPlaces] = newAnimal;</w:t>
            </w:r>
          </w:p>
          <w:p w14:paraId="6E8E4442"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rPr>
              <w:t>this</w:t>
            </w:r>
            <w:r w:rsidRPr="00D759EF">
              <w:rPr>
                <w:rFonts w:ascii="Consolas" w:hAnsi="Consolas"/>
                <w:noProof/>
                <w:sz w:val="22"/>
              </w:rPr>
              <w:t>.usedPlaces++;</w:t>
            </w:r>
          </w:p>
          <w:p w14:paraId="62DD82D3"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66F0B363"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3B1EDBE5"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public</w:t>
            </w:r>
            <w:r w:rsidRPr="00D759EF">
              <w:rPr>
                <w:rFonts w:ascii="Consolas" w:hAnsi="Consolas"/>
                <w:noProof/>
                <w:sz w:val="22"/>
              </w:rPr>
              <w:t xml:space="preserve"> T Release(</w:t>
            </w:r>
            <w:r w:rsidRPr="00D759EF">
              <w:rPr>
                <w:rFonts w:ascii="Consolas" w:hAnsi="Consolas" w:cs="Courier New"/>
                <w:noProof/>
                <w:color w:val="0000FF"/>
                <w:sz w:val="22"/>
              </w:rPr>
              <w:t>int</w:t>
            </w:r>
            <w:r w:rsidRPr="00D759EF">
              <w:rPr>
                <w:rFonts w:ascii="Consolas" w:hAnsi="Consolas"/>
                <w:noProof/>
                <w:sz w:val="22"/>
              </w:rPr>
              <w:t xml:space="preserve"> index)</w:t>
            </w:r>
          </w:p>
          <w:p w14:paraId="29E6AE7E"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11C0EA7F"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rPr>
              <w:t>if</w:t>
            </w:r>
            <w:r w:rsidRPr="00D759EF">
              <w:rPr>
                <w:rFonts w:ascii="Consolas" w:hAnsi="Consolas"/>
                <w:noProof/>
                <w:sz w:val="22"/>
              </w:rPr>
              <w:t xml:space="preserve"> (index &lt; 0 || index &gt;= </w:t>
            </w:r>
            <w:r w:rsidRPr="00D759EF">
              <w:rPr>
                <w:rFonts w:ascii="Consolas" w:hAnsi="Consolas" w:cs="Courier New"/>
                <w:noProof/>
                <w:color w:val="0000FF"/>
                <w:sz w:val="22"/>
              </w:rPr>
              <w:t>this</w:t>
            </w:r>
            <w:r w:rsidRPr="00D759EF">
              <w:rPr>
                <w:rFonts w:ascii="Consolas" w:hAnsi="Consolas"/>
                <w:noProof/>
                <w:sz w:val="22"/>
              </w:rPr>
              <w:t>.usedPlaces)</w:t>
            </w:r>
          </w:p>
          <w:p w14:paraId="30F0D1FF"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lastRenderedPageBreak/>
              <w:tab/>
            </w:r>
            <w:r w:rsidRPr="00D759EF">
              <w:rPr>
                <w:rFonts w:ascii="Consolas" w:hAnsi="Consolas" w:cs="Courier New"/>
                <w:noProof/>
                <w:sz w:val="22"/>
              </w:rPr>
              <w:tab/>
              <w:t>{</w:t>
            </w:r>
          </w:p>
          <w:p w14:paraId="21B4DE88"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rPr>
              <w:t xml:space="preserve">throw new </w:t>
            </w:r>
            <w:r w:rsidRPr="00D759EF">
              <w:rPr>
                <w:rFonts w:ascii="Consolas" w:hAnsi="Consolas"/>
                <w:noProof/>
                <w:color w:val="2B91AF"/>
                <w:sz w:val="22"/>
              </w:rPr>
              <w:t>ArgumentOutOfRangeException</w:t>
            </w:r>
            <w:r w:rsidRPr="00D759EF">
              <w:rPr>
                <w:rFonts w:ascii="Consolas" w:hAnsi="Consolas"/>
                <w:noProof/>
                <w:sz w:val="22"/>
              </w:rPr>
              <w:t>(</w:t>
            </w:r>
          </w:p>
          <w:p w14:paraId="32C9D868"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A31515"/>
                <w:sz w:val="22"/>
              </w:rPr>
              <w:t>"Invalid cell index: "</w:t>
            </w:r>
            <w:r w:rsidRPr="00D759EF">
              <w:rPr>
                <w:rFonts w:ascii="Consolas" w:hAnsi="Consolas"/>
                <w:noProof/>
                <w:sz w:val="22"/>
              </w:rPr>
              <w:t xml:space="preserve"> + index);</w:t>
            </w:r>
          </w:p>
          <w:p w14:paraId="047FCED3"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r>
            <w:r w:rsidRPr="00D759EF">
              <w:rPr>
                <w:rFonts w:ascii="Consolas" w:hAnsi="Consolas" w:cs="Courier New"/>
                <w:noProof/>
                <w:sz w:val="22"/>
              </w:rPr>
              <w:tab/>
              <w:t>}</w:t>
            </w:r>
          </w:p>
          <w:p w14:paraId="362E1B3E"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t xml:space="preserve">T releasedAnimal = </w:t>
            </w:r>
            <w:r w:rsidRPr="00D759EF">
              <w:rPr>
                <w:rFonts w:ascii="Consolas" w:hAnsi="Consolas" w:cs="Courier New"/>
                <w:noProof/>
                <w:color w:val="0000FF"/>
                <w:sz w:val="22"/>
              </w:rPr>
              <w:t>this</w:t>
            </w:r>
            <w:r w:rsidRPr="00D759EF">
              <w:rPr>
                <w:rFonts w:ascii="Consolas" w:hAnsi="Consolas"/>
                <w:noProof/>
                <w:sz w:val="22"/>
              </w:rPr>
              <w:t>.animalList[index];</w:t>
            </w:r>
          </w:p>
          <w:p w14:paraId="21D7E1E8"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rPr>
              <w:t>for</w:t>
            </w:r>
            <w:r w:rsidRPr="00D759EF">
              <w:rPr>
                <w:rFonts w:ascii="Consolas" w:hAnsi="Consolas"/>
                <w:noProof/>
                <w:sz w:val="22"/>
              </w:rPr>
              <w:t xml:space="preserve"> (</w:t>
            </w:r>
            <w:r w:rsidRPr="00D759EF">
              <w:rPr>
                <w:rFonts w:ascii="Consolas" w:hAnsi="Consolas" w:cs="Courier New"/>
                <w:noProof/>
                <w:color w:val="0000FF"/>
                <w:sz w:val="22"/>
              </w:rPr>
              <w:t>int</w:t>
            </w:r>
            <w:r w:rsidRPr="00D759EF">
              <w:rPr>
                <w:rFonts w:ascii="Consolas" w:hAnsi="Consolas"/>
                <w:noProof/>
                <w:sz w:val="22"/>
              </w:rPr>
              <w:t xml:space="preserve"> i = index; i &lt;</w:t>
            </w:r>
            <w:r w:rsidRPr="00D759EF">
              <w:rPr>
                <w:rFonts w:ascii="Consolas" w:hAnsi="Consolas" w:cs="Courier New"/>
                <w:noProof/>
                <w:color w:val="0000FF"/>
                <w:sz w:val="22"/>
              </w:rPr>
              <w:t>this</w:t>
            </w:r>
            <w:r w:rsidRPr="00D759EF">
              <w:rPr>
                <w:rFonts w:ascii="Consolas" w:hAnsi="Consolas"/>
                <w:noProof/>
                <w:sz w:val="22"/>
              </w:rPr>
              <w:t>.usedPlaces - 1; i++)</w:t>
            </w:r>
          </w:p>
          <w:p w14:paraId="72024696"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r>
            <w:r w:rsidRPr="00D759EF">
              <w:rPr>
                <w:rFonts w:ascii="Consolas" w:hAnsi="Consolas" w:cs="Courier New"/>
                <w:noProof/>
                <w:sz w:val="22"/>
              </w:rPr>
              <w:tab/>
              <w:t>{</w:t>
            </w:r>
          </w:p>
          <w:p w14:paraId="5C5AE95E"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rPr>
              <w:t>this</w:t>
            </w:r>
            <w:r w:rsidRPr="00D759EF">
              <w:rPr>
                <w:rFonts w:ascii="Consolas" w:hAnsi="Consolas"/>
                <w:noProof/>
                <w:sz w:val="22"/>
              </w:rPr>
              <w:t xml:space="preserve">.animalList[i] = </w:t>
            </w:r>
            <w:r w:rsidRPr="00D759EF">
              <w:rPr>
                <w:rFonts w:ascii="Consolas" w:hAnsi="Consolas" w:cs="Courier New"/>
                <w:noProof/>
                <w:color w:val="0000FF"/>
                <w:sz w:val="22"/>
              </w:rPr>
              <w:t>this</w:t>
            </w:r>
            <w:r w:rsidRPr="00D759EF">
              <w:rPr>
                <w:rFonts w:ascii="Consolas" w:hAnsi="Consolas"/>
                <w:noProof/>
                <w:sz w:val="22"/>
              </w:rPr>
              <w:t>.animalList[i + 1];</w:t>
            </w:r>
          </w:p>
          <w:p w14:paraId="26B7A52D"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r>
            <w:r w:rsidRPr="00D759EF">
              <w:rPr>
                <w:rFonts w:ascii="Consolas" w:hAnsi="Consolas" w:cs="Courier New"/>
                <w:noProof/>
                <w:sz w:val="22"/>
              </w:rPr>
              <w:tab/>
              <w:t>}</w:t>
            </w:r>
          </w:p>
          <w:p w14:paraId="6E4863A5"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rPr>
              <w:t>this</w:t>
            </w:r>
            <w:r w:rsidRPr="00D759EF">
              <w:rPr>
                <w:rFonts w:ascii="Consolas" w:hAnsi="Consolas"/>
                <w:noProof/>
                <w:sz w:val="22"/>
              </w:rPr>
              <w:t>.animalList[</w:t>
            </w:r>
            <w:r w:rsidRPr="00D759EF">
              <w:rPr>
                <w:rFonts w:ascii="Consolas" w:hAnsi="Consolas" w:cs="Courier New"/>
                <w:noProof/>
                <w:color w:val="0000FF"/>
                <w:sz w:val="22"/>
              </w:rPr>
              <w:t>this</w:t>
            </w:r>
            <w:r w:rsidRPr="00D759EF">
              <w:rPr>
                <w:rFonts w:ascii="Consolas" w:hAnsi="Consolas"/>
                <w:noProof/>
                <w:sz w:val="22"/>
              </w:rPr>
              <w:t xml:space="preserve">.usedPlaces - 1] = </w:t>
            </w:r>
            <w:r w:rsidRPr="00D759EF">
              <w:rPr>
                <w:rFonts w:ascii="Consolas" w:hAnsi="Consolas" w:cs="Courier New"/>
                <w:noProof/>
                <w:color w:val="0000FF"/>
                <w:sz w:val="22"/>
              </w:rPr>
              <w:t>null</w:t>
            </w:r>
            <w:r w:rsidRPr="00D759EF">
              <w:rPr>
                <w:rFonts w:ascii="Consolas" w:hAnsi="Consolas"/>
                <w:noProof/>
                <w:sz w:val="22"/>
              </w:rPr>
              <w:t>;</w:t>
            </w:r>
          </w:p>
          <w:p w14:paraId="6A23A8E6"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rPr>
              <w:t>this</w:t>
            </w:r>
            <w:r w:rsidRPr="00D759EF">
              <w:rPr>
                <w:rFonts w:ascii="Consolas" w:hAnsi="Consolas"/>
                <w:noProof/>
                <w:sz w:val="22"/>
              </w:rPr>
              <w:t>.usedPlaces--;</w:t>
            </w:r>
          </w:p>
          <w:p w14:paraId="75137869" w14:textId="77777777" w:rsidR="00371D15" w:rsidRPr="00D759EF" w:rsidRDefault="00371D15" w:rsidP="00563712">
            <w:pPr>
              <w:autoSpaceDE w:val="0"/>
              <w:autoSpaceDN w:val="0"/>
              <w:adjustRightInd w:val="0"/>
              <w:spacing w:before="0"/>
              <w:jc w:val="left"/>
              <w:rPr>
                <w:rFonts w:ascii="Consolas" w:hAnsi="Consolas" w:cs="Courier New"/>
                <w:noProof/>
                <w:sz w:val="22"/>
              </w:rPr>
            </w:pPr>
          </w:p>
          <w:p w14:paraId="06FF53D3"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00FF"/>
                <w:sz w:val="22"/>
              </w:rPr>
              <w:t>return</w:t>
            </w:r>
            <w:r w:rsidRPr="00D759EF">
              <w:rPr>
                <w:rFonts w:ascii="Consolas" w:hAnsi="Consolas"/>
                <w:noProof/>
                <w:sz w:val="22"/>
              </w:rPr>
              <w:t xml:space="preserve"> releasedAnimal;</w:t>
            </w:r>
          </w:p>
          <w:p w14:paraId="0C3F8CEA"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7D0D9684"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r w:rsidRPr="00D759EF">
              <w:rPr>
                <w:rFonts w:ascii="Consolas" w:hAnsi="Consolas" w:cs="Courier New"/>
                <w:noProof/>
                <w:sz w:val="22"/>
              </w:rPr>
              <w:t>}</w:t>
            </w:r>
          </w:p>
        </w:tc>
      </w:tr>
    </w:tbl>
    <w:p w14:paraId="72F216D9" w14:textId="3553F37A" w:rsidR="00371D15" w:rsidRPr="00D759EF" w:rsidRDefault="00371D15" w:rsidP="00371D15">
      <w:pPr>
        <w:spacing w:after="120"/>
      </w:pPr>
      <w:r w:rsidRPr="00D759EF">
        <w:lastRenderedPageBreak/>
        <w:t xml:space="preserve">Everything </w:t>
      </w:r>
      <w:del w:id="4856" w:author="Hans Zijlstra" w:date="2017-06-22T17:19:00Z">
        <w:r w:rsidRPr="00D759EF" w:rsidDel="0008657D">
          <w:delText>looks to</w:delText>
        </w:r>
      </w:del>
      <w:ins w:id="4857" w:author="Hans Zijlstra" w:date="2017-06-22T17:19:00Z">
        <w:r w:rsidR="0008657D" w:rsidRPr="00D759EF">
          <w:t>should</w:t>
        </w:r>
      </w:ins>
      <w:r w:rsidRPr="00D759EF">
        <w:t xml:space="preserve"> work properly, </w:t>
      </w:r>
      <w:ins w:id="4858" w:author="Hans Zijlstra" w:date="2017-06-22T17:19:00Z">
        <w:r w:rsidR="0008657D" w:rsidRPr="00D759EF">
          <w:t>however, if</w:t>
        </w:r>
      </w:ins>
      <w:del w:id="4859" w:author="Hans Zijlstra" w:date="2017-06-22T17:19:00Z">
        <w:r w:rsidRPr="00D759EF" w:rsidDel="0008657D">
          <w:delText>until</w:delText>
        </w:r>
      </w:del>
      <w:r w:rsidRPr="00D759EF">
        <w:t xml:space="preserve"> we try to compile the class</w:t>
      </w:r>
      <w:ins w:id="4860" w:author="Hans Zijlstra" w:date="2017-06-22T17:19:00Z">
        <w:r w:rsidR="0008657D" w:rsidRPr="00D759EF">
          <w:t>,</w:t>
        </w:r>
      </w:ins>
      <w:del w:id="4861" w:author="Hans Zijlstra" w:date="2017-06-22T17:19:00Z">
        <w:r w:rsidRPr="00D759EF" w:rsidDel="0008657D">
          <w:delText>.</w:delText>
        </w:r>
      </w:del>
      <w:r w:rsidRPr="00D759EF">
        <w:t xml:space="preserve"> </w:t>
      </w:r>
      <w:ins w:id="4862" w:author="Hans Zijlstra" w:date="2017-06-22T17:19:00Z">
        <w:r w:rsidR="0008657D" w:rsidRPr="00D759EF">
          <w:t>t</w:t>
        </w:r>
      </w:ins>
      <w:del w:id="4863" w:author="Hans Zijlstra" w:date="2017-06-22T17:19:00Z">
        <w:r w:rsidRPr="00D759EF" w:rsidDel="0008657D">
          <w:delText>T</w:delText>
        </w:r>
      </w:del>
      <w:r w:rsidRPr="00D759EF">
        <w:t xml:space="preserve">hen we </w:t>
      </w:r>
      <w:r w:rsidRPr="00D759EF">
        <w:rPr>
          <w:b/>
        </w:rPr>
        <w:t>get the following error</w:t>
      </w:r>
      <w:r w:rsidRPr="00D759EF">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371D15" w:rsidRPr="00D759EF" w14:paraId="1E3CBDC0" w14:textId="77777777" w:rsidTr="00563712">
        <w:tc>
          <w:tcPr>
            <w:tcW w:w="7970" w:type="dxa"/>
            <w:tcBorders>
              <w:top w:val="single" w:sz="4" w:space="0" w:color="auto"/>
              <w:left w:val="single" w:sz="4" w:space="0" w:color="auto"/>
              <w:bottom w:val="single" w:sz="4" w:space="0" w:color="auto"/>
              <w:right w:val="single" w:sz="4" w:space="0" w:color="auto"/>
            </w:tcBorders>
          </w:tcPr>
          <w:p w14:paraId="4C6372ED" w14:textId="77777777" w:rsidR="00371D15" w:rsidRPr="00D759EF" w:rsidRDefault="00371D15" w:rsidP="00563712">
            <w:pPr>
              <w:spacing w:before="0"/>
              <w:rPr>
                <w:rFonts w:ascii="Consolas" w:hAnsi="Consolas" w:cs="Courier New"/>
                <w:noProof/>
                <w:sz w:val="22"/>
              </w:rPr>
            </w:pPr>
            <w:r w:rsidRPr="00D759EF">
              <w:rPr>
                <w:rFonts w:ascii="Consolas" w:hAnsi="Consolas" w:cs="Courier New"/>
                <w:noProof/>
                <w:sz w:val="22"/>
              </w:rPr>
              <w:t>Cannot convert null to type parameter 'T' because it could be a non-nullable value type. Consider using 'default(T)' instead.</w:t>
            </w:r>
          </w:p>
        </w:tc>
      </w:tr>
    </w:tbl>
    <w:p w14:paraId="1B482573" w14:textId="3DCBCF51" w:rsidR="00371D15" w:rsidRPr="00D759EF" w:rsidRDefault="00371D15" w:rsidP="00371D15">
      <w:r w:rsidRPr="00D759EF">
        <w:t xml:space="preserve">The error </w:t>
      </w:r>
      <w:del w:id="4864" w:author="Hans Zijlstra" w:date="2017-06-22T17:22:00Z">
        <w:r w:rsidRPr="00D759EF" w:rsidDel="0008657D">
          <w:delText xml:space="preserve">is </w:delText>
        </w:r>
      </w:del>
      <w:ins w:id="4865" w:author="Hans Zijlstra" w:date="2017-06-22T17:22:00Z">
        <w:r w:rsidR="0008657D" w:rsidRPr="00D759EF">
          <w:t xml:space="preserve">appears to be </w:t>
        </w:r>
      </w:ins>
      <w:r w:rsidRPr="00D759EF">
        <w:t xml:space="preserve">inside the method </w:t>
      </w:r>
      <w:r w:rsidRPr="00D759EF">
        <w:rPr>
          <w:rFonts w:ascii="Consolas" w:hAnsi="Consolas"/>
          <w:b/>
          <w:bCs/>
          <w:noProof/>
          <w:kern w:val="32"/>
          <w:sz w:val="22"/>
        </w:rPr>
        <w:t xml:space="preserve">Release() </w:t>
      </w:r>
      <w:r w:rsidRPr="00D759EF">
        <w:t xml:space="preserve">and it is related to the recording </w:t>
      </w:r>
      <w:ins w:id="4866" w:author="Hans Zijlstra" w:date="2017-06-22T17:20:00Z">
        <w:r w:rsidR="0008657D" w:rsidRPr="00D759EF">
          <w:t xml:space="preserve">of </w:t>
        </w:r>
      </w:ins>
      <w:r w:rsidRPr="00D759EF">
        <w:t xml:space="preserve">a </w:t>
      </w:r>
      <w:r w:rsidRPr="00D759EF">
        <w:rPr>
          <w:rFonts w:ascii="Consolas" w:hAnsi="Consolas"/>
          <w:b/>
          <w:bCs/>
          <w:noProof/>
          <w:kern w:val="32"/>
          <w:sz w:val="22"/>
        </w:rPr>
        <w:t>null</w:t>
      </w:r>
      <w:r w:rsidRPr="00D759EF">
        <w:t xml:space="preserve"> value in the last released (rightmost) cell </w:t>
      </w:r>
      <w:ins w:id="4867" w:author="Hans Zijlstra" w:date="2017-06-22T17:23:00Z">
        <w:r w:rsidR="0008657D" w:rsidRPr="00D759EF">
          <w:t>of</w:t>
        </w:r>
      </w:ins>
      <w:del w:id="4868" w:author="Hans Zijlstra" w:date="2017-06-22T17:23:00Z">
        <w:r w:rsidRPr="00D759EF" w:rsidDel="0008657D">
          <w:delText>in</w:delText>
        </w:r>
      </w:del>
      <w:r w:rsidRPr="00D759EF">
        <w:t xml:space="preserve"> the shelter. The problem is that we are trying to use the default value for a reference type, but </w:t>
      </w:r>
      <w:r w:rsidRPr="00D759EF">
        <w:rPr>
          <w:b/>
        </w:rPr>
        <w:t>we are not sure whether this type is a reference type or a primitive</w:t>
      </w:r>
      <w:r w:rsidRPr="00D759EF">
        <w:t>. Therefore</w:t>
      </w:r>
      <w:ins w:id="4869" w:author="Hans Zijlstra" w:date="2017-06-22T17:21:00Z">
        <w:r w:rsidR="0008657D" w:rsidRPr="00D759EF">
          <w:t>,</w:t>
        </w:r>
      </w:ins>
      <w:r w:rsidRPr="00D759EF">
        <w:t xml:space="preserve"> the compiler displays the </w:t>
      </w:r>
      <w:ins w:id="4870" w:author="Hans Zijlstra" w:date="2017-06-22T17:21:00Z">
        <w:r w:rsidR="0008657D" w:rsidRPr="00D759EF">
          <w:t xml:space="preserve">above </w:t>
        </w:r>
      </w:ins>
      <w:r w:rsidRPr="00D759EF">
        <w:t>error</w:t>
      </w:r>
      <w:del w:id="4871" w:author="Hans Zijlstra" w:date="2017-06-22T17:21:00Z">
        <w:r w:rsidRPr="00D759EF" w:rsidDel="0008657D">
          <w:delText>s above</w:delText>
        </w:r>
      </w:del>
      <w:r w:rsidRPr="00D759EF">
        <w:t xml:space="preserve">. If the type </w:t>
      </w:r>
      <w:r w:rsidRPr="00D759EF">
        <w:rPr>
          <w:rFonts w:ascii="Consolas" w:hAnsi="Consolas"/>
          <w:b/>
          <w:bCs/>
          <w:noProof/>
          <w:kern w:val="32"/>
          <w:sz w:val="22"/>
        </w:rPr>
        <w:t>AnimalShelter</w:t>
      </w:r>
      <w:r w:rsidRPr="00D759EF">
        <w:t xml:space="preserve"> is instantiated by a structure and not by a class, then the null value is not valid.</w:t>
      </w:r>
    </w:p>
    <w:p w14:paraId="39D1772F" w14:textId="3043E8B7" w:rsidR="00371D15" w:rsidRPr="00D759EF" w:rsidRDefault="00371D15" w:rsidP="00371D15">
      <w:pPr>
        <w:spacing w:after="120"/>
      </w:pPr>
      <w:r w:rsidRPr="00D759EF">
        <w:t xml:space="preserve">To handle this problem, </w:t>
      </w:r>
      <w:del w:id="4872" w:author="Hans Zijlstra" w:date="2017-06-22T18:08:00Z">
        <w:r w:rsidRPr="00D759EF" w:rsidDel="00007363">
          <w:delText xml:space="preserve">in our code </w:delText>
        </w:r>
      </w:del>
      <w:r w:rsidRPr="00D759EF">
        <w:t xml:space="preserve">we have to use the construct </w:t>
      </w:r>
      <w:r w:rsidRPr="00D759EF">
        <w:rPr>
          <w:rFonts w:ascii="Consolas" w:hAnsi="Consolas"/>
          <w:b/>
          <w:bCs/>
          <w:noProof/>
          <w:kern w:val="32"/>
          <w:sz w:val="22"/>
        </w:rPr>
        <w:t>default(T)</w:t>
      </w:r>
      <w:r w:rsidRPr="00D759EF">
        <w:t xml:space="preserve"> instead of </w:t>
      </w:r>
      <w:r w:rsidRPr="00D759EF">
        <w:rPr>
          <w:rFonts w:ascii="Consolas" w:hAnsi="Consolas"/>
          <w:b/>
          <w:bCs/>
          <w:noProof/>
          <w:kern w:val="32"/>
          <w:sz w:val="22"/>
        </w:rPr>
        <w:t>null</w:t>
      </w:r>
      <w:r w:rsidRPr="00D759EF">
        <w:t xml:space="preserve">, which returns the default value for the particular type that will be used instead of </w:t>
      </w:r>
      <w:r w:rsidRPr="00D759EF">
        <w:rPr>
          <w:rFonts w:ascii="Consolas" w:hAnsi="Consolas"/>
          <w:b/>
          <w:bCs/>
          <w:noProof/>
          <w:kern w:val="32"/>
          <w:sz w:val="22"/>
        </w:rPr>
        <w:t>T</w:t>
      </w:r>
      <w:r w:rsidRPr="00D759EF">
        <w:t xml:space="preserve">. As we know, the default value for </w:t>
      </w:r>
      <w:ins w:id="4873" w:author="Hans Zijlstra" w:date="2017-06-22T18:09:00Z">
        <w:r w:rsidR="00007363" w:rsidRPr="00D759EF">
          <w:t xml:space="preserve">a </w:t>
        </w:r>
      </w:ins>
      <w:r w:rsidRPr="00D759EF">
        <w:t xml:space="preserve">reference type is </w:t>
      </w:r>
      <w:r w:rsidRPr="00D759EF">
        <w:rPr>
          <w:rFonts w:ascii="Consolas" w:hAnsi="Consolas"/>
          <w:b/>
          <w:bCs/>
          <w:noProof/>
          <w:kern w:val="32"/>
          <w:sz w:val="22"/>
        </w:rPr>
        <w:t>null</w:t>
      </w:r>
      <w:del w:id="4874" w:author="Hans Zijlstra" w:date="2017-06-22T18:09:00Z">
        <w:r w:rsidRPr="00D759EF" w:rsidDel="00007363">
          <w:delText>,</w:delText>
        </w:r>
      </w:del>
      <w:r w:rsidRPr="00D759EF">
        <w:t xml:space="preserve"> and for numeric types </w:t>
      </w:r>
      <w:ins w:id="4875" w:author="Hans Zijlstra" w:date="2017-06-22T18:09:00Z">
        <w:r w:rsidR="00007363" w:rsidRPr="00D759EF">
          <w:t>it is</w:t>
        </w:r>
      </w:ins>
      <w:del w:id="4876" w:author="Hans Zijlstra" w:date="2017-06-22T18:09:00Z">
        <w:r w:rsidRPr="00D759EF" w:rsidDel="00007363">
          <w:delText>–</w:delText>
        </w:r>
      </w:del>
      <w:r w:rsidRPr="00D759EF">
        <w:t xml:space="preserve"> zero. We </w:t>
      </w:r>
      <w:del w:id="4877" w:author="Hans Zijlstra" w:date="2017-06-22T18:09:00Z">
        <w:r w:rsidRPr="00D759EF" w:rsidDel="00007363">
          <w:delText xml:space="preserve">can </w:delText>
        </w:r>
      </w:del>
      <w:r w:rsidRPr="00D759EF">
        <w:t>make the following change: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371D15" w:rsidRPr="00D759EF" w14:paraId="5D41C2EA" w14:textId="77777777" w:rsidTr="00563712">
        <w:tc>
          <w:tcPr>
            <w:tcW w:w="7970" w:type="dxa"/>
            <w:tcBorders>
              <w:top w:val="single" w:sz="4" w:space="0" w:color="auto"/>
              <w:left w:val="single" w:sz="4" w:space="0" w:color="auto"/>
              <w:bottom w:val="single" w:sz="4" w:space="0" w:color="auto"/>
              <w:right w:val="single" w:sz="4" w:space="0" w:color="auto"/>
            </w:tcBorders>
          </w:tcPr>
          <w:p w14:paraId="33D607B6"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8000"/>
                <w:sz w:val="22"/>
              </w:rPr>
              <w:t>// this.animalList[this.usedPlaces - 1] = null;</w:t>
            </w:r>
          </w:p>
          <w:p w14:paraId="34F2AF74"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r w:rsidRPr="00D759EF">
              <w:rPr>
                <w:rFonts w:ascii="Consolas" w:hAnsi="Consolas" w:cs="Courier New"/>
                <w:noProof/>
                <w:color w:val="0000FF"/>
                <w:sz w:val="22"/>
              </w:rPr>
              <w:t>this</w:t>
            </w:r>
            <w:r w:rsidRPr="00D759EF">
              <w:rPr>
                <w:rFonts w:ascii="Consolas" w:hAnsi="Consolas"/>
                <w:noProof/>
                <w:sz w:val="22"/>
              </w:rPr>
              <w:t>.animalList[</w:t>
            </w:r>
            <w:r w:rsidRPr="00D759EF">
              <w:rPr>
                <w:rFonts w:ascii="Consolas" w:hAnsi="Consolas" w:cs="Courier New"/>
                <w:noProof/>
                <w:color w:val="0000FF"/>
                <w:sz w:val="22"/>
              </w:rPr>
              <w:t>this</w:t>
            </w:r>
            <w:r w:rsidRPr="00D759EF">
              <w:rPr>
                <w:rFonts w:ascii="Consolas" w:hAnsi="Consolas"/>
                <w:noProof/>
                <w:sz w:val="22"/>
              </w:rPr>
              <w:t xml:space="preserve">.usedPlaces - 1] = </w:t>
            </w:r>
            <w:r w:rsidRPr="00D759EF">
              <w:rPr>
                <w:rFonts w:ascii="Consolas" w:hAnsi="Consolas" w:cs="Courier New"/>
                <w:noProof/>
                <w:color w:val="0000FF"/>
                <w:sz w:val="22"/>
              </w:rPr>
              <w:t>default</w:t>
            </w:r>
            <w:r w:rsidRPr="00D759EF">
              <w:rPr>
                <w:rFonts w:ascii="Consolas" w:hAnsi="Consolas"/>
                <w:noProof/>
                <w:sz w:val="22"/>
              </w:rPr>
              <w:t>(T);</w:t>
            </w:r>
          </w:p>
        </w:tc>
      </w:tr>
    </w:tbl>
    <w:p w14:paraId="3EDF79AD" w14:textId="4BE698DE" w:rsidR="00371D15" w:rsidRPr="00D759EF" w:rsidRDefault="00371D15" w:rsidP="00371D15">
      <w:pPr>
        <w:spacing w:after="120"/>
      </w:pPr>
      <w:del w:id="4878" w:author="Hans Zijlstra" w:date="2017-06-22T18:10:00Z">
        <w:r w:rsidRPr="00D759EF" w:rsidDel="00007363">
          <w:delText>Finally</w:delText>
        </w:r>
      </w:del>
      <w:ins w:id="4879" w:author="Hans Zijlstra" w:date="2017-06-22T18:10:00Z">
        <w:r w:rsidR="00007363" w:rsidRPr="00D759EF">
          <w:t>Now</w:t>
        </w:r>
      </w:ins>
      <w:r w:rsidRPr="00D759EF">
        <w:t xml:space="preserve"> the compilation runs smoothly and the class </w:t>
      </w:r>
      <w:r w:rsidRPr="00D759EF">
        <w:rPr>
          <w:rFonts w:ascii="Consolas" w:hAnsi="Consolas"/>
          <w:b/>
          <w:bCs/>
          <w:noProof/>
          <w:kern w:val="32"/>
          <w:sz w:val="22"/>
        </w:rPr>
        <w:t xml:space="preserve">AnimalShelter&lt;T&gt; </w:t>
      </w:r>
      <w:r w:rsidRPr="00D759EF">
        <w:t xml:space="preserve">operates correctly. We can test </w:t>
      </w:r>
      <w:del w:id="4880" w:author="Hans Zijlstra" w:date="2017-06-22T18:10:00Z">
        <w:r w:rsidRPr="00D759EF" w:rsidDel="00007363">
          <w:delText>it</w:delText>
        </w:r>
      </w:del>
      <w:ins w:id="4881" w:author="Hans Zijlstra" w:date="2017-06-22T18:10:00Z">
        <w:r w:rsidR="00007363" w:rsidRPr="00D759EF">
          <w:t>this</w:t>
        </w:r>
      </w:ins>
      <w:r w:rsidRPr="00D759EF">
        <w:t xml:space="preserve"> as follows: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371D15" w:rsidRPr="00D759EF" w14:paraId="15364F3B" w14:textId="77777777" w:rsidTr="00563712">
        <w:tc>
          <w:tcPr>
            <w:tcW w:w="7970" w:type="dxa"/>
            <w:tcBorders>
              <w:top w:val="single" w:sz="4" w:space="0" w:color="auto"/>
              <w:left w:val="single" w:sz="4" w:space="0" w:color="auto"/>
              <w:bottom w:val="single" w:sz="4" w:space="0" w:color="auto"/>
              <w:right w:val="single" w:sz="4" w:space="0" w:color="auto"/>
            </w:tcBorders>
          </w:tcPr>
          <w:p w14:paraId="1E4BC68E"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FF"/>
                <w:sz w:val="22"/>
              </w:rPr>
              <w:t>static void</w:t>
            </w:r>
            <w:r w:rsidRPr="00D759EF">
              <w:rPr>
                <w:rFonts w:ascii="Consolas" w:hAnsi="Consolas"/>
                <w:noProof/>
                <w:sz w:val="22"/>
              </w:rPr>
              <w:t xml:space="preserve"> Main()</w:t>
            </w:r>
          </w:p>
          <w:p w14:paraId="5C0CEDDB"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w:t>
            </w:r>
          </w:p>
          <w:p w14:paraId="770DD434"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color w:val="2B91AF"/>
                <w:sz w:val="22"/>
              </w:rPr>
              <w:t>AnimalShelter</w:t>
            </w:r>
            <w:r w:rsidRPr="00D759EF">
              <w:rPr>
                <w:rFonts w:ascii="Consolas" w:hAnsi="Consolas"/>
                <w:noProof/>
                <w:sz w:val="22"/>
              </w:rPr>
              <w:t>&lt;</w:t>
            </w:r>
            <w:r w:rsidRPr="00D759EF">
              <w:rPr>
                <w:rFonts w:ascii="Consolas" w:hAnsi="Consolas"/>
                <w:noProof/>
                <w:color w:val="2B91AF"/>
                <w:sz w:val="22"/>
              </w:rPr>
              <w:t>Dog</w:t>
            </w:r>
            <w:r w:rsidRPr="00D759EF">
              <w:rPr>
                <w:rFonts w:ascii="Consolas" w:hAnsi="Consolas"/>
                <w:noProof/>
                <w:sz w:val="22"/>
              </w:rPr>
              <w:t xml:space="preserve">&gt; shelter = </w:t>
            </w:r>
            <w:r w:rsidRPr="00D759EF">
              <w:rPr>
                <w:rFonts w:ascii="Consolas" w:hAnsi="Consolas" w:cs="Courier New"/>
                <w:noProof/>
                <w:color w:val="0000FF"/>
                <w:sz w:val="22"/>
              </w:rPr>
              <w:t xml:space="preserve">new </w:t>
            </w:r>
            <w:r w:rsidRPr="00D759EF">
              <w:rPr>
                <w:rFonts w:ascii="Consolas" w:hAnsi="Consolas"/>
                <w:noProof/>
                <w:color w:val="2B91AF"/>
                <w:sz w:val="22"/>
              </w:rPr>
              <w:t>AnimalShelter</w:t>
            </w:r>
            <w:r w:rsidRPr="00D759EF">
              <w:rPr>
                <w:rFonts w:ascii="Consolas" w:hAnsi="Consolas"/>
                <w:noProof/>
                <w:sz w:val="22"/>
              </w:rPr>
              <w:t>&lt;</w:t>
            </w:r>
            <w:r w:rsidRPr="00D759EF">
              <w:rPr>
                <w:rFonts w:ascii="Consolas" w:hAnsi="Consolas"/>
                <w:noProof/>
                <w:color w:val="2B91AF"/>
                <w:sz w:val="22"/>
              </w:rPr>
              <w:t>Dog</w:t>
            </w:r>
            <w:r w:rsidRPr="00D759EF">
              <w:rPr>
                <w:rFonts w:ascii="Consolas" w:hAnsi="Consolas"/>
                <w:noProof/>
                <w:sz w:val="22"/>
              </w:rPr>
              <w:t>&gt;();</w:t>
            </w:r>
          </w:p>
          <w:p w14:paraId="6892D370"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t>shelter.Shelter(</w:t>
            </w:r>
            <w:r w:rsidRPr="00D759EF">
              <w:rPr>
                <w:rFonts w:ascii="Consolas" w:hAnsi="Consolas" w:cs="Courier New"/>
                <w:noProof/>
                <w:color w:val="0000FF"/>
                <w:sz w:val="22"/>
              </w:rPr>
              <w:t xml:space="preserve">new </w:t>
            </w:r>
            <w:r w:rsidRPr="00D759EF">
              <w:rPr>
                <w:rFonts w:ascii="Consolas" w:hAnsi="Consolas"/>
                <w:noProof/>
                <w:color w:val="2B91AF"/>
                <w:sz w:val="22"/>
              </w:rPr>
              <w:t>Dog</w:t>
            </w:r>
            <w:r w:rsidRPr="00D759EF">
              <w:rPr>
                <w:rFonts w:ascii="Consolas" w:hAnsi="Consolas"/>
                <w:noProof/>
                <w:sz w:val="22"/>
              </w:rPr>
              <w:t>());</w:t>
            </w:r>
          </w:p>
          <w:p w14:paraId="63C655F6"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t>shelter.Shelter(</w:t>
            </w:r>
            <w:r w:rsidRPr="00D759EF">
              <w:rPr>
                <w:rFonts w:ascii="Consolas" w:hAnsi="Consolas" w:cs="Courier New"/>
                <w:noProof/>
                <w:color w:val="0000FF"/>
                <w:sz w:val="22"/>
              </w:rPr>
              <w:t xml:space="preserve">new </w:t>
            </w:r>
            <w:r w:rsidRPr="00D759EF">
              <w:rPr>
                <w:rFonts w:ascii="Consolas" w:hAnsi="Consolas"/>
                <w:noProof/>
                <w:color w:val="2B91AF"/>
                <w:sz w:val="22"/>
              </w:rPr>
              <w:t>Dog</w:t>
            </w:r>
            <w:r w:rsidRPr="00D759EF">
              <w:rPr>
                <w:rFonts w:ascii="Consolas" w:hAnsi="Consolas"/>
                <w:noProof/>
                <w:sz w:val="22"/>
              </w:rPr>
              <w:t>());</w:t>
            </w:r>
          </w:p>
          <w:p w14:paraId="4ADCBC3F"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t>shelter.Shelter(</w:t>
            </w:r>
            <w:r w:rsidRPr="00D759EF">
              <w:rPr>
                <w:rFonts w:ascii="Consolas" w:hAnsi="Consolas" w:cs="Courier New"/>
                <w:noProof/>
                <w:color w:val="0000FF"/>
                <w:sz w:val="22"/>
              </w:rPr>
              <w:t xml:space="preserve">new </w:t>
            </w:r>
            <w:r w:rsidRPr="00D759EF">
              <w:rPr>
                <w:rFonts w:ascii="Consolas" w:hAnsi="Consolas"/>
                <w:noProof/>
                <w:color w:val="2B91AF"/>
                <w:sz w:val="22"/>
              </w:rPr>
              <w:t>Dog</w:t>
            </w:r>
            <w:r w:rsidRPr="00D759EF">
              <w:rPr>
                <w:rFonts w:ascii="Consolas" w:hAnsi="Consolas"/>
                <w:noProof/>
                <w:sz w:val="22"/>
              </w:rPr>
              <w:t>());</w:t>
            </w:r>
          </w:p>
          <w:p w14:paraId="112E9CB9"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color w:val="2B91AF"/>
                <w:sz w:val="22"/>
              </w:rPr>
              <w:t>Dog</w:t>
            </w:r>
            <w:r w:rsidRPr="00D759EF">
              <w:rPr>
                <w:rFonts w:ascii="Consolas" w:hAnsi="Consolas"/>
                <w:noProof/>
                <w:sz w:val="22"/>
              </w:rPr>
              <w:t xml:space="preserve"> d = shelter.Release(1); </w:t>
            </w:r>
            <w:r w:rsidRPr="00D759EF">
              <w:rPr>
                <w:rFonts w:ascii="Consolas" w:hAnsi="Consolas" w:cs="Courier New"/>
                <w:noProof/>
                <w:color w:val="008000"/>
                <w:sz w:val="22"/>
              </w:rPr>
              <w:t>// Release the second dog</w:t>
            </w:r>
          </w:p>
          <w:p w14:paraId="443F24E5"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color w:val="2B91AF"/>
                <w:sz w:val="22"/>
              </w:rPr>
              <w:t>Console</w:t>
            </w:r>
            <w:r w:rsidRPr="00D759EF">
              <w:rPr>
                <w:rFonts w:ascii="Consolas" w:hAnsi="Consolas"/>
                <w:noProof/>
                <w:sz w:val="22"/>
              </w:rPr>
              <w:t>.WriteLine(d);</w:t>
            </w:r>
          </w:p>
          <w:p w14:paraId="45774E2A"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t xml:space="preserve">d = shelter.Release(0); </w:t>
            </w:r>
            <w:r w:rsidRPr="00D759EF">
              <w:rPr>
                <w:rFonts w:ascii="Consolas" w:hAnsi="Consolas" w:cs="Courier New"/>
                <w:noProof/>
                <w:color w:val="008000"/>
                <w:sz w:val="22"/>
              </w:rPr>
              <w:t>// Release the first dog</w:t>
            </w:r>
          </w:p>
          <w:p w14:paraId="0CFE8D75"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color w:val="2B91AF"/>
                <w:sz w:val="22"/>
              </w:rPr>
              <w:t>Console</w:t>
            </w:r>
            <w:r w:rsidRPr="00D759EF">
              <w:rPr>
                <w:rFonts w:ascii="Consolas" w:hAnsi="Consolas"/>
                <w:noProof/>
                <w:sz w:val="22"/>
              </w:rPr>
              <w:t>.WriteLine(d);</w:t>
            </w:r>
          </w:p>
          <w:p w14:paraId="1C858012"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lastRenderedPageBreak/>
              <w:tab/>
              <w:t xml:space="preserve">d = shelter.Release(0); </w:t>
            </w:r>
            <w:r w:rsidRPr="00D759EF">
              <w:rPr>
                <w:rFonts w:ascii="Consolas" w:hAnsi="Consolas" w:cs="Courier New"/>
                <w:noProof/>
                <w:color w:val="008000"/>
                <w:sz w:val="22"/>
              </w:rPr>
              <w:t>// Release the third dog</w:t>
            </w:r>
          </w:p>
          <w:p w14:paraId="488EFFB7"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noProof/>
                <w:color w:val="2B91AF"/>
                <w:sz w:val="22"/>
              </w:rPr>
              <w:t>Console</w:t>
            </w:r>
            <w:r w:rsidRPr="00D759EF">
              <w:rPr>
                <w:rFonts w:ascii="Consolas" w:hAnsi="Consolas"/>
                <w:noProof/>
                <w:sz w:val="22"/>
              </w:rPr>
              <w:t>.WriteLine(d);</w:t>
            </w:r>
          </w:p>
          <w:p w14:paraId="30F4ECC4"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t xml:space="preserve">d = shelter.Release(0); </w:t>
            </w:r>
            <w:r w:rsidRPr="00D759EF">
              <w:rPr>
                <w:rFonts w:ascii="Consolas" w:hAnsi="Consolas" w:cs="Courier New"/>
                <w:noProof/>
                <w:color w:val="008000"/>
                <w:sz w:val="22"/>
              </w:rPr>
              <w:t>// Exception: invalid cell index</w:t>
            </w:r>
          </w:p>
          <w:p w14:paraId="3F2BFA83"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r w:rsidRPr="00D759EF">
              <w:rPr>
                <w:rFonts w:ascii="Consolas" w:hAnsi="Consolas" w:cs="Courier New"/>
                <w:noProof/>
                <w:sz w:val="22"/>
              </w:rPr>
              <w:t>}</w:t>
            </w:r>
          </w:p>
        </w:tc>
      </w:tr>
    </w:tbl>
    <w:p w14:paraId="5F8A4387" w14:textId="77777777" w:rsidR="00371D15" w:rsidRPr="00D759EF" w:rsidRDefault="00371D15" w:rsidP="00371D15">
      <w:pPr>
        <w:pStyle w:val="Heading3"/>
      </w:pPr>
      <w:r w:rsidRPr="00D759EF">
        <w:lastRenderedPageBreak/>
        <w:t>Advantages and Disadvantages of Generics</w:t>
      </w:r>
    </w:p>
    <w:p w14:paraId="564D7B9E" w14:textId="2CA3BD5D" w:rsidR="00371D15" w:rsidRPr="00D759EF" w:rsidRDefault="00371D15" w:rsidP="00371D15">
      <w:pPr>
        <w:spacing w:after="120"/>
      </w:pPr>
      <w:r w:rsidRPr="00D759EF">
        <w:t xml:space="preserve">Generic classes and methods </w:t>
      </w:r>
      <w:r w:rsidRPr="00D759EF">
        <w:rPr>
          <w:b/>
        </w:rPr>
        <w:t>increase the reusability of the code</w:t>
      </w:r>
      <w:r w:rsidRPr="00D759EF">
        <w:t xml:space="preserve">, </w:t>
      </w:r>
      <w:ins w:id="4882" w:author="Hans Zijlstra" w:date="2017-06-22T18:12:00Z">
        <w:r w:rsidR="00007363" w:rsidRPr="00D759EF">
          <w:t>its</w:t>
        </w:r>
      </w:ins>
      <w:del w:id="4883" w:author="Hans Zijlstra" w:date="2017-06-22T18:12:00Z">
        <w:r w:rsidRPr="00D759EF" w:rsidDel="00007363">
          <w:delText>the</w:delText>
        </w:r>
      </w:del>
      <w:r w:rsidRPr="00D759EF">
        <w:t xml:space="preserve"> security and </w:t>
      </w:r>
      <w:ins w:id="4884" w:author="Hans Zijlstra" w:date="2017-06-22T18:13:00Z">
        <w:r w:rsidR="00007363" w:rsidRPr="00D759EF">
          <w:t>its</w:t>
        </w:r>
      </w:ins>
      <w:del w:id="4885" w:author="Hans Zijlstra" w:date="2017-06-22T18:13:00Z">
        <w:r w:rsidRPr="00D759EF" w:rsidDel="00007363">
          <w:delText>the</w:delText>
        </w:r>
      </w:del>
      <w:r w:rsidRPr="00D759EF">
        <w:t xml:space="preserve"> performance</w:t>
      </w:r>
      <w:ins w:id="4886" w:author="Hans Zijlstra" w:date="2017-06-22T18:13:00Z">
        <w:r w:rsidR="00007363" w:rsidRPr="00D759EF">
          <w:t>, as</w:t>
        </w:r>
      </w:ins>
      <w:r w:rsidRPr="00D759EF">
        <w:t xml:space="preserve"> compared to other non-generic alternatives.</w:t>
      </w:r>
    </w:p>
    <w:p w14:paraId="758C339D" w14:textId="18185292" w:rsidR="00371D15" w:rsidRPr="00D759EF" w:rsidRDefault="00371D15" w:rsidP="00371D15">
      <w:pPr>
        <w:spacing w:after="120"/>
      </w:pPr>
      <w:r w:rsidRPr="00D759EF">
        <w:t xml:space="preserve">As a general rule, the </w:t>
      </w:r>
      <w:r w:rsidRPr="00D759EF">
        <w:rPr>
          <w:b/>
        </w:rPr>
        <w:t>programmer should strive to create and use generic classes, whenever it is possible</w:t>
      </w:r>
      <w:r w:rsidRPr="00D759EF">
        <w:t xml:space="preserve">. The more generic types are used, the higher </w:t>
      </w:r>
      <w:ins w:id="4887" w:author="Hans Zijlstra" w:date="2017-06-22T18:13:00Z">
        <w:r w:rsidR="00007363" w:rsidRPr="00D759EF">
          <w:t xml:space="preserve">the </w:t>
        </w:r>
      </w:ins>
      <w:r w:rsidRPr="00D759EF">
        <w:t xml:space="preserve">level of abstraction </w:t>
      </w:r>
      <w:del w:id="4888" w:author="Hans Zijlstra" w:date="2017-06-22T18:14:00Z">
        <w:r w:rsidRPr="00D759EF" w:rsidDel="00007363">
          <w:delText xml:space="preserve">there is </w:delText>
        </w:r>
      </w:del>
      <w:r w:rsidRPr="00D759EF">
        <w:t xml:space="preserve">in the program and the </w:t>
      </w:r>
      <w:ins w:id="4889" w:author="Hans Zijlstra" w:date="2017-06-22T18:14:00Z">
        <w:r w:rsidR="00007363" w:rsidRPr="00D759EF">
          <w:t xml:space="preserve">more flexible and </w:t>
        </w:r>
      </w:ins>
      <w:ins w:id="4890" w:author="Hans Zijlstra" w:date="2017-06-25T14:12:00Z">
        <w:r w:rsidR="009517B8" w:rsidRPr="00D759EF">
          <w:t>reusable</w:t>
        </w:r>
      </w:ins>
      <w:ins w:id="4891" w:author="Hans Zijlstra" w:date="2017-06-22T18:14:00Z">
        <w:r w:rsidR="00007363" w:rsidRPr="00D759EF">
          <w:t xml:space="preserve"> </w:t>
        </w:r>
      </w:ins>
      <w:r w:rsidRPr="00D759EF">
        <w:t>source code becomes</w:t>
      </w:r>
      <w:del w:id="4892" w:author="Hans Zijlstra" w:date="2017-06-22T18:14:00Z">
        <w:r w:rsidRPr="00D759EF" w:rsidDel="00007363">
          <w:delText xml:space="preserve"> more flexible and reusable</w:delText>
        </w:r>
      </w:del>
      <w:r w:rsidRPr="00D759EF">
        <w:t>. However</w:t>
      </w:r>
      <w:ins w:id="4893" w:author="Hans Zijlstra" w:date="2017-06-22T18:17:00Z">
        <w:r w:rsidR="00A510C2" w:rsidRPr="00D759EF">
          <w:t>,</w:t>
        </w:r>
      </w:ins>
      <w:r w:rsidRPr="00D759EF">
        <w:t xml:space="preserve"> we should keep in mind</w:t>
      </w:r>
      <w:del w:id="4894" w:author="Hans Zijlstra" w:date="2017-06-22T18:17:00Z">
        <w:r w:rsidRPr="00D759EF" w:rsidDel="00A510C2">
          <w:delText>,</w:delText>
        </w:r>
      </w:del>
      <w:r w:rsidRPr="00D759EF">
        <w:t xml:space="preserve"> that overuse of generics can lead to over-generalization and the code may become unreadable and difficult to understand by other programmers.</w:t>
      </w:r>
    </w:p>
    <w:p w14:paraId="1EA4F85C" w14:textId="77777777" w:rsidR="00371D15" w:rsidRPr="00D759EF" w:rsidRDefault="00371D15" w:rsidP="00371D15">
      <w:pPr>
        <w:pStyle w:val="Heading3"/>
      </w:pPr>
      <w:r w:rsidRPr="00D759EF">
        <w:t>Naming the Parameters of the Generic Types</w:t>
      </w:r>
    </w:p>
    <w:p w14:paraId="39D8B1AC" w14:textId="4E675265" w:rsidR="00371D15" w:rsidRPr="00D759EF" w:rsidRDefault="00371D15" w:rsidP="00371D15">
      <w:pPr>
        <w:spacing w:after="120"/>
      </w:pPr>
      <w:r w:rsidRPr="00D759EF">
        <w:t xml:space="preserve">Before we </w:t>
      </w:r>
      <w:del w:id="4895" w:author="Hans Zijlstra" w:date="2017-06-22T18:18:00Z">
        <w:r w:rsidRPr="00D759EF" w:rsidDel="009F38F9">
          <w:delText xml:space="preserve">finish </w:delText>
        </w:r>
      </w:del>
      <w:ins w:id="4896" w:author="Hans Zijlstra" w:date="2017-06-22T18:18:00Z">
        <w:r w:rsidR="009F38F9" w:rsidRPr="00D759EF">
          <w:t xml:space="preserve">complete the topic of </w:t>
        </w:r>
      </w:ins>
      <w:r w:rsidRPr="00D759EF">
        <w:t>generics</w:t>
      </w:r>
      <w:del w:id="4897" w:author="Hans Zijlstra" w:date="2017-06-22T18:18:00Z">
        <w:r w:rsidRPr="00D759EF" w:rsidDel="009F38F9">
          <w:delText xml:space="preserve"> as a topic</w:delText>
        </w:r>
      </w:del>
      <w:r w:rsidRPr="00D759EF">
        <w:t xml:space="preserve">, let’s </w:t>
      </w:r>
      <w:del w:id="4898" w:author="Hans Zijlstra" w:date="2017-06-22T18:18:00Z">
        <w:r w:rsidRPr="00D759EF" w:rsidDel="009F38F9">
          <w:delText>give you</w:delText>
        </w:r>
      </w:del>
      <w:ins w:id="4899" w:author="Hans Zijlstra" w:date="2017-06-22T18:19:00Z">
        <w:r w:rsidR="009F38F9" w:rsidRPr="00D759EF">
          <w:t>look at</w:t>
        </w:r>
      </w:ins>
      <w:r w:rsidRPr="00D759EF">
        <w:t xml:space="preserve"> some guidance on working with</w:t>
      </w:r>
      <w:del w:id="4900" w:author="Hans Zijlstra" w:date="2017-06-22T18:20:00Z">
        <w:r w:rsidRPr="00D759EF" w:rsidDel="009F38F9">
          <w:delText xml:space="preserve"> </w:delText>
        </w:r>
      </w:del>
      <w:del w:id="4901" w:author="Hans Zijlstra" w:date="2017-06-22T18:19:00Z">
        <w:r w:rsidRPr="00D759EF" w:rsidDel="009F38F9">
          <w:delText>the</w:delText>
        </w:r>
      </w:del>
      <w:r w:rsidRPr="00D759EF">
        <w:t xml:space="preserve"> </w:t>
      </w:r>
      <w:del w:id="4902" w:author="Hans Zijlstra" w:date="2017-06-22T18:19:00Z">
        <w:r w:rsidRPr="00D759EF" w:rsidDel="009F38F9">
          <w:delText>substitutes (</w:delText>
        </w:r>
      </w:del>
      <w:r w:rsidRPr="00D759EF">
        <w:t>parameters</w:t>
      </w:r>
      <w:del w:id="4903" w:author="Hans Zijlstra" w:date="2017-06-22T18:19:00Z">
        <w:r w:rsidRPr="00D759EF" w:rsidDel="009F38F9">
          <w:delText>)</w:delText>
        </w:r>
      </w:del>
      <w:r w:rsidRPr="00D759EF">
        <w:t xml:space="preserve"> of unknown types in a generic class:</w:t>
      </w:r>
    </w:p>
    <w:p w14:paraId="4924DB91" w14:textId="01A91DE1" w:rsidR="00371D15" w:rsidRPr="00D759EF" w:rsidRDefault="00371D15" w:rsidP="00371D15">
      <w:pPr>
        <w:numPr>
          <w:ilvl w:val="0"/>
          <w:numId w:val="20"/>
        </w:numPr>
        <w:tabs>
          <w:tab w:val="clear" w:pos="568"/>
        </w:tabs>
        <w:spacing w:after="120"/>
      </w:pPr>
      <w:r w:rsidRPr="00D759EF">
        <w:t>If there is just one unknown type in the generic</w:t>
      </w:r>
      <w:ins w:id="4904" w:author="Hans Zijlstra" w:date="2017-06-22T18:20:00Z">
        <w:r w:rsidR="009F38F9" w:rsidRPr="00D759EF">
          <w:t xml:space="preserve"> class</w:t>
        </w:r>
      </w:ins>
      <w:r w:rsidRPr="00D759EF">
        <w:t xml:space="preserve">, it is common to use the letter </w:t>
      </w:r>
      <w:r w:rsidRPr="00D759EF">
        <w:rPr>
          <w:rFonts w:ascii="Consolas" w:hAnsi="Consolas"/>
          <w:b/>
          <w:bCs/>
          <w:noProof/>
          <w:kern w:val="32"/>
          <w:sz w:val="22"/>
        </w:rPr>
        <w:t>T</w:t>
      </w:r>
      <w:r w:rsidRPr="00D759EF">
        <w:t xml:space="preserve">, as a </w:t>
      </w:r>
      <w:ins w:id="4905" w:author="Hans Zijlstra" w:date="2017-06-22T18:22:00Z">
        <w:r w:rsidR="009F38F9" w:rsidRPr="00D759EF">
          <w:t>par</w:t>
        </w:r>
      </w:ins>
      <w:ins w:id="4906" w:author="Hans Zijlstra" w:date="2017-06-22T18:23:00Z">
        <w:r w:rsidR="009F38F9" w:rsidRPr="00D759EF">
          <w:t>ameter</w:t>
        </w:r>
      </w:ins>
      <w:commentRangeStart w:id="4907"/>
      <w:del w:id="4908" w:author="Hans Zijlstra" w:date="2017-06-22T18:22:00Z">
        <w:r w:rsidRPr="00D759EF" w:rsidDel="009F38F9">
          <w:delText>substitute</w:delText>
        </w:r>
      </w:del>
      <w:commentRangeEnd w:id="4907"/>
      <w:r w:rsidR="009F38F9" w:rsidRPr="00D759EF">
        <w:rPr>
          <w:rStyle w:val="CommentReference"/>
        </w:rPr>
        <w:commentReference w:id="4907"/>
      </w:r>
      <w:r w:rsidRPr="00D759EF">
        <w:t xml:space="preserve"> for that unknown type. </w:t>
      </w:r>
      <w:del w:id="4909" w:author="Hans Zijlstra" w:date="2017-06-22T18:21:00Z">
        <w:r w:rsidRPr="00011129" w:rsidDel="009F38F9">
          <w:delText>As an example we can give our</w:delText>
        </w:r>
      </w:del>
      <w:ins w:id="4910" w:author="Hans Zijlstra" w:date="2017-06-22T18:21:00Z">
        <w:r w:rsidR="009F38F9" w:rsidRPr="00AA044A">
          <w:t>The</w:t>
        </w:r>
      </w:ins>
      <w:r w:rsidRPr="00AA044A">
        <w:t xml:space="preserve"> class declaration </w:t>
      </w:r>
      <w:r w:rsidRPr="002959F9">
        <w:rPr>
          <w:rFonts w:ascii="Consolas" w:hAnsi="Consolas"/>
          <w:b/>
          <w:bCs/>
          <w:noProof/>
          <w:kern w:val="32"/>
          <w:sz w:val="22"/>
        </w:rPr>
        <w:t>AnimalShelter&lt;T&gt;</w:t>
      </w:r>
      <w:r w:rsidRPr="00977A5E">
        <w:t>, which we used</w:t>
      </w:r>
      <w:ins w:id="4911" w:author="Hans Zijlstra" w:date="2017-06-22T18:23:00Z">
        <w:r w:rsidR="009F38F9" w:rsidRPr="00977A5E">
          <w:t xml:space="preserve"> before,</w:t>
        </w:r>
      </w:ins>
      <w:r w:rsidRPr="0028675A">
        <w:t xml:space="preserve"> </w:t>
      </w:r>
      <w:del w:id="4912" w:author="Hans Zijlstra" w:date="2017-06-22T18:23:00Z">
        <w:r w:rsidRPr="00F04548" w:rsidDel="009F38F9">
          <w:delText>until n</w:delText>
        </w:r>
        <w:r w:rsidRPr="00D759EF" w:rsidDel="009F38F9">
          <w:delText>ow</w:delText>
        </w:r>
      </w:del>
      <w:ins w:id="4913" w:author="Hans Zijlstra" w:date="2017-06-25T14:13:00Z">
        <w:r w:rsidR="009517B8">
          <w:t>s</w:t>
        </w:r>
      </w:ins>
      <w:ins w:id="4914" w:author="Hans Zijlstra" w:date="2017-06-25T14:14:00Z">
        <w:r w:rsidR="009517B8">
          <w:t>erves</w:t>
        </w:r>
      </w:ins>
      <w:ins w:id="4915" w:author="Hans Zijlstra" w:date="2017-06-22T18:23:00Z">
        <w:r w:rsidR="009F38F9" w:rsidRPr="00D759EF">
          <w:t xml:space="preserve"> as an example</w:t>
        </w:r>
      </w:ins>
      <w:r w:rsidRPr="00D759EF">
        <w:t>.</w:t>
      </w:r>
    </w:p>
    <w:p w14:paraId="2608197A" w14:textId="33D852DB" w:rsidR="00371D15" w:rsidRPr="00D759EF" w:rsidRDefault="00371D15" w:rsidP="00371D15">
      <w:pPr>
        <w:numPr>
          <w:ilvl w:val="0"/>
          <w:numId w:val="20"/>
        </w:numPr>
        <w:tabs>
          <w:tab w:val="clear" w:pos="568"/>
        </w:tabs>
        <w:spacing w:after="120"/>
      </w:pPr>
      <w:del w:id="4916" w:author="Hans Zijlstra" w:date="2017-06-22T18:24:00Z">
        <w:r w:rsidRPr="00D759EF" w:rsidDel="009F38F9">
          <w:delText xml:space="preserve">To the </w:delText>
        </w:r>
        <w:commentRangeStart w:id="4917"/>
        <w:r w:rsidRPr="00D759EF" w:rsidDel="009F38F9">
          <w:delText>substitutes</w:delText>
        </w:r>
      </w:del>
      <w:ins w:id="4918" w:author="Hans Zijlstra" w:date="2017-06-22T18:24:00Z">
        <w:r w:rsidR="009F38F9" w:rsidRPr="00D759EF">
          <w:t>The</w:t>
        </w:r>
      </w:ins>
      <w:ins w:id="4919" w:author="Hans Zijlstra" w:date="2017-06-22T18:25:00Z">
        <w:r w:rsidR="009F38F9" w:rsidRPr="00D759EF">
          <w:t xml:space="preserve"> parameters for unknown types</w:t>
        </w:r>
      </w:ins>
      <w:r w:rsidRPr="00D759EF">
        <w:t xml:space="preserve"> </w:t>
      </w:r>
      <w:commentRangeEnd w:id="4917"/>
      <w:r w:rsidR="00730421" w:rsidRPr="00D759EF">
        <w:rPr>
          <w:rStyle w:val="CommentReference"/>
        </w:rPr>
        <w:commentReference w:id="4917"/>
      </w:r>
      <w:r w:rsidRPr="00D759EF">
        <w:t xml:space="preserve">should </w:t>
      </w:r>
      <w:del w:id="4920" w:author="Hans Zijlstra" w:date="2017-06-22T18:25:00Z">
        <w:r w:rsidRPr="00011129" w:rsidDel="009F38F9">
          <w:delText>be given</w:delText>
        </w:r>
      </w:del>
      <w:ins w:id="4921" w:author="Hans Zijlstra" w:date="2017-06-22T18:25:00Z">
        <w:r w:rsidR="009F38F9" w:rsidRPr="00AA044A">
          <w:t>have</w:t>
        </w:r>
      </w:ins>
      <w:del w:id="4922" w:author="Hans Zijlstra" w:date="2017-06-22T18:25:00Z">
        <w:r w:rsidRPr="00AA044A" w:rsidDel="009F38F9">
          <w:delText xml:space="preserve"> the</w:delText>
        </w:r>
      </w:del>
      <w:r w:rsidRPr="002959F9">
        <w:t xml:space="preserve"> most descriptive names</w:t>
      </w:r>
      <w:del w:id="4923" w:author="Hans Zijlstra" w:date="2017-06-22T18:26:00Z">
        <w:r w:rsidRPr="00977A5E" w:rsidDel="009F38F9">
          <w:delText>, unless a letter is not a sufficiently descriptive and well-chosen name</w:delText>
        </w:r>
      </w:del>
      <w:r w:rsidRPr="00977A5E">
        <w:t xml:space="preserve">, </w:t>
      </w:r>
      <w:ins w:id="4924" w:author="Hans Zijlstra" w:date="2017-06-22T18:26:00Z">
        <w:r w:rsidR="009F38F9" w:rsidRPr="0028675A">
          <w:t xml:space="preserve">as </w:t>
        </w:r>
      </w:ins>
      <w:r w:rsidRPr="00F04548">
        <w:t xml:space="preserve">this will </w:t>
      </w:r>
      <w:del w:id="4925" w:author="Hans Zijlstra" w:date="2017-06-22T18:26:00Z">
        <w:r w:rsidRPr="00D759EF" w:rsidDel="009F38F9">
          <w:delText xml:space="preserve">not </w:delText>
        </w:r>
      </w:del>
      <w:r w:rsidRPr="00D759EF">
        <w:t xml:space="preserve">improve </w:t>
      </w:r>
      <w:ins w:id="4926" w:author="Hans Zijlstra" w:date="2017-06-22T18:26:00Z">
        <w:r w:rsidR="009F38F9" w:rsidRPr="00D759EF">
          <w:t xml:space="preserve">the </w:t>
        </w:r>
      </w:ins>
      <w:r w:rsidRPr="00D759EF">
        <w:t xml:space="preserve">readability of the source code. For instance, we can modify our example, replacing the letter </w:t>
      </w:r>
      <w:r w:rsidRPr="00D759EF">
        <w:rPr>
          <w:rFonts w:ascii="Consolas" w:hAnsi="Consolas"/>
          <w:b/>
          <w:bCs/>
          <w:noProof/>
          <w:kern w:val="32"/>
          <w:sz w:val="22"/>
        </w:rPr>
        <w:t>T</w:t>
      </w:r>
      <w:r w:rsidRPr="00D759EF">
        <w:t xml:space="preserve">, with </w:t>
      </w:r>
      <w:ins w:id="4927" w:author="Hans Zijlstra" w:date="2017-06-22T18:27:00Z">
        <w:r w:rsidR="009F38F9" w:rsidRPr="00D759EF">
          <w:t>a</w:t>
        </w:r>
      </w:ins>
      <w:del w:id="4928" w:author="Hans Zijlstra" w:date="2017-06-22T18:27:00Z">
        <w:r w:rsidRPr="00D759EF" w:rsidDel="009F38F9">
          <w:delText>the</w:delText>
        </w:r>
      </w:del>
      <w:r w:rsidRPr="00D759EF">
        <w:t xml:space="preserve"> more descriptive </w:t>
      </w:r>
      <w:del w:id="4929" w:author="Hans Zijlstra" w:date="2017-06-22T18:27:00Z">
        <w:r w:rsidRPr="00D759EF" w:rsidDel="009F38F9">
          <w:delText xml:space="preserve">substitute </w:delText>
        </w:r>
      </w:del>
      <w:ins w:id="4930" w:author="Hans Zijlstra" w:date="2017-06-22T18:27:00Z">
        <w:r w:rsidR="009F38F9" w:rsidRPr="00D759EF">
          <w:t xml:space="preserve">parameter of </w:t>
        </w:r>
      </w:ins>
      <w:ins w:id="4931" w:author="Hans Zijlstra" w:date="2017-06-25T14:15:00Z">
        <w:r w:rsidR="009517B8" w:rsidRPr="00D759EF">
          <w:t>unknown</w:t>
        </w:r>
      </w:ins>
      <w:ins w:id="4932" w:author="Hans Zijlstra" w:date="2017-06-22T18:27:00Z">
        <w:r w:rsidR="009F38F9" w:rsidRPr="00D759EF">
          <w:t xml:space="preserve"> type </w:t>
        </w:r>
        <w:r w:rsidR="004202C0" w:rsidRPr="00D759EF">
          <w:t>that</w:t>
        </w:r>
      </w:ins>
      <w:ins w:id="4933" w:author="Hans Zijlstra" w:date="2017-06-22T18:28:00Z">
        <w:r w:rsidR="004202C0" w:rsidRPr="00D759EF">
          <w:t>, for instance,</w:t>
        </w:r>
      </w:ins>
      <w:ins w:id="4934" w:author="Hans Zijlstra" w:date="2017-06-22T18:27:00Z">
        <w:r w:rsidR="004202C0" w:rsidRPr="00D759EF">
          <w:t xml:space="preserve"> i</w:t>
        </w:r>
      </w:ins>
      <w:ins w:id="4935" w:author="Hans Zijlstra" w:date="2017-06-22T18:28:00Z">
        <w:r w:rsidR="004202C0" w:rsidRPr="00D759EF">
          <w:t>s called</w:t>
        </w:r>
      </w:ins>
      <w:del w:id="4936" w:author="Hans Zijlstra" w:date="2017-06-22T18:27:00Z">
        <w:r w:rsidRPr="00D759EF" w:rsidDel="009F38F9">
          <w:delText>for</w:delText>
        </w:r>
      </w:del>
      <w:r w:rsidRPr="00D759EF">
        <w:t xml:space="preserve"> </w:t>
      </w:r>
      <w:r w:rsidRPr="00D759EF">
        <w:rPr>
          <w:rFonts w:ascii="Consolas" w:hAnsi="Consolas"/>
          <w:b/>
          <w:bCs/>
          <w:noProof/>
          <w:kern w:val="32"/>
          <w:sz w:val="22"/>
        </w:rPr>
        <w:t>Animal</w:t>
      </w:r>
      <w:r w:rsidRPr="00D759EF">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7970"/>
      </w:tblGrid>
      <w:tr w:rsidR="00371D15" w:rsidRPr="00D759EF" w14:paraId="0F11762B" w14:textId="77777777" w:rsidTr="00563712">
        <w:tc>
          <w:tcPr>
            <w:tcW w:w="7970" w:type="dxa"/>
            <w:tcBorders>
              <w:top w:val="single" w:sz="4" w:space="0" w:color="auto"/>
              <w:left w:val="single" w:sz="4" w:space="0" w:color="auto"/>
              <w:bottom w:val="single" w:sz="4" w:space="0" w:color="auto"/>
              <w:right w:val="single" w:sz="4" w:space="0" w:color="auto"/>
            </w:tcBorders>
            <w:shd w:val="clear" w:color="auto" w:fill="F3F3F3"/>
          </w:tcPr>
          <w:p w14:paraId="1FC621F5" w14:textId="77777777" w:rsidR="00371D15" w:rsidRPr="00D759EF" w:rsidRDefault="00371D15" w:rsidP="00563712">
            <w:pPr>
              <w:spacing w:before="0"/>
              <w:jc w:val="center"/>
              <w:rPr>
                <w:rFonts w:ascii="Consolas" w:hAnsi="Consolas"/>
                <w:b/>
                <w:bCs/>
                <w:noProof/>
                <w:kern w:val="32"/>
                <w:sz w:val="22"/>
              </w:rPr>
            </w:pPr>
            <w:r w:rsidRPr="00D759EF">
              <w:rPr>
                <w:rFonts w:ascii="Consolas" w:hAnsi="Consolas"/>
                <w:b/>
                <w:bCs/>
                <w:noProof/>
                <w:kern w:val="32"/>
                <w:sz w:val="22"/>
              </w:rPr>
              <w:t>AnimalShelter.cs</w:t>
            </w:r>
          </w:p>
        </w:tc>
      </w:tr>
      <w:tr w:rsidR="00371D15" w:rsidRPr="00D759EF" w14:paraId="7DA09E1D" w14:textId="77777777" w:rsidTr="00563712">
        <w:tc>
          <w:tcPr>
            <w:tcW w:w="7970" w:type="dxa"/>
            <w:tcBorders>
              <w:top w:val="single" w:sz="4" w:space="0" w:color="auto"/>
              <w:left w:val="single" w:sz="4" w:space="0" w:color="auto"/>
              <w:bottom w:val="single" w:sz="4" w:space="0" w:color="auto"/>
              <w:right w:val="single" w:sz="4" w:space="0" w:color="auto"/>
            </w:tcBorders>
          </w:tcPr>
          <w:p w14:paraId="2BEF1202"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cs="Courier New"/>
                <w:noProof/>
                <w:color w:val="0000FF"/>
                <w:sz w:val="22"/>
                <w:lang w:eastAsia="es-ES"/>
              </w:rPr>
              <w:t xml:space="preserve">public class </w:t>
            </w:r>
            <w:r w:rsidRPr="00D759EF">
              <w:rPr>
                <w:rFonts w:ascii="Consolas" w:hAnsi="Consolas"/>
                <w:noProof/>
                <w:color w:val="2B91AF"/>
                <w:sz w:val="22"/>
              </w:rPr>
              <w:t>AnimalShelter</w:t>
            </w:r>
            <w:r w:rsidRPr="00D759EF">
              <w:rPr>
                <w:rFonts w:ascii="Consolas" w:hAnsi="Consolas"/>
                <w:noProof/>
                <w:sz w:val="22"/>
              </w:rPr>
              <w:t>&lt;Animal&gt;</w:t>
            </w:r>
          </w:p>
          <w:p w14:paraId="0D92AE05"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r w:rsidRPr="00D759EF">
              <w:rPr>
                <w:rFonts w:ascii="Consolas" w:hAnsi="Consolas" w:cs="Courier New"/>
                <w:noProof/>
                <w:sz w:val="22"/>
                <w:lang w:eastAsia="es-ES"/>
              </w:rPr>
              <w:t>{</w:t>
            </w:r>
          </w:p>
          <w:p w14:paraId="4F2AC0BE" w14:textId="77777777" w:rsidR="00371D15" w:rsidRPr="00D759EF" w:rsidRDefault="00371D15" w:rsidP="00563712">
            <w:pPr>
              <w:autoSpaceDE w:val="0"/>
              <w:autoSpaceDN w:val="0"/>
              <w:adjustRightInd w:val="0"/>
              <w:spacing w:before="0"/>
              <w:jc w:val="left"/>
              <w:rPr>
                <w:rFonts w:ascii="Consolas" w:hAnsi="Consolas" w:cs="Courier New"/>
                <w:noProof/>
                <w:color w:val="008000"/>
                <w:sz w:val="22"/>
              </w:rPr>
            </w:pPr>
            <w:r w:rsidRPr="00D759EF">
              <w:rPr>
                <w:rFonts w:ascii="Consolas" w:hAnsi="Consolas"/>
                <w:noProof/>
                <w:sz w:val="22"/>
              </w:rPr>
              <w:tab/>
            </w:r>
            <w:r w:rsidRPr="00D759EF">
              <w:rPr>
                <w:rFonts w:ascii="Consolas" w:hAnsi="Consolas" w:cs="Courier New"/>
                <w:noProof/>
                <w:color w:val="008000"/>
                <w:sz w:val="22"/>
              </w:rPr>
              <w:t>// … The rest of the code …</w:t>
            </w:r>
          </w:p>
          <w:p w14:paraId="36312B71"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p>
          <w:p w14:paraId="175C4F8A"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public void</w:t>
            </w:r>
            <w:r w:rsidRPr="00D759EF">
              <w:rPr>
                <w:rFonts w:ascii="Consolas" w:hAnsi="Consolas"/>
                <w:noProof/>
                <w:sz w:val="22"/>
              </w:rPr>
              <w:t xml:space="preserve"> Shelter(Animal newAnimal)</w:t>
            </w:r>
          </w:p>
          <w:p w14:paraId="4B643188"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5DCD046C" w14:textId="77777777" w:rsidR="00371D15" w:rsidRPr="00D759EF" w:rsidRDefault="00371D15" w:rsidP="00563712">
            <w:pPr>
              <w:autoSpaceDE w:val="0"/>
              <w:autoSpaceDN w:val="0"/>
              <w:adjustRightInd w:val="0"/>
              <w:spacing w:before="0"/>
              <w:jc w:val="left"/>
              <w:rPr>
                <w:rFonts w:ascii="Consolas" w:hAnsi="Consolas" w:cs="Courier New"/>
                <w:noProof/>
                <w:color w:val="008000"/>
                <w:sz w:val="22"/>
              </w:rPr>
            </w:pP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8000"/>
                <w:sz w:val="22"/>
              </w:rPr>
              <w:t>// Method body here</w:t>
            </w:r>
          </w:p>
          <w:p w14:paraId="1D2F9128"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44E070EA" w14:textId="77777777" w:rsidR="00371D15" w:rsidRPr="00D759EF" w:rsidRDefault="00371D15" w:rsidP="00563712">
            <w:pPr>
              <w:autoSpaceDE w:val="0"/>
              <w:autoSpaceDN w:val="0"/>
              <w:adjustRightInd w:val="0"/>
              <w:spacing w:before="0"/>
              <w:jc w:val="left"/>
              <w:rPr>
                <w:rFonts w:ascii="Consolas" w:hAnsi="Consolas" w:cs="Courier New"/>
                <w:noProof/>
                <w:color w:val="0000FF"/>
                <w:sz w:val="22"/>
              </w:rPr>
            </w:pPr>
          </w:p>
          <w:p w14:paraId="7158A27D"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r>
            <w:r w:rsidRPr="00D759EF">
              <w:rPr>
                <w:rFonts w:ascii="Consolas" w:hAnsi="Consolas" w:cs="Courier New"/>
                <w:noProof/>
                <w:color w:val="0000FF"/>
                <w:sz w:val="22"/>
              </w:rPr>
              <w:t>public</w:t>
            </w:r>
            <w:r w:rsidRPr="00D759EF">
              <w:rPr>
                <w:rFonts w:ascii="Consolas" w:hAnsi="Consolas"/>
                <w:noProof/>
                <w:sz w:val="22"/>
              </w:rPr>
              <w:t xml:space="preserve"> Animal Release(</w:t>
            </w:r>
            <w:r w:rsidRPr="00D759EF">
              <w:rPr>
                <w:rFonts w:ascii="Consolas" w:hAnsi="Consolas" w:cs="Courier New"/>
                <w:noProof/>
                <w:color w:val="0000FF"/>
                <w:sz w:val="22"/>
              </w:rPr>
              <w:t>int</w:t>
            </w:r>
            <w:r w:rsidRPr="00D759EF">
              <w:rPr>
                <w:rFonts w:ascii="Consolas" w:hAnsi="Consolas"/>
                <w:noProof/>
                <w:sz w:val="22"/>
              </w:rPr>
              <w:t xml:space="preserve"> i)</w:t>
            </w:r>
          </w:p>
          <w:p w14:paraId="705E7B4F" w14:textId="77777777" w:rsidR="00371D15" w:rsidRPr="00D759EF" w:rsidRDefault="00371D15" w:rsidP="00563712">
            <w:pPr>
              <w:autoSpaceDE w:val="0"/>
              <w:autoSpaceDN w:val="0"/>
              <w:adjustRightInd w:val="0"/>
              <w:spacing w:before="0"/>
              <w:jc w:val="left"/>
              <w:rPr>
                <w:rFonts w:ascii="Consolas" w:hAnsi="Consolas"/>
                <w:noProof/>
                <w:sz w:val="22"/>
              </w:rPr>
            </w:pPr>
            <w:r w:rsidRPr="00D759EF">
              <w:rPr>
                <w:rFonts w:ascii="Consolas" w:hAnsi="Consolas"/>
                <w:noProof/>
                <w:sz w:val="22"/>
              </w:rPr>
              <w:tab/>
              <w:t>{</w:t>
            </w:r>
          </w:p>
          <w:p w14:paraId="73AD8719" w14:textId="77777777" w:rsidR="00371D15" w:rsidRPr="00D759EF" w:rsidRDefault="00371D15" w:rsidP="00563712">
            <w:pPr>
              <w:autoSpaceDE w:val="0"/>
              <w:autoSpaceDN w:val="0"/>
              <w:adjustRightInd w:val="0"/>
              <w:spacing w:before="0"/>
              <w:jc w:val="left"/>
              <w:rPr>
                <w:rFonts w:ascii="Consolas" w:hAnsi="Consolas" w:cs="Courier New"/>
                <w:noProof/>
                <w:color w:val="008000"/>
                <w:sz w:val="22"/>
              </w:rPr>
            </w:pPr>
            <w:r w:rsidRPr="00D759EF">
              <w:rPr>
                <w:rFonts w:ascii="Consolas" w:hAnsi="Consolas"/>
                <w:noProof/>
                <w:sz w:val="22"/>
              </w:rPr>
              <w:tab/>
            </w:r>
            <w:r w:rsidRPr="00D759EF">
              <w:rPr>
                <w:rFonts w:ascii="Consolas" w:hAnsi="Consolas"/>
                <w:noProof/>
                <w:sz w:val="22"/>
              </w:rPr>
              <w:tab/>
            </w:r>
            <w:r w:rsidRPr="00D759EF">
              <w:rPr>
                <w:rFonts w:ascii="Consolas" w:hAnsi="Consolas" w:cs="Courier New"/>
                <w:noProof/>
                <w:color w:val="008000"/>
                <w:sz w:val="22"/>
              </w:rPr>
              <w:t>// Method body here</w:t>
            </w:r>
          </w:p>
          <w:p w14:paraId="6324BE98" w14:textId="77777777" w:rsidR="00371D15" w:rsidRPr="00D759EF" w:rsidRDefault="00371D15" w:rsidP="00563712">
            <w:pPr>
              <w:autoSpaceDE w:val="0"/>
              <w:autoSpaceDN w:val="0"/>
              <w:adjustRightInd w:val="0"/>
              <w:spacing w:before="0"/>
              <w:jc w:val="left"/>
              <w:rPr>
                <w:rFonts w:ascii="Consolas" w:hAnsi="Consolas" w:cs="Courier New"/>
                <w:noProof/>
                <w:sz w:val="22"/>
              </w:rPr>
            </w:pPr>
            <w:r w:rsidRPr="00D759EF">
              <w:rPr>
                <w:rFonts w:ascii="Consolas" w:hAnsi="Consolas" w:cs="Courier New"/>
                <w:noProof/>
                <w:sz w:val="22"/>
              </w:rPr>
              <w:tab/>
              <w:t>}</w:t>
            </w:r>
          </w:p>
          <w:p w14:paraId="13B0B872" w14:textId="77777777" w:rsidR="00371D15" w:rsidRPr="00D759EF" w:rsidRDefault="00371D15" w:rsidP="00563712">
            <w:pPr>
              <w:autoSpaceDE w:val="0"/>
              <w:autoSpaceDN w:val="0"/>
              <w:adjustRightInd w:val="0"/>
              <w:spacing w:before="0"/>
              <w:jc w:val="left"/>
              <w:rPr>
                <w:rFonts w:ascii="Consolas" w:hAnsi="Consolas" w:cs="Courier New"/>
                <w:noProof/>
                <w:sz w:val="22"/>
                <w:lang w:eastAsia="es-ES"/>
              </w:rPr>
            </w:pPr>
            <w:r w:rsidRPr="00D759EF">
              <w:rPr>
                <w:rFonts w:ascii="Consolas" w:hAnsi="Consolas" w:cs="Courier New"/>
                <w:noProof/>
                <w:sz w:val="22"/>
                <w:lang w:eastAsia="es-ES"/>
              </w:rPr>
              <w:t>}</w:t>
            </w:r>
          </w:p>
        </w:tc>
      </w:tr>
    </w:tbl>
    <w:p w14:paraId="15DEC14A" w14:textId="2B4A46BE" w:rsidR="00371D15" w:rsidRPr="00D759EF" w:rsidRDefault="00371D15" w:rsidP="00371D15">
      <w:r w:rsidRPr="00D759EF">
        <w:t xml:space="preserve">When we use descriptive names </w:t>
      </w:r>
      <w:commentRangeStart w:id="4937"/>
      <w:ins w:id="4938" w:author="Hans Zijlstra" w:date="2017-06-22T18:29:00Z">
        <w:r w:rsidR="00730421" w:rsidRPr="00D759EF">
          <w:t xml:space="preserve">for </w:t>
        </w:r>
      </w:ins>
      <w:del w:id="4939" w:author="Hans Zijlstra" w:date="2017-06-22T18:28:00Z">
        <w:r w:rsidRPr="00D759EF" w:rsidDel="00730421">
          <w:delText>of substitutes</w:delText>
        </w:r>
      </w:del>
      <w:ins w:id="4940" w:author="Hans Zijlstra" w:date="2017-06-22T18:28:00Z">
        <w:r w:rsidR="00730421" w:rsidRPr="00D759EF">
          <w:t>parameters of unk</w:t>
        </w:r>
      </w:ins>
      <w:ins w:id="4941" w:author="Hans Zijlstra" w:date="2017-06-22T18:29:00Z">
        <w:r w:rsidR="00730421" w:rsidRPr="00D759EF">
          <w:t>nown type</w:t>
        </w:r>
      </w:ins>
      <w:commentRangeEnd w:id="4937"/>
      <w:ins w:id="4942" w:author="Hans Zijlstra" w:date="2017-06-22T18:30:00Z">
        <w:r w:rsidR="00730421" w:rsidRPr="00D759EF">
          <w:rPr>
            <w:rStyle w:val="CommentReference"/>
          </w:rPr>
          <w:commentReference w:id="4937"/>
        </w:r>
      </w:ins>
      <w:r w:rsidRPr="00011129">
        <w:t xml:space="preserve"> instead of a letter, </w:t>
      </w:r>
      <w:ins w:id="4943" w:author="Hans Zijlstra" w:date="2017-06-22T18:29:00Z">
        <w:r w:rsidR="00730421" w:rsidRPr="00AA044A">
          <w:t xml:space="preserve">then </w:t>
        </w:r>
      </w:ins>
      <w:r w:rsidRPr="00AA044A">
        <w:t xml:space="preserve">it is better to add </w:t>
      </w:r>
      <w:r w:rsidRPr="002959F9">
        <w:rPr>
          <w:rFonts w:ascii="Consolas" w:hAnsi="Consolas"/>
          <w:b/>
          <w:bCs/>
          <w:noProof/>
          <w:kern w:val="32"/>
          <w:sz w:val="22"/>
        </w:rPr>
        <w:t>T</w:t>
      </w:r>
      <w:r w:rsidRPr="00977A5E">
        <w:t xml:space="preserve"> at the beginning of the name, to </w:t>
      </w:r>
      <w:ins w:id="4944" w:author="Hans Zijlstra" w:date="2017-06-22T18:32:00Z">
        <w:r w:rsidR="00C97ECC" w:rsidRPr="0028675A">
          <w:t xml:space="preserve">better </w:t>
        </w:r>
      </w:ins>
      <w:r w:rsidRPr="00F04548">
        <w:t xml:space="preserve">distinguish it </w:t>
      </w:r>
      <w:del w:id="4945" w:author="Hans Zijlstra" w:date="2017-06-22T18:32:00Z">
        <w:r w:rsidRPr="00D759EF" w:rsidDel="00C97ECC">
          <w:delText xml:space="preserve">more </w:delText>
        </w:r>
        <w:r w:rsidRPr="00D759EF" w:rsidDel="00C97ECC">
          <w:lastRenderedPageBreak/>
          <w:delText xml:space="preserve">easily </w:delText>
        </w:r>
      </w:del>
      <w:r w:rsidRPr="00D759EF">
        <w:t xml:space="preserve">from the class names in our application. In other words, instead of using </w:t>
      </w:r>
      <w:del w:id="4946" w:author="Hans Zijlstra" w:date="2017-06-22T18:33:00Z">
        <w:r w:rsidRPr="00D759EF" w:rsidDel="00C97ECC">
          <w:delText xml:space="preserve">a substitute </w:delText>
        </w:r>
      </w:del>
      <w:r w:rsidRPr="00D759EF">
        <w:rPr>
          <w:rFonts w:ascii="Consolas" w:hAnsi="Consolas"/>
          <w:b/>
          <w:bCs/>
          <w:noProof/>
          <w:kern w:val="32"/>
          <w:sz w:val="22"/>
        </w:rPr>
        <w:t>Animal</w:t>
      </w:r>
      <w:r w:rsidRPr="00D759EF">
        <w:t xml:space="preserve"> in the previous example, we should use </w:t>
      </w:r>
      <w:r w:rsidRPr="00D759EF">
        <w:rPr>
          <w:rFonts w:ascii="Consolas" w:hAnsi="Consolas"/>
          <w:b/>
          <w:bCs/>
          <w:noProof/>
          <w:kern w:val="32"/>
          <w:sz w:val="22"/>
        </w:rPr>
        <w:t>TAnimal</w:t>
      </w:r>
      <w:r w:rsidRPr="00D759EF">
        <w:t xml:space="preserve"> (</w:t>
      </w:r>
      <w:r w:rsidRPr="00D759EF">
        <w:rPr>
          <w:rStyle w:val="Code"/>
        </w:rPr>
        <w:t>T</w:t>
      </w:r>
      <w:r w:rsidRPr="00D759EF">
        <w:t xml:space="preserve"> comes from the word "template" which means a parameterized / generic type).</w:t>
      </w:r>
    </w:p>
    <w:p w14:paraId="1DA9E603" w14:textId="77777777" w:rsidR="00371D15" w:rsidRPr="00D759EF" w:rsidRDefault="00371D15" w:rsidP="00371D15">
      <w:pPr>
        <w:pStyle w:val="Heading2"/>
      </w:pPr>
      <w:bookmarkStart w:id="4947" w:name="_Toc370673177"/>
      <w:r w:rsidRPr="00D759EF">
        <w:t>Exercises</w:t>
      </w:r>
      <w:bookmarkEnd w:id="4947"/>
    </w:p>
    <w:p w14:paraId="19E9C86D" w14:textId="77777777" w:rsidR="00371D15" w:rsidRPr="00D759EF" w:rsidRDefault="00371D15" w:rsidP="00371D15">
      <w:pPr>
        <w:numPr>
          <w:ilvl w:val="0"/>
          <w:numId w:val="5"/>
        </w:numPr>
        <w:tabs>
          <w:tab w:val="clear" w:pos="454"/>
        </w:tabs>
      </w:pPr>
      <w:r w:rsidRPr="00D759EF">
        <w:t xml:space="preserve">Define a class </w:t>
      </w:r>
      <w:r w:rsidRPr="00D759EF">
        <w:rPr>
          <w:rFonts w:ascii="Consolas" w:hAnsi="Consolas"/>
          <w:b/>
          <w:bCs/>
          <w:noProof/>
          <w:kern w:val="32"/>
          <w:sz w:val="22"/>
        </w:rPr>
        <w:t>Student</w:t>
      </w:r>
      <w:r w:rsidRPr="00D759EF">
        <w:t xml:space="preserve">, which contains the following </w:t>
      </w:r>
      <w:r w:rsidRPr="00D759EF">
        <w:rPr>
          <w:b/>
        </w:rPr>
        <w:t>information about students</w:t>
      </w:r>
      <w:r w:rsidRPr="00D759EF">
        <w:t xml:space="preserve">: full name, course, subject, university, </w:t>
      </w:r>
      <w:r w:rsidRPr="00D759EF">
        <w:rPr>
          <w:noProof/>
        </w:rPr>
        <w:t>e-mail</w:t>
      </w:r>
      <w:r w:rsidRPr="00D759EF">
        <w:t xml:space="preserve"> and phone number.</w:t>
      </w:r>
    </w:p>
    <w:p w14:paraId="38BAAE14" w14:textId="6F27BB65" w:rsidR="00371D15" w:rsidRPr="00D759EF" w:rsidRDefault="00371D15" w:rsidP="00371D15">
      <w:pPr>
        <w:numPr>
          <w:ilvl w:val="0"/>
          <w:numId w:val="5"/>
        </w:numPr>
        <w:tabs>
          <w:tab w:val="clear" w:pos="454"/>
        </w:tabs>
      </w:pPr>
      <w:r w:rsidRPr="00D759EF">
        <w:t xml:space="preserve">Declare several </w:t>
      </w:r>
      <w:r w:rsidRPr="00D759EF">
        <w:rPr>
          <w:b/>
        </w:rPr>
        <w:t>constructors</w:t>
      </w:r>
      <w:r w:rsidRPr="00D759EF">
        <w:t xml:space="preserve"> for the class </w:t>
      </w:r>
      <w:r w:rsidRPr="00D759EF">
        <w:rPr>
          <w:rFonts w:ascii="Consolas" w:hAnsi="Consolas"/>
          <w:b/>
          <w:bCs/>
          <w:noProof/>
          <w:kern w:val="32"/>
          <w:sz w:val="22"/>
        </w:rPr>
        <w:t>Student</w:t>
      </w:r>
      <w:r w:rsidRPr="00D759EF">
        <w:t xml:space="preserve">, which have different lists of parameters (for complete information about a student or part of it). Data, which has no initial value </w:t>
      </w:r>
      <w:ins w:id="4948" w:author="Hans Zijlstra" w:date="2017-06-22T18:33:00Z">
        <w:r w:rsidR="00F4060B" w:rsidRPr="00D759EF">
          <w:t>ha</w:t>
        </w:r>
      </w:ins>
      <w:ins w:id="4949" w:author="Hans Zijlstra" w:date="2017-06-22T18:34:00Z">
        <w:r w:rsidR="00F4060B" w:rsidRPr="00D759EF">
          <w:t xml:space="preserve">ve </w:t>
        </w:r>
      </w:ins>
      <w:r w:rsidRPr="00D759EF">
        <w:t xml:space="preserve">to be initialized with </w:t>
      </w:r>
      <w:r w:rsidRPr="00D759EF">
        <w:rPr>
          <w:rFonts w:ascii="Consolas" w:hAnsi="Consolas"/>
          <w:b/>
          <w:bCs/>
          <w:noProof/>
          <w:kern w:val="32"/>
          <w:sz w:val="22"/>
        </w:rPr>
        <w:t>null</w:t>
      </w:r>
      <w:r w:rsidRPr="00D759EF">
        <w:t xml:space="preserve">. Use </w:t>
      </w:r>
      <w:r w:rsidRPr="00D759EF">
        <w:rPr>
          <w:noProof/>
        </w:rPr>
        <w:t>nullable</w:t>
      </w:r>
      <w:r w:rsidRPr="00D759EF">
        <w:t xml:space="preserve"> types for all non-mandatory data.</w:t>
      </w:r>
    </w:p>
    <w:p w14:paraId="6CB4FCBF" w14:textId="3E9533E4" w:rsidR="00371D15" w:rsidRPr="00D759EF" w:rsidRDefault="00371D15" w:rsidP="00371D15">
      <w:pPr>
        <w:numPr>
          <w:ilvl w:val="0"/>
          <w:numId w:val="5"/>
        </w:numPr>
        <w:tabs>
          <w:tab w:val="clear" w:pos="454"/>
        </w:tabs>
      </w:pPr>
      <w:r w:rsidRPr="00D759EF">
        <w:t xml:space="preserve">Add a </w:t>
      </w:r>
      <w:r w:rsidRPr="00D759EF">
        <w:rPr>
          <w:b/>
        </w:rPr>
        <w:t>static field</w:t>
      </w:r>
      <w:r w:rsidRPr="00D759EF">
        <w:t xml:space="preserve"> </w:t>
      </w:r>
      <w:ins w:id="4950" w:author="Hans Zijlstra" w:date="2017-06-22T18:34:00Z">
        <w:r w:rsidR="00F4060B" w:rsidRPr="00D759EF">
          <w:t>to</w:t>
        </w:r>
      </w:ins>
      <w:del w:id="4951" w:author="Hans Zijlstra" w:date="2017-06-22T18:34:00Z">
        <w:r w:rsidRPr="00D759EF" w:rsidDel="00F4060B">
          <w:delText>for</w:delText>
        </w:r>
      </w:del>
      <w:r w:rsidRPr="00D759EF">
        <w:t xml:space="preserve"> the class </w:t>
      </w:r>
      <w:r w:rsidRPr="00D759EF">
        <w:rPr>
          <w:rFonts w:ascii="Consolas" w:hAnsi="Consolas"/>
          <w:b/>
          <w:bCs/>
          <w:noProof/>
          <w:kern w:val="32"/>
          <w:sz w:val="22"/>
        </w:rPr>
        <w:t>Student</w:t>
      </w:r>
      <w:r w:rsidRPr="00D759EF">
        <w:t>, which holds the number of created objects of this class.</w:t>
      </w:r>
    </w:p>
    <w:p w14:paraId="7651102A" w14:textId="4CCFCE98" w:rsidR="00371D15" w:rsidRPr="00D759EF" w:rsidRDefault="00371D15" w:rsidP="00371D15">
      <w:pPr>
        <w:numPr>
          <w:ilvl w:val="0"/>
          <w:numId w:val="5"/>
        </w:numPr>
        <w:tabs>
          <w:tab w:val="clear" w:pos="454"/>
        </w:tabs>
      </w:pPr>
      <w:r w:rsidRPr="00D759EF">
        <w:t xml:space="preserve">Add a </w:t>
      </w:r>
      <w:r w:rsidRPr="00D759EF">
        <w:rPr>
          <w:b/>
        </w:rPr>
        <w:t>method</w:t>
      </w:r>
      <w:r w:rsidRPr="00D759EF">
        <w:t xml:space="preserve"> </w:t>
      </w:r>
      <w:ins w:id="4952" w:author="Hans Zijlstra" w:date="2017-06-22T18:34:00Z">
        <w:r w:rsidR="00F4060B" w:rsidRPr="00D759EF">
          <w:t>to</w:t>
        </w:r>
      </w:ins>
      <w:del w:id="4953" w:author="Hans Zijlstra" w:date="2017-06-22T18:34:00Z">
        <w:r w:rsidRPr="00D759EF" w:rsidDel="00F4060B">
          <w:delText>in</w:delText>
        </w:r>
      </w:del>
      <w:r w:rsidRPr="00D759EF">
        <w:t xml:space="preserve"> the class </w:t>
      </w:r>
      <w:r w:rsidRPr="00D759EF">
        <w:rPr>
          <w:rFonts w:ascii="Consolas" w:hAnsi="Consolas"/>
          <w:b/>
          <w:bCs/>
          <w:noProof/>
          <w:kern w:val="32"/>
          <w:sz w:val="22"/>
        </w:rPr>
        <w:t>Student</w:t>
      </w:r>
      <w:r w:rsidRPr="00D759EF">
        <w:t>, which displays complete information about the student.</w:t>
      </w:r>
    </w:p>
    <w:p w14:paraId="1EE600F0" w14:textId="0E0A2609" w:rsidR="00371D15" w:rsidRPr="00D759EF" w:rsidRDefault="00371D15" w:rsidP="00371D15">
      <w:pPr>
        <w:numPr>
          <w:ilvl w:val="0"/>
          <w:numId w:val="5"/>
        </w:numPr>
        <w:tabs>
          <w:tab w:val="clear" w:pos="454"/>
        </w:tabs>
      </w:pPr>
      <w:r w:rsidRPr="00D759EF">
        <w:t>Modify the</w:t>
      </w:r>
      <w:del w:id="4954" w:author="Hans Zijlstra" w:date="2017-06-22T18:34:00Z">
        <w:r w:rsidRPr="00D759EF" w:rsidDel="00F4060B">
          <w:delText xml:space="preserve"> current</w:delText>
        </w:r>
      </w:del>
      <w:r w:rsidRPr="00D759EF">
        <w:t xml:space="preserve"> source code of </w:t>
      </w:r>
      <w:ins w:id="4955" w:author="Hans Zijlstra" w:date="2017-06-22T18:34:00Z">
        <w:r w:rsidR="00F4060B" w:rsidRPr="00D759EF">
          <w:t xml:space="preserve">the </w:t>
        </w:r>
      </w:ins>
      <w:r w:rsidRPr="00D759EF">
        <w:rPr>
          <w:rFonts w:ascii="Consolas" w:hAnsi="Consolas"/>
          <w:b/>
          <w:bCs/>
          <w:noProof/>
          <w:kern w:val="32"/>
          <w:sz w:val="22"/>
        </w:rPr>
        <w:t>Student</w:t>
      </w:r>
      <w:r w:rsidRPr="00D759EF">
        <w:t xml:space="preserve"> class</w:t>
      </w:r>
      <w:ins w:id="4956" w:author="Hans Zijlstra" w:date="2017-06-22T18:35:00Z">
        <w:r w:rsidR="00F4060B" w:rsidRPr="00D759EF">
          <w:t>,</w:t>
        </w:r>
      </w:ins>
      <w:r w:rsidRPr="00D759EF">
        <w:t xml:space="preserve"> so as to </w:t>
      </w:r>
      <w:r w:rsidRPr="00D759EF">
        <w:rPr>
          <w:b/>
        </w:rPr>
        <w:t>encapsulate</w:t>
      </w:r>
      <w:r w:rsidRPr="00D759EF">
        <w:t xml:space="preserve"> the data in the class</w:t>
      </w:r>
      <w:ins w:id="4957" w:author="Hans Zijlstra" w:date="2017-06-22T18:35:00Z">
        <w:r w:rsidR="00F4060B" w:rsidRPr="00D759EF">
          <w:t>,</w:t>
        </w:r>
      </w:ins>
      <w:r w:rsidRPr="00D759EF">
        <w:t xml:space="preserve"> using </w:t>
      </w:r>
      <w:r w:rsidRPr="00D759EF">
        <w:rPr>
          <w:b/>
        </w:rPr>
        <w:t>properties</w:t>
      </w:r>
      <w:r w:rsidRPr="00D759EF">
        <w:t>.</w:t>
      </w:r>
    </w:p>
    <w:p w14:paraId="78BEBD64" w14:textId="77777777" w:rsidR="00371D15" w:rsidRPr="00D759EF" w:rsidRDefault="00371D15" w:rsidP="00371D15">
      <w:pPr>
        <w:numPr>
          <w:ilvl w:val="0"/>
          <w:numId w:val="5"/>
        </w:numPr>
        <w:tabs>
          <w:tab w:val="clear" w:pos="454"/>
        </w:tabs>
      </w:pPr>
      <w:r w:rsidRPr="00D759EF">
        <w:t xml:space="preserve">Write a class </w:t>
      </w:r>
      <w:r w:rsidRPr="00D759EF">
        <w:rPr>
          <w:rFonts w:ascii="Consolas" w:hAnsi="Consolas"/>
          <w:b/>
          <w:bCs/>
          <w:noProof/>
          <w:kern w:val="32"/>
          <w:sz w:val="22"/>
        </w:rPr>
        <w:t>StudentTest</w:t>
      </w:r>
      <w:r w:rsidRPr="00D759EF">
        <w:t xml:space="preserve">, which has to </w:t>
      </w:r>
      <w:r w:rsidRPr="00D759EF">
        <w:rPr>
          <w:b/>
        </w:rPr>
        <w:t>test the functionality</w:t>
      </w:r>
      <w:r w:rsidRPr="00D759EF">
        <w:t xml:space="preserve"> of the class </w:t>
      </w:r>
      <w:r w:rsidRPr="00D759EF">
        <w:rPr>
          <w:rFonts w:ascii="Consolas" w:hAnsi="Consolas"/>
          <w:b/>
          <w:bCs/>
          <w:noProof/>
          <w:kern w:val="32"/>
          <w:sz w:val="22"/>
        </w:rPr>
        <w:t>Student</w:t>
      </w:r>
      <w:r w:rsidRPr="00D759EF">
        <w:t>.</w:t>
      </w:r>
    </w:p>
    <w:p w14:paraId="4874AD19" w14:textId="5EF65936" w:rsidR="00371D15" w:rsidRPr="0028675A" w:rsidRDefault="00371D15" w:rsidP="00371D15">
      <w:pPr>
        <w:numPr>
          <w:ilvl w:val="0"/>
          <w:numId w:val="5"/>
        </w:numPr>
        <w:tabs>
          <w:tab w:val="clear" w:pos="454"/>
        </w:tabs>
      </w:pPr>
      <w:r w:rsidRPr="00D759EF">
        <w:t xml:space="preserve">Add a </w:t>
      </w:r>
      <w:r w:rsidRPr="00D759EF">
        <w:rPr>
          <w:b/>
        </w:rPr>
        <w:t>static method</w:t>
      </w:r>
      <w:r w:rsidRPr="00D759EF">
        <w:t xml:space="preserve"> </w:t>
      </w:r>
      <w:ins w:id="4958" w:author="Hans Zijlstra" w:date="2017-06-22T18:35:00Z">
        <w:r w:rsidR="00F4060B" w:rsidRPr="00D759EF">
          <w:t>to</w:t>
        </w:r>
      </w:ins>
      <w:del w:id="4959" w:author="Hans Zijlstra" w:date="2017-06-22T18:35:00Z">
        <w:r w:rsidRPr="00D759EF" w:rsidDel="00F4060B">
          <w:delText>in</w:delText>
        </w:r>
      </w:del>
      <w:ins w:id="4960" w:author="Hans Zijlstra" w:date="2017-06-22T18:36:00Z">
        <w:r w:rsidR="00F4060B" w:rsidRPr="00D759EF">
          <w:t xml:space="preserve"> </w:t>
        </w:r>
      </w:ins>
      <w:ins w:id="4961" w:author="Hans Zijlstra" w:date="2017-06-22T18:35:00Z">
        <w:r w:rsidR="00F4060B" w:rsidRPr="00D759EF">
          <w:t>the</w:t>
        </w:r>
      </w:ins>
      <w:r w:rsidRPr="00D759EF">
        <w:t xml:space="preserve"> class </w:t>
      </w:r>
      <w:r w:rsidRPr="00D759EF">
        <w:rPr>
          <w:rFonts w:ascii="Consolas" w:hAnsi="Consolas"/>
          <w:b/>
          <w:bCs/>
          <w:noProof/>
          <w:kern w:val="32"/>
          <w:sz w:val="22"/>
        </w:rPr>
        <w:t>StudentTest</w:t>
      </w:r>
      <w:r w:rsidRPr="00D759EF">
        <w:t xml:space="preserve">, which creates several objects of type </w:t>
      </w:r>
      <w:r w:rsidRPr="00D759EF">
        <w:rPr>
          <w:rFonts w:ascii="Consolas" w:hAnsi="Consolas"/>
          <w:b/>
          <w:bCs/>
          <w:noProof/>
          <w:kern w:val="32"/>
          <w:sz w:val="22"/>
        </w:rPr>
        <w:t>Student</w:t>
      </w:r>
      <w:r w:rsidRPr="00D759EF">
        <w:t xml:space="preserve"> and </w:t>
      </w:r>
      <w:ins w:id="4962" w:author="Hans Zijlstra" w:date="2017-06-22T18:36:00Z">
        <w:r w:rsidR="00F4060B" w:rsidRPr="00D759EF">
          <w:t xml:space="preserve">that </w:t>
        </w:r>
      </w:ins>
      <w:r w:rsidRPr="00D759EF">
        <w:t>store</w:t>
      </w:r>
      <w:ins w:id="4963" w:author="Hans Zijlstra" w:date="2017-06-22T18:36:00Z">
        <w:r w:rsidR="00F4060B" w:rsidRPr="00D759EF">
          <w:t>s</w:t>
        </w:r>
      </w:ins>
      <w:r w:rsidRPr="00D759EF">
        <w:t xml:space="preserve"> them in static fields. Create</w:t>
      </w:r>
      <w:del w:id="4964" w:author="Hans Zijlstra" w:date="2017-06-22T18:37:00Z">
        <w:r w:rsidRPr="00D759EF" w:rsidDel="00F4060B">
          <w:delText xml:space="preserve"> a</w:delText>
        </w:r>
      </w:del>
      <w:r w:rsidRPr="00D759EF">
        <w:t xml:space="preserve"> </w:t>
      </w:r>
      <w:commentRangeStart w:id="4965"/>
      <w:r w:rsidRPr="00D759EF">
        <w:rPr>
          <w:b/>
        </w:rPr>
        <w:t>static propert</w:t>
      </w:r>
      <w:ins w:id="4966" w:author="Hans Zijlstra" w:date="2017-06-22T18:37:00Z">
        <w:r w:rsidR="00F4060B" w:rsidRPr="00D759EF">
          <w:rPr>
            <w:b/>
          </w:rPr>
          <w:t>ies</w:t>
        </w:r>
      </w:ins>
      <w:del w:id="4967" w:author="Hans Zijlstra" w:date="2017-06-22T18:37:00Z">
        <w:r w:rsidRPr="00D759EF" w:rsidDel="00F4060B">
          <w:rPr>
            <w:b/>
          </w:rPr>
          <w:delText>y</w:delText>
        </w:r>
      </w:del>
      <w:r w:rsidRPr="00D759EF">
        <w:rPr>
          <w:b/>
        </w:rPr>
        <w:t xml:space="preserve"> </w:t>
      </w:r>
      <w:ins w:id="4968" w:author="Hans Zijlstra" w:date="2017-06-22T18:38:00Z">
        <w:r w:rsidR="003A0C43" w:rsidRPr="00D759EF">
          <w:t>for</w:t>
        </w:r>
      </w:ins>
      <w:del w:id="4969" w:author="Hans Zijlstra" w:date="2017-06-22T18:38:00Z">
        <w:r w:rsidRPr="00D759EF" w:rsidDel="003A0C43">
          <w:delText>of</w:delText>
        </w:r>
      </w:del>
      <w:r w:rsidRPr="00D759EF">
        <w:t xml:space="preserve"> </w:t>
      </w:r>
      <w:commentRangeEnd w:id="4965"/>
      <w:r w:rsidR="003A0C43" w:rsidRPr="00D759EF">
        <w:rPr>
          <w:rStyle w:val="CommentReference"/>
        </w:rPr>
        <w:commentReference w:id="4965"/>
      </w:r>
      <w:r w:rsidRPr="00D759EF">
        <w:t>the class to access the</w:t>
      </w:r>
      <w:ins w:id="4970" w:author="Hans Zijlstra" w:date="2017-06-22T18:36:00Z">
        <w:r w:rsidR="00F4060B" w:rsidRPr="00011129">
          <w:t>se</w:t>
        </w:r>
      </w:ins>
      <w:del w:id="4971" w:author="Hans Zijlstra" w:date="2017-06-22T18:36:00Z">
        <w:r w:rsidRPr="00AA044A" w:rsidDel="00F4060B">
          <w:delText>m</w:delText>
        </w:r>
      </w:del>
      <w:ins w:id="4972" w:author="Hans Zijlstra" w:date="2017-06-22T18:37:00Z">
        <w:r w:rsidR="00F4060B" w:rsidRPr="00AA044A">
          <w:t xml:space="preserve"> fields</w:t>
        </w:r>
      </w:ins>
      <w:r w:rsidRPr="002959F9">
        <w:t>. Write a test program, which displays the information about the</w:t>
      </w:r>
      <w:ins w:id="4973" w:author="Hans Zijlstra" w:date="2017-06-22T18:39:00Z">
        <w:r w:rsidR="003A0C43" w:rsidRPr="00977A5E">
          <w:t>se fields</w:t>
        </w:r>
      </w:ins>
      <w:del w:id="4974" w:author="Hans Zijlstra" w:date="2017-06-22T18:39:00Z">
        <w:r w:rsidRPr="00977A5E" w:rsidDel="003A0C43">
          <w:delText>m</w:delText>
        </w:r>
      </w:del>
      <w:r w:rsidRPr="0028675A">
        <w:t xml:space="preserve"> in the console.</w:t>
      </w:r>
    </w:p>
    <w:p w14:paraId="3F217704" w14:textId="77777777" w:rsidR="00371D15" w:rsidRPr="00D759EF" w:rsidRDefault="00371D15" w:rsidP="00371D15">
      <w:pPr>
        <w:numPr>
          <w:ilvl w:val="0"/>
          <w:numId w:val="5"/>
        </w:numPr>
        <w:tabs>
          <w:tab w:val="clear" w:pos="454"/>
        </w:tabs>
      </w:pPr>
      <w:r w:rsidRPr="00F04548">
        <w:t>Define a class</w:t>
      </w:r>
      <w:del w:id="4975" w:author="Hans Zijlstra" w:date="2017-06-22T22:18:00Z">
        <w:r w:rsidRPr="00D759EF" w:rsidDel="005464F3">
          <w:delText>,</w:delText>
        </w:r>
      </w:del>
      <w:r w:rsidRPr="00D759EF">
        <w:t xml:space="preserve"> which contains information about a </w:t>
      </w:r>
      <w:r w:rsidRPr="00D759EF">
        <w:rPr>
          <w:b/>
        </w:rPr>
        <w:t>mobile phone</w:t>
      </w:r>
      <w:r w:rsidRPr="00D759EF">
        <w:t>: model, manufacturer, price, owner</w:t>
      </w:r>
      <w:r w:rsidRPr="00D759EF">
        <w:rPr>
          <w:noProof/>
        </w:rPr>
        <w:t>, features</w:t>
      </w:r>
      <w:r w:rsidRPr="00D759EF">
        <w:t xml:space="preserve"> of the battery (model, idle time and hours talk) and features of the screen (size and colors).</w:t>
      </w:r>
    </w:p>
    <w:p w14:paraId="01DFB39E" w14:textId="14BF105C" w:rsidR="00371D15" w:rsidRPr="00D759EF" w:rsidRDefault="00371D15" w:rsidP="00371D15">
      <w:pPr>
        <w:numPr>
          <w:ilvl w:val="0"/>
          <w:numId w:val="5"/>
        </w:numPr>
        <w:tabs>
          <w:tab w:val="clear" w:pos="454"/>
        </w:tabs>
      </w:pPr>
      <w:r w:rsidRPr="00D759EF">
        <w:t xml:space="preserve">Declare several </w:t>
      </w:r>
      <w:r w:rsidRPr="00D759EF">
        <w:rPr>
          <w:b/>
        </w:rPr>
        <w:t>constructors</w:t>
      </w:r>
      <w:r w:rsidRPr="00D759EF">
        <w:t xml:space="preserve"> for each of the classes created </w:t>
      </w:r>
      <w:ins w:id="4976" w:author="Hans Zijlstra" w:date="2017-06-22T22:18:00Z">
        <w:r w:rsidR="005464F3" w:rsidRPr="00D759EF">
          <w:t>in</w:t>
        </w:r>
      </w:ins>
      <w:del w:id="4977" w:author="Hans Zijlstra" w:date="2017-06-22T22:18:00Z">
        <w:r w:rsidRPr="00D759EF" w:rsidDel="005464F3">
          <w:delText>by</w:delText>
        </w:r>
      </w:del>
      <w:r w:rsidRPr="00D759EF">
        <w:t xml:space="preserve"> the previous task</w:t>
      </w:r>
      <w:ins w:id="4978" w:author="Hans Zijlstra" w:date="2017-06-22T22:19:00Z">
        <w:r w:rsidR="005464F3" w:rsidRPr="00D759EF">
          <w:t>s</w:t>
        </w:r>
      </w:ins>
      <w:r w:rsidRPr="00D759EF">
        <w:t xml:space="preserve">, which have different lists of parameters (for complete information about a student or part of it). Data fields that are unknown have to be initialized respectively with </w:t>
      </w:r>
      <w:r w:rsidRPr="00D759EF">
        <w:rPr>
          <w:rFonts w:ascii="Consolas" w:hAnsi="Consolas"/>
          <w:b/>
          <w:bCs/>
          <w:noProof/>
          <w:kern w:val="32"/>
          <w:sz w:val="22"/>
        </w:rPr>
        <w:t>null</w:t>
      </w:r>
      <w:r w:rsidRPr="00D759EF">
        <w:t xml:space="preserve"> or </w:t>
      </w:r>
      <w:r w:rsidRPr="00D759EF">
        <w:rPr>
          <w:rFonts w:ascii="Consolas" w:hAnsi="Consolas"/>
          <w:b/>
          <w:bCs/>
          <w:noProof/>
          <w:kern w:val="32"/>
          <w:sz w:val="22"/>
        </w:rPr>
        <w:t>0</w:t>
      </w:r>
      <w:r w:rsidRPr="00D759EF">
        <w:t>.</w:t>
      </w:r>
    </w:p>
    <w:p w14:paraId="7DFA5BBB" w14:textId="77777777" w:rsidR="00371D15" w:rsidRPr="00D759EF" w:rsidRDefault="00371D15" w:rsidP="00371D15">
      <w:pPr>
        <w:numPr>
          <w:ilvl w:val="0"/>
          <w:numId w:val="5"/>
        </w:numPr>
        <w:tabs>
          <w:tab w:val="clear" w:pos="454"/>
        </w:tabs>
      </w:pPr>
      <w:r w:rsidRPr="00D759EF">
        <w:t xml:space="preserve">To the class of mobile phone in the previous two tasks, add a </w:t>
      </w:r>
      <w:r w:rsidRPr="00D759EF">
        <w:rPr>
          <w:b/>
        </w:rPr>
        <w:t>static field</w:t>
      </w:r>
      <w:r w:rsidRPr="00D759EF">
        <w:t xml:space="preserve"> </w:t>
      </w:r>
      <w:r w:rsidRPr="00D759EF">
        <w:rPr>
          <w:rFonts w:ascii="Consolas" w:hAnsi="Consolas"/>
          <w:b/>
          <w:bCs/>
          <w:noProof/>
          <w:kern w:val="32"/>
          <w:sz w:val="22"/>
        </w:rPr>
        <w:t>nokiaN95</w:t>
      </w:r>
      <w:r w:rsidRPr="00D759EF">
        <w:t>, which stores information about mobile phone model Nokia N95. Add a method to the same class, which displays information about this static field.</w:t>
      </w:r>
    </w:p>
    <w:p w14:paraId="089E2301" w14:textId="77777777" w:rsidR="00371D15" w:rsidRPr="00D759EF" w:rsidRDefault="00371D15" w:rsidP="00371D15">
      <w:pPr>
        <w:numPr>
          <w:ilvl w:val="0"/>
          <w:numId w:val="5"/>
        </w:numPr>
        <w:tabs>
          <w:tab w:val="clear" w:pos="454"/>
        </w:tabs>
      </w:pPr>
      <w:r w:rsidRPr="00D759EF">
        <w:t xml:space="preserve">Add an </w:t>
      </w:r>
      <w:r w:rsidRPr="00D759EF">
        <w:rPr>
          <w:b/>
        </w:rPr>
        <w:t>enumeration</w:t>
      </w:r>
      <w:r w:rsidRPr="00D759EF">
        <w:rPr>
          <w:rFonts w:ascii="Consolas" w:hAnsi="Consolas"/>
          <w:b/>
          <w:bCs/>
          <w:noProof/>
          <w:kern w:val="32"/>
          <w:sz w:val="22"/>
        </w:rPr>
        <w:t xml:space="preserve"> BatteryType</w:t>
      </w:r>
      <w:r w:rsidRPr="00D759EF">
        <w:t xml:space="preserve">, which contains the values for type of the battery </w:t>
      </w:r>
      <w:r w:rsidRPr="00D759EF">
        <w:rPr>
          <w:noProof/>
        </w:rPr>
        <w:t>(Li-Ion, NiMH, NiCd, …)</w:t>
      </w:r>
      <w:r w:rsidRPr="00D759EF">
        <w:t xml:space="preserve"> and use it as a new field for the class </w:t>
      </w:r>
      <w:r w:rsidRPr="00D759EF">
        <w:rPr>
          <w:rFonts w:ascii="Consolas" w:hAnsi="Consolas"/>
          <w:b/>
          <w:bCs/>
          <w:noProof/>
          <w:kern w:val="32"/>
          <w:sz w:val="22"/>
        </w:rPr>
        <w:t>Battery</w:t>
      </w:r>
      <w:r w:rsidRPr="00D759EF">
        <w:t>.</w:t>
      </w:r>
    </w:p>
    <w:p w14:paraId="35B1908A" w14:textId="77777777" w:rsidR="00371D15" w:rsidRPr="00D759EF" w:rsidRDefault="00371D15" w:rsidP="00371D15">
      <w:pPr>
        <w:numPr>
          <w:ilvl w:val="0"/>
          <w:numId w:val="5"/>
        </w:numPr>
        <w:tabs>
          <w:tab w:val="clear" w:pos="454"/>
        </w:tabs>
      </w:pPr>
      <w:r w:rsidRPr="00D759EF">
        <w:t xml:space="preserve">Add a method to the class </w:t>
      </w:r>
      <w:r w:rsidRPr="00D759EF">
        <w:rPr>
          <w:rFonts w:ascii="Consolas" w:hAnsi="Consolas"/>
          <w:b/>
          <w:bCs/>
          <w:noProof/>
          <w:kern w:val="32"/>
          <w:sz w:val="22"/>
        </w:rPr>
        <w:t>GSM</w:t>
      </w:r>
      <w:r w:rsidRPr="00D759EF">
        <w:t xml:space="preserve">, which returns information about the object as a </w:t>
      </w:r>
      <w:r w:rsidRPr="00D759EF">
        <w:rPr>
          <w:rFonts w:ascii="Consolas" w:hAnsi="Consolas"/>
          <w:b/>
          <w:bCs/>
          <w:noProof/>
          <w:kern w:val="32"/>
          <w:sz w:val="22"/>
        </w:rPr>
        <w:t>string</w:t>
      </w:r>
      <w:r w:rsidRPr="00D759EF">
        <w:t>.</w:t>
      </w:r>
    </w:p>
    <w:p w14:paraId="7802DA4B" w14:textId="77777777" w:rsidR="00371D15" w:rsidRPr="00D759EF" w:rsidRDefault="00371D15" w:rsidP="00371D15">
      <w:pPr>
        <w:numPr>
          <w:ilvl w:val="0"/>
          <w:numId w:val="5"/>
        </w:numPr>
        <w:tabs>
          <w:tab w:val="clear" w:pos="454"/>
        </w:tabs>
      </w:pPr>
      <w:r w:rsidRPr="00D759EF">
        <w:t xml:space="preserve">Define properties to encapsulate the data in classes </w:t>
      </w:r>
      <w:r w:rsidRPr="00D759EF">
        <w:rPr>
          <w:rFonts w:ascii="Consolas" w:hAnsi="Consolas"/>
          <w:b/>
          <w:bCs/>
          <w:noProof/>
          <w:kern w:val="32"/>
          <w:sz w:val="22"/>
        </w:rPr>
        <w:t>GSM</w:t>
      </w:r>
      <w:r w:rsidRPr="00D759EF">
        <w:t xml:space="preserve">, </w:t>
      </w:r>
      <w:r w:rsidRPr="00D759EF">
        <w:rPr>
          <w:rFonts w:ascii="Consolas" w:hAnsi="Consolas"/>
          <w:b/>
          <w:bCs/>
          <w:noProof/>
          <w:kern w:val="32"/>
          <w:sz w:val="22"/>
        </w:rPr>
        <w:t xml:space="preserve">Battery </w:t>
      </w:r>
      <w:r w:rsidRPr="00D759EF">
        <w:t xml:space="preserve">and </w:t>
      </w:r>
      <w:r w:rsidRPr="00D759EF">
        <w:rPr>
          <w:rFonts w:ascii="Consolas" w:hAnsi="Consolas"/>
          <w:b/>
          <w:bCs/>
          <w:noProof/>
          <w:kern w:val="32"/>
          <w:sz w:val="22"/>
        </w:rPr>
        <w:t>Display</w:t>
      </w:r>
      <w:r w:rsidRPr="00D759EF">
        <w:t>.</w:t>
      </w:r>
    </w:p>
    <w:p w14:paraId="207D591F" w14:textId="77777777" w:rsidR="00371D15" w:rsidRPr="00D759EF" w:rsidRDefault="00371D15" w:rsidP="00371D15">
      <w:pPr>
        <w:numPr>
          <w:ilvl w:val="0"/>
          <w:numId w:val="5"/>
        </w:numPr>
        <w:tabs>
          <w:tab w:val="clear" w:pos="454"/>
        </w:tabs>
      </w:pPr>
      <w:r w:rsidRPr="00D759EF">
        <w:t xml:space="preserve">Write a class </w:t>
      </w:r>
      <w:r w:rsidRPr="00D759EF">
        <w:rPr>
          <w:rFonts w:ascii="Consolas" w:hAnsi="Consolas"/>
          <w:b/>
          <w:bCs/>
          <w:noProof/>
          <w:kern w:val="32"/>
          <w:sz w:val="22"/>
        </w:rPr>
        <w:t>GSMTest</w:t>
      </w:r>
      <w:r w:rsidRPr="00D759EF">
        <w:t xml:space="preserve">, which has to </w:t>
      </w:r>
      <w:r w:rsidRPr="00D759EF">
        <w:rPr>
          <w:b/>
        </w:rPr>
        <w:t>test the functionality</w:t>
      </w:r>
      <w:r w:rsidRPr="00D759EF">
        <w:t xml:space="preserve"> of class </w:t>
      </w:r>
      <w:r w:rsidRPr="00D759EF">
        <w:rPr>
          <w:rFonts w:ascii="Consolas" w:hAnsi="Consolas"/>
          <w:b/>
          <w:bCs/>
          <w:noProof/>
          <w:kern w:val="32"/>
          <w:sz w:val="22"/>
        </w:rPr>
        <w:t>GSM</w:t>
      </w:r>
      <w:r w:rsidRPr="00D759EF">
        <w:t xml:space="preserve">. Create few objects of the class and store them into an array. Display information about the created objects. Display information about the static field </w:t>
      </w:r>
      <w:r w:rsidRPr="00D759EF">
        <w:rPr>
          <w:rFonts w:ascii="Consolas" w:hAnsi="Consolas"/>
          <w:b/>
          <w:bCs/>
          <w:noProof/>
          <w:kern w:val="32"/>
          <w:sz w:val="22"/>
        </w:rPr>
        <w:t>nokiaN95</w:t>
      </w:r>
      <w:r w:rsidRPr="00D759EF">
        <w:t>.</w:t>
      </w:r>
    </w:p>
    <w:p w14:paraId="03D0C711" w14:textId="77777777" w:rsidR="00371D15" w:rsidRPr="00D759EF" w:rsidRDefault="00371D15" w:rsidP="00371D15">
      <w:pPr>
        <w:numPr>
          <w:ilvl w:val="0"/>
          <w:numId w:val="5"/>
        </w:numPr>
        <w:tabs>
          <w:tab w:val="clear" w:pos="454"/>
        </w:tabs>
      </w:pPr>
      <w:r w:rsidRPr="00D759EF">
        <w:t xml:space="preserve">Create a class </w:t>
      </w:r>
      <w:r w:rsidRPr="00D759EF">
        <w:rPr>
          <w:rFonts w:ascii="Consolas" w:hAnsi="Consolas"/>
          <w:b/>
          <w:bCs/>
          <w:noProof/>
          <w:kern w:val="32"/>
          <w:sz w:val="22"/>
        </w:rPr>
        <w:t>Call</w:t>
      </w:r>
      <w:r w:rsidRPr="00D759EF">
        <w:t>, which contains information about a call made via mobile phone. It should contain information about date, time of start and duration of the call.</w:t>
      </w:r>
    </w:p>
    <w:p w14:paraId="7B71919E" w14:textId="77777777" w:rsidR="00371D15" w:rsidRPr="00D759EF" w:rsidRDefault="00371D15" w:rsidP="00371D15">
      <w:pPr>
        <w:numPr>
          <w:ilvl w:val="0"/>
          <w:numId w:val="5"/>
        </w:numPr>
        <w:tabs>
          <w:tab w:val="clear" w:pos="454"/>
        </w:tabs>
      </w:pPr>
      <w:r w:rsidRPr="00D759EF">
        <w:t xml:space="preserve">Add a property for keeping a </w:t>
      </w:r>
      <w:r w:rsidRPr="00D759EF">
        <w:rPr>
          <w:b/>
        </w:rPr>
        <w:t>call history</w:t>
      </w:r>
      <w:r w:rsidRPr="00D759EF">
        <w:t xml:space="preserve"> – </w:t>
      </w:r>
      <w:r w:rsidRPr="00D759EF">
        <w:rPr>
          <w:rFonts w:ascii="Consolas" w:hAnsi="Consolas"/>
          <w:b/>
          <w:bCs/>
          <w:noProof/>
          <w:kern w:val="32"/>
          <w:sz w:val="22"/>
        </w:rPr>
        <w:t>CallHistory</w:t>
      </w:r>
      <w:r w:rsidRPr="00D759EF">
        <w:t>, which holds a list of call records.</w:t>
      </w:r>
    </w:p>
    <w:p w14:paraId="4EEC4E50" w14:textId="0E0A0099" w:rsidR="00371D15" w:rsidRPr="00D759EF" w:rsidRDefault="00371D15" w:rsidP="00371D15">
      <w:pPr>
        <w:numPr>
          <w:ilvl w:val="0"/>
          <w:numId w:val="5"/>
        </w:numPr>
        <w:tabs>
          <w:tab w:val="clear" w:pos="454"/>
        </w:tabs>
      </w:pPr>
      <w:r w:rsidRPr="00D759EF">
        <w:lastRenderedPageBreak/>
        <w:t xml:space="preserve">In </w:t>
      </w:r>
      <w:r w:rsidRPr="00D759EF">
        <w:rPr>
          <w:rFonts w:ascii="Consolas" w:hAnsi="Consolas"/>
          <w:b/>
          <w:bCs/>
          <w:noProof/>
          <w:kern w:val="32"/>
          <w:sz w:val="22"/>
        </w:rPr>
        <w:t>GSM</w:t>
      </w:r>
      <w:r w:rsidRPr="00D759EF">
        <w:t xml:space="preserve"> class add methods for adding and deleting calls (</w:t>
      </w:r>
      <w:r w:rsidRPr="00D759EF">
        <w:rPr>
          <w:rFonts w:ascii="Consolas" w:hAnsi="Consolas"/>
          <w:b/>
          <w:bCs/>
          <w:noProof/>
          <w:kern w:val="32"/>
          <w:sz w:val="22"/>
        </w:rPr>
        <w:t>Call</w:t>
      </w:r>
      <w:r w:rsidRPr="00D759EF">
        <w:t xml:space="preserve">) in the archive of mobile phone calls. Add </w:t>
      </w:r>
      <w:ins w:id="4979" w:author="Hans Zijlstra" w:date="2017-06-22T22:32:00Z">
        <w:r w:rsidR="00E06B9F" w:rsidRPr="00D759EF">
          <w:t xml:space="preserve">a </w:t>
        </w:r>
      </w:ins>
      <w:r w:rsidRPr="00D759EF">
        <w:t>method</w:t>
      </w:r>
      <w:del w:id="4980" w:author="Hans Zijlstra" w:date="2017-06-22T22:32:00Z">
        <w:r w:rsidRPr="00D759EF" w:rsidDel="00E06B9F">
          <w:delText>,</w:delText>
        </w:r>
      </w:del>
      <w:r w:rsidRPr="00D759EF">
        <w:t xml:space="preserve"> which deletes all calls from the archive.</w:t>
      </w:r>
    </w:p>
    <w:p w14:paraId="5A852CE6" w14:textId="27C6D8EA" w:rsidR="00371D15" w:rsidRPr="00D759EF" w:rsidRDefault="00371D15" w:rsidP="00371D15">
      <w:pPr>
        <w:numPr>
          <w:ilvl w:val="0"/>
          <w:numId w:val="5"/>
        </w:numPr>
        <w:tabs>
          <w:tab w:val="clear" w:pos="454"/>
        </w:tabs>
      </w:pPr>
      <w:r w:rsidRPr="00D759EF">
        <w:t xml:space="preserve">In </w:t>
      </w:r>
      <w:ins w:id="4981" w:author="Hans Zijlstra" w:date="2017-06-22T22:32:00Z">
        <w:r w:rsidR="00E06B9F" w:rsidRPr="00D759EF">
          <w:t xml:space="preserve">the </w:t>
        </w:r>
      </w:ins>
      <w:r w:rsidRPr="00D759EF">
        <w:rPr>
          <w:rFonts w:ascii="Consolas" w:hAnsi="Consolas"/>
          <w:b/>
          <w:bCs/>
          <w:noProof/>
          <w:kern w:val="32"/>
          <w:sz w:val="22"/>
        </w:rPr>
        <w:t>GSM</w:t>
      </w:r>
      <w:r w:rsidRPr="00D759EF">
        <w:t xml:space="preserve"> class, add a method that calculates the total amount of calls (</w:t>
      </w:r>
      <w:r w:rsidRPr="00D759EF">
        <w:rPr>
          <w:rFonts w:ascii="Consolas" w:hAnsi="Consolas"/>
          <w:b/>
          <w:bCs/>
          <w:noProof/>
          <w:kern w:val="32"/>
          <w:sz w:val="22"/>
        </w:rPr>
        <w:t>Call</w:t>
      </w:r>
      <w:r w:rsidRPr="00D759EF">
        <w:t xml:space="preserve">) from the archive of phone calls </w:t>
      </w:r>
      <w:r w:rsidRPr="00D759EF">
        <w:rPr>
          <w:noProof/>
        </w:rPr>
        <w:t>(</w:t>
      </w:r>
      <w:r w:rsidRPr="00D759EF">
        <w:rPr>
          <w:rFonts w:ascii="Consolas" w:hAnsi="Consolas"/>
          <w:b/>
          <w:bCs/>
          <w:noProof/>
          <w:kern w:val="32"/>
          <w:sz w:val="22"/>
        </w:rPr>
        <w:t>CallHistory</w:t>
      </w:r>
      <w:r w:rsidRPr="00D759EF">
        <w:rPr>
          <w:noProof/>
        </w:rPr>
        <w:t>)</w:t>
      </w:r>
      <w:r w:rsidRPr="00D759EF">
        <w:t>, as the price of a phone call is passed as a parameter to the method.</w:t>
      </w:r>
    </w:p>
    <w:p w14:paraId="42186B97" w14:textId="77777777" w:rsidR="00371D15" w:rsidRPr="00D759EF" w:rsidRDefault="00371D15" w:rsidP="00371D15">
      <w:pPr>
        <w:numPr>
          <w:ilvl w:val="0"/>
          <w:numId w:val="5"/>
        </w:numPr>
        <w:tabs>
          <w:tab w:val="clear" w:pos="454"/>
        </w:tabs>
      </w:pPr>
      <w:r w:rsidRPr="00D759EF">
        <w:t xml:space="preserve">Create a class </w:t>
      </w:r>
      <w:r w:rsidRPr="00D759EF">
        <w:rPr>
          <w:rFonts w:ascii="Consolas" w:hAnsi="Consolas"/>
          <w:b/>
          <w:bCs/>
          <w:noProof/>
          <w:kern w:val="32"/>
          <w:sz w:val="22"/>
        </w:rPr>
        <w:t>GSMCallHistoryTest</w:t>
      </w:r>
      <w:r w:rsidRPr="00D759EF">
        <w:t xml:space="preserve">, with which to test the functionality of the class </w:t>
      </w:r>
      <w:r w:rsidRPr="00D759EF">
        <w:rPr>
          <w:rFonts w:ascii="Consolas" w:hAnsi="Consolas"/>
          <w:b/>
          <w:bCs/>
          <w:noProof/>
          <w:kern w:val="32"/>
          <w:sz w:val="22"/>
        </w:rPr>
        <w:t>GSM</w:t>
      </w:r>
      <w:del w:id="4982" w:author="Hans Zijlstra" w:date="2017-06-22T22:33:00Z">
        <w:r w:rsidRPr="00D759EF" w:rsidDel="00E06B9F">
          <w:delText>,</w:delText>
        </w:r>
      </w:del>
      <w:r w:rsidRPr="00D759EF">
        <w:t xml:space="preserve"> from task 12, as an object of type </w:t>
      </w:r>
      <w:r w:rsidRPr="00D759EF">
        <w:rPr>
          <w:rFonts w:ascii="Consolas" w:hAnsi="Consolas"/>
          <w:b/>
          <w:bCs/>
          <w:noProof/>
          <w:kern w:val="32"/>
          <w:sz w:val="22"/>
        </w:rPr>
        <w:t>GSM</w:t>
      </w:r>
      <w:r w:rsidRPr="00D759EF">
        <w:t>. Then add to it a few phone calls (</w:t>
      </w:r>
      <w:r w:rsidRPr="00D759EF">
        <w:rPr>
          <w:rFonts w:ascii="Consolas" w:hAnsi="Consolas"/>
          <w:b/>
          <w:bCs/>
          <w:noProof/>
          <w:kern w:val="32"/>
          <w:sz w:val="22"/>
        </w:rPr>
        <w:t>Call</w:t>
      </w:r>
      <w:r w:rsidRPr="00D759EF">
        <w:t>). Display information about each phone call. Assuming that the price per minute is 0.37, calculate and display the total cost of all calls. Remove the longest conversation from archive with phone calls and calculate the total price for all calls again. Finally, clear the archive.</w:t>
      </w:r>
    </w:p>
    <w:p w14:paraId="3DE4593F" w14:textId="77777777" w:rsidR="00371D15" w:rsidRPr="00D759EF" w:rsidRDefault="00371D15" w:rsidP="00371D15">
      <w:pPr>
        <w:numPr>
          <w:ilvl w:val="0"/>
          <w:numId w:val="5"/>
        </w:numPr>
        <w:tabs>
          <w:tab w:val="clear" w:pos="454"/>
        </w:tabs>
      </w:pPr>
      <w:r w:rsidRPr="00D759EF">
        <w:t xml:space="preserve">There is a </w:t>
      </w:r>
      <w:r w:rsidRPr="00D759EF">
        <w:rPr>
          <w:b/>
        </w:rPr>
        <w:t>book library</w:t>
      </w:r>
      <w:r w:rsidRPr="00D759EF">
        <w:t xml:space="preserve">. Define classes respectively for a </w:t>
      </w:r>
      <w:r w:rsidRPr="00D759EF">
        <w:rPr>
          <w:b/>
        </w:rPr>
        <w:t>book</w:t>
      </w:r>
      <w:r w:rsidRPr="00D759EF">
        <w:t xml:space="preserve"> and a </w:t>
      </w:r>
      <w:r w:rsidRPr="00D759EF">
        <w:rPr>
          <w:b/>
        </w:rPr>
        <w:t>library</w:t>
      </w:r>
      <w:r w:rsidRPr="00D759EF">
        <w:t>. The library must contain a name and a list of books. The books must contain the title, author, publisher, release date and ISBN-number. In the class, which describes the library, create methods to add a book to the library, to search for a book by a predefined author, to display information about a book and to delete a book from the library.</w:t>
      </w:r>
    </w:p>
    <w:p w14:paraId="7C40941C" w14:textId="77777777" w:rsidR="00371D15" w:rsidRPr="00D759EF" w:rsidRDefault="00371D15" w:rsidP="00371D15">
      <w:pPr>
        <w:numPr>
          <w:ilvl w:val="0"/>
          <w:numId w:val="5"/>
        </w:numPr>
        <w:tabs>
          <w:tab w:val="clear" w:pos="454"/>
        </w:tabs>
      </w:pPr>
      <w:r w:rsidRPr="00D759EF">
        <w:t xml:space="preserve">Write a </w:t>
      </w:r>
      <w:r w:rsidRPr="00D759EF">
        <w:rPr>
          <w:b/>
        </w:rPr>
        <w:t>test class</w:t>
      </w:r>
      <w:r w:rsidRPr="00D759EF">
        <w:t>, which creates an object of type library, adds several books to it and displays information about each of them. Implement a test functionality, which finds all books authored by Stephen King and deletes them. Finally, display information for each of the remaining books.</w:t>
      </w:r>
    </w:p>
    <w:p w14:paraId="547EE849" w14:textId="5DCDF076" w:rsidR="00371D15" w:rsidRPr="00D759EF" w:rsidRDefault="00371D15" w:rsidP="00371D15">
      <w:pPr>
        <w:numPr>
          <w:ilvl w:val="0"/>
          <w:numId w:val="5"/>
        </w:numPr>
        <w:tabs>
          <w:tab w:val="clear" w:pos="454"/>
        </w:tabs>
      </w:pPr>
      <w:r w:rsidRPr="00D759EF">
        <w:t xml:space="preserve">We have a </w:t>
      </w:r>
      <w:r w:rsidRPr="00D759EF">
        <w:rPr>
          <w:b/>
        </w:rPr>
        <w:t>school</w:t>
      </w:r>
      <w:r w:rsidRPr="00D759EF">
        <w:t xml:space="preserve">. In </w:t>
      </w:r>
      <w:ins w:id="4983" w:author="Hans Zijlstra" w:date="2017-06-22T22:35:00Z">
        <w:r w:rsidR="00E06B9F" w:rsidRPr="00D759EF">
          <w:t>the</w:t>
        </w:r>
      </w:ins>
      <w:ins w:id="4984" w:author="Hans Zijlstra" w:date="2017-06-22T22:36:00Z">
        <w:r w:rsidR="00E06B9F" w:rsidRPr="00D759EF">
          <w:t xml:space="preserve"> </w:t>
        </w:r>
      </w:ins>
      <w:r w:rsidRPr="00D759EF">
        <w:t xml:space="preserve">school we have </w:t>
      </w:r>
      <w:r w:rsidRPr="00D759EF">
        <w:rPr>
          <w:b/>
        </w:rPr>
        <w:t>classes</w:t>
      </w:r>
      <w:r w:rsidRPr="00D759EF">
        <w:t xml:space="preserve"> and </w:t>
      </w:r>
      <w:r w:rsidRPr="00D759EF">
        <w:rPr>
          <w:b/>
        </w:rPr>
        <w:t>students</w:t>
      </w:r>
      <w:r w:rsidRPr="00D759EF">
        <w:t xml:space="preserve">. Each class has a number of </w:t>
      </w:r>
      <w:r w:rsidRPr="00D759EF">
        <w:rPr>
          <w:b/>
        </w:rPr>
        <w:t>teachers</w:t>
      </w:r>
      <w:r w:rsidRPr="00D759EF">
        <w:t xml:space="preserve">. Each teacher </w:t>
      </w:r>
      <w:del w:id="4985" w:author="Hans Zijlstra" w:date="2017-06-22T22:36:00Z">
        <w:r w:rsidRPr="00D759EF" w:rsidDel="00E06B9F">
          <w:delText xml:space="preserve">has </w:delText>
        </w:r>
      </w:del>
      <w:ins w:id="4986" w:author="Hans Zijlstra" w:date="2017-06-22T22:36:00Z">
        <w:r w:rsidR="00E06B9F" w:rsidRPr="00D759EF">
          <w:t xml:space="preserve">teaches </w:t>
        </w:r>
      </w:ins>
      <w:r w:rsidRPr="00D759EF">
        <w:t>a variety of disciplines</w:t>
      </w:r>
      <w:del w:id="4987" w:author="Hans Zijlstra" w:date="2017-06-22T22:37:00Z">
        <w:r w:rsidRPr="00D759EF" w:rsidDel="00E06B9F">
          <w:delText xml:space="preserve"> taught</w:delText>
        </w:r>
      </w:del>
      <w:r w:rsidRPr="00D759EF">
        <w:t xml:space="preserve">. Students have a name and a unique number in the class. Classes have a unique text identifier. Disciplines have a name, </w:t>
      </w:r>
      <w:ins w:id="4988" w:author="Hans Zijlstra" w:date="2017-06-22T22:38:00Z">
        <w:r w:rsidR="00E06B9F" w:rsidRPr="00D759EF">
          <w:t xml:space="preserve">a </w:t>
        </w:r>
      </w:ins>
      <w:r w:rsidRPr="00D759EF">
        <w:t xml:space="preserve">number of lessons and </w:t>
      </w:r>
      <w:ins w:id="4989" w:author="Hans Zijlstra" w:date="2017-06-22T22:38:00Z">
        <w:r w:rsidR="00E06B9F" w:rsidRPr="00D759EF">
          <w:t xml:space="preserve">a </w:t>
        </w:r>
      </w:ins>
      <w:r w:rsidRPr="00D759EF">
        <w:t xml:space="preserve">number of exercises. The task is to </w:t>
      </w:r>
      <w:del w:id="4990" w:author="Hans Zijlstra" w:date="2017-06-22T22:38:00Z">
        <w:r w:rsidRPr="00D759EF" w:rsidDel="00E06B9F">
          <w:delText xml:space="preserve">shape </w:delText>
        </w:r>
      </w:del>
      <w:ins w:id="4991" w:author="Hans Zijlstra" w:date="2017-06-22T22:38:00Z">
        <w:r w:rsidR="00E06B9F" w:rsidRPr="00D759EF">
          <w:t>model the</w:t>
        </w:r>
      </w:ins>
      <w:del w:id="4992" w:author="Hans Zijlstra" w:date="2017-06-22T22:38:00Z">
        <w:r w:rsidRPr="00D759EF" w:rsidDel="00E06B9F">
          <w:delText>a</w:delText>
        </w:r>
      </w:del>
      <w:r w:rsidRPr="00D759EF">
        <w:t xml:space="preserve"> school with C# classes. You have to define </w:t>
      </w:r>
      <w:ins w:id="4993" w:author="Hans Zijlstra" w:date="2017-06-22T22:37:00Z">
        <w:r w:rsidR="00E06B9F" w:rsidRPr="00D759EF">
          <w:t xml:space="preserve">the </w:t>
        </w:r>
      </w:ins>
      <w:r w:rsidRPr="00D759EF">
        <w:t xml:space="preserve">classes with their fields, properties, methods and constructors. Also </w:t>
      </w:r>
      <w:r w:rsidRPr="00D759EF">
        <w:rPr>
          <w:b/>
        </w:rPr>
        <w:t>define a test class</w:t>
      </w:r>
      <w:r w:rsidRPr="00D759EF">
        <w:t>, which demonstrates</w:t>
      </w:r>
      <w:del w:id="4994" w:author="Hans Zijlstra" w:date="2017-06-22T22:37:00Z">
        <w:r w:rsidRPr="00D759EF" w:rsidDel="00E06B9F">
          <w:delText>,</w:delText>
        </w:r>
      </w:del>
      <w:r w:rsidRPr="00D759EF">
        <w:t xml:space="preserve"> that the other classes work correctly.</w:t>
      </w:r>
    </w:p>
    <w:p w14:paraId="23A22AF0" w14:textId="7AC5B901" w:rsidR="00371D15" w:rsidRPr="00D759EF" w:rsidRDefault="00371D15" w:rsidP="00371D15">
      <w:pPr>
        <w:numPr>
          <w:ilvl w:val="0"/>
          <w:numId w:val="5"/>
        </w:numPr>
        <w:tabs>
          <w:tab w:val="clear" w:pos="454"/>
        </w:tabs>
      </w:pPr>
      <w:r w:rsidRPr="00D759EF">
        <w:rPr>
          <w:bCs/>
        </w:rPr>
        <w:t xml:space="preserve">Write a </w:t>
      </w:r>
      <w:r w:rsidRPr="00D759EF">
        <w:rPr>
          <w:b/>
          <w:bCs/>
        </w:rPr>
        <w:t>generic class</w:t>
      </w:r>
      <w:r w:rsidRPr="00D759EF">
        <w:rPr>
          <w:bCs/>
        </w:rPr>
        <w:t xml:space="preserve"> </w:t>
      </w:r>
      <w:r w:rsidRPr="00D759EF">
        <w:rPr>
          <w:rFonts w:ascii="Consolas" w:eastAsia="SimSun" w:hAnsi="Consolas"/>
          <w:b/>
          <w:bCs/>
          <w:noProof/>
          <w:kern w:val="32"/>
          <w:sz w:val="22"/>
        </w:rPr>
        <w:t>GenericList&lt;T&gt;</w:t>
      </w:r>
      <w:r w:rsidRPr="00D759EF">
        <w:rPr>
          <w:bCs/>
        </w:rPr>
        <w:t xml:space="preserve">, which holds a list of elements of type </w:t>
      </w:r>
      <w:r w:rsidRPr="00D759EF">
        <w:rPr>
          <w:rFonts w:ascii="Consolas" w:hAnsi="Consolas"/>
          <w:b/>
          <w:bCs/>
          <w:noProof/>
          <w:kern w:val="32"/>
          <w:sz w:val="22"/>
        </w:rPr>
        <w:t>T</w:t>
      </w:r>
      <w:r w:rsidRPr="00D759EF">
        <w:rPr>
          <w:bCs/>
        </w:rPr>
        <w:t xml:space="preserve">. Store the list of elements into an array with a limited capacity that is passed as a parameter </w:t>
      </w:r>
      <w:ins w:id="4995" w:author="Hans Zijlstra" w:date="2017-06-22T22:39:00Z">
        <w:r w:rsidR="001734B7" w:rsidRPr="00D759EF">
          <w:rPr>
            <w:bCs/>
          </w:rPr>
          <w:t>to</w:t>
        </w:r>
      </w:ins>
      <w:del w:id="4996" w:author="Hans Zijlstra" w:date="2017-06-22T22:39:00Z">
        <w:r w:rsidRPr="00D759EF" w:rsidDel="001734B7">
          <w:rPr>
            <w:bCs/>
          </w:rPr>
          <w:delText>of</w:delText>
        </w:r>
      </w:del>
      <w:r w:rsidRPr="00D759EF">
        <w:rPr>
          <w:bCs/>
        </w:rPr>
        <w:t xml:space="preserve"> the constructor of the class. Add methods to add an item, to access an item by index, to remove an item by index, to insert an item at given position, to clear the list, to search for an item by value and to override the method </w:t>
      </w:r>
      <w:r w:rsidRPr="00D759EF">
        <w:rPr>
          <w:rFonts w:ascii="Consolas" w:hAnsi="Consolas"/>
          <w:b/>
          <w:bCs/>
          <w:noProof/>
          <w:kern w:val="32"/>
          <w:sz w:val="22"/>
        </w:rPr>
        <w:t>ToString()</w:t>
      </w:r>
      <w:r w:rsidRPr="00D759EF">
        <w:rPr>
          <w:bCs/>
        </w:rPr>
        <w:t>.</w:t>
      </w:r>
    </w:p>
    <w:p w14:paraId="1F55FAAD" w14:textId="3963EC81" w:rsidR="00371D15" w:rsidRPr="00D759EF" w:rsidRDefault="00371D15" w:rsidP="00371D15">
      <w:pPr>
        <w:numPr>
          <w:ilvl w:val="0"/>
          <w:numId w:val="5"/>
        </w:numPr>
        <w:tabs>
          <w:tab w:val="clear" w:pos="454"/>
        </w:tabs>
      </w:pPr>
      <w:r w:rsidRPr="00D759EF">
        <w:t xml:space="preserve">Implement </w:t>
      </w:r>
      <w:r w:rsidRPr="00D759EF">
        <w:rPr>
          <w:b/>
        </w:rPr>
        <w:t>auto-resizing functionality</w:t>
      </w:r>
      <w:r w:rsidRPr="00D759EF">
        <w:t xml:space="preserve"> </w:t>
      </w:r>
      <w:ins w:id="4997" w:author="Hans Zijlstra" w:date="2017-06-22T22:41:00Z">
        <w:r w:rsidR="001734B7" w:rsidRPr="00D759EF">
          <w:t>for</w:t>
        </w:r>
      </w:ins>
      <w:del w:id="4998" w:author="Hans Zijlstra" w:date="2017-06-22T22:41:00Z">
        <w:r w:rsidRPr="00D759EF" w:rsidDel="001734B7">
          <w:delText>of</w:delText>
        </w:r>
      </w:del>
      <w:r w:rsidRPr="00D759EF">
        <w:t xml:space="preserve"> the array from the previous task, when </w:t>
      </w:r>
      <w:del w:id="4999" w:author="Hans Zijlstra" w:date="2017-06-22T22:43:00Z">
        <w:r w:rsidRPr="00D759EF" w:rsidDel="001734B7">
          <w:delText>by</w:delText>
        </w:r>
      </w:del>
      <w:del w:id="5000" w:author="Hans Zijlstra" w:date="2017-06-22T22:41:00Z">
        <w:r w:rsidRPr="00D759EF" w:rsidDel="001734B7">
          <w:delText xml:space="preserve"> </w:delText>
        </w:r>
      </w:del>
      <w:del w:id="5001" w:author="Hans Zijlstra" w:date="2017-06-22T22:43:00Z">
        <w:r w:rsidRPr="00D759EF" w:rsidDel="001734B7">
          <w:delText>adding</w:delText>
        </w:r>
      </w:del>
      <w:ins w:id="5002" w:author="Hans Zijlstra" w:date="2017-06-22T22:43:00Z">
        <w:r w:rsidR="001734B7" w:rsidRPr="00D759EF">
          <w:t>by adding</w:t>
        </w:r>
      </w:ins>
      <w:r w:rsidRPr="00D759EF">
        <w:t xml:space="preserve"> </w:t>
      </w:r>
      <w:ins w:id="5003" w:author="Hans Zijlstra" w:date="2017-06-22T22:42:00Z">
        <w:r w:rsidR="001734B7" w:rsidRPr="00D759EF">
          <w:t xml:space="preserve">of </w:t>
        </w:r>
      </w:ins>
      <w:r w:rsidRPr="00D759EF">
        <w:t>an element,</w:t>
      </w:r>
      <w:del w:id="5004" w:author="Hans Zijlstra" w:date="2017-06-22T22:43:00Z">
        <w:r w:rsidRPr="00D759EF" w:rsidDel="001734B7">
          <w:delText xml:space="preserve"> it reaches</w:delText>
        </w:r>
      </w:del>
      <w:r w:rsidRPr="00D759EF">
        <w:t xml:space="preserve"> the capacity of the array</w:t>
      </w:r>
      <w:ins w:id="5005" w:author="Hans Zijlstra" w:date="2017-06-22T22:43:00Z">
        <w:r w:rsidR="001734B7" w:rsidRPr="00D759EF">
          <w:t xml:space="preserve"> is reached</w:t>
        </w:r>
      </w:ins>
      <w:r w:rsidRPr="00D759EF">
        <w:t>.</w:t>
      </w:r>
    </w:p>
    <w:p w14:paraId="407E8F3F" w14:textId="671AF123" w:rsidR="00371D15" w:rsidRPr="00D759EF" w:rsidRDefault="00371D15" w:rsidP="00371D15">
      <w:pPr>
        <w:numPr>
          <w:ilvl w:val="0"/>
          <w:numId w:val="5"/>
        </w:numPr>
        <w:tabs>
          <w:tab w:val="clear" w:pos="454"/>
        </w:tabs>
      </w:pPr>
      <w:r w:rsidRPr="00D759EF">
        <w:t xml:space="preserve">Define a class </w:t>
      </w:r>
      <w:r w:rsidRPr="00D759EF">
        <w:rPr>
          <w:rFonts w:ascii="Consolas" w:hAnsi="Consolas"/>
          <w:b/>
          <w:bCs/>
          <w:noProof/>
          <w:kern w:val="32"/>
          <w:sz w:val="22"/>
        </w:rPr>
        <w:t>Fraction</w:t>
      </w:r>
      <w:r w:rsidRPr="00D759EF">
        <w:t xml:space="preserve">, which contains information about the </w:t>
      </w:r>
      <w:r w:rsidRPr="00D759EF">
        <w:rPr>
          <w:b/>
        </w:rPr>
        <w:t>rational fraction</w:t>
      </w:r>
      <w:r w:rsidRPr="00D759EF">
        <w:t xml:space="preserve"> (e.g. ¼ or ½). Define a static method </w:t>
      </w:r>
      <w:r w:rsidRPr="00D759EF">
        <w:rPr>
          <w:rFonts w:ascii="Consolas" w:hAnsi="Consolas"/>
          <w:b/>
          <w:bCs/>
          <w:noProof/>
          <w:kern w:val="32"/>
          <w:sz w:val="22"/>
        </w:rPr>
        <w:t>Parse()</w:t>
      </w:r>
      <w:r w:rsidRPr="00D759EF">
        <w:t xml:space="preserve"> to create a fraction from a sting (for example </w:t>
      </w:r>
      <w:r w:rsidRPr="00D759EF">
        <w:rPr>
          <w:b/>
        </w:rPr>
        <w:t>-3/4</w:t>
      </w:r>
      <w:r w:rsidRPr="00D759EF">
        <w:t xml:space="preserve">). Define the appropriate properties and constructors </w:t>
      </w:r>
      <w:ins w:id="5006" w:author="Hans Zijlstra" w:date="2017-06-22T22:44:00Z">
        <w:r w:rsidR="001734B7" w:rsidRPr="00D759EF">
          <w:t>for</w:t>
        </w:r>
      </w:ins>
      <w:del w:id="5007" w:author="Hans Zijlstra" w:date="2017-06-22T22:44:00Z">
        <w:r w:rsidRPr="00D759EF" w:rsidDel="001734B7">
          <w:delText>of</w:delText>
        </w:r>
      </w:del>
      <w:r w:rsidRPr="00D759EF">
        <w:t xml:space="preserve"> the class. Also </w:t>
      </w:r>
      <w:del w:id="5008" w:author="Hans Zijlstra" w:date="2017-06-22T22:44:00Z">
        <w:r w:rsidRPr="00D759EF" w:rsidDel="001734B7">
          <w:delText xml:space="preserve">write </w:delText>
        </w:r>
      </w:del>
      <w:ins w:id="5009" w:author="Hans Zijlstra" w:date="2017-06-22T22:44:00Z">
        <w:r w:rsidR="001734B7" w:rsidRPr="00D759EF">
          <w:t xml:space="preserve">add a </w:t>
        </w:r>
      </w:ins>
      <w:r w:rsidRPr="00D759EF">
        <w:t xml:space="preserve">property of type </w:t>
      </w:r>
      <w:r w:rsidRPr="00D759EF">
        <w:rPr>
          <w:rFonts w:ascii="Consolas" w:hAnsi="Consolas"/>
          <w:b/>
          <w:bCs/>
          <w:noProof/>
          <w:kern w:val="32"/>
          <w:sz w:val="22"/>
        </w:rPr>
        <w:t>Decimal</w:t>
      </w:r>
      <w:r w:rsidRPr="00D759EF">
        <w:t xml:space="preserve"> to return the decimal value of the fraction (e.g. 0.25).</w:t>
      </w:r>
    </w:p>
    <w:p w14:paraId="524A39E7" w14:textId="694B3FB8" w:rsidR="00371D15" w:rsidRPr="00D759EF" w:rsidRDefault="00371D15" w:rsidP="00371D15">
      <w:pPr>
        <w:numPr>
          <w:ilvl w:val="0"/>
          <w:numId w:val="5"/>
        </w:numPr>
        <w:tabs>
          <w:tab w:val="clear" w:pos="454"/>
        </w:tabs>
      </w:pPr>
      <w:r w:rsidRPr="00D759EF">
        <w:rPr>
          <w:bCs/>
        </w:rPr>
        <w:t xml:space="preserve">Write a class </w:t>
      </w:r>
      <w:r w:rsidRPr="00D759EF">
        <w:rPr>
          <w:rFonts w:ascii="Consolas" w:eastAsia="SimSun" w:hAnsi="Consolas"/>
          <w:b/>
          <w:bCs/>
          <w:noProof/>
          <w:kern w:val="32"/>
          <w:sz w:val="22"/>
        </w:rPr>
        <w:t>FractionTest</w:t>
      </w:r>
      <w:r w:rsidRPr="00D759EF">
        <w:rPr>
          <w:bCs/>
        </w:rPr>
        <w:t xml:space="preserve">, which tests the functionality of the class </w:t>
      </w:r>
      <w:r w:rsidRPr="00D759EF">
        <w:rPr>
          <w:rFonts w:ascii="Consolas" w:eastAsia="SimSun" w:hAnsi="Consolas"/>
          <w:b/>
          <w:bCs/>
          <w:noProof/>
          <w:kern w:val="32"/>
          <w:sz w:val="22"/>
        </w:rPr>
        <w:t>Fraction</w:t>
      </w:r>
      <w:r w:rsidRPr="00D759EF">
        <w:rPr>
          <w:bCs/>
        </w:rPr>
        <w:t xml:space="preserve"> from </w:t>
      </w:r>
      <w:ins w:id="5010" w:author="Hans Zijlstra" w:date="2017-06-22T22:44:00Z">
        <w:r w:rsidR="001734B7" w:rsidRPr="00D759EF">
          <w:rPr>
            <w:bCs/>
          </w:rPr>
          <w:t xml:space="preserve">the </w:t>
        </w:r>
      </w:ins>
      <w:r w:rsidRPr="00D759EF">
        <w:rPr>
          <w:bCs/>
        </w:rPr>
        <w:t xml:space="preserve">previous task. Pay close attention </w:t>
      </w:r>
      <w:del w:id="5011" w:author="Hans Zijlstra" w:date="2017-06-22T22:44:00Z">
        <w:r w:rsidRPr="00D759EF" w:rsidDel="001734B7">
          <w:rPr>
            <w:bCs/>
          </w:rPr>
          <w:delText xml:space="preserve">on </w:delText>
        </w:r>
      </w:del>
      <w:ins w:id="5012" w:author="Hans Zijlstra" w:date="2017-06-22T22:44:00Z">
        <w:r w:rsidR="001734B7" w:rsidRPr="00D759EF">
          <w:rPr>
            <w:bCs/>
          </w:rPr>
          <w:t xml:space="preserve">to </w:t>
        </w:r>
      </w:ins>
      <w:ins w:id="5013" w:author="Hans Zijlstra" w:date="2017-06-22T22:45:00Z">
        <w:r w:rsidR="001734B7" w:rsidRPr="00D759EF">
          <w:rPr>
            <w:bCs/>
          </w:rPr>
          <w:t xml:space="preserve">the </w:t>
        </w:r>
      </w:ins>
      <w:r w:rsidRPr="00D759EF">
        <w:rPr>
          <w:bCs/>
        </w:rPr>
        <w:t xml:space="preserve">testing </w:t>
      </w:r>
      <w:ins w:id="5014" w:author="Hans Zijlstra" w:date="2017-06-22T22:44:00Z">
        <w:r w:rsidR="001734B7" w:rsidRPr="00D759EF">
          <w:rPr>
            <w:bCs/>
          </w:rPr>
          <w:t xml:space="preserve">of </w:t>
        </w:r>
      </w:ins>
      <w:r w:rsidRPr="00D759EF">
        <w:rPr>
          <w:bCs/>
        </w:rPr>
        <w:t xml:space="preserve">the function Parse </w:t>
      </w:r>
      <w:del w:id="5015" w:author="Hans Zijlstra" w:date="2017-06-22T22:45:00Z">
        <w:r w:rsidRPr="00D759EF" w:rsidDel="001734B7">
          <w:rPr>
            <w:bCs/>
          </w:rPr>
          <w:delText xml:space="preserve">with </w:delText>
        </w:r>
      </w:del>
      <w:proofErr w:type="spellStart"/>
      <w:ins w:id="5016" w:author="Hans Zijlstra" w:date="2017-06-22T22:45:00Z">
        <w:r w:rsidR="001734B7" w:rsidRPr="00D759EF">
          <w:rPr>
            <w:bCs/>
          </w:rPr>
          <w:t>usinz</w:t>
        </w:r>
        <w:proofErr w:type="spellEnd"/>
        <w:r w:rsidR="001734B7" w:rsidRPr="00D759EF">
          <w:rPr>
            <w:bCs/>
          </w:rPr>
          <w:t xml:space="preserve"> </w:t>
        </w:r>
      </w:ins>
      <w:r w:rsidRPr="00D759EF">
        <w:rPr>
          <w:bCs/>
        </w:rPr>
        <w:t>different input data.</w:t>
      </w:r>
    </w:p>
    <w:p w14:paraId="049C40D7" w14:textId="301F2B77" w:rsidR="00371D15" w:rsidRPr="00D759EF" w:rsidRDefault="00371D15" w:rsidP="00371D15">
      <w:pPr>
        <w:numPr>
          <w:ilvl w:val="0"/>
          <w:numId w:val="5"/>
        </w:numPr>
        <w:tabs>
          <w:tab w:val="clear" w:pos="454"/>
        </w:tabs>
      </w:pPr>
      <w:r w:rsidRPr="00D759EF">
        <w:rPr>
          <w:bCs/>
        </w:rPr>
        <w:t xml:space="preserve">Write a function to </w:t>
      </w:r>
      <w:r w:rsidRPr="00D759EF">
        <w:rPr>
          <w:b/>
          <w:bCs/>
        </w:rPr>
        <w:t>cancel a fraction</w:t>
      </w:r>
      <w:r w:rsidRPr="00D759EF">
        <w:rPr>
          <w:bCs/>
        </w:rPr>
        <w:t xml:space="preserve"> (e.g. if numerator and denominator are respectively 10 and 15, </w:t>
      </w:r>
      <w:ins w:id="5017" w:author="Hans Zijlstra" w:date="2017-06-22T22:45:00Z">
        <w:r w:rsidR="001734B7" w:rsidRPr="00D759EF">
          <w:rPr>
            <w:bCs/>
          </w:rPr>
          <w:t xml:space="preserve">the </w:t>
        </w:r>
      </w:ins>
      <w:r w:rsidRPr="00D759EF">
        <w:rPr>
          <w:bCs/>
        </w:rPr>
        <w:t xml:space="preserve">fraction </w:t>
      </w:r>
      <w:ins w:id="5018" w:author="Hans Zijlstra" w:date="2017-06-22T22:45:00Z">
        <w:r w:rsidR="001734B7" w:rsidRPr="00D759EF">
          <w:rPr>
            <w:bCs/>
          </w:rPr>
          <w:t>will</w:t>
        </w:r>
      </w:ins>
      <w:del w:id="5019" w:author="Hans Zijlstra" w:date="2017-06-22T22:45:00Z">
        <w:r w:rsidRPr="00D759EF" w:rsidDel="001734B7">
          <w:rPr>
            <w:bCs/>
          </w:rPr>
          <w:delText>to</w:delText>
        </w:r>
      </w:del>
      <w:r w:rsidRPr="00D759EF">
        <w:rPr>
          <w:bCs/>
        </w:rPr>
        <w:t xml:space="preserve"> be cancelled to 2/3).</w:t>
      </w:r>
    </w:p>
    <w:p w14:paraId="79703D7C" w14:textId="77777777" w:rsidR="00371D15" w:rsidRPr="00D759EF" w:rsidRDefault="00371D15" w:rsidP="00371D15">
      <w:pPr>
        <w:pStyle w:val="Heading2"/>
      </w:pPr>
      <w:bookmarkStart w:id="5020" w:name="_Toc370673178"/>
      <w:r w:rsidRPr="00D759EF">
        <w:t>Solutions and Guidelines</w:t>
      </w:r>
      <w:bookmarkEnd w:id="5020"/>
    </w:p>
    <w:p w14:paraId="61F3C5E4" w14:textId="77777777" w:rsidR="00371D15" w:rsidRPr="00D759EF" w:rsidRDefault="00371D15" w:rsidP="00371D15">
      <w:pPr>
        <w:numPr>
          <w:ilvl w:val="0"/>
          <w:numId w:val="6"/>
        </w:numPr>
        <w:tabs>
          <w:tab w:val="clear" w:pos="454"/>
        </w:tabs>
      </w:pPr>
      <w:r w:rsidRPr="00D759EF">
        <w:t xml:space="preserve">Use </w:t>
      </w:r>
      <w:r w:rsidRPr="00D759EF">
        <w:rPr>
          <w:rFonts w:ascii="Consolas" w:hAnsi="Consolas"/>
          <w:b/>
          <w:bCs/>
          <w:noProof/>
          <w:kern w:val="32"/>
          <w:sz w:val="22"/>
        </w:rPr>
        <w:t>enum</w:t>
      </w:r>
      <w:r w:rsidRPr="00D759EF">
        <w:t xml:space="preserve"> for subjects and universities.</w:t>
      </w:r>
    </w:p>
    <w:p w14:paraId="5FFBA1CE" w14:textId="187D2D6E" w:rsidR="00371D15" w:rsidRPr="00D759EF" w:rsidRDefault="00371D15" w:rsidP="00371D15">
      <w:pPr>
        <w:numPr>
          <w:ilvl w:val="0"/>
          <w:numId w:val="6"/>
        </w:numPr>
        <w:tabs>
          <w:tab w:val="clear" w:pos="454"/>
        </w:tabs>
      </w:pPr>
      <w:r w:rsidRPr="00D759EF">
        <w:lastRenderedPageBreak/>
        <w:t>To avoid repetition of source code</w:t>
      </w:r>
      <w:ins w:id="5021" w:author="Hans Zijlstra" w:date="2017-06-23T11:29:00Z">
        <w:r w:rsidR="004C2259" w:rsidRPr="00D759EF">
          <w:t>,</w:t>
        </w:r>
      </w:ins>
      <w:r w:rsidRPr="00D759EF">
        <w:t xml:space="preserve"> call </w:t>
      </w:r>
      <w:r w:rsidRPr="00D759EF">
        <w:rPr>
          <w:b/>
        </w:rPr>
        <w:t>constructors</w:t>
      </w:r>
      <w:r w:rsidRPr="00D759EF">
        <w:t xml:space="preserve"> from each other with keyword </w:t>
      </w:r>
      <w:r w:rsidRPr="00D759EF">
        <w:rPr>
          <w:rFonts w:ascii="Consolas" w:hAnsi="Consolas"/>
          <w:b/>
          <w:bCs/>
          <w:noProof/>
          <w:kern w:val="32"/>
          <w:sz w:val="22"/>
        </w:rPr>
        <w:t>this(&lt;parameters&gt;)</w:t>
      </w:r>
      <w:r w:rsidRPr="00D759EF">
        <w:t>.</w:t>
      </w:r>
    </w:p>
    <w:p w14:paraId="537B3DD7" w14:textId="7898547B" w:rsidR="00371D15" w:rsidRPr="00D759EF" w:rsidRDefault="00371D15" w:rsidP="00371D15">
      <w:pPr>
        <w:numPr>
          <w:ilvl w:val="0"/>
          <w:numId w:val="6"/>
        </w:numPr>
        <w:tabs>
          <w:tab w:val="clear" w:pos="454"/>
        </w:tabs>
      </w:pPr>
      <w:r w:rsidRPr="00D759EF">
        <w:t xml:space="preserve">Use the constructor of the class </w:t>
      </w:r>
      <w:ins w:id="5022" w:author="Hans Zijlstra" w:date="2017-06-23T11:31:00Z">
        <w:r w:rsidR="004C2259" w:rsidRPr="00D759EF">
          <w:t>for increasing</w:t>
        </w:r>
      </w:ins>
      <w:del w:id="5023" w:author="Hans Zijlstra" w:date="2017-06-23T11:31:00Z">
        <w:r w:rsidRPr="00D759EF" w:rsidDel="004C2259">
          <w:delText>as a place where</w:delText>
        </w:r>
      </w:del>
      <w:r w:rsidRPr="00D759EF">
        <w:t xml:space="preserve"> the number of objects </w:t>
      </w:r>
      <w:ins w:id="5024" w:author="Hans Zijlstra" w:date="2017-06-23T11:31:00Z">
        <w:r w:rsidR="004C2259" w:rsidRPr="00D759EF">
          <w:t>created from</w:t>
        </w:r>
      </w:ins>
      <w:del w:id="5025" w:author="Hans Zijlstra" w:date="2017-06-23T11:31:00Z">
        <w:r w:rsidRPr="00D759EF" w:rsidDel="004C2259">
          <w:delText>of</w:delText>
        </w:r>
      </w:del>
      <w:r w:rsidRPr="00D759EF">
        <w:t xml:space="preserve"> class </w:t>
      </w:r>
      <w:r w:rsidRPr="00D759EF">
        <w:rPr>
          <w:rFonts w:ascii="Consolas" w:hAnsi="Consolas"/>
          <w:b/>
          <w:bCs/>
          <w:noProof/>
          <w:kern w:val="32"/>
          <w:sz w:val="22"/>
        </w:rPr>
        <w:t>Student</w:t>
      </w:r>
      <w:del w:id="5026" w:author="Hans Zijlstra" w:date="2017-06-23T11:32:00Z">
        <w:r w:rsidRPr="00D759EF" w:rsidDel="004C2259">
          <w:delText xml:space="preserve"> is increasing</w:delText>
        </w:r>
      </w:del>
      <w:r w:rsidRPr="00D759EF">
        <w:t>.</w:t>
      </w:r>
    </w:p>
    <w:p w14:paraId="3A00516C" w14:textId="5E92278B" w:rsidR="00371D15" w:rsidRPr="00D759EF" w:rsidRDefault="00371D15" w:rsidP="00371D15">
      <w:pPr>
        <w:numPr>
          <w:ilvl w:val="0"/>
          <w:numId w:val="6"/>
        </w:numPr>
        <w:tabs>
          <w:tab w:val="clear" w:pos="454"/>
        </w:tabs>
      </w:pPr>
      <w:r w:rsidRPr="00D759EF">
        <w:t xml:space="preserve">Display on the </w:t>
      </w:r>
      <w:proofErr w:type="spellStart"/>
      <w:r w:rsidRPr="00D759EF">
        <w:t>console</w:t>
      </w:r>
      <w:del w:id="5027" w:author="Hans Zijlstra" w:date="2017-06-23T11:32:00Z">
        <w:r w:rsidRPr="00D759EF" w:rsidDel="004C2259">
          <w:delText xml:space="preserve"> in all</w:delText>
        </w:r>
      </w:del>
      <w:ins w:id="5028" w:author="Hans Zijlstra" w:date="2017-06-23T11:32:00Z">
        <w:r w:rsidR="004C2259" w:rsidRPr="00D759EF">
          <w:t>each</w:t>
        </w:r>
      </w:ins>
      <w:proofErr w:type="spellEnd"/>
      <w:r w:rsidRPr="00D759EF">
        <w:t xml:space="preserve"> field</w:t>
      </w:r>
      <w:del w:id="5029" w:author="Hans Zijlstra" w:date="2017-06-23T11:33:00Z">
        <w:r w:rsidRPr="00D759EF" w:rsidDel="004C2259">
          <w:delText>s</w:delText>
        </w:r>
      </w:del>
      <w:r w:rsidRPr="00D759EF">
        <w:t xml:space="preserve"> of the class </w:t>
      </w:r>
      <w:r w:rsidRPr="00D759EF">
        <w:rPr>
          <w:rFonts w:ascii="Consolas" w:hAnsi="Consolas"/>
          <w:b/>
          <w:bCs/>
          <w:noProof/>
          <w:kern w:val="32"/>
          <w:sz w:val="22"/>
        </w:rPr>
        <w:t>Student</w:t>
      </w:r>
      <w:r w:rsidRPr="00D759EF">
        <w:t xml:space="preserve">, </w:t>
      </w:r>
      <w:ins w:id="5030" w:author="Hans Zijlstra" w:date="2017-06-23T11:32:00Z">
        <w:r w:rsidR="004C2259" w:rsidRPr="00D759EF">
          <w:t>separated</w:t>
        </w:r>
      </w:ins>
      <w:del w:id="5031" w:author="Hans Zijlstra" w:date="2017-06-23T11:32:00Z">
        <w:r w:rsidRPr="00D759EF" w:rsidDel="004C2259">
          <w:delText>followed</w:delText>
        </w:r>
      </w:del>
      <w:r w:rsidRPr="00D759EF">
        <w:t xml:space="preserve"> by a blank line.</w:t>
      </w:r>
    </w:p>
    <w:p w14:paraId="394080CA" w14:textId="094E25AC" w:rsidR="00371D15" w:rsidRPr="00D759EF" w:rsidRDefault="00371D15" w:rsidP="00371D15">
      <w:pPr>
        <w:numPr>
          <w:ilvl w:val="0"/>
          <w:numId w:val="6"/>
        </w:numPr>
        <w:tabs>
          <w:tab w:val="clear" w:pos="454"/>
        </w:tabs>
      </w:pPr>
      <w:r w:rsidRPr="00D759EF">
        <w:t xml:space="preserve">Define as </w:t>
      </w:r>
      <w:r w:rsidRPr="00D759EF">
        <w:rPr>
          <w:rFonts w:ascii="Consolas" w:hAnsi="Consolas"/>
          <w:b/>
          <w:bCs/>
          <w:noProof/>
          <w:kern w:val="32"/>
          <w:sz w:val="22"/>
        </w:rPr>
        <w:t>private</w:t>
      </w:r>
      <w:r w:rsidRPr="00D759EF">
        <w:t xml:space="preserve"> all members of the class </w:t>
      </w:r>
      <w:r w:rsidRPr="00D759EF">
        <w:rPr>
          <w:rFonts w:ascii="Consolas" w:hAnsi="Consolas"/>
          <w:b/>
          <w:bCs/>
          <w:noProof/>
          <w:kern w:val="32"/>
          <w:sz w:val="22"/>
        </w:rPr>
        <w:t>Student</w:t>
      </w:r>
      <w:r w:rsidRPr="00D759EF">
        <w:t xml:space="preserve"> and then us</w:t>
      </w:r>
      <w:ins w:id="5032" w:author="Hans Zijlstra" w:date="2017-06-23T11:33:00Z">
        <w:r w:rsidR="004C2259" w:rsidRPr="00D759EF">
          <w:t>e</w:t>
        </w:r>
      </w:ins>
      <w:del w:id="5033" w:author="Hans Zijlstra" w:date="2017-06-23T11:33:00Z">
        <w:r w:rsidRPr="00D759EF" w:rsidDel="004C2259">
          <w:delText>ing</w:delText>
        </w:r>
      </w:del>
      <w:r w:rsidRPr="00D759EF">
        <w:t xml:space="preserve"> Visual Studio (Refactor -&gt; Encapsulate Field) </w:t>
      </w:r>
      <w:ins w:id="5034" w:author="Hans Zijlstra" w:date="2017-06-23T11:33:00Z">
        <w:r w:rsidR="004C2259" w:rsidRPr="00D759EF">
          <w:t>to</w:t>
        </w:r>
      </w:ins>
      <w:del w:id="5035" w:author="Hans Zijlstra" w:date="2017-06-23T11:33:00Z">
        <w:r w:rsidRPr="00D759EF" w:rsidDel="004C2259">
          <w:delText>define</w:delText>
        </w:r>
      </w:del>
      <w:r w:rsidRPr="00D759EF">
        <w:t xml:space="preserve"> automatically </w:t>
      </w:r>
      <w:ins w:id="5036" w:author="Hans Zijlstra" w:date="2017-06-23T11:33:00Z">
        <w:r w:rsidR="004C2259" w:rsidRPr="00D759EF">
          <w:t xml:space="preserve">define </w:t>
        </w:r>
      </w:ins>
      <w:r w:rsidRPr="00D759EF">
        <w:t xml:space="preserve">the public </w:t>
      </w:r>
      <w:r w:rsidRPr="00D759EF">
        <w:rPr>
          <w:rFonts w:ascii="Consolas" w:hAnsi="Consolas"/>
          <w:b/>
          <w:bCs/>
          <w:noProof/>
          <w:kern w:val="32"/>
          <w:sz w:val="22"/>
        </w:rPr>
        <w:t>get</w:t>
      </w:r>
      <w:r w:rsidRPr="00D759EF">
        <w:t xml:space="preserve"> / </w:t>
      </w:r>
      <w:r w:rsidRPr="00D759EF">
        <w:rPr>
          <w:rFonts w:ascii="Consolas" w:hAnsi="Consolas"/>
          <w:b/>
          <w:bCs/>
          <w:noProof/>
          <w:kern w:val="32"/>
          <w:sz w:val="22"/>
        </w:rPr>
        <w:t>set</w:t>
      </w:r>
      <w:r w:rsidRPr="00D759EF">
        <w:t xml:space="preserve"> methods </w:t>
      </w:r>
      <w:ins w:id="5037" w:author="Hans Zijlstra" w:date="2017-06-23T11:33:00Z">
        <w:r w:rsidR="004C2259" w:rsidRPr="00D759EF">
          <w:t>for</w:t>
        </w:r>
      </w:ins>
      <w:del w:id="5038" w:author="Hans Zijlstra" w:date="2017-06-23T11:33:00Z">
        <w:r w:rsidRPr="00D759EF" w:rsidDel="004C2259">
          <w:delText>to</w:delText>
        </w:r>
      </w:del>
      <w:r w:rsidRPr="00D759EF">
        <w:t xml:space="preserve"> access</w:t>
      </w:r>
      <w:ins w:id="5039" w:author="Hans Zijlstra" w:date="2017-06-23T11:34:00Z">
        <w:r w:rsidR="004C2259" w:rsidRPr="00D759EF">
          <w:t>ing</w:t>
        </w:r>
      </w:ins>
      <w:r w:rsidRPr="00D759EF">
        <w:t xml:space="preserve"> these fields.</w:t>
      </w:r>
    </w:p>
    <w:p w14:paraId="7A999614" w14:textId="213C45A0" w:rsidR="00371D15" w:rsidRPr="00D759EF" w:rsidRDefault="00371D15" w:rsidP="00371D15">
      <w:pPr>
        <w:numPr>
          <w:ilvl w:val="0"/>
          <w:numId w:val="6"/>
        </w:numPr>
        <w:tabs>
          <w:tab w:val="clear" w:pos="454"/>
        </w:tabs>
      </w:pPr>
      <w:r w:rsidRPr="00D759EF">
        <w:rPr>
          <w:b/>
        </w:rPr>
        <w:t>Create a few students</w:t>
      </w:r>
      <w:r w:rsidRPr="00D759EF">
        <w:t xml:space="preserve"> and display the </w:t>
      </w:r>
      <w:ins w:id="5040" w:author="Hans Zijlstra" w:date="2017-06-23T11:34:00Z">
        <w:r w:rsidR="004C2259" w:rsidRPr="00D759EF">
          <w:t>entire</w:t>
        </w:r>
      </w:ins>
      <w:del w:id="5041" w:author="Hans Zijlstra" w:date="2017-06-23T11:34:00Z">
        <w:r w:rsidRPr="00D759EF" w:rsidDel="004C2259">
          <w:delText>whole</w:delText>
        </w:r>
      </w:del>
      <w:r w:rsidRPr="00D759EF">
        <w:t xml:space="preserve"> information for each one of them.</w:t>
      </w:r>
    </w:p>
    <w:p w14:paraId="711F6F27" w14:textId="7215E49A" w:rsidR="00371D15" w:rsidRPr="00D759EF" w:rsidRDefault="00371D15" w:rsidP="00371D15">
      <w:pPr>
        <w:numPr>
          <w:ilvl w:val="0"/>
          <w:numId w:val="6"/>
        </w:numPr>
        <w:tabs>
          <w:tab w:val="clear" w:pos="454"/>
        </w:tabs>
      </w:pPr>
      <w:r w:rsidRPr="00D759EF">
        <w:t xml:space="preserve">You can use the </w:t>
      </w:r>
      <w:r w:rsidRPr="00D759EF">
        <w:rPr>
          <w:b/>
        </w:rPr>
        <w:t>static constructor</w:t>
      </w:r>
      <w:r w:rsidRPr="00D759EF">
        <w:t xml:space="preserve"> to create instances </w:t>
      </w:r>
      <w:ins w:id="5042" w:author="Hans Zijlstra" w:date="2017-06-23T11:34:00Z">
        <w:r w:rsidR="004C2259" w:rsidRPr="00D759EF">
          <w:t>during</w:t>
        </w:r>
      </w:ins>
      <w:del w:id="5043" w:author="Hans Zijlstra" w:date="2017-06-23T11:34:00Z">
        <w:r w:rsidRPr="00D759EF" w:rsidDel="004C2259">
          <w:delText>in the</w:delText>
        </w:r>
      </w:del>
      <w:r w:rsidRPr="00D759EF">
        <w:t xml:space="preserve"> first access to the class.</w:t>
      </w:r>
    </w:p>
    <w:p w14:paraId="5DF82EF7" w14:textId="77777777" w:rsidR="00371D15" w:rsidRPr="00D759EF" w:rsidRDefault="00371D15" w:rsidP="00371D15">
      <w:pPr>
        <w:numPr>
          <w:ilvl w:val="0"/>
          <w:numId w:val="6"/>
        </w:numPr>
        <w:tabs>
          <w:tab w:val="clear" w:pos="454"/>
        </w:tabs>
      </w:pPr>
      <w:r w:rsidRPr="00D759EF">
        <w:t xml:space="preserve">Declare three separate classes: </w:t>
      </w:r>
      <w:r w:rsidRPr="00D759EF">
        <w:rPr>
          <w:rFonts w:ascii="Consolas" w:hAnsi="Consolas"/>
          <w:b/>
          <w:bCs/>
          <w:noProof/>
          <w:kern w:val="32"/>
          <w:sz w:val="22"/>
        </w:rPr>
        <w:t>GSM</w:t>
      </w:r>
      <w:r w:rsidRPr="00D759EF">
        <w:t xml:space="preserve">, </w:t>
      </w:r>
      <w:r w:rsidRPr="00D759EF">
        <w:rPr>
          <w:rFonts w:ascii="Consolas" w:hAnsi="Consolas"/>
          <w:b/>
          <w:bCs/>
          <w:noProof/>
          <w:kern w:val="32"/>
          <w:sz w:val="22"/>
        </w:rPr>
        <w:t>Battery</w:t>
      </w:r>
      <w:r w:rsidRPr="00D759EF">
        <w:t xml:space="preserve"> and </w:t>
      </w:r>
      <w:r w:rsidRPr="00D759EF">
        <w:rPr>
          <w:rFonts w:ascii="Consolas" w:hAnsi="Consolas"/>
          <w:b/>
          <w:bCs/>
          <w:noProof/>
          <w:kern w:val="32"/>
          <w:sz w:val="22"/>
        </w:rPr>
        <w:t>Display</w:t>
      </w:r>
      <w:r w:rsidRPr="00D759EF">
        <w:t>.</w:t>
      </w:r>
    </w:p>
    <w:p w14:paraId="152EA70E" w14:textId="77777777" w:rsidR="00371D15" w:rsidRPr="00D759EF" w:rsidRDefault="00371D15" w:rsidP="00371D15">
      <w:pPr>
        <w:numPr>
          <w:ilvl w:val="0"/>
          <w:numId w:val="6"/>
        </w:numPr>
        <w:tabs>
          <w:tab w:val="clear" w:pos="454"/>
        </w:tabs>
      </w:pPr>
      <w:r w:rsidRPr="00D759EF">
        <w:t xml:space="preserve">Define the described constructors and </w:t>
      </w:r>
      <w:r w:rsidRPr="00D759EF">
        <w:rPr>
          <w:b/>
        </w:rPr>
        <w:t>create a test program</w:t>
      </w:r>
      <w:r w:rsidRPr="00D759EF">
        <w:t xml:space="preserve"> to check if classes are working properly.</w:t>
      </w:r>
    </w:p>
    <w:p w14:paraId="39CB7816" w14:textId="77777777" w:rsidR="00371D15" w:rsidRPr="00D759EF" w:rsidRDefault="00371D15" w:rsidP="00371D15">
      <w:pPr>
        <w:numPr>
          <w:ilvl w:val="0"/>
          <w:numId w:val="6"/>
        </w:numPr>
        <w:tabs>
          <w:tab w:val="clear" w:pos="454"/>
        </w:tabs>
      </w:pPr>
      <w:r w:rsidRPr="00D759EF">
        <w:t xml:space="preserve">Define a </w:t>
      </w:r>
      <w:r w:rsidRPr="00D759EF">
        <w:rPr>
          <w:rFonts w:ascii="Consolas" w:hAnsi="Consolas"/>
          <w:b/>
          <w:bCs/>
          <w:noProof/>
          <w:kern w:val="32"/>
          <w:sz w:val="22"/>
        </w:rPr>
        <w:t>private</w:t>
      </w:r>
      <w:r w:rsidRPr="00D759EF">
        <w:t xml:space="preserve"> field and initialize it at the time of its declaration.</w:t>
      </w:r>
    </w:p>
    <w:p w14:paraId="4DCAC014" w14:textId="20ED3D8E" w:rsidR="00371D15" w:rsidRPr="00011129" w:rsidRDefault="00371D15" w:rsidP="00371D15">
      <w:pPr>
        <w:numPr>
          <w:ilvl w:val="0"/>
          <w:numId w:val="6"/>
        </w:numPr>
        <w:tabs>
          <w:tab w:val="clear" w:pos="454"/>
        </w:tabs>
      </w:pPr>
      <w:r w:rsidRPr="00D759EF">
        <w:t xml:space="preserve">Use </w:t>
      </w:r>
      <w:r w:rsidRPr="00D759EF">
        <w:rPr>
          <w:rFonts w:ascii="Consolas" w:hAnsi="Consolas"/>
          <w:b/>
          <w:bCs/>
          <w:noProof/>
          <w:kern w:val="32"/>
          <w:sz w:val="22"/>
        </w:rPr>
        <w:t>enum</w:t>
      </w:r>
      <w:r w:rsidRPr="00D759EF">
        <w:t xml:space="preserve"> for the </w:t>
      </w:r>
      <w:r w:rsidRPr="00D759EF">
        <w:rPr>
          <w:b/>
        </w:rPr>
        <w:t>type of battery</w:t>
      </w:r>
      <w:r w:rsidRPr="00D759EF">
        <w:t xml:space="preserve">. Search in Internet for other types of batteries for phones, </w:t>
      </w:r>
      <w:commentRangeStart w:id="5044"/>
      <w:del w:id="5045" w:author="Hans Zijlstra" w:date="2017-06-23T11:35:00Z">
        <w:r w:rsidRPr="00D759EF" w:rsidDel="004C2259">
          <w:delText xml:space="preserve">except </w:delText>
        </w:r>
      </w:del>
      <w:ins w:id="5046" w:author="Hans Zijlstra" w:date="2017-06-23T11:35:00Z">
        <w:r w:rsidR="004C2259" w:rsidRPr="00D759EF">
          <w:t>accept</w:t>
        </w:r>
        <w:commentRangeEnd w:id="5044"/>
        <w:r w:rsidR="004C2259" w:rsidRPr="00D759EF">
          <w:rPr>
            <w:rStyle w:val="CommentReference"/>
          </w:rPr>
          <w:commentReference w:id="5044"/>
        </w:r>
        <w:r w:rsidR="004C2259" w:rsidRPr="00D759EF">
          <w:t xml:space="preserve"> </w:t>
        </w:r>
      </w:ins>
      <w:r w:rsidRPr="00011129">
        <w:t>these in the requirements and add them as value of the enumeration.</w:t>
      </w:r>
    </w:p>
    <w:p w14:paraId="7637A22B" w14:textId="77777777" w:rsidR="00371D15" w:rsidRPr="00977A5E" w:rsidRDefault="00371D15" w:rsidP="00371D15">
      <w:pPr>
        <w:numPr>
          <w:ilvl w:val="0"/>
          <w:numId w:val="6"/>
        </w:numPr>
        <w:tabs>
          <w:tab w:val="clear" w:pos="454"/>
        </w:tabs>
      </w:pPr>
      <w:r w:rsidRPr="00AA044A">
        <w:t xml:space="preserve">Override the method </w:t>
      </w:r>
      <w:r w:rsidRPr="002959F9">
        <w:rPr>
          <w:rFonts w:ascii="Consolas" w:hAnsi="Consolas"/>
          <w:b/>
          <w:bCs/>
          <w:noProof/>
          <w:kern w:val="32"/>
          <w:sz w:val="22"/>
        </w:rPr>
        <w:t>ToString()</w:t>
      </w:r>
      <w:r w:rsidRPr="00977A5E">
        <w:t>.</w:t>
      </w:r>
    </w:p>
    <w:p w14:paraId="4F5542D5" w14:textId="071E0363" w:rsidR="00371D15" w:rsidRPr="00D759EF" w:rsidRDefault="00371D15" w:rsidP="00371D15">
      <w:pPr>
        <w:numPr>
          <w:ilvl w:val="0"/>
          <w:numId w:val="6"/>
        </w:numPr>
        <w:tabs>
          <w:tab w:val="clear" w:pos="454"/>
        </w:tabs>
      </w:pPr>
      <w:r w:rsidRPr="00977A5E">
        <w:t xml:space="preserve">In classes </w:t>
      </w:r>
      <w:r w:rsidRPr="0028675A">
        <w:rPr>
          <w:rFonts w:ascii="Consolas" w:hAnsi="Consolas"/>
          <w:b/>
          <w:bCs/>
          <w:noProof/>
          <w:kern w:val="32"/>
          <w:sz w:val="22"/>
        </w:rPr>
        <w:t>GSM</w:t>
      </w:r>
      <w:r w:rsidRPr="00F04548">
        <w:t xml:space="preserve">, </w:t>
      </w:r>
      <w:r w:rsidRPr="00D759EF">
        <w:rPr>
          <w:rFonts w:ascii="Consolas" w:hAnsi="Consolas"/>
          <w:b/>
          <w:bCs/>
          <w:noProof/>
          <w:kern w:val="32"/>
          <w:sz w:val="22"/>
        </w:rPr>
        <w:t>Battery</w:t>
      </w:r>
      <w:r w:rsidRPr="00D759EF">
        <w:t xml:space="preserve"> and </w:t>
      </w:r>
      <w:r w:rsidRPr="00D759EF">
        <w:rPr>
          <w:rFonts w:ascii="Consolas" w:hAnsi="Consolas"/>
          <w:b/>
          <w:bCs/>
          <w:noProof/>
          <w:kern w:val="32"/>
          <w:sz w:val="22"/>
        </w:rPr>
        <w:t>Display</w:t>
      </w:r>
      <w:ins w:id="5047" w:author="Hans Zijlstra" w:date="2017-06-23T11:36:00Z">
        <w:r w:rsidR="004C2259" w:rsidRPr="00D759EF">
          <w:rPr>
            <w:rFonts w:ascii="Consolas" w:hAnsi="Consolas"/>
            <w:b/>
            <w:bCs/>
            <w:noProof/>
            <w:kern w:val="32"/>
            <w:sz w:val="22"/>
          </w:rPr>
          <w:t>,</w:t>
        </w:r>
      </w:ins>
      <w:r w:rsidRPr="00D759EF">
        <w:t xml:space="preserve"> define suitable </w:t>
      </w:r>
      <w:r w:rsidRPr="00D759EF">
        <w:rPr>
          <w:rFonts w:ascii="Consolas" w:hAnsi="Consolas"/>
          <w:b/>
          <w:bCs/>
          <w:noProof/>
          <w:kern w:val="32"/>
          <w:sz w:val="22"/>
        </w:rPr>
        <w:t>private</w:t>
      </w:r>
      <w:r w:rsidRPr="00D759EF">
        <w:t xml:space="preserve"> fields and generate </w:t>
      </w:r>
      <w:r w:rsidRPr="00D759EF">
        <w:rPr>
          <w:rFonts w:ascii="Consolas" w:hAnsi="Consolas"/>
          <w:b/>
          <w:bCs/>
          <w:noProof/>
          <w:kern w:val="32"/>
          <w:sz w:val="22"/>
        </w:rPr>
        <w:t>get</w:t>
      </w:r>
      <w:r w:rsidRPr="00D759EF">
        <w:t xml:space="preserve"> / </w:t>
      </w:r>
      <w:r w:rsidRPr="00D759EF">
        <w:rPr>
          <w:rFonts w:ascii="Consolas" w:hAnsi="Consolas"/>
          <w:b/>
          <w:bCs/>
          <w:noProof/>
          <w:kern w:val="32"/>
          <w:sz w:val="22"/>
        </w:rPr>
        <w:t>set</w:t>
      </w:r>
      <w:r w:rsidRPr="00D759EF">
        <w:t>. You can use automatic generation in Visual Studio.</w:t>
      </w:r>
    </w:p>
    <w:p w14:paraId="14F1BEEC" w14:textId="070DB749" w:rsidR="00371D15" w:rsidRPr="00D759EF" w:rsidRDefault="00371D15" w:rsidP="00371D15">
      <w:pPr>
        <w:numPr>
          <w:ilvl w:val="0"/>
          <w:numId w:val="6"/>
        </w:numPr>
        <w:tabs>
          <w:tab w:val="clear" w:pos="454"/>
        </w:tabs>
      </w:pPr>
      <w:r w:rsidRPr="00D759EF">
        <w:t xml:space="preserve">Add a method </w:t>
      </w:r>
      <w:r w:rsidRPr="00D759EF">
        <w:rPr>
          <w:rFonts w:ascii="Consolas" w:hAnsi="Consolas"/>
          <w:b/>
          <w:bCs/>
          <w:noProof/>
          <w:kern w:val="32"/>
          <w:sz w:val="22"/>
        </w:rPr>
        <w:t>PrintInfo()</w:t>
      </w:r>
      <w:r w:rsidRPr="00D759EF">
        <w:t xml:space="preserve"> </w:t>
      </w:r>
      <w:ins w:id="5048" w:author="Hans Zijlstra" w:date="2017-06-23T11:37:00Z">
        <w:r w:rsidR="004C2259" w:rsidRPr="00D759EF">
          <w:t>to</w:t>
        </w:r>
      </w:ins>
      <w:del w:id="5049" w:author="Hans Zijlstra" w:date="2017-06-23T11:37:00Z">
        <w:r w:rsidRPr="00D759EF" w:rsidDel="004C2259">
          <w:delText>in</w:delText>
        </w:r>
      </w:del>
      <w:r w:rsidRPr="00D759EF">
        <w:t xml:space="preserve"> class </w:t>
      </w:r>
      <w:r w:rsidRPr="00D759EF">
        <w:rPr>
          <w:rFonts w:ascii="Consolas" w:hAnsi="Consolas"/>
          <w:b/>
          <w:bCs/>
          <w:noProof/>
          <w:kern w:val="32"/>
          <w:sz w:val="22"/>
        </w:rPr>
        <w:t>GSM</w:t>
      </w:r>
      <w:r w:rsidRPr="00D759EF">
        <w:t>.</w:t>
      </w:r>
    </w:p>
    <w:p w14:paraId="19361989" w14:textId="77777777" w:rsidR="00371D15" w:rsidRPr="00D759EF" w:rsidRDefault="00371D15" w:rsidP="00371D15">
      <w:pPr>
        <w:numPr>
          <w:ilvl w:val="0"/>
          <w:numId w:val="6"/>
        </w:numPr>
        <w:tabs>
          <w:tab w:val="clear" w:pos="454"/>
        </w:tabs>
      </w:pPr>
      <w:r w:rsidRPr="00D759EF">
        <w:t xml:space="preserve">Read about the class </w:t>
      </w:r>
      <w:r w:rsidRPr="00D759EF">
        <w:rPr>
          <w:rFonts w:ascii="Consolas" w:hAnsi="Consolas"/>
          <w:b/>
          <w:bCs/>
          <w:noProof/>
          <w:kern w:val="32"/>
          <w:sz w:val="22"/>
        </w:rPr>
        <w:t>List&lt;T&gt;</w:t>
      </w:r>
      <w:r w:rsidRPr="00D759EF">
        <w:t xml:space="preserve"> in Internet. The class </w:t>
      </w:r>
      <w:r w:rsidRPr="00D759EF">
        <w:rPr>
          <w:rFonts w:ascii="Consolas" w:hAnsi="Consolas"/>
          <w:b/>
          <w:bCs/>
          <w:noProof/>
          <w:kern w:val="32"/>
          <w:sz w:val="22"/>
        </w:rPr>
        <w:t>GSM</w:t>
      </w:r>
      <w:r w:rsidRPr="00D759EF">
        <w:t xml:space="preserve"> has to store its conversations in a list of type </w:t>
      </w:r>
      <w:r w:rsidRPr="00D759EF">
        <w:rPr>
          <w:rFonts w:ascii="Consolas" w:hAnsi="Consolas"/>
          <w:b/>
          <w:bCs/>
          <w:noProof/>
          <w:kern w:val="32"/>
          <w:sz w:val="22"/>
        </w:rPr>
        <w:t>List&lt;Call&gt;</w:t>
      </w:r>
      <w:r w:rsidRPr="00D759EF">
        <w:t>.</w:t>
      </w:r>
    </w:p>
    <w:p w14:paraId="4B7E6048" w14:textId="77777777" w:rsidR="00371D15" w:rsidRPr="00D759EF" w:rsidRDefault="00371D15" w:rsidP="00371D15">
      <w:pPr>
        <w:numPr>
          <w:ilvl w:val="0"/>
          <w:numId w:val="6"/>
        </w:numPr>
        <w:tabs>
          <w:tab w:val="clear" w:pos="454"/>
        </w:tabs>
      </w:pPr>
      <w:r w:rsidRPr="00D759EF">
        <w:t xml:space="preserve">Return as a result the </w:t>
      </w:r>
      <w:r w:rsidRPr="00D759EF">
        <w:rPr>
          <w:b/>
        </w:rPr>
        <w:t>list of conversations</w:t>
      </w:r>
      <w:r w:rsidRPr="00D759EF">
        <w:t>.</w:t>
      </w:r>
    </w:p>
    <w:p w14:paraId="4A4076E2" w14:textId="77777777" w:rsidR="00371D15" w:rsidRPr="00D759EF" w:rsidRDefault="00371D15" w:rsidP="00371D15">
      <w:pPr>
        <w:numPr>
          <w:ilvl w:val="0"/>
          <w:numId w:val="6"/>
        </w:numPr>
        <w:tabs>
          <w:tab w:val="clear" w:pos="454"/>
        </w:tabs>
      </w:pPr>
      <w:r w:rsidRPr="00D759EF">
        <w:t xml:space="preserve">Use the built-in methods of the class </w:t>
      </w:r>
      <w:r w:rsidRPr="00D759EF">
        <w:rPr>
          <w:rFonts w:ascii="Consolas" w:hAnsi="Consolas"/>
          <w:b/>
          <w:bCs/>
          <w:noProof/>
          <w:kern w:val="32"/>
          <w:sz w:val="22"/>
        </w:rPr>
        <w:t>List&lt;T&gt;</w:t>
      </w:r>
      <w:r w:rsidRPr="00D759EF">
        <w:t>.</w:t>
      </w:r>
    </w:p>
    <w:p w14:paraId="261D95F1" w14:textId="77777777" w:rsidR="00371D15" w:rsidRPr="00D759EF" w:rsidRDefault="00371D15" w:rsidP="00371D15">
      <w:pPr>
        <w:numPr>
          <w:ilvl w:val="0"/>
          <w:numId w:val="6"/>
        </w:numPr>
        <w:tabs>
          <w:tab w:val="clear" w:pos="454"/>
        </w:tabs>
      </w:pPr>
      <w:r w:rsidRPr="00D759EF">
        <w:t xml:space="preserve">Because the </w:t>
      </w:r>
      <w:r w:rsidRPr="00D759EF">
        <w:rPr>
          <w:b/>
        </w:rPr>
        <w:t>tariff is fixed</w:t>
      </w:r>
      <w:r w:rsidRPr="00D759EF">
        <w:t xml:space="preserve">, you can easily </w:t>
      </w:r>
      <w:r w:rsidRPr="00D759EF">
        <w:rPr>
          <w:b/>
        </w:rPr>
        <w:t>calculate the total price</w:t>
      </w:r>
      <w:r w:rsidRPr="00D759EF">
        <w:t xml:space="preserve"> of all calls.</w:t>
      </w:r>
    </w:p>
    <w:p w14:paraId="580E1039" w14:textId="77777777" w:rsidR="00371D15" w:rsidRPr="00D759EF" w:rsidRDefault="00371D15" w:rsidP="00371D15">
      <w:pPr>
        <w:numPr>
          <w:ilvl w:val="0"/>
          <w:numId w:val="6"/>
        </w:numPr>
        <w:tabs>
          <w:tab w:val="clear" w:pos="454"/>
        </w:tabs>
      </w:pPr>
      <w:r w:rsidRPr="00D759EF">
        <w:rPr>
          <w:b/>
        </w:rPr>
        <w:t>Follow the instructions</w:t>
      </w:r>
      <w:r w:rsidRPr="00D759EF">
        <w:t xml:space="preserve"> directly from the requirements of the task.</w:t>
      </w:r>
    </w:p>
    <w:p w14:paraId="2E913419" w14:textId="77777777" w:rsidR="00371D15" w:rsidRPr="00D759EF" w:rsidRDefault="00371D15" w:rsidP="00371D15">
      <w:pPr>
        <w:numPr>
          <w:ilvl w:val="0"/>
          <w:numId w:val="6"/>
        </w:numPr>
        <w:tabs>
          <w:tab w:val="clear" w:pos="454"/>
        </w:tabs>
      </w:pPr>
      <w:r w:rsidRPr="00D759EF">
        <w:t xml:space="preserve">Define classes </w:t>
      </w:r>
      <w:r w:rsidRPr="00D759EF">
        <w:rPr>
          <w:rFonts w:ascii="Consolas" w:hAnsi="Consolas"/>
          <w:b/>
          <w:bCs/>
          <w:noProof/>
          <w:kern w:val="32"/>
          <w:sz w:val="22"/>
        </w:rPr>
        <w:t xml:space="preserve">Book </w:t>
      </w:r>
      <w:r w:rsidRPr="00D759EF">
        <w:t xml:space="preserve">and </w:t>
      </w:r>
      <w:r w:rsidRPr="00D759EF">
        <w:rPr>
          <w:rFonts w:ascii="Consolas" w:hAnsi="Consolas"/>
          <w:b/>
          <w:bCs/>
          <w:noProof/>
          <w:kern w:val="32"/>
          <w:sz w:val="22"/>
        </w:rPr>
        <w:t>Library</w:t>
      </w:r>
      <w:r w:rsidRPr="00D759EF">
        <w:t xml:space="preserve">. For a list of books use </w:t>
      </w:r>
      <w:r w:rsidRPr="00D759EF">
        <w:rPr>
          <w:rFonts w:ascii="Consolas" w:hAnsi="Consolas"/>
          <w:b/>
          <w:bCs/>
          <w:noProof/>
          <w:kern w:val="32"/>
          <w:sz w:val="22"/>
        </w:rPr>
        <w:t>List&lt;Book&gt;</w:t>
      </w:r>
      <w:r w:rsidRPr="00D759EF">
        <w:t>.</w:t>
      </w:r>
    </w:p>
    <w:p w14:paraId="1388714F" w14:textId="77777777" w:rsidR="00371D15" w:rsidRPr="00D759EF" w:rsidRDefault="00371D15" w:rsidP="00371D15">
      <w:pPr>
        <w:numPr>
          <w:ilvl w:val="0"/>
          <w:numId w:val="6"/>
        </w:numPr>
        <w:tabs>
          <w:tab w:val="clear" w:pos="454"/>
        </w:tabs>
      </w:pPr>
      <w:r w:rsidRPr="00D759EF">
        <w:t>Follow the instructions directly from the requirements of the task.</w:t>
      </w:r>
    </w:p>
    <w:p w14:paraId="746FAF73" w14:textId="0F462551" w:rsidR="00371D15" w:rsidRPr="00D759EF" w:rsidRDefault="00371D15" w:rsidP="00371D15">
      <w:pPr>
        <w:numPr>
          <w:ilvl w:val="0"/>
          <w:numId w:val="6"/>
        </w:numPr>
        <w:tabs>
          <w:tab w:val="clear" w:pos="454"/>
        </w:tabs>
      </w:pPr>
      <w:r w:rsidRPr="00D759EF">
        <w:t xml:space="preserve">Create classes </w:t>
      </w:r>
      <w:r w:rsidRPr="00D759EF">
        <w:rPr>
          <w:rFonts w:ascii="Consolas" w:hAnsi="Consolas"/>
          <w:b/>
          <w:bCs/>
          <w:noProof/>
          <w:kern w:val="32"/>
          <w:sz w:val="22"/>
        </w:rPr>
        <w:t>School</w:t>
      </w:r>
      <w:r w:rsidRPr="00D759EF">
        <w:t xml:space="preserve">, </w:t>
      </w:r>
      <w:r w:rsidRPr="00D759EF">
        <w:rPr>
          <w:rFonts w:ascii="Consolas" w:hAnsi="Consolas"/>
          <w:b/>
          <w:bCs/>
          <w:noProof/>
          <w:kern w:val="32"/>
          <w:sz w:val="22"/>
        </w:rPr>
        <w:t>SchoolClass</w:t>
      </w:r>
      <w:r w:rsidRPr="00D759EF">
        <w:t xml:space="preserve">, </w:t>
      </w:r>
      <w:r w:rsidRPr="00D759EF">
        <w:rPr>
          <w:rFonts w:ascii="Consolas" w:hAnsi="Consolas"/>
          <w:b/>
          <w:bCs/>
          <w:noProof/>
          <w:kern w:val="32"/>
          <w:sz w:val="22"/>
        </w:rPr>
        <w:t>Student</w:t>
      </w:r>
      <w:r w:rsidRPr="00D759EF">
        <w:t xml:space="preserve">, </w:t>
      </w:r>
      <w:r w:rsidRPr="00D759EF">
        <w:rPr>
          <w:rFonts w:ascii="Consolas" w:hAnsi="Consolas"/>
          <w:b/>
          <w:bCs/>
          <w:noProof/>
          <w:kern w:val="32"/>
          <w:sz w:val="22"/>
        </w:rPr>
        <w:t>Teacher</w:t>
      </w:r>
      <w:r w:rsidRPr="00D759EF">
        <w:t xml:space="preserve">, </w:t>
      </w:r>
      <w:r w:rsidRPr="00D759EF">
        <w:rPr>
          <w:rFonts w:ascii="Consolas" w:hAnsi="Consolas"/>
          <w:b/>
          <w:bCs/>
          <w:noProof/>
          <w:kern w:val="32"/>
          <w:sz w:val="22"/>
        </w:rPr>
        <w:t>Discipline</w:t>
      </w:r>
      <w:r w:rsidRPr="00D759EF">
        <w:t xml:space="preserve"> and define </w:t>
      </w:r>
      <w:del w:id="5050" w:author="Hans Zijlstra" w:date="2017-06-23T11:39:00Z">
        <w:r w:rsidRPr="00D759EF" w:rsidDel="0095131E">
          <w:delText xml:space="preserve">into </w:delText>
        </w:r>
      </w:del>
      <w:ins w:id="5051" w:author="Hans Zijlstra" w:date="2017-06-23T11:39:00Z">
        <w:r w:rsidR="0095131E" w:rsidRPr="00D759EF">
          <w:t xml:space="preserve">for </w:t>
        </w:r>
      </w:ins>
      <w:r w:rsidRPr="00D759EF">
        <w:t>them their respective fields, as described in the instructions of the task. Do not use the word "</w:t>
      </w:r>
      <w:r w:rsidRPr="00D759EF">
        <w:rPr>
          <w:rFonts w:ascii="Consolas" w:hAnsi="Consolas"/>
          <w:b/>
          <w:bCs/>
          <w:noProof/>
          <w:kern w:val="32"/>
          <w:sz w:val="22"/>
        </w:rPr>
        <w:t>Class</w:t>
      </w:r>
      <w:r w:rsidRPr="00D759EF">
        <w:t>" as a class name, because in C# it has special meaning. Add methods for printing all the fields from each of the classes.</w:t>
      </w:r>
    </w:p>
    <w:p w14:paraId="7BAAC11D" w14:textId="77777777" w:rsidR="00371D15" w:rsidRPr="00D759EF" w:rsidRDefault="00371D15" w:rsidP="00371D15">
      <w:pPr>
        <w:numPr>
          <w:ilvl w:val="0"/>
          <w:numId w:val="6"/>
        </w:numPr>
        <w:tabs>
          <w:tab w:val="clear" w:pos="454"/>
        </w:tabs>
        <w:rPr>
          <w:bCs/>
        </w:rPr>
      </w:pPr>
      <w:r w:rsidRPr="00D759EF">
        <w:rPr>
          <w:bCs/>
        </w:rPr>
        <w:t xml:space="preserve">Use your knowledge concerning </w:t>
      </w:r>
      <w:r w:rsidRPr="00D759EF">
        <w:rPr>
          <w:b/>
          <w:bCs/>
        </w:rPr>
        <w:t>generic classes</w:t>
      </w:r>
      <w:r w:rsidRPr="00D759EF">
        <w:rPr>
          <w:bCs/>
        </w:rPr>
        <w:t>. Check out all input parameters of the methods, just to make sure that no element can access an invalid position.</w:t>
      </w:r>
    </w:p>
    <w:p w14:paraId="60BF7CEE" w14:textId="77777777" w:rsidR="00371D15" w:rsidRPr="00D759EF" w:rsidRDefault="00371D15" w:rsidP="00371D15">
      <w:pPr>
        <w:numPr>
          <w:ilvl w:val="0"/>
          <w:numId w:val="6"/>
        </w:numPr>
        <w:tabs>
          <w:tab w:val="clear" w:pos="454"/>
        </w:tabs>
      </w:pPr>
      <w:r w:rsidRPr="00D759EF">
        <w:rPr>
          <w:bCs/>
        </w:rPr>
        <w:t xml:space="preserve">When you reach the capacity of the array, </w:t>
      </w:r>
      <w:r w:rsidRPr="00D759EF">
        <w:rPr>
          <w:b/>
          <w:bCs/>
        </w:rPr>
        <w:t xml:space="preserve">create a new array with a double size </w:t>
      </w:r>
      <w:r w:rsidRPr="00D759EF">
        <w:rPr>
          <w:bCs/>
        </w:rPr>
        <w:t>and copy all old elements in the new one.</w:t>
      </w:r>
    </w:p>
    <w:p w14:paraId="2D2898FE" w14:textId="111254F1" w:rsidR="00371D15" w:rsidRPr="00D759EF" w:rsidRDefault="00371D15" w:rsidP="00371D15">
      <w:pPr>
        <w:numPr>
          <w:ilvl w:val="0"/>
          <w:numId w:val="6"/>
        </w:numPr>
        <w:tabs>
          <w:tab w:val="clear" w:pos="454"/>
        </w:tabs>
      </w:pPr>
      <w:r w:rsidRPr="00D759EF">
        <w:rPr>
          <w:bCs/>
        </w:rPr>
        <w:lastRenderedPageBreak/>
        <w:t xml:space="preserve">Write a class with two </w:t>
      </w:r>
      <w:r w:rsidRPr="00D759EF">
        <w:rPr>
          <w:rFonts w:ascii="Consolas" w:hAnsi="Consolas"/>
          <w:b/>
          <w:bCs/>
          <w:noProof/>
          <w:kern w:val="32"/>
          <w:sz w:val="22"/>
        </w:rPr>
        <w:t>private</w:t>
      </w:r>
      <w:r w:rsidRPr="00D759EF">
        <w:t xml:space="preserve"> </w:t>
      </w:r>
      <w:r w:rsidRPr="00D759EF">
        <w:rPr>
          <w:rFonts w:ascii="Consolas" w:hAnsi="Consolas"/>
          <w:b/>
          <w:bCs/>
          <w:noProof/>
          <w:kern w:val="32"/>
          <w:sz w:val="22"/>
        </w:rPr>
        <w:t>decimal</w:t>
      </w:r>
      <w:r w:rsidRPr="00D759EF">
        <w:t xml:space="preserve"> </w:t>
      </w:r>
      <w:r w:rsidRPr="00D759EF">
        <w:rPr>
          <w:bCs/>
        </w:rPr>
        <w:t xml:space="preserve">fields, which hold information relevant to the </w:t>
      </w:r>
      <w:r w:rsidRPr="00D759EF">
        <w:rPr>
          <w:b/>
          <w:bCs/>
        </w:rPr>
        <w:t>numerator</w:t>
      </w:r>
      <w:r w:rsidRPr="00D759EF">
        <w:rPr>
          <w:bCs/>
        </w:rPr>
        <w:t xml:space="preserve"> and </w:t>
      </w:r>
      <w:r w:rsidRPr="00D759EF">
        <w:rPr>
          <w:b/>
          <w:bCs/>
        </w:rPr>
        <w:t>denominator</w:t>
      </w:r>
      <w:r w:rsidRPr="00D759EF">
        <w:rPr>
          <w:bCs/>
        </w:rPr>
        <w:t xml:space="preserve"> of the fraction. Among other requirements in the task, redefine in appropriate standard</w:t>
      </w:r>
      <w:ins w:id="5052" w:author="Hans Zijlstra" w:date="2017-06-23T11:40:00Z">
        <w:r w:rsidR="0095131E" w:rsidRPr="00D759EF">
          <w:rPr>
            <w:bCs/>
          </w:rPr>
          <w:t>,</w:t>
        </w:r>
      </w:ins>
      <w:r w:rsidRPr="00D759EF">
        <w:rPr>
          <w:bCs/>
        </w:rPr>
        <w:t xml:space="preserve"> the features for each object: </w:t>
      </w:r>
      <w:r w:rsidRPr="00D759EF">
        <w:rPr>
          <w:rFonts w:ascii="Consolas" w:hAnsi="Consolas"/>
          <w:b/>
          <w:bCs/>
          <w:noProof/>
          <w:kern w:val="32"/>
          <w:sz w:val="22"/>
        </w:rPr>
        <w:t>Equals(…)</w:t>
      </w:r>
      <w:r w:rsidRPr="00D759EF">
        <w:rPr>
          <w:bCs/>
        </w:rPr>
        <w:t xml:space="preserve">, </w:t>
      </w:r>
      <w:r w:rsidRPr="00D759EF">
        <w:rPr>
          <w:rFonts w:ascii="Consolas" w:hAnsi="Consolas"/>
          <w:b/>
          <w:bCs/>
          <w:noProof/>
          <w:kern w:val="32"/>
          <w:sz w:val="22"/>
        </w:rPr>
        <w:t>GetHashCode()</w:t>
      </w:r>
      <w:r w:rsidRPr="00D759EF">
        <w:rPr>
          <w:bCs/>
        </w:rPr>
        <w:t xml:space="preserve">, </w:t>
      </w:r>
      <w:r w:rsidRPr="00D759EF">
        <w:rPr>
          <w:rFonts w:ascii="Consolas" w:hAnsi="Consolas"/>
          <w:b/>
          <w:bCs/>
          <w:noProof/>
          <w:kern w:val="32"/>
          <w:sz w:val="22"/>
        </w:rPr>
        <w:t>ToString()</w:t>
      </w:r>
      <w:r w:rsidRPr="00D759EF">
        <w:rPr>
          <w:bCs/>
        </w:rPr>
        <w:t>.</w:t>
      </w:r>
    </w:p>
    <w:p w14:paraId="09821CA5" w14:textId="77777777" w:rsidR="00371D15" w:rsidRPr="00D759EF" w:rsidRDefault="00371D15" w:rsidP="00371D15">
      <w:pPr>
        <w:numPr>
          <w:ilvl w:val="0"/>
          <w:numId w:val="6"/>
        </w:numPr>
        <w:tabs>
          <w:tab w:val="clear" w:pos="454"/>
        </w:tabs>
        <w:rPr>
          <w:bCs/>
        </w:rPr>
      </w:pPr>
      <w:r w:rsidRPr="00D759EF">
        <w:rPr>
          <w:bCs/>
        </w:rPr>
        <w:t xml:space="preserve">Figure out appropriate </w:t>
      </w:r>
      <w:r w:rsidRPr="00D759EF">
        <w:rPr>
          <w:b/>
          <w:bCs/>
        </w:rPr>
        <w:t>tests</w:t>
      </w:r>
      <w:r w:rsidRPr="00D759EF">
        <w:rPr>
          <w:bCs/>
        </w:rPr>
        <w:t xml:space="preserve">, for which your function may give incorrect results. Good practice is </w:t>
      </w:r>
      <w:r w:rsidRPr="00D759EF">
        <w:rPr>
          <w:b/>
          <w:bCs/>
        </w:rPr>
        <w:t>first to write the tests</w:t>
      </w:r>
      <w:r w:rsidRPr="00D759EF">
        <w:rPr>
          <w:bCs/>
        </w:rPr>
        <w:t>, then to implement their specific functionality.</w:t>
      </w:r>
    </w:p>
    <w:p w14:paraId="5F91ADA5" w14:textId="58798538" w:rsidR="00371D15" w:rsidRPr="00D759EF" w:rsidRDefault="00371D15" w:rsidP="00371D15">
      <w:pPr>
        <w:numPr>
          <w:ilvl w:val="0"/>
          <w:numId w:val="6"/>
        </w:numPr>
        <w:tabs>
          <w:tab w:val="clear" w:pos="454"/>
        </w:tabs>
      </w:pPr>
      <w:r w:rsidRPr="00D759EF">
        <w:rPr>
          <w:bCs/>
        </w:rPr>
        <w:t>Search for information in Internet for the “</w:t>
      </w:r>
      <w:r w:rsidRPr="00D759EF">
        <w:rPr>
          <w:b/>
          <w:bCs/>
        </w:rPr>
        <w:t>greatest common divisor (GCD)</w:t>
      </w:r>
      <w:r w:rsidRPr="00D759EF">
        <w:rPr>
          <w:bCs/>
        </w:rPr>
        <w:t xml:space="preserve">” and the </w:t>
      </w:r>
      <w:r w:rsidRPr="00D759EF">
        <w:rPr>
          <w:b/>
          <w:bCs/>
        </w:rPr>
        <w:t>Euclidean algorithm</w:t>
      </w:r>
      <w:r w:rsidRPr="00D759EF">
        <w:rPr>
          <w:bCs/>
        </w:rPr>
        <w:t xml:space="preserve"> for its calculation. Divide the numerator and denominator </w:t>
      </w:r>
      <w:ins w:id="5053" w:author="Hans Zijlstra" w:date="2017-06-23T11:41:00Z">
        <w:r w:rsidR="0095131E" w:rsidRPr="00D759EF">
          <w:rPr>
            <w:bCs/>
          </w:rPr>
          <w:t>by</w:t>
        </w:r>
      </w:ins>
      <w:del w:id="5054" w:author="Hans Zijlstra" w:date="2017-06-23T11:41:00Z">
        <w:r w:rsidRPr="00D759EF" w:rsidDel="0095131E">
          <w:rPr>
            <w:bCs/>
          </w:rPr>
          <w:delText>of</w:delText>
        </w:r>
      </w:del>
      <w:r w:rsidRPr="00D759EF">
        <w:rPr>
          <w:bCs/>
        </w:rPr>
        <w:t xml:space="preserve"> their greatest common divisor and you will get the cancelled fraction.</w:t>
      </w:r>
    </w:p>
    <w:p w14:paraId="72BF8C9F" w14:textId="77777777" w:rsidR="00371D15" w:rsidRPr="00D759EF" w:rsidRDefault="00371D15" w:rsidP="00371D15"/>
    <w:p w14:paraId="3982AF5E" w14:textId="77777777" w:rsidR="00563712" w:rsidRPr="00D759EF" w:rsidRDefault="00563712"/>
    <w:sectPr w:rsidR="00563712" w:rsidRPr="00D759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83" w:author="Hans Zijlstra" w:date="2017-06-24T12:08:00Z" w:initials="HZ">
    <w:p w14:paraId="2A4F7393" w14:textId="5E311390" w:rsidR="003559F6" w:rsidRDefault="003559F6">
      <w:pPr>
        <w:pStyle w:val="CommentText"/>
      </w:pPr>
      <w:r>
        <w:rPr>
          <w:rStyle w:val="CommentReference"/>
        </w:rPr>
        <w:annotationRef/>
      </w:r>
      <w:r>
        <w:t>Is this insertion correct?</w:t>
      </w:r>
    </w:p>
  </w:comment>
  <w:comment w:id="505" w:author="Hans Zijlstra" w:date="2017-06-15T07:40:00Z" w:initials="HZ">
    <w:p w14:paraId="610729B9" w14:textId="25ACF8B5" w:rsidR="003559F6" w:rsidRDefault="003559F6">
      <w:pPr>
        <w:pStyle w:val="CommentText"/>
      </w:pPr>
      <w:r>
        <w:rPr>
          <w:rStyle w:val="CommentReference"/>
        </w:rPr>
        <w:annotationRef/>
      </w:r>
      <w:r>
        <w:t>The meaning of this is not clear to me. Please consider erasing or rephrasing.</w:t>
      </w:r>
    </w:p>
  </w:comment>
  <w:comment w:id="596" w:author="Hans Zijlstra" w:date="2017-06-15T09:31:00Z" w:initials="HZ">
    <w:p w14:paraId="27020764" w14:textId="5BE82E25" w:rsidR="003559F6" w:rsidRDefault="003559F6">
      <w:pPr>
        <w:pStyle w:val="CommentText"/>
      </w:pPr>
      <w:r>
        <w:rPr>
          <w:rStyle w:val="CommentReference"/>
        </w:rPr>
        <w:annotationRef/>
      </w:r>
      <w:r>
        <w:t>I suppose this should be “read” instead of “type”?</w:t>
      </w:r>
    </w:p>
  </w:comment>
  <w:comment w:id="622" w:author="Hans Zijlstra" w:date="2017-06-15T10:02:00Z" w:initials="HZ">
    <w:p w14:paraId="3350474F" w14:textId="4A7324F2" w:rsidR="003559F6" w:rsidRDefault="003559F6">
      <w:pPr>
        <w:pStyle w:val="CommentText"/>
      </w:pPr>
      <w:r>
        <w:rPr>
          <w:rStyle w:val="CommentReference"/>
        </w:rPr>
        <w:annotationRef/>
      </w:r>
      <w:r>
        <w:t>Does C# not have the same five access modifiers like .Net and not only four as mentioned above?</w:t>
      </w:r>
    </w:p>
  </w:comment>
  <w:comment w:id="636" w:author="Hans Zijlstra" w:date="2017-06-15T10:09:00Z" w:initials="HZ">
    <w:p w14:paraId="6938F1A3" w14:textId="345EFE79" w:rsidR="003559F6" w:rsidRDefault="003559F6">
      <w:pPr>
        <w:pStyle w:val="CommentText"/>
      </w:pPr>
      <w:r>
        <w:rPr>
          <w:rStyle w:val="CommentReference"/>
        </w:rPr>
        <w:annotationRef/>
      </w:r>
      <w:r>
        <w:t>Is this correct? Is it not that in C#, unlike Java, different namespace does not affect accessibility as does different assembly?</w:t>
      </w:r>
    </w:p>
  </w:comment>
  <w:comment w:id="653" w:author="Hans Zijlstra" w:date="2017-06-24T12:35:00Z" w:initials="HZ">
    <w:p w14:paraId="7B690FFC" w14:textId="0D4CBD99" w:rsidR="003559F6" w:rsidRDefault="003559F6">
      <w:pPr>
        <w:pStyle w:val="CommentText"/>
      </w:pPr>
      <w:r>
        <w:rPr>
          <w:rStyle w:val="CommentReference"/>
        </w:rPr>
        <w:annotationRef/>
      </w:r>
      <w:r>
        <w:t>Is this replacement correct?</w:t>
      </w:r>
    </w:p>
  </w:comment>
  <w:comment w:id="661" w:author="Hans Zijlstra" w:date="2017-06-15T10:33:00Z" w:initials="HZ">
    <w:p w14:paraId="13C4906B" w14:textId="6826E289" w:rsidR="003559F6" w:rsidRDefault="003559F6">
      <w:pPr>
        <w:pStyle w:val="CommentText"/>
      </w:pPr>
      <w:r>
        <w:rPr>
          <w:rStyle w:val="CommentReference"/>
        </w:rPr>
        <w:annotationRef/>
      </w:r>
      <w:r>
        <w:t>Is this replacement correct? (is the declaration of a class also an element of the class that belongs to, but is not inside the class?)</w:t>
      </w:r>
    </w:p>
  </w:comment>
  <w:comment w:id="697" w:author="Hans Zijlstra" w:date="2017-06-15T10:45:00Z" w:initials="HZ">
    <w:p w14:paraId="3ACCB2FA" w14:textId="15E472BF" w:rsidR="003559F6" w:rsidRDefault="003559F6">
      <w:pPr>
        <w:pStyle w:val="CommentText"/>
      </w:pPr>
      <w:r>
        <w:rPr>
          <w:rStyle w:val="CommentReference"/>
        </w:rPr>
        <w:annotationRef/>
      </w:r>
      <w:r>
        <w:t>Can this sentence be erased, as it does not inform much?</w:t>
      </w:r>
    </w:p>
  </w:comment>
  <w:comment w:id="758" w:author="Hans Zijlstra" w:date="2017-06-12T13:30:00Z" w:initials="HZ">
    <w:p w14:paraId="1E9CA106" w14:textId="33FE5C59" w:rsidR="003559F6" w:rsidRDefault="003559F6" w:rsidP="00371D15">
      <w:pPr>
        <w:pStyle w:val="CommentText"/>
      </w:pPr>
      <w:r>
        <w:rPr>
          <w:rStyle w:val="CommentReference"/>
        </w:rPr>
        <w:annotationRef/>
      </w:r>
      <w:r>
        <w:rPr>
          <w:rStyle w:val="CommentReference"/>
        </w:rPr>
        <w:t xml:space="preserve">Is this correct for C# or is this only for Java. Should the word namespace be replaced by assembly? </w:t>
      </w:r>
    </w:p>
  </w:comment>
  <w:comment w:id="831" w:author="Hans Zijlstra" w:date="2017-06-15T16:46:00Z" w:initials="HZ">
    <w:p w14:paraId="77FCBD66" w14:textId="0C36C2AA" w:rsidR="003559F6" w:rsidRDefault="003559F6">
      <w:pPr>
        <w:pStyle w:val="CommentText"/>
      </w:pPr>
      <w:r>
        <w:rPr>
          <w:rStyle w:val="CommentReference"/>
        </w:rPr>
        <w:annotationRef/>
      </w:r>
      <w:r>
        <w:t>What are language authors? Do you mean the compiler? Can this sentence be left out?</w:t>
      </w:r>
    </w:p>
  </w:comment>
  <w:comment w:id="888" w:author="Hans Zijlstra" w:date="2017-06-15T20:38:00Z" w:initials="HZ">
    <w:p w14:paraId="16AB57CC" w14:textId="750039AD" w:rsidR="003559F6" w:rsidRDefault="003559F6">
      <w:pPr>
        <w:pStyle w:val="CommentText"/>
      </w:pPr>
      <w:r>
        <w:rPr>
          <w:rStyle w:val="CommentReference"/>
        </w:rPr>
        <w:annotationRef/>
      </w:r>
      <w:r>
        <w:t>Is this replacement correct?</w:t>
      </w:r>
    </w:p>
  </w:comment>
  <w:comment w:id="941" w:author="Hans Zijlstra" w:date="2017-06-15T21:44:00Z" w:initials="HZ">
    <w:p w14:paraId="1A7A98A2" w14:textId="347D1AAD" w:rsidR="003559F6" w:rsidRDefault="003559F6">
      <w:pPr>
        <w:pStyle w:val="CommentText"/>
      </w:pPr>
      <w:r>
        <w:rPr>
          <w:rStyle w:val="CommentReference"/>
        </w:rPr>
        <w:annotationRef/>
      </w:r>
      <w:r>
        <w:t>Is this replacement correct?</w:t>
      </w:r>
    </w:p>
  </w:comment>
  <w:comment w:id="1037" w:author="Hans Zijlstra" w:date="2017-06-15T22:09:00Z" w:initials="HZ">
    <w:p w14:paraId="2EFCF9AA" w14:textId="372BC553" w:rsidR="003559F6" w:rsidRDefault="003559F6">
      <w:pPr>
        <w:pStyle w:val="CommentText"/>
      </w:pPr>
      <w:r>
        <w:rPr>
          <w:rStyle w:val="CommentReference"/>
        </w:rPr>
        <w:annotationRef/>
      </w:r>
      <w:r>
        <w:t>Is this replacement correct?</w:t>
      </w:r>
    </w:p>
  </w:comment>
  <w:comment w:id="1057" w:author="Hans Zijlstra" w:date="2017-06-15T22:22:00Z" w:initials="HZ">
    <w:p w14:paraId="2EFB4356" w14:textId="54742E4A" w:rsidR="003559F6" w:rsidRDefault="003559F6">
      <w:pPr>
        <w:pStyle w:val="CommentText"/>
      </w:pPr>
      <w:r>
        <w:rPr>
          <w:rStyle w:val="CommentReference"/>
        </w:rPr>
        <w:annotationRef/>
      </w:r>
      <w:r>
        <w:t>Is this replacement correct?</w:t>
      </w:r>
    </w:p>
  </w:comment>
  <w:comment w:id="1069" w:author="Hans Zijlstra" w:date="2017-06-15T22:26:00Z" w:initials="HZ">
    <w:p w14:paraId="1C810318" w14:textId="28535D8B" w:rsidR="003559F6" w:rsidRDefault="003559F6">
      <w:pPr>
        <w:pStyle w:val="CommentText"/>
      </w:pPr>
      <w:r>
        <w:rPr>
          <w:rStyle w:val="CommentReference"/>
        </w:rPr>
        <w:annotationRef/>
      </w:r>
      <w:r>
        <w:t>Is this change of phrase correct?</w:t>
      </w:r>
    </w:p>
  </w:comment>
  <w:comment w:id="1091" w:author="Hans Zijlstra" w:date="2017-06-15T22:29:00Z" w:initials="HZ">
    <w:p w14:paraId="3D752275" w14:textId="062407F4" w:rsidR="003559F6" w:rsidRDefault="003559F6">
      <w:pPr>
        <w:pStyle w:val="CommentText"/>
      </w:pPr>
      <w:r>
        <w:rPr>
          <w:rStyle w:val="CommentReference"/>
        </w:rPr>
        <w:annotationRef/>
      </w:r>
      <w:r>
        <w:t>Is this change correct?</w:t>
      </w:r>
    </w:p>
  </w:comment>
  <w:comment w:id="1105" w:author="Hans Zijlstra" w:date="2017-06-15T22:34:00Z" w:initials="HZ">
    <w:p w14:paraId="031DE3E6" w14:textId="02837A59" w:rsidR="003559F6" w:rsidRDefault="003559F6">
      <w:pPr>
        <w:pStyle w:val="CommentText"/>
      </w:pPr>
      <w:r>
        <w:rPr>
          <w:rStyle w:val="CommentReference"/>
        </w:rPr>
        <w:annotationRef/>
      </w:r>
      <w:r>
        <w:t>Is this change correct?</w:t>
      </w:r>
    </w:p>
  </w:comment>
  <w:comment w:id="1141" w:author="Hans Zijlstra" w:date="2017-06-16T09:23:00Z" w:initials="HZ">
    <w:p w14:paraId="06B708C5" w14:textId="67CC07D2" w:rsidR="003559F6" w:rsidRDefault="003559F6">
      <w:pPr>
        <w:pStyle w:val="CommentText"/>
      </w:pPr>
      <w:r>
        <w:rPr>
          <w:rStyle w:val="CommentReference"/>
        </w:rPr>
        <w:annotationRef/>
      </w:r>
      <w:r>
        <w:t>Is this change correct?</w:t>
      </w:r>
    </w:p>
  </w:comment>
  <w:comment w:id="1211" w:author="Hans Zijlstra" w:date="2017-06-16T09:17:00Z" w:initials="HZ">
    <w:p w14:paraId="663C1F9E" w14:textId="5BBA2CAA" w:rsidR="003559F6" w:rsidRDefault="003559F6">
      <w:pPr>
        <w:pStyle w:val="CommentText"/>
      </w:pPr>
      <w:r>
        <w:rPr>
          <w:rStyle w:val="CommentReference"/>
        </w:rPr>
        <w:annotationRef/>
      </w:r>
      <w:r>
        <w:t>Please correct line spacing above this line.</w:t>
      </w:r>
    </w:p>
  </w:comment>
  <w:comment w:id="1361" w:author="Hans Zijlstra" w:date="2017-06-12T07:47:00Z" w:initials="HZ">
    <w:p w14:paraId="42896FD4" w14:textId="626C1F3C" w:rsidR="003559F6" w:rsidRDefault="003559F6" w:rsidP="00371D15">
      <w:pPr>
        <w:pStyle w:val="CommentText"/>
      </w:pPr>
      <w:r>
        <w:rPr>
          <w:rStyle w:val="CommentReference"/>
        </w:rPr>
        <w:annotationRef/>
      </w:r>
      <w:r>
        <w:t>Is this change correct?</w:t>
      </w:r>
    </w:p>
  </w:comment>
  <w:comment w:id="1421" w:author="Hans Zijlstra" w:date="2017-06-16T09:59:00Z" w:initials="HZ">
    <w:p w14:paraId="3958EB06" w14:textId="107389EE" w:rsidR="003559F6" w:rsidRDefault="003559F6">
      <w:pPr>
        <w:pStyle w:val="CommentText"/>
      </w:pPr>
      <w:r>
        <w:rPr>
          <w:rStyle w:val="CommentReference"/>
        </w:rPr>
        <w:annotationRef/>
      </w:r>
      <w:r>
        <w:t>Is this change correct?</w:t>
      </w:r>
    </w:p>
  </w:comment>
  <w:comment w:id="1602" w:author="Hans Zijlstra" w:date="2017-06-25T22:29:00Z" w:initials="HZ">
    <w:p w14:paraId="21167CED" w14:textId="0F68A815" w:rsidR="003559F6" w:rsidRDefault="003559F6">
      <w:pPr>
        <w:pStyle w:val="CommentText"/>
      </w:pPr>
      <w:r>
        <w:rPr>
          <w:rStyle w:val="CommentReference"/>
        </w:rPr>
        <w:annotationRef/>
      </w:r>
      <w:r>
        <w:t>Is addition of outside correct, because access from other inside classes is permitted?</w:t>
      </w:r>
    </w:p>
  </w:comment>
  <w:comment w:id="1673" w:author="Hans Zijlstra" w:date="2017-06-13T11:04:00Z" w:initials="HZ">
    <w:p w14:paraId="6FF625F5" w14:textId="5DC3D5E2" w:rsidR="003559F6" w:rsidRDefault="003559F6">
      <w:pPr>
        <w:pStyle w:val="CommentText"/>
      </w:pPr>
      <w:r>
        <w:rPr>
          <w:rStyle w:val="CommentReference"/>
        </w:rPr>
        <w:annotationRef/>
      </w:r>
      <w:r>
        <w:t>This sentence is not clear to me. Possibly it can be deleted, otherwise please rephrase and clarify which level object has no access modifier.</w:t>
      </w:r>
    </w:p>
  </w:comment>
  <w:comment w:id="1747" w:author="Hans Zijlstra" w:date="2017-06-13T11:38:00Z" w:initials="HZ">
    <w:p w14:paraId="18132605" w14:textId="2F3991ED" w:rsidR="003559F6" w:rsidRDefault="003559F6">
      <w:pPr>
        <w:pStyle w:val="CommentText"/>
      </w:pPr>
      <w:r>
        <w:rPr>
          <w:rStyle w:val="CommentReference"/>
        </w:rPr>
        <w:annotationRef/>
      </w:r>
      <w:r>
        <w:t xml:space="preserve">I guess you forgot the </w:t>
      </w:r>
      <w:proofErr w:type="spellStart"/>
      <w:r>
        <w:t>readonly</w:t>
      </w:r>
      <w:proofErr w:type="spellEnd"/>
      <w:r>
        <w:t xml:space="preserve"> modifier and this addition is correct?</w:t>
      </w:r>
    </w:p>
  </w:comment>
  <w:comment w:id="1758" w:author="Hans Zijlstra" w:date="2017-06-16T10:23:00Z" w:initials="HZ">
    <w:p w14:paraId="7200C90B" w14:textId="200F602A" w:rsidR="003559F6" w:rsidRDefault="003559F6">
      <w:pPr>
        <w:pStyle w:val="CommentText"/>
      </w:pPr>
      <w:r>
        <w:rPr>
          <w:rStyle w:val="CommentReference"/>
        </w:rPr>
        <w:annotationRef/>
      </w:r>
      <w:r>
        <w:t>Note that the fifth access modifier, protected internal, has been omitted for methods and fields, during the earlier discussion of four (instead of five) access modifiers</w:t>
      </w:r>
      <w:proofErr w:type="gramStart"/>
      <w:r>
        <w:t xml:space="preserve">. </w:t>
      </w:r>
      <w:proofErr w:type="gramEnd"/>
      <w:r>
        <w:t>Consider adding protected internal to the earlier discussion.</w:t>
      </w:r>
    </w:p>
  </w:comment>
  <w:comment w:id="1773" w:author="Hans Zijlstra" w:date="2017-06-13T11:45:00Z" w:initials="HZ">
    <w:p w14:paraId="7283F0EE" w14:textId="6974BC9B" w:rsidR="003559F6" w:rsidRDefault="003559F6">
      <w:pPr>
        <w:pStyle w:val="CommentText"/>
      </w:pPr>
      <w:r>
        <w:rPr>
          <w:rStyle w:val="CommentReference"/>
        </w:rPr>
        <w:annotationRef/>
      </w:r>
      <w:r>
        <w:t>I suppose, you mean to initialize with default values during declaration instead of initialization?</w:t>
      </w:r>
    </w:p>
  </w:comment>
  <w:comment w:id="1786" w:author="Hans Zijlstra" w:date="2017-06-13T11:55:00Z" w:initials="HZ">
    <w:p w14:paraId="4C9807C9" w14:textId="3944F057" w:rsidR="003559F6" w:rsidRDefault="003559F6">
      <w:pPr>
        <w:pStyle w:val="CommentText"/>
      </w:pPr>
      <w:r>
        <w:rPr>
          <w:rStyle w:val="CommentReference"/>
        </w:rPr>
        <w:annotationRef/>
      </w:r>
      <w:r>
        <w:t xml:space="preserve">I presume this added clarification is correct and acceptable? </w:t>
      </w:r>
    </w:p>
  </w:comment>
  <w:comment w:id="1805" w:author="Hans Zijlstra" w:date="2017-06-13T12:02:00Z" w:initials="HZ">
    <w:p w14:paraId="5CFA0019" w14:textId="2C064D5C" w:rsidR="003559F6" w:rsidRDefault="003559F6">
      <w:pPr>
        <w:pStyle w:val="CommentText"/>
      </w:pPr>
      <w:r>
        <w:rPr>
          <w:rStyle w:val="CommentReference"/>
        </w:rPr>
        <w:annotationRef/>
      </w:r>
      <w:r>
        <w:t>I suppose this clarifying addition is correct and useful?</w:t>
      </w:r>
    </w:p>
  </w:comment>
  <w:comment w:id="1806" w:author="Hans Zijlstra" w:date="2017-06-26T15:04:00Z" w:initials="HZ">
    <w:p w14:paraId="11ECD196" w14:textId="45311892" w:rsidR="003559F6" w:rsidRDefault="003559F6">
      <w:pPr>
        <w:pStyle w:val="CommentText"/>
      </w:pPr>
      <w:r>
        <w:rPr>
          <w:rStyle w:val="CommentReference"/>
        </w:rPr>
        <w:annotationRef/>
      </w:r>
    </w:p>
  </w:comment>
  <w:comment w:id="1853" w:author="Hans Zijlstra" w:date="2017-06-13T12:23:00Z" w:initials="HZ">
    <w:p w14:paraId="7CFC7BEF" w14:textId="104AC461" w:rsidR="003559F6" w:rsidRDefault="003559F6">
      <w:pPr>
        <w:pStyle w:val="CommentText"/>
      </w:pPr>
      <w:r>
        <w:rPr>
          <w:rStyle w:val="CommentReference"/>
        </w:rPr>
        <w:annotationRef/>
      </w:r>
      <w:r>
        <w:t>Is this hyperlink necessary? Can the part “a little bit” be removed?</w:t>
      </w:r>
    </w:p>
  </w:comment>
  <w:comment w:id="1939" w:author="Hans Zijlstra" w:date="2017-06-16T17:32:00Z" w:initials="HZ">
    <w:p w14:paraId="25CC59BB" w14:textId="3D875788" w:rsidR="003559F6" w:rsidRDefault="003559F6">
      <w:pPr>
        <w:pStyle w:val="CommentText"/>
      </w:pPr>
      <w:r>
        <w:rPr>
          <w:rStyle w:val="CommentReference"/>
        </w:rPr>
        <w:annotationRef/>
      </w:r>
      <w:r>
        <w:t>It is not clear to me what this means for constructor overloading. Please could you clarify or eventually delete the sentence?</w:t>
      </w:r>
    </w:p>
  </w:comment>
  <w:comment w:id="2049" w:author="Hans Zijlstra" w:date="2017-06-16T18:04:00Z" w:initials="HZ">
    <w:p w14:paraId="56CFA474" w14:textId="02B73733" w:rsidR="003559F6" w:rsidRDefault="003559F6">
      <w:pPr>
        <w:pStyle w:val="CommentText"/>
      </w:pPr>
      <w:r>
        <w:rPr>
          <w:rStyle w:val="CommentReference"/>
        </w:rPr>
        <w:annotationRef/>
      </w:r>
      <w:r>
        <w:t>Is this clarifying change correct?</w:t>
      </w:r>
    </w:p>
  </w:comment>
  <w:comment w:id="2089" w:author="Hans Zijlstra" w:date="2017-06-16T18:15:00Z" w:initials="HZ">
    <w:p w14:paraId="63B42416" w14:textId="6A388241" w:rsidR="003559F6" w:rsidRDefault="003559F6">
      <w:pPr>
        <w:pStyle w:val="CommentText"/>
      </w:pPr>
      <w:r>
        <w:rPr>
          <w:rStyle w:val="CommentReference"/>
        </w:rPr>
        <w:annotationRef/>
      </w:r>
      <w:r>
        <w:t>Is this change correct?</w:t>
      </w:r>
      <w:r w:rsidR="008C52C1">
        <w:t xml:space="preserve"> As a property serves to protect state of the Class, the setter method may modify state (field) rather than the property? </w:t>
      </w:r>
    </w:p>
  </w:comment>
  <w:comment w:id="2106" w:author="Hans Zijlstra" w:date="2017-06-16T18:18:00Z" w:initials="HZ">
    <w:p w14:paraId="4FF0CF48" w14:textId="5A5B4CD8" w:rsidR="003559F6" w:rsidRDefault="003559F6">
      <w:pPr>
        <w:pStyle w:val="CommentText"/>
      </w:pPr>
      <w:r>
        <w:rPr>
          <w:rStyle w:val="CommentReference"/>
        </w:rPr>
        <w:annotationRef/>
      </w:r>
      <w:r>
        <w:t>Is this change correct?</w:t>
      </w:r>
    </w:p>
  </w:comment>
  <w:comment w:id="2149" w:author="Hans Zijlstra" w:date="2017-06-16T18:51:00Z" w:initials="HZ">
    <w:p w14:paraId="454B00C1" w14:textId="012D25BD" w:rsidR="003559F6" w:rsidRDefault="003559F6">
      <w:pPr>
        <w:pStyle w:val="CommentText"/>
      </w:pPr>
      <w:r>
        <w:rPr>
          <w:rStyle w:val="CommentReference"/>
        </w:rPr>
        <w:annotationRef/>
      </w:r>
      <w:r>
        <w:t xml:space="preserve">Is this </w:t>
      </w:r>
      <w:r w:rsidR="00F65F1C">
        <w:t>deletion</w:t>
      </w:r>
      <w:r>
        <w:t xml:space="preserve"> correct?</w:t>
      </w:r>
    </w:p>
  </w:comment>
  <w:comment w:id="2162" w:author="Hans Zijlstra" w:date="2017-06-16T19:00:00Z" w:initials="HZ">
    <w:p w14:paraId="264EDCCC" w14:textId="027250DF" w:rsidR="003559F6" w:rsidRDefault="003559F6">
      <w:pPr>
        <w:pStyle w:val="CommentText"/>
      </w:pPr>
      <w:r>
        <w:rPr>
          <w:rStyle w:val="CommentReference"/>
        </w:rPr>
        <w:annotationRef/>
      </w:r>
      <w:r>
        <w:t xml:space="preserve">Is this </w:t>
      </w:r>
      <w:r w:rsidR="00F65F1C">
        <w:t>addition</w:t>
      </w:r>
      <w:r>
        <w:t xml:space="preserve"> correct?</w:t>
      </w:r>
    </w:p>
  </w:comment>
  <w:comment w:id="2200" w:author="Hans Zijlstra" w:date="2017-06-16T19:14:00Z" w:initials="HZ">
    <w:p w14:paraId="69550D51" w14:textId="5049F143" w:rsidR="003559F6" w:rsidRDefault="003559F6">
      <w:pPr>
        <w:pStyle w:val="CommentText"/>
      </w:pPr>
      <w:r>
        <w:rPr>
          <w:rStyle w:val="CommentReference"/>
        </w:rPr>
        <w:annotationRef/>
      </w:r>
      <w:r>
        <w:t>Is this change correct?</w:t>
      </w:r>
    </w:p>
  </w:comment>
  <w:comment w:id="2257" w:author="Hans Zijlstra" w:date="2017-06-16T21:58:00Z" w:initials="HZ">
    <w:p w14:paraId="32805507" w14:textId="7A5B0CDB" w:rsidR="003559F6" w:rsidRDefault="003559F6">
      <w:pPr>
        <w:pStyle w:val="CommentText"/>
      </w:pPr>
      <w:r>
        <w:rPr>
          <w:rStyle w:val="CommentReference"/>
        </w:rPr>
        <w:annotationRef/>
      </w:r>
      <w:r w:rsidR="00F65F1C">
        <w:t>Is this deletion acceptable</w:t>
      </w:r>
      <w:r>
        <w:t>?</w:t>
      </w:r>
      <w:r w:rsidR="00F65F1C">
        <w:t xml:space="preserve"> I am a bit confused, as I have the impression that </w:t>
      </w:r>
      <w:r w:rsidR="00FF7734">
        <w:t>sometimes a property means the state (field) of a class and sometimes the property setter getter?</w:t>
      </w:r>
    </w:p>
  </w:comment>
  <w:comment w:id="2325" w:author="Hans Zijlstra" w:date="2017-06-17T09:29:00Z" w:initials="HZ">
    <w:p w14:paraId="2A8DEE66" w14:textId="554415A6" w:rsidR="003559F6" w:rsidRDefault="003559F6">
      <w:pPr>
        <w:pStyle w:val="CommentText"/>
      </w:pPr>
      <w:r>
        <w:rPr>
          <w:rStyle w:val="CommentReference"/>
        </w:rPr>
        <w:annotationRef/>
      </w:r>
      <w:r>
        <w:t>Is this change correct?</w:t>
      </w:r>
    </w:p>
  </w:comment>
  <w:comment w:id="2329" w:author="Hans Zijlstra" w:date="2017-06-17T09:30:00Z" w:initials="HZ">
    <w:p w14:paraId="3F22D6B0" w14:textId="3DC308FF" w:rsidR="003559F6" w:rsidRDefault="003559F6">
      <w:pPr>
        <w:pStyle w:val="CommentText"/>
      </w:pPr>
      <w:r>
        <w:rPr>
          <w:rStyle w:val="CommentReference"/>
        </w:rPr>
        <w:annotationRef/>
      </w:r>
      <w:r>
        <w:t>Is this change correct?</w:t>
      </w:r>
    </w:p>
  </w:comment>
  <w:comment w:id="2377" w:author="Hans Zijlstra" w:date="2017-06-17T09:51:00Z" w:initials="HZ">
    <w:p w14:paraId="64987311" w14:textId="5A96A2E3" w:rsidR="003559F6" w:rsidRDefault="003559F6">
      <w:pPr>
        <w:pStyle w:val="CommentText"/>
      </w:pPr>
      <w:r>
        <w:rPr>
          <w:rStyle w:val="CommentReference"/>
        </w:rPr>
        <w:annotationRef/>
      </w:r>
      <w:r>
        <w:t>Is this change correct?</w:t>
      </w:r>
    </w:p>
  </w:comment>
  <w:comment w:id="2390" w:author="Hans Zijlstra" w:date="2017-06-17T10:04:00Z" w:initials="HZ">
    <w:p w14:paraId="505B178A" w14:textId="7211C862" w:rsidR="003559F6" w:rsidRDefault="003559F6">
      <w:pPr>
        <w:pStyle w:val="CommentText"/>
      </w:pPr>
      <w:r>
        <w:rPr>
          <w:rStyle w:val="CommentReference"/>
        </w:rPr>
        <w:annotationRef/>
      </w:r>
      <w:r>
        <w:t>Is this change correct?</w:t>
      </w:r>
    </w:p>
  </w:comment>
  <w:comment w:id="2394" w:author="Hans Zijlstra" w:date="2017-06-17T10:06:00Z" w:initials="HZ">
    <w:p w14:paraId="15CE68B3" w14:textId="6CF3E003" w:rsidR="003559F6" w:rsidRDefault="003559F6">
      <w:pPr>
        <w:pStyle w:val="CommentText"/>
      </w:pPr>
      <w:r>
        <w:rPr>
          <w:rStyle w:val="CommentReference"/>
        </w:rPr>
        <w:annotationRef/>
      </w:r>
      <w:r>
        <w:t>Moved to beginning of previous paragraph.</w:t>
      </w:r>
    </w:p>
  </w:comment>
  <w:comment w:id="2524" w:author="Hans Zijlstra" w:date="2017-06-17T10:46:00Z" w:initials="HZ">
    <w:p w14:paraId="758E1ADF" w14:textId="4086D29D" w:rsidR="003559F6" w:rsidRDefault="003559F6">
      <w:pPr>
        <w:pStyle w:val="CommentText"/>
      </w:pPr>
      <w:r>
        <w:rPr>
          <w:rStyle w:val="CommentReference"/>
        </w:rPr>
        <w:annotationRef/>
      </w:r>
      <w:r>
        <w:t>Note that in the code example, however, assigning the value zero is allowed.</w:t>
      </w:r>
    </w:p>
  </w:comment>
  <w:comment w:id="2638" w:author="Hans Zijlstra" w:date="2017-06-17T11:39:00Z" w:initials="HZ">
    <w:p w14:paraId="4E657BB9" w14:textId="2B71CFF3" w:rsidR="003559F6" w:rsidRDefault="003559F6">
      <w:pPr>
        <w:pStyle w:val="CommentText"/>
      </w:pPr>
      <w:r>
        <w:rPr>
          <w:rStyle w:val="CommentReference"/>
        </w:rPr>
        <w:annotationRef/>
      </w:r>
      <w:r>
        <w:t xml:space="preserve">Is this change correct? </w:t>
      </w:r>
    </w:p>
  </w:comment>
  <w:comment w:id="2640" w:author="Hans Zijlstra" w:date="2017-06-17T11:45:00Z" w:initials="HZ">
    <w:p w14:paraId="04463086" w14:textId="1B144070" w:rsidR="003559F6" w:rsidRDefault="003559F6">
      <w:pPr>
        <w:pStyle w:val="CommentText"/>
      </w:pPr>
      <w:r>
        <w:rPr>
          <w:rStyle w:val="CommentReference"/>
        </w:rPr>
        <w:annotationRef/>
      </w:r>
      <w:r>
        <w:t>Is this change correct?</w:t>
      </w:r>
    </w:p>
  </w:comment>
  <w:comment w:id="2651" w:author="Hans Zijlstra" w:date="2017-06-17T11:48:00Z" w:initials="HZ">
    <w:p w14:paraId="436936A2" w14:textId="7AA0D053" w:rsidR="003559F6" w:rsidRDefault="003559F6">
      <w:pPr>
        <w:pStyle w:val="CommentText"/>
      </w:pPr>
      <w:r>
        <w:rPr>
          <w:rStyle w:val="CommentReference"/>
        </w:rPr>
        <w:annotationRef/>
      </w:r>
      <w:r>
        <w:t>Is this change correct?</w:t>
      </w:r>
    </w:p>
  </w:comment>
  <w:comment w:id="2659" w:author="Hans Zijlstra" w:date="2017-06-17T11:49:00Z" w:initials="HZ">
    <w:p w14:paraId="25B62979" w14:textId="0F00D9BC" w:rsidR="003559F6" w:rsidRDefault="003559F6">
      <w:pPr>
        <w:pStyle w:val="CommentText"/>
      </w:pPr>
      <w:r>
        <w:rPr>
          <w:rStyle w:val="CommentReference"/>
        </w:rPr>
        <w:annotationRef/>
      </w:r>
      <w:r>
        <w:t>Is this change correct?</w:t>
      </w:r>
    </w:p>
  </w:comment>
  <w:comment w:id="2661" w:author="Hans Zijlstra" w:date="2017-06-17T11:50:00Z" w:initials="HZ">
    <w:p w14:paraId="2EADC4CF" w14:textId="61F9528B" w:rsidR="003559F6" w:rsidRDefault="003559F6">
      <w:pPr>
        <w:pStyle w:val="CommentText"/>
      </w:pPr>
      <w:r>
        <w:rPr>
          <w:rStyle w:val="CommentReference"/>
        </w:rPr>
        <w:annotationRef/>
      </w:r>
      <w:r>
        <w:t>To what refers this superscript?</w:t>
      </w:r>
    </w:p>
  </w:comment>
  <w:comment w:id="2716" w:author="Hans Zijlstra" w:date="2017-06-17T12:04:00Z" w:initials="HZ">
    <w:p w14:paraId="391772D0" w14:textId="539C6330" w:rsidR="003559F6" w:rsidRDefault="003559F6">
      <w:pPr>
        <w:pStyle w:val="CommentText"/>
      </w:pPr>
      <w:r>
        <w:rPr>
          <w:rStyle w:val="CommentReference"/>
        </w:rPr>
        <w:annotationRef/>
      </w:r>
    </w:p>
  </w:comment>
  <w:comment w:id="2717" w:author="Hans Zijlstra" w:date="2017-06-17T12:04:00Z" w:initials="HZ">
    <w:p w14:paraId="3196092C" w14:textId="1D3BEE1F" w:rsidR="003559F6" w:rsidRDefault="003559F6">
      <w:pPr>
        <w:pStyle w:val="CommentText"/>
      </w:pPr>
      <w:r>
        <w:rPr>
          <w:rStyle w:val="CommentReference"/>
        </w:rPr>
        <w:annotationRef/>
      </w:r>
      <w:r>
        <w:t>Is this change correct?</w:t>
      </w:r>
    </w:p>
  </w:comment>
  <w:comment w:id="2761" w:author="Hans Zijlstra" w:date="2017-06-17T12:22:00Z" w:initials="HZ">
    <w:p w14:paraId="2F7B0F7F" w14:textId="1FD9BE83" w:rsidR="003559F6" w:rsidRDefault="003559F6">
      <w:pPr>
        <w:pStyle w:val="CommentText"/>
      </w:pPr>
      <w:r>
        <w:rPr>
          <w:rStyle w:val="CommentReference"/>
        </w:rPr>
        <w:annotationRef/>
      </w:r>
      <w:r>
        <w:t>To me</w:t>
      </w:r>
      <w:r w:rsidR="00BA1F75">
        <w:t xml:space="preserve"> this paragraph appears not very clear and may have the same meaning as</w:t>
      </w:r>
      <w:r>
        <w:t xml:space="preserve"> the sentence below. Can it be omitted?  </w:t>
      </w:r>
    </w:p>
  </w:comment>
  <w:comment w:id="2764" w:author="Hans Zijlstra" w:date="2017-06-17T12:43:00Z" w:initials="HZ">
    <w:p w14:paraId="7145A022" w14:textId="38ED808F" w:rsidR="003559F6" w:rsidRDefault="003559F6">
      <w:pPr>
        <w:pStyle w:val="CommentText"/>
      </w:pPr>
      <w:r>
        <w:rPr>
          <w:rStyle w:val="CommentReference"/>
        </w:rPr>
        <w:annotationRef/>
      </w:r>
      <w:r>
        <w:t xml:space="preserve">Is this </w:t>
      </w:r>
      <w:r w:rsidR="00BA1F75">
        <w:t xml:space="preserve">indeed </w:t>
      </w:r>
      <w:r>
        <w:t>what is meant by the deleted above paragraph?</w:t>
      </w:r>
    </w:p>
  </w:comment>
  <w:comment w:id="2824" w:author="Hans Zijlstra" w:date="2017-06-17T13:01:00Z" w:initials="HZ">
    <w:p w14:paraId="610F52FA" w14:textId="71281D1B" w:rsidR="003559F6" w:rsidRDefault="003559F6">
      <w:pPr>
        <w:pStyle w:val="CommentText"/>
      </w:pPr>
      <w:r>
        <w:rPr>
          <w:rStyle w:val="CommentReference"/>
        </w:rPr>
        <w:annotationRef/>
      </w:r>
      <w:r>
        <w:t>Is this change correct?</w:t>
      </w:r>
    </w:p>
  </w:comment>
  <w:comment w:id="2832" w:author="Hans Zijlstra" w:date="2017-06-25T18:02:00Z" w:initials="HZ">
    <w:p w14:paraId="30C79CCF" w14:textId="45CF0DEA" w:rsidR="003559F6" w:rsidRDefault="003559F6">
      <w:pPr>
        <w:pStyle w:val="CommentText"/>
      </w:pPr>
      <w:r>
        <w:rPr>
          <w:rStyle w:val="CommentReference"/>
        </w:rPr>
        <w:annotationRef/>
      </w:r>
      <w:r>
        <w:t>Is this addition correct?</w:t>
      </w:r>
    </w:p>
  </w:comment>
  <w:comment w:id="3067" w:author="Hans Zijlstra" w:date="2017-06-17T15:59:00Z" w:initials="HZ">
    <w:p w14:paraId="208B61A6" w14:textId="78ADDCB3" w:rsidR="003559F6" w:rsidRDefault="003559F6">
      <w:pPr>
        <w:pStyle w:val="CommentText"/>
      </w:pPr>
      <w:r>
        <w:rPr>
          <w:rStyle w:val="CommentReference"/>
        </w:rPr>
        <w:annotationRef/>
      </w:r>
      <w:r>
        <w:t>Is this change correct?</w:t>
      </w:r>
    </w:p>
  </w:comment>
  <w:comment w:id="3181" w:author="Hans Zijlstra" w:date="2017-06-17T18:25:00Z" w:initials="HZ">
    <w:p w14:paraId="5C331ACA" w14:textId="01514D52" w:rsidR="003559F6" w:rsidRDefault="003559F6">
      <w:pPr>
        <w:pStyle w:val="CommentText"/>
      </w:pPr>
      <w:r>
        <w:rPr>
          <w:rStyle w:val="CommentReference"/>
        </w:rPr>
        <w:annotationRef/>
      </w:r>
      <w:r>
        <w:t>Is this change correct?</w:t>
      </w:r>
    </w:p>
  </w:comment>
  <w:comment w:id="3235" w:author="Hans Zijlstra" w:date="2017-06-25T10:48:00Z" w:initials="HZ">
    <w:p w14:paraId="2D2B2BA0" w14:textId="6C35671F" w:rsidR="00BA1F75" w:rsidRDefault="003559F6" w:rsidP="00BA1F75">
      <w:pPr>
        <w:pStyle w:val="CommentText"/>
      </w:pPr>
      <w:r>
        <w:rPr>
          <w:rStyle w:val="CommentReference"/>
        </w:rPr>
        <w:annotationRef/>
      </w:r>
      <w:r>
        <w:t>Is this change correct?</w:t>
      </w:r>
      <w:r w:rsidR="00BA1F75" w:rsidRPr="00BA1F75">
        <w:t xml:space="preserve"> </w:t>
      </w:r>
      <w:r w:rsidR="00BA1F75">
        <w:t>I suppose you mean that the class is the boundary of the scope of the static method, rather than that the class binds the static method?</w:t>
      </w:r>
    </w:p>
    <w:p w14:paraId="77D035BC" w14:textId="5AB70BF3" w:rsidR="003559F6" w:rsidRDefault="003559F6">
      <w:pPr>
        <w:pStyle w:val="CommentText"/>
      </w:pPr>
    </w:p>
  </w:comment>
  <w:comment w:id="3237" w:author="Hans Zijlstra" w:date="2017-06-17T18:30:00Z" w:initials="HZ">
    <w:p w14:paraId="5EDEAFDC" w14:textId="66ED5FB6" w:rsidR="003559F6" w:rsidRDefault="003559F6">
      <w:pPr>
        <w:pStyle w:val="CommentText"/>
      </w:pPr>
      <w:r>
        <w:rPr>
          <w:rStyle w:val="CommentReference"/>
        </w:rPr>
        <w:annotationRef/>
      </w:r>
      <w:r>
        <w:t>Is this change correct?</w:t>
      </w:r>
    </w:p>
  </w:comment>
  <w:comment w:id="3241" w:author="Hans Zijlstra" w:date="2017-06-17T18:42:00Z" w:initials="HZ">
    <w:p w14:paraId="41FB4263" w14:textId="77777777" w:rsidR="003559F6" w:rsidRDefault="003559F6" w:rsidP="00DB68E4">
      <w:pPr>
        <w:pStyle w:val="CommentText"/>
      </w:pPr>
      <w:r>
        <w:rPr>
          <w:rStyle w:val="CommentReference"/>
        </w:rPr>
        <w:annotationRef/>
      </w:r>
      <w:r>
        <w:t>Is this change correct?</w:t>
      </w:r>
    </w:p>
    <w:p w14:paraId="33A91F84" w14:textId="7A2AE17E" w:rsidR="003559F6" w:rsidRDefault="003559F6">
      <w:pPr>
        <w:pStyle w:val="CommentText"/>
      </w:pPr>
    </w:p>
  </w:comment>
  <w:comment w:id="3370" w:author="Hans Zijlstra" w:date="2017-06-18T12:44:00Z" w:initials="HZ">
    <w:p w14:paraId="77E28369" w14:textId="44E62B85" w:rsidR="003559F6" w:rsidRDefault="003559F6">
      <w:pPr>
        <w:pStyle w:val="CommentText"/>
      </w:pPr>
      <w:r>
        <w:rPr>
          <w:rStyle w:val="CommentReference"/>
        </w:rPr>
        <w:annotationRef/>
      </w:r>
      <w:r>
        <w:t>Is this change correct?</w:t>
      </w:r>
    </w:p>
  </w:comment>
  <w:comment w:id="3578" w:author="Hans Zijlstra" w:date="2017-06-19T12:13:00Z" w:initials="HZ">
    <w:p w14:paraId="35A1D72B" w14:textId="2FA70A63" w:rsidR="003559F6" w:rsidRDefault="003559F6">
      <w:pPr>
        <w:pStyle w:val="CommentText"/>
      </w:pPr>
      <w:r>
        <w:rPr>
          <w:rStyle w:val="CommentReference"/>
        </w:rPr>
        <w:annotationRef/>
      </w:r>
      <w:r w:rsidR="00DB44C7">
        <w:t>Is this deletion</w:t>
      </w:r>
      <w:r>
        <w:t xml:space="preserve"> correct?</w:t>
      </w:r>
    </w:p>
  </w:comment>
  <w:comment w:id="3585" w:author="Hans Zijlstra" w:date="2017-06-19T12:19:00Z" w:initials="HZ">
    <w:p w14:paraId="7DB50B4D" w14:textId="1C7C5B60" w:rsidR="003559F6" w:rsidRDefault="003559F6">
      <w:pPr>
        <w:pStyle w:val="CommentText"/>
      </w:pPr>
      <w:r>
        <w:rPr>
          <w:rStyle w:val="CommentReference"/>
        </w:rPr>
        <w:annotationRef/>
      </w:r>
      <w:r>
        <w:t>Is this change correct?</w:t>
      </w:r>
    </w:p>
  </w:comment>
  <w:comment w:id="3616" w:author="Hans Zijlstra" w:date="2017-06-19T12:45:00Z" w:initials="HZ">
    <w:p w14:paraId="785A7D5C" w14:textId="424DEC3B" w:rsidR="003559F6" w:rsidRDefault="003559F6">
      <w:pPr>
        <w:pStyle w:val="CommentText"/>
      </w:pPr>
      <w:r>
        <w:rPr>
          <w:rStyle w:val="CommentReference"/>
        </w:rPr>
        <w:annotationRef/>
      </w:r>
      <w:r>
        <w:t>Is this change correct?</w:t>
      </w:r>
      <w:r w:rsidR="00DB44C7">
        <w:t xml:space="preserve"> I presume you mean the body of the </w:t>
      </w:r>
      <w:proofErr w:type="spellStart"/>
      <w:r w:rsidR="00DB44C7">
        <w:t>enum</w:t>
      </w:r>
      <w:proofErr w:type="spellEnd"/>
      <w:r w:rsidR="00DB44C7">
        <w:t xml:space="preserve"> can declare only constants </w:t>
      </w:r>
    </w:p>
  </w:comment>
  <w:comment w:id="3649" w:author="Hans Zijlstra" w:date="2017-06-19T13:10:00Z" w:initials="HZ">
    <w:p w14:paraId="321A0A92" w14:textId="38819817" w:rsidR="003559F6" w:rsidRDefault="003559F6">
      <w:pPr>
        <w:pStyle w:val="CommentText"/>
      </w:pPr>
      <w:r>
        <w:rPr>
          <w:rStyle w:val="CommentReference"/>
        </w:rPr>
        <w:annotationRef/>
      </w:r>
      <w:r>
        <w:t>Is this change correct?</w:t>
      </w:r>
    </w:p>
  </w:comment>
  <w:comment w:id="3666" w:author="Hans Zijlstra" w:date="2017-06-19T13:14:00Z" w:initials="HZ">
    <w:p w14:paraId="25019366" w14:textId="6A8FCA26" w:rsidR="003559F6" w:rsidRDefault="003559F6">
      <w:pPr>
        <w:pStyle w:val="CommentText"/>
      </w:pPr>
      <w:r>
        <w:rPr>
          <w:rStyle w:val="CommentReference"/>
        </w:rPr>
        <w:annotationRef/>
      </w:r>
      <w:r>
        <w:t>Is this change correct?</w:t>
      </w:r>
    </w:p>
  </w:comment>
  <w:comment w:id="3765" w:author="Hans Zijlstra" w:date="2017-06-19T13:39:00Z" w:initials="HZ">
    <w:p w14:paraId="2FF30F56" w14:textId="6DBC4F84" w:rsidR="003559F6" w:rsidRDefault="003559F6">
      <w:pPr>
        <w:pStyle w:val="CommentText"/>
      </w:pPr>
      <w:r>
        <w:rPr>
          <w:rStyle w:val="CommentReference"/>
        </w:rPr>
        <w:annotationRef/>
      </w:r>
      <w:r>
        <w:t>Is this change correct?</w:t>
      </w:r>
    </w:p>
  </w:comment>
  <w:comment w:id="3778" w:author="Hans Zijlstra" w:date="2017-06-19T13:48:00Z" w:initials="HZ">
    <w:p w14:paraId="72F42957" w14:textId="040D0FD4" w:rsidR="003559F6" w:rsidRDefault="003559F6">
      <w:pPr>
        <w:pStyle w:val="CommentText"/>
      </w:pPr>
      <w:r>
        <w:rPr>
          <w:rStyle w:val="CommentReference"/>
        </w:rPr>
        <w:annotationRef/>
      </w:r>
      <w:r>
        <w:t>Is this change correct?</w:t>
      </w:r>
    </w:p>
  </w:comment>
  <w:comment w:id="3899" w:author="Hans Zijlstra" w:date="2017-06-19T14:17:00Z" w:initials="HZ">
    <w:p w14:paraId="58B3F280" w14:textId="27FB7EB2" w:rsidR="003559F6" w:rsidRDefault="003559F6">
      <w:pPr>
        <w:pStyle w:val="CommentText"/>
      </w:pPr>
      <w:r>
        <w:rPr>
          <w:rStyle w:val="CommentReference"/>
        </w:rPr>
        <w:annotationRef/>
      </w:r>
      <w:r>
        <w:t>Is this change correct?</w:t>
      </w:r>
    </w:p>
  </w:comment>
  <w:comment w:id="3985" w:author="Hans Zijlstra" w:date="2017-06-20T08:02:00Z" w:initials="HZ">
    <w:p w14:paraId="0DF31FFB" w14:textId="744B0F5B" w:rsidR="003559F6" w:rsidRDefault="003559F6">
      <w:pPr>
        <w:pStyle w:val="CommentText"/>
      </w:pPr>
      <w:r>
        <w:rPr>
          <w:rStyle w:val="CommentReference"/>
        </w:rPr>
        <w:annotationRef/>
      </w:r>
      <w:r>
        <w:t>This is not clear to me.</w:t>
      </w:r>
    </w:p>
  </w:comment>
  <w:comment w:id="3986" w:author="Hans Zijlstra" w:date="2017-06-20T08:05:00Z" w:initials="HZ">
    <w:p w14:paraId="0477E8DF" w14:textId="28E7BC44" w:rsidR="003559F6" w:rsidRDefault="003559F6">
      <w:pPr>
        <w:pStyle w:val="CommentText"/>
      </w:pPr>
      <w:r>
        <w:rPr>
          <w:rStyle w:val="CommentReference"/>
        </w:rPr>
        <w:annotationRef/>
      </w:r>
      <w:r w:rsidR="00DB44C7">
        <w:t>Is this change</w:t>
      </w:r>
      <w:r>
        <w:t xml:space="preserve"> correct?</w:t>
      </w:r>
      <w:r w:rsidR="00DB44C7">
        <w:t xml:space="preserve"> I presume this sentence can </w:t>
      </w:r>
      <w:proofErr w:type="gramStart"/>
      <w:r w:rsidR="00DB44C7">
        <w:t>replaced</w:t>
      </w:r>
      <w:proofErr w:type="gramEnd"/>
      <w:r w:rsidR="00DB44C7">
        <w:t xml:space="preserve"> the deleted one above?</w:t>
      </w:r>
    </w:p>
  </w:comment>
  <w:comment w:id="4014" w:author="Hans Zijlstra" w:date="2017-06-20T09:50:00Z" w:initials="HZ">
    <w:p w14:paraId="6514FE84" w14:textId="1B39B3D0" w:rsidR="003559F6" w:rsidRDefault="003559F6">
      <w:pPr>
        <w:pStyle w:val="CommentText"/>
      </w:pPr>
      <w:r>
        <w:rPr>
          <w:rStyle w:val="CommentReference"/>
        </w:rPr>
        <w:annotationRef/>
      </w:r>
      <w:r>
        <w:t>Is this change</w:t>
      </w:r>
      <w:r w:rsidR="00DB44C7">
        <w:t xml:space="preserve"> from outside to outer</w:t>
      </w:r>
      <w:r>
        <w:t xml:space="preserve"> correct?</w:t>
      </w:r>
    </w:p>
  </w:comment>
  <w:comment w:id="4018" w:author="Hans Zijlstra" w:date="2017-06-20T09:57:00Z" w:initials="HZ">
    <w:p w14:paraId="2BDA0161" w14:textId="5A47581C" w:rsidR="003559F6" w:rsidRDefault="003559F6">
      <w:pPr>
        <w:pStyle w:val="CommentText"/>
      </w:pPr>
      <w:r>
        <w:rPr>
          <w:rStyle w:val="CommentReference"/>
        </w:rPr>
        <w:annotationRef/>
      </w:r>
      <w:r>
        <w:t xml:space="preserve">This </w:t>
      </w:r>
      <w:r w:rsidR="00DB44C7">
        <w:t xml:space="preserve">is </w:t>
      </w:r>
      <w:r>
        <w:t xml:space="preserve">not clear to me, please </w:t>
      </w:r>
      <w:r w:rsidR="00DB44C7">
        <w:t>consider rephrasing or else removing</w:t>
      </w:r>
      <w:r w:rsidR="001F5BEA">
        <w:t>. Is the proposed deletion and simplification acceptable?</w:t>
      </w:r>
      <w:r w:rsidR="00DB44C7">
        <w:t xml:space="preserve"> </w:t>
      </w:r>
    </w:p>
  </w:comment>
  <w:comment w:id="4397" w:author="Hans Zijlstra" w:date="2017-06-22T10:53:00Z" w:initials="HZ">
    <w:p w14:paraId="473FED3E" w14:textId="29AC11BB" w:rsidR="003559F6" w:rsidRDefault="003559F6">
      <w:pPr>
        <w:pStyle w:val="CommentText"/>
      </w:pPr>
      <w:r>
        <w:rPr>
          <w:rStyle w:val="CommentReference"/>
        </w:rPr>
        <w:annotationRef/>
      </w:r>
      <w:r>
        <w:t xml:space="preserve">Is this change correct? (I cannot find references to </w:t>
      </w:r>
      <w:r w:rsidR="001F5BEA">
        <w:t>the expression ‘</w:t>
      </w:r>
      <w:r>
        <w:t>typifying</w:t>
      </w:r>
      <w:r w:rsidR="001F5BEA">
        <w:t>’ of classes in</w:t>
      </w:r>
      <w:r>
        <w:t xml:space="preserve"> other sources</w:t>
      </w:r>
      <w:r w:rsidR="001F5BEA">
        <w:t xml:space="preserve"> on the internet</w:t>
      </w:r>
      <w:r>
        <w:t>)</w:t>
      </w:r>
    </w:p>
  </w:comment>
  <w:comment w:id="4440" w:author="Hans Zijlstra" w:date="2017-06-22T11:05:00Z" w:initials="HZ">
    <w:p w14:paraId="210B51E9" w14:textId="3FE33011" w:rsidR="003559F6" w:rsidRDefault="003559F6">
      <w:pPr>
        <w:pStyle w:val="CommentText"/>
      </w:pPr>
      <w:r>
        <w:rPr>
          <w:rStyle w:val="CommentReference"/>
        </w:rPr>
        <w:annotationRef/>
      </w:r>
      <w:r w:rsidR="001F5BEA">
        <w:t>Are these</w:t>
      </w:r>
      <w:r>
        <w:t xml:space="preserve"> change</w:t>
      </w:r>
      <w:r w:rsidR="001F5BEA">
        <w:t>s</w:t>
      </w:r>
      <w:r>
        <w:t xml:space="preserve"> correct?</w:t>
      </w:r>
    </w:p>
  </w:comment>
  <w:comment w:id="4472" w:author="Hans Zijlstra" w:date="2017-06-22T11:18:00Z" w:initials="HZ">
    <w:p w14:paraId="6A7F9E77" w14:textId="41315BB4" w:rsidR="003559F6" w:rsidRDefault="003559F6">
      <w:pPr>
        <w:pStyle w:val="CommentText"/>
      </w:pPr>
      <w:r>
        <w:rPr>
          <w:rStyle w:val="CommentReference"/>
        </w:rPr>
        <w:annotationRef/>
      </w:r>
      <w:r>
        <w:t>Is this change correct?</w:t>
      </w:r>
      <w:r w:rsidR="001F5BEA">
        <w:t xml:space="preserve"> Later you promote this notation for type parameters without example. Why not presenting the example already here?</w:t>
      </w:r>
    </w:p>
  </w:comment>
  <w:comment w:id="4490" w:author="Hans Zijlstra" w:date="2017-06-22T11:20:00Z" w:initials="HZ">
    <w:p w14:paraId="0AD14DF6" w14:textId="52F9E1E7" w:rsidR="003559F6" w:rsidRDefault="003559F6">
      <w:pPr>
        <w:pStyle w:val="CommentText"/>
      </w:pPr>
      <w:r>
        <w:rPr>
          <w:rStyle w:val="CommentReference"/>
        </w:rPr>
        <w:annotationRef/>
      </w:r>
      <w:r>
        <w:t>Is this change correct?</w:t>
      </w:r>
    </w:p>
  </w:comment>
  <w:comment w:id="4506" w:author="Hans Zijlstra" w:date="2017-06-22T11:29:00Z" w:initials="HZ">
    <w:p w14:paraId="03846DC9" w14:textId="3A7167C9" w:rsidR="003559F6" w:rsidRDefault="003559F6">
      <w:pPr>
        <w:pStyle w:val="CommentText"/>
      </w:pPr>
      <w:r>
        <w:rPr>
          <w:rStyle w:val="CommentReference"/>
        </w:rPr>
        <w:annotationRef/>
      </w:r>
      <w:r>
        <w:t>Is this change correct?</w:t>
      </w:r>
    </w:p>
  </w:comment>
  <w:comment w:id="4550" w:author="Hans Zijlstra" w:date="2017-06-22T11:34:00Z" w:initials="HZ">
    <w:p w14:paraId="6A68F7A9" w14:textId="1926FC2A" w:rsidR="003559F6" w:rsidRDefault="003559F6">
      <w:pPr>
        <w:pStyle w:val="CommentText"/>
      </w:pPr>
      <w:r>
        <w:rPr>
          <w:rStyle w:val="CommentReference"/>
        </w:rPr>
        <w:annotationRef/>
      </w:r>
      <w:r>
        <w:t>Is this change correct?</w:t>
      </w:r>
    </w:p>
  </w:comment>
  <w:comment w:id="4596" w:author="Hans Zijlstra" w:date="2017-06-22T12:10:00Z" w:initials="HZ">
    <w:p w14:paraId="55DF3462" w14:textId="70B81CBC" w:rsidR="003559F6" w:rsidRDefault="003559F6">
      <w:pPr>
        <w:pStyle w:val="CommentText"/>
      </w:pPr>
      <w:r>
        <w:rPr>
          <w:rStyle w:val="CommentReference"/>
        </w:rPr>
        <w:annotationRef/>
      </w:r>
      <w:r>
        <w:t>Is this change correct?</w:t>
      </w:r>
    </w:p>
  </w:comment>
  <w:comment w:id="4647" w:author="Hans Zijlstra" w:date="2017-06-22T12:22:00Z" w:initials="HZ">
    <w:p w14:paraId="2DB190EC" w14:textId="40F8505D" w:rsidR="003559F6" w:rsidRDefault="003559F6">
      <w:pPr>
        <w:pStyle w:val="CommentText"/>
      </w:pPr>
      <w:r>
        <w:rPr>
          <w:rStyle w:val="CommentReference"/>
        </w:rPr>
        <w:annotationRef/>
      </w:r>
      <w:r>
        <w:t>Are these changes correct</w:t>
      </w:r>
    </w:p>
  </w:comment>
  <w:comment w:id="4674" w:author="Hans Zijlstra" w:date="2017-06-22T12:31:00Z" w:initials="HZ">
    <w:p w14:paraId="5EF1E5FD" w14:textId="6CF3BF27" w:rsidR="003559F6" w:rsidRDefault="003559F6">
      <w:pPr>
        <w:pStyle w:val="CommentText"/>
      </w:pPr>
      <w:r>
        <w:rPr>
          <w:rStyle w:val="CommentReference"/>
        </w:rPr>
        <w:annotationRef/>
      </w:r>
      <w:r>
        <w:t>Is this change correct?</w:t>
      </w:r>
    </w:p>
  </w:comment>
  <w:comment w:id="4709" w:author="Hans Zijlstra" w:date="2017-06-22T12:42:00Z" w:initials="HZ">
    <w:p w14:paraId="659F1B3F" w14:textId="54D9F4E1" w:rsidR="003559F6" w:rsidRDefault="003559F6">
      <w:pPr>
        <w:pStyle w:val="CommentText"/>
      </w:pPr>
      <w:r>
        <w:rPr>
          <w:rStyle w:val="CommentReference"/>
        </w:rPr>
        <w:annotationRef/>
      </w:r>
      <w:r>
        <w:t>Is this change correct?</w:t>
      </w:r>
    </w:p>
  </w:comment>
  <w:comment w:id="4730" w:author="Hans Zijlstra" w:date="2017-06-22T12:57:00Z" w:initials="HZ">
    <w:p w14:paraId="0AD5D595" w14:textId="31C1BC2B" w:rsidR="003559F6" w:rsidRDefault="003559F6">
      <w:pPr>
        <w:pStyle w:val="CommentText"/>
      </w:pPr>
      <w:r>
        <w:t xml:space="preserve"> </w:t>
      </w:r>
      <w:r>
        <w:rPr>
          <w:rStyle w:val="CommentReference"/>
        </w:rPr>
        <w:annotationRef/>
      </w:r>
      <w:r>
        <w:t>Is this change correct?</w:t>
      </w:r>
    </w:p>
  </w:comment>
  <w:comment w:id="4853" w:author="Hans Zijlstra" w:date="2017-06-22T17:15:00Z" w:initials="HZ">
    <w:p w14:paraId="434A44F0" w14:textId="29D90370" w:rsidR="003559F6" w:rsidRDefault="003559F6">
      <w:pPr>
        <w:pStyle w:val="CommentText"/>
      </w:pPr>
      <w:r>
        <w:rPr>
          <w:rStyle w:val="CommentReference"/>
        </w:rPr>
        <w:annotationRef/>
      </w:r>
      <w:r>
        <w:t>Is this change</w:t>
      </w:r>
      <w:bookmarkStart w:id="4855" w:name="_GoBack"/>
      <w:bookmarkEnd w:id="4855"/>
      <w:r>
        <w:t xml:space="preserve"> correct?</w:t>
      </w:r>
    </w:p>
  </w:comment>
  <w:comment w:id="4907" w:author="Hans Zijlstra" w:date="2017-06-22T18:24:00Z" w:initials="HZ">
    <w:p w14:paraId="03FED1A7" w14:textId="521F0874" w:rsidR="003559F6" w:rsidRDefault="003559F6">
      <w:pPr>
        <w:pStyle w:val="CommentText"/>
      </w:pPr>
      <w:r>
        <w:rPr>
          <w:rStyle w:val="CommentReference"/>
        </w:rPr>
        <w:annotationRef/>
      </w:r>
      <w:r>
        <w:t>Is this change correct?</w:t>
      </w:r>
    </w:p>
  </w:comment>
  <w:comment w:id="4917" w:author="Hans Zijlstra" w:date="2017-06-22T18:31:00Z" w:initials="HZ">
    <w:p w14:paraId="54081B65" w14:textId="41C4EE4C" w:rsidR="003559F6" w:rsidRDefault="003559F6">
      <w:pPr>
        <w:pStyle w:val="CommentText"/>
      </w:pPr>
      <w:r>
        <w:rPr>
          <w:rStyle w:val="CommentReference"/>
        </w:rPr>
        <w:annotationRef/>
      </w:r>
      <w:r>
        <w:t>Is this change correct?</w:t>
      </w:r>
    </w:p>
  </w:comment>
  <w:comment w:id="4937" w:author="Hans Zijlstra" w:date="2017-06-22T18:30:00Z" w:initials="HZ">
    <w:p w14:paraId="41CDE3F1" w14:textId="4E74059C" w:rsidR="003559F6" w:rsidRDefault="003559F6">
      <w:pPr>
        <w:pStyle w:val="CommentText"/>
      </w:pPr>
      <w:r>
        <w:rPr>
          <w:rStyle w:val="CommentReference"/>
        </w:rPr>
        <w:annotationRef/>
      </w:r>
      <w:r>
        <w:t>Is this change correct?</w:t>
      </w:r>
    </w:p>
  </w:comment>
  <w:comment w:id="4965" w:author="Hans Zijlstra" w:date="2017-06-22T18:38:00Z" w:initials="HZ">
    <w:p w14:paraId="3EA482AD" w14:textId="64FC88D2" w:rsidR="003559F6" w:rsidRDefault="003559F6">
      <w:pPr>
        <w:pStyle w:val="CommentText"/>
      </w:pPr>
      <w:r>
        <w:rPr>
          <w:rStyle w:val="CommentReference"/>
        </w:rPr>
        <w:annotationRef/>
      </w:r>
      <w:r>
        <w:t>Is this change correct?</w:t>
      </w:r>
    </w:p>
  </w:comment>
  <w:comment w:id="5044" w:author="Hans Zijlstra" w:date="2017-06-23T11:35:00Z" w:initials="HZ">
    <w:p w14:paraId="485F378B" w14:textId="51460AED" w:rsidR="003559F6" w:rsidRDefault="003559F6">
      <w:pPr>
        <w:pStyle w:val="CommentText"/>
      </w:pPr>
      <w:r>
        <w:rPr>
          <w:rStyle w:val="CommentReference"/>
        </w:rPr>
        <w:annotationRef/>
      </w:r>
      <w:r>
        <w:t>Is this change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4F7393" w15:done="0"/>
  <w15:commentEx w15:paraId="610729B9" w15:done="0"/>
  <w15:commentEx w15:paraId="27020764" w15:done="0"/>
  <w15:commentEx w15:paraId="3350474F" w15:done="0"/>
  <w15:commentEx w15:paraId="6938F1A3" w15:done="0"/>
  <w15:commentEx w15:paraId="7B690FFC" w15:done="0"/>
  <w15:commentEx w15:paraId="13C4906B" w15:done="0"/>
  <w15:commentEx w15:paraId="3ACCB2FA" w15:done="0"/>
  <w15:commentEx w15:paraId="1E9CA106" w15:done="0"/>
  <w15:commentEx w15:paraId="77FCBD66" w15:done="0"/>
  <w15:commentEx w15:paraId="16AB57CC" w15:done="0"/>
  <w15:commentEx w15:paraId="1A7A98A2" w15:done="0"/>
  <w15:commentEx w15:paraId="2EFCF9AA" w15:done="0"/>
  <w15:commentEx w15:paraId="2EFB4356" w15:done="0"/>
  <w15:commentEx w15:paraId="1C810318" w15:done="0"/>
  <w15:commentEx w15:paraId="3D752275" w15:done="0"/>
  <w15:commentEx w15:paraId="031DE3E6" w15:done="0"/>
  <w15:commentEx w15:paraId="06B708C5" w15:done="0"/>
  <w15:commentEx w15:paraId="663C1F9E" w15:done="0"/>
  <w15:commentEx w15:paraId="42896FD4" w15:done="0"/>
  <w15:commentEx w15:paraId="3958EB06" w15:done="0"/>
  <w15:commentEx w15:paraId="21167CED" w15:done="0"/>
  <w15:commentEx w15:paraId="6FF625F5" w15:done="0"/>
  <w15:commentEx w15:paraId="18132605" w15:done="0"/>
  <w15:commentEx w15:paraId="7200C90B" w15:done="0"/>
  <w15:commentEx w15:paraId="7283F0EE" w15:done="0"/>
  <w15:commentEx w15:paraId="4C9807C9" w15:done="0"/>
  <w15:commentEx w15:paraId="5CFA0019" w15:done="0"/>
  <w15:commentEx w15:paraId="11ECD196" w15:paraIdParent="5CFA0019" w15:done="0"/>
  <w15:commentEx w15:paraId="7CFC7BEF" w15:done="0"/>
  <w15:commentEx w15:paraId="25CC59BB" w15:done="0"/>
  <w15:commentEx w15:paraId="56CFA474" w15:done="0"/>
  <w15:commentEx w15:paraId="63B42416" w15:done="0"/>
  <w15:commentEx w15:paraId="4FF0CF48" w15:done="0"/>
  <w15:commentEx w15:paraId="454B00C1" w15:done="0"/>
  <w15:commentEx w15:paraId="264EDCCC" w15:done="0"/>
  <w15:commentEx w15:paraId="69550D51" w15:done="0"/>
  <w15:commentEx w15:paraId="32805507" w15:done="0"/>
  <w15:commentEx w15:paraId="2A8DEE66" w15:done="0"/>
  <w15:commentEx w15:paraId="3F22D6B0" w15:done="0"/>
  <w15:commentEx w15:paraId="64987311" w15:done="0"/>
  <w15:commentEx w15:paraId="505B178A" w15:done="0"/>
  <w15:commentEx w15:paraId="15CE68B3" w15:done="0"/>
  <w15:commentEx w15:paraId="758E1ADF" w15:done="0"/>
  <w15:commentEx w15:paraId="4E657BB9" w15:done="0"/>
  <w15:commentEx w15:paraId="04463086" w15:done="0"/>
  <w15:commentEx w15:paraId="436936A2" w15:done="0"/>
  <w15:commentEx w15:paraId="25B62979" w15:done="0"/>
  <w15:commentEx w15:paraId="2EADC4CF" w15:done="0"/>
  <w15:commentEx w15:paraId="391772D0" w15:done="0"/>
  <w15:commentEx w15:paraId="3196092C" w15:paraIdParent="391772D0" w15:done="0"/>
  <w15:commentEx w15:paraId="2F7B0F7F" w15:done="0"/>
  <w15:commentEx w15:paraId="7145A022" w15:done="0"/>
  <w15:commentEx w15:paraId="610F52FA" w15:done="0"/>
  <w15:commentEx w15:paraId="30C79CCF" w15:done="0"/>
  <w15:commentEx w15:paraId="208B61A6" w15:done="0"/>
  <w15:commentEx w15:paraId="5C331ACA" w15:done="0"/>
  <w15:commentEx w15:paraId="77D035BC" w15:done="0"/>
  <w15:commentEx w15:paraId="5EDEAFDC" w15:done="0"/>
  <w15:commentEx w15:paraId="33A91F84" w15:done="0"/>
  <w15:commentEx w15:paraId="77E28369" w15:done="0"/>
  <w15:commentEx w15:paraId="35A1D72B" w15:done="0"/>
  <w15:commentEx w15:paraId="7DB50B4D" w15:done="0"/>
  <w15:commentEx w15:paraId="785A7D5C" w15:done="0"/>
  <w15:commentEx w15:paraId="321A0A92" w15:done="0"/>
  <w15:commentEx w15:paraId="25019366" w15:done="0"/>
  <w15:commentEx w15:paraId="2FF30F56" w15:done="0"/>
  <w15:commentEx w15:paraId="72F42957" w15:done="0"/>
  <w15:commentEx w15:paraId="58B3F280" w15:done="0"/>
  <w15:commentEx w15:paraId="0DF31FFB" w15:done="0"/>
  <w15:commentEx w15:paraId="0477E8DF" w15:done="0"/>
  <w15:commentEx w15:paraId="6514FE84" w15:done="0"/>
  <w15:commentEx w15:paraId="2BDA0161" w15:done="0"/>
  <w15:commentEx w15:paraId="473FED3E" w15:done="0"/>
  <w15:commentEx w15:paraId="210B51E9" w15:done="0"/>
  <w15:commentEx w15:paraId="6A7F9E77" w15:done="0"/>
  <w15:commentEx w15:paraId="0AD14DF6" w15:done="0"/>
  <w15:commentEx w15:paraId="03846DC9" w15:done="0"/>
  <w15:commentEx w15:paraId="6A68F7A9" w15:done="0"/>
  <w15:commentEx w15:paraId="55DF3462" w15:done="0"/>
  <w15:commentEx w15:paraId="2DB190EC" w15:done="0"/>
  <w15:commentEx w15:paraId="5EF1E5FD" w15:done="0"/>
  <w15:commentEx w15:paraId="659F1B3F" w15:done="0"/>
  <w15:commentEx w15:paraId="0AD5D595" w15:done="0"/>
  <w15:commentEx w15:paraId="434A44F0" w15:done="0"/>
  <w15:commentEx w15:paraId="03FED1A7" w15:done="0"/>
  <w15:commentEx w15:paraId="54081B65" w15:done="0"/>
  <w15:commentEx w15:paraId="41CDE3F1" w15:done="0"/>
  <w15:commentEx w15:paraId="3EA482AD" w15:done="0"/>
  <w15:commentEx w15:paraId="485F378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Sawasdee">
    <w:altName w:val="Arial Unicode MS"/>
    <w:charset w:val="00"/>
    <w:family w:val="roman"/>
    <w:pitch w:val="variable"/>
    <w:sig w:usb0="00000000" w:usb1="5000200A" w:usb2="00000000" w:usb3="00000000" w:csb0="0001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singleLevel"/>
    <w:tmpl w:val="6ADC1248"/>
    <w:name w:val="WW8Num4"/>
    <w:lvl w:ilvl="0">
      <w:start w:val="1"/>
      <w:numFmt w:val="decimal"/>
      <w:lvlText w:val="%1."/>
      <w:lvlJc w:val="left"/>
      <w:pPr>
        <w:tabs>
          <w:tab w:val="num" w:pos="454"/>
        </w:tabs>
        <w:ind w:left="454" w:hanging="454"/>
      </w:pPr>
      <w:rPr>
        <w:rFonts w:hint="default"/>
      </w:rPr>
    </w:lvl>
  </w:abstractNum>
  <w:abstractNum w:abstractNumId="1" w15:restartNumberingAfterBreak="0">
    <w:nsid w:val="00000007"/>
    <w:multiLevelType w:val="singleLevel"/>
    <w:tmpl w:val="E1425C28"/>
    <w:name w:val="WW8Num6"/>
    <w:lvl w:ilvl="0">
      <w:start w:val="1"/>
      <w:numFmt w:val="bullet"/>
      <w:lvlText w:val="-"/>
      <w:lvlJc w:val="left"/>
      <w:pPr>
        <w:tabs>
          <w:tab w:val="num" w:pos="568"/>
        </w:tabs>
        <w:ind w:left="568" w:hanging="284"/>
      </w:pPr>
      <w:rPr>
        <w:rFonts w:ascii="Verdana" w:hAnsi="Verdana" w:hint="default"/>
      </w:rPr>
    </w:lvl>
  </w:abstractNum>
  <w:abstractNum w:abstractNumId="2" w15:restartNumberingAfterBreak="0">
    <w:nsid w:val="00000009"/>
    <w:multiLevelType w:val="singleLevel"/>
    <w:tmpl w:val="D082AACE"/>
    <w:name w:val="WW8Num8"/>
    <w:lvl w:ilvl="0">
      <w:start w:val="1"/>
      <w:numFmt w:val="bullet"/>
      <w:lvlText w:val="-"/>
      <w:lvlJc w:val="left"/>
      <w:pPr>
        <w:tabs>
          <w:tab w:val="num" w:pos="720"/>
        </w:tabs>
        <w:ind w:left="720" w:hanging="360"/>
      </w:pPr>
      <w:rPr>
        <w:rFonts w:ascii="Verdana" w:hAnsi="Verdana" w:hint="default"/>
      </w:rPr>
    </w:lvl>
  </w:abstractNum>
  <w:abstractNum w:abstractNumId="3" w15:restartNumberingAfterBreak="0">
    <w:nsid w:val="0000000A"/>
    <w:multiLevelType w:val="singleLevel"/>
    <w:tmpl w:val="F8241E32"/>
    <w:name w:val="WW8Num32"/>
    <w:lvl w:ilvl="0">
      <w:start w:val="1"/>
      <w:numFmt w:val="bullet"/>
      <w:lvlText w:val="-"/>
      <w:lvlJc w:val="left"/>
      <w:pPr>
        <w:tabs>
          <w:tab w:val="num" w:pos="568"/>
        </w:tabs>
        <w:ind w:left="568" w:hanging="284"/>
      </w:pPr>
      <w:rPr>
        <w:rFonts w:ascii="Verdana" w:hAnsi="Verdana" w:hint="default"/>
      </w:rPr>
    </w:lvl>
  </w:abstractNum>
  <w:abstractNum w:abstractNumId="4" w15:restartNumberingAfterBreak="0">
    <w:nsid w:val="00654353"/>
    <w:multiLevelType w:val="hybridMultilevel"/>
    <w:tmpl w:val="36106FD4"/>
    <w:name w:val="WW8Num12"/>
    <w:lvl w:ilvl="0" w:tplc="132ABA1C">
      <w:start w:val="1"/>
      <w:numFmt w:val="decimal"/>
      <w:lvlText w:val="%1."/>
      <w:lvlJc w:val="left"/>
      <w:pPr>
        <w:tabs>
          <w:tab w:val="num" w:pos="454"/>
        </w:tabs>
        <w:ind w:left="454" w:hanging="454"/>
      </w:pPr>
      <w:rPr>
        <w:rFonts w:hint="default"/>
      </w:rPr>
    </w:lvl>
    <w:lvl w:ilvl="1" w:tplc="FFFFFFFF" w:tentative="1">
      <w:start w:val="1"/>
      <w:numFmt w:val="lowerLetter"/>
      <w:lvlText w:val="%2."/>
      <w:lvlJc w:val="left"/>
      <w:pPr>
        <w:tabs>
          <w:tab w:val="num" w:pos="1156"/>
        </w:tabs>
        <w:ind w:left="1156" w:hanging="360"/>
      </w:pPr>
    </w:lvl>
    <w:lvl w:ilvl="2" w:tplc="FFFFFFFF" w:tentative="1">
      <w:start w:val="1"/>
      <w:numFmt w:val="lowerRoman"/>
      <w:lvlText w:val="%3."/>
      <w:lvlJc w:val="right"/>
      <w:pPr>
        <w:tabs>
          <w:tab w:val="num" w:pos="1876"/>
        </w:tabs>
        <w:ind w:left="1876" w:hanging="180"/>
      </w:pPr>
    </w:lvl>
    <w:lvl w:ilvl="3" w:tplc="FFFFFFFF" w:tentative="1">
      <w:start w:val="1"/>
      <w:numFmt w:val="decimal"/>
      <w:lvlText w:val="%4."/>
      <w:lvlJc w:val="left"/>
      <w:pPr>
        <w:tabs>
          <w:tab w:val="num" w:pos="2596"/>
        </w:tabs>
        <w:ind w:left="2596" w:hanging="360"/>
      </w:pPr>
    </w:lvl>
    <w:lvl w:ilvl="4" w:tplc="FFFFFFFF" w:tentative="1">
      <w:start w:val="1"/>
      <w:numFmt w:val="lowerLetter"/>
      <w:lvlText w:val="%5."/>
      <w:lvlJc w:val="left"/>
      <w:pPr>
        <w:tabs>
          <w:tab w:val="num" w:pos="3316"/>
        </w:tabs>
        <w:ind w:left="3316" w:hanging="360"/>
      </w:pPr>
    </w:lvl>
    <w:lvl w:ilvl="5" w:tplc="FFFFFFFF" w:tentative="1">
      <w:start w:val="1"/>
      <w:numFmt w:val="lowerRoman"/>
      <w:lvlText w:val="%6."/>
      <w:lvlJc w:val="right"/>
      <w:pPr>
        <w:tabs>
          <w:tab w:val="num" w:pos="4036"/>
        </w:tabs>
        <w:ind w:left="4036" w:hanging="180"/>
      </w:pPr>
    </w:lvl>
    <w:lvl w:ilvl="6" w:tplc="FFFFFFFF" w:tentative="1">
      <w:start w:val="1"/>
      <w:numFmt w:val="decimal"/>
      <w:lvlText w:val="%7."/>
      <w:lvlJc w:val="left"/>
      <w:pPr>
        <w:tabs>
          <w:tab w:val="num" w:pos="4756"/>
        </w:tabs>
        <w:ind w:left="4756" w:hanging="360"/>
      </w:pPr>
    </w:lvl>
    <w:lvl w:ilvl="7" w:tplc="FFFFFFFF" w:tentative="1">
      <w:start w:val="1"/>
      <w:numFmt w:val="lowerLetter"/>
      <w:lvlText w:val="%8."/>
      <w:lvlJc w:val="left"/>
      <w:pPr>
        <w:tabs>
          <w:tab w:val="num" w:pos="5476"/>
        </w:tabs>
        <w:ind w:left="5476" w:hanging="360"/>
      </w:pPr>
    </w:lvl>
    <w:lvl w:ilvl="8" w:tplc="FFFFFFFF" w:tentative="1">
      <w:start w:val="1"/>
      <w:numFmt w:val="lowerRoman"/>
      <w:lvlText w:val="%9."/>
      <w:lvlJc w:val="right"/>
      <w:pPr>
        <w:tabs>
          <w:tab w:val="num" w:pos="6196"/>
        </w:tabs>
        <w:ind w:left="6196" w:hanging="180"/>
      </w:pPr>
    </w:lvl>
  </w:abstractNum>
  <w:abstractNum w:abstractNumId="5" w15:restartNumberingAfterBreak="0">
    <w:nsid w:val="017E677C"/>
    <w:multiLevelType w:val="hybridMultilevel"/>
    <w:tmpl w:val="8D8CA86A"/>
    <w:lvl w:ilvl="0" w:tplc="92621B94">
      <w:start w:val="1"/>
      <w:numFmt w:val="decimal"/>
      <w:lvlText w:val="%1."/>
      <w:lvlJc w:val="left"/>
      <w:pPr>
        <w:tabs>
          <w:tab w:val="num" w:pos="644"/>
        </w:tabs>
        <w:ind w:left="644" w:hanging="360"/>
      </w:pPr>
      <w:rPr>
        <w:rFonts w:ascii="Verdana" w:hAnsi="Verdana" w:cs="Calibri" w:hint="default"/>
        <w:sz w:val="20"/>
        <w:szCs w:val="20"/>
      </w:rPr>
    </w:lvl>
    <w:lvl w:ilvl="1" w:tplc="04020019" w:tentative="1">
      <w:start w:val="1"/>
      <w:numFmt w:val="lowerLetter"/>
      <w:lvlText w:val="%2."/>
      <w:lvlJc w:val="left"/>
      <w:pPr>
        <w:tabs>
          <w:tab w:val="num" w:pos="1364"/>
        </w:tabs>
        <w:ind w:left="1364" w:hanging="360"/>
      </w:pPr>
    </w:lvl>
    <w:lvl w:ilvl="2" w:tplc="0402001B" w:tentative="1">
      <w:start w:val="1"/>
      <w:numFmt w:val="lowerRoman"/>
      <w:lvlText w:val="%3."/>
      <w:lvlJc w:val="right"/>
      <w:pPr>
        <w:tabs>
          <w:tab w:val="num" w:pos="2084"/>
        </w:tabs>
        <w:ind w:left="2084" w:hanging="180"/>
      </w:pPr>
    </w:lvl>
    <w:lvl w:ilvl="3" w:tplc="0402000F" w:tentative="1">
      <w:start w:val="1"/>
      <w:numFmt w:val="decimal"/>
      <w:lvlText w:val="%4."/>
      <w:lvlJc w:val="left"/>
      <w:pPr>
        <w:tabs>
          <w:tab w:val="num" w:pos="2804"/>
        </w:tabs>
        <w:ind w:left="2804" w:hanging="360"/>
      </w:pPr>
    </w:lvl>
    <w:lvl w:ilvl="4" w:tplc="04020019" w:tentative="1">
      <w:start w:val="1"/>
      <w:numFmt w:val="lowerLetter"/>
      <w:lvlText w:val="%5."/>
      <w:lvlJc w:val="left"/>
      <w:pPr>
        <w:tabs>
          <w:tab w:val="num" w:pos="3524"/>
        </w:tabs>
        <w:ind w:left="3524" w:hanging="360"/>
      </w:pPr>
    </w:lvl>
    <w:lvl w:ilvl="5" w:tplc="0402001B" w:tentative="1">
      <w:start w:val="1"/>
      <w:numFmt w:val="lowerRoman"/>
      <w:lvlText w:val="%6."/>
      <w:lvlJc w:val="right"/>
      <w:pPr>
        <w:tabs>
          <w:tab w:val="num" w:pos="4244"/>
        </w:tabs>
        <w:ind w:left="4244" w:hanging="180"/>
      </w:pPr>
    </w:lvl>
    <w:lvl w:ilvl="6" w:tplc="0402000F" w:tentative="1">
      <w:start w:val="1"/>
      <w:numFmt w:val="decimal"/>
      <w:lvlText w:val="%7."/>
      <w:lvlJc w:val="left"/>
      <w:pPr>
        <w:tabs>
          <w:tab w:val="num" w:pos="4964"/>
        </w:tabs>
        <w:ind w:left="4964" w:hanging="360"/>
      </w:pPr>
    </w:lvl>
    <w:lvl w:ilvl="7" w:tplc="04020019" w:tentative="1">
      <w:start w:val="1"/>
      <w:numFmt w:val="lowerLetter"/>
      <w:lvlText w:val="%8."/>
      <w:lvlJc w:val="left"/>
      <w:pPr>
        <w:tabs>
          <w:tab w:val="num" w:pos="5684"/>
        </w:tabs>
        <w:ind w:left="5684" w:hanging="360"/>
      </w:pPr>
    </w:lvl>
    <w:lvl w:ilvl="8" w:tplc="0402001B" w:tentative="1">
      <w:start w:val="1"/>
      <w:numFmt w:val="lowerRoman"/>
      <w:lvlText w:val="%9."/>
      <w:lvlJc w:val="right"/>
      <w:pPr>
        <w:tabs>
          <w:tab w:val="num" w:pos="6404"/>
        </w:tabs>
        <w:ind w:left="6404" w:hanging="180"/>
      </w:pPr>
    </w:lvl>
  </w:abstractNum>
  <w:abstractNum w:abstractNumId="6" w15:restartNumberingAfterBreak="0">
    <w:nsid w:val="06796D89"/>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7" w15:restartNumberingAfterBreak="0">
    <w:nsid w:val="0AA91D08"/>
    <w:multiLevelType w:val="hybridMultilevel"/>
    <w:tmpl w:val="7E04E45E"/>
    <w:lvl w:ilvl="0" w:tplc="6AD86642">
      <w:start w:val="1"/>
      <w:numFmt w:val="decimal"/>
      <w:lvlText w:val="%1."/>
      <w:lvlJc w:val="left"/>
      <w:pPr>
        <w:tabs>
          <w:tab w:val="num" w:pos="454"/>
        </w:tabs>
        <w:ind w:left="454" w:hanging="454"/>
      </w:pPr>
      <w:rPr>
        <w:rFonts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8" w15:restartNumberingAfterBreak="0">
    <w:nsid w:val="10E30260"/>
    <w:multiLevelType w:val="hybridMultilevel"/>
    <w:tmpl w:val="B9FA3F20"/>
    <w:lvl w:ilvl="0" w:tplc="0402000F">
      <w:start w:val="1"/>
      <w:numFmt w:val="decimal"/>
      <w:lvlText w:val="%1."/>
      <w:lvlJc w:val="left"/>
      <w:pPr>
        <w:tabs>
          <w:tab w:val="num" w:pos="795"/>
        </w:tabs>
        <w:ind w:left="795" w:hanging="360"/>
      </w:pPr>
    </w:lvl>
    <w:lvl w:ilvl="1" w:tplc="04020019" w:tentative="1">
      <w:start w:val="1"/>
      <w:numFmt w:val="lowerLetter"/>
      <w:lvlText w:val="%2."/>
      <w:lvlJc w:val="left"/>
      <w:pPr>
        <w:tabs>
          <w:tab w:val="num" w:pos="1515"/>
        </w:tabs>
        <w:ind w:left="1515" w:hanging="360"/>
      </w:pPr>
    </w:lvl>
    <w:lvl w:ilvl="2" w:tplc="0402001B" w:tentative="1">
      <w:start w:val="1"/>
      <w:numFmt w:val="lowerRoman"/>
      <w:lvlText w:val="%3."/>
      <w:lvlJc w:val="right"/>
      <w:pPr>
        <w:tabs>
          <w:tab w:val="num" w:pos="2235"/>
        </w:tabs>
        <w:ind w:left="2235" w:hanging="180"/>
      </w:pPr>
    </w:lvl>
    <w:lvl w:ilvl="3" w:tplc="0402000F" w:tentative="1">
      <w:start w:val="1"/>
      <w:numFmt w:val="decimal"/>
      <w:lvlText w:val="%4."/>
      <w:lvlJc w:val="left"/>
      <w:pPr>
        <w:tabs>
          <w:tab w:val="num" w:pos="2955"/>
        </w:tabs>
        <w:ind w:left="2955" w:hanging="360"/>
      </w:pPr>
    </w:lvl>
    <w:lvl w:ilvl="4" w:tplc="04020019" w:tentative="1">
      <w:start w:val="1"/>
      <w:numFmt w:val="lowerLetter"/>
      <w:lvlText w:val="%5."/>
      <w:lvlJc w:val="left"/>
      <w:pPr>
        <w:tabs>
          <w:tab w:val="num" w:pos="3675"/>
        </w:tabs>
        <w:ind w:left="3675" w:hanging="360"/>
      </w:pPr>
    </w:lvl>
    <w:lvl w:ilvl="5" w:tplc="0402001B" w:tentative="1">
      <w:start w:val="1"/>
      <w:numFmt w:val="lowerRoman"/>
      <w:lvlText w:val="%6."/>
      <w:lvlJc w:val="right"/>
      <w:pPr>
        <w:tabs>
          <w:tab w:val="num" w:pos="4395"/>
        </w:tabs>
        <w:ind w:left="4395" w:hanging="180"/>
      </w:pPr>
    </w:lvl>
    <w:lvl w:ilvl="6" w:tplc="0402000F" w:tentative="1">
      <w:start w:val="1"/>
      <w:numFmt w:val="decimal"/>
      <w:lvlText w:val="%7."/>
      <w:lvlJc w:val="left"/>
      <w:pPr>
        <w:tabs>
          <w:tab w:val="num" w:pos="5115"/>
        </w:tabs>
        <w:ind w:left="5115" w:hanging="360"/>
      </w:pPr>
    </w:lvl>
    <w:lvl w:ilvl="7" w:tplc="04020019" w:tentative="1">
      <w:start w:val="1"/>
      <w:numFmt w:val="lowerLetter"/>
      <w:lvlText w:val="%8."/>
      <w:lvlJc w:val="left"/>
      <w:pPr>
        <w:tabs>
          <w:tab w:val="num" w:pos="5835"/>
        </w:tabs>
        <w:ind w:left="5835" w:hanging="360"/>
      </w:pPr>
    </w:lvl>
    <w:lvl w:ilvl="8" w:tplc="0402001B" w:tentative="1">
      <w:start w:val="1"/>
      <w:numFmt w:val="lowerRoman"/>
      <w:lvlText w:val="%9."/>
      <w:lvlJc w:val="right"/>
      <w:pPr>
        <w:tabs>
          <w:tab w:val="num" w:pos="6555"/>
        </w:tabs>
        <w:ind w:left="6555" w:hanging="180"/>
      </w:pPr>
    </w:lvl>
  </w:abstractNum>
  <w:abstractNum w:abstractNumId="9" w15:restartNumberingAfterBreak="0">
    <w:nsid w:val="132C3589"/>
    <w:multiLevelType w:val="multilevel"/>
    <w:tmpl w:val="86C6F022"/>
    <w:styleLink w:val="StyleBulletedLeft05cmHanging05cm22"/>
    <w:lvl w:ilvl="0">
      <w:start w:val="1"/>
      <w:numFmt w:val="bullet"/>
      <w:lvlText w:val="-"/>
      <w:lvlJc w:val="left"/>
      <w:pPr>
        <w:tabs>
          <w:tab w:val="num" w:pos="795"/>
        </w:tabs>
        <w:ind w:left="284" w:firstLine="0"/>
      </w:pPr>
      <w:rPr>
        <w:rFonts w:ascii="Verdana" w:hAnsi="Verdana" w:hint="default"/>
      </w:rPr>
    </w:lvl>
    <w:lvl w:ilvl="1">
      <w:start w:val="1"/>
      <w:numFmt w:val="bullet"/>
      <w:lvlText w:val="o"/>
      <w:lvlJc w:val="left"/>
      <w:pPr>
        <w:tabs>
          <w:tab w:val="num" w:pos="1515"/>
        </w:tabs>
        <w:ind w:left="1515" w:hanging="360"/>
      </w:pPr>
      <w:rPr>
        <w:rFonts w:ascii="Courier New" w:hAnsi="Courier New" w:cs="Courier New" w:hint="default"/>
      </w:rPr>
    </w:lvl>
    <w:lvl w:ilvl="2">
      <w:start w:val="1"/>
      <w:numFmt w:val="bullet"/>
      <w:lvlText w:val=""/>
      <w:lvlJc w:val="left"/>
      <w:pPr>
        <w:tabs>
          <w:tab w:val="num" w:pos="2235"/>
        </w:tabs>
        <w:ind w:left="2235" w:hanging="360"/>
      </w:pPr>
      <w:rPr>
        <w:rFonts w:ascii="Wingdings" w:hAnsi="Wingdings" w:hint="default"/>
      </w:rPr>
    </w:lvl>
    <w:lvl w:ilvl="3">
      <w:start w:val="1"/>
      <w:numFmt w:val="bullet"/>
      <w:lvlText w:val=""/>
      <w:lvlJc w:val="left"/>
      <w:pPr>
        <w:tabs>
          <w:tab w:val="num" w:pos="2955"/>
        </w:tabs>
        <w:ind w:left="2955" w:hanging="360"/>
      </w:pPr>
      <w:rPr>
        <w:rFonts w:ascii="Symbol" w:hAnsi="Symbol" w:hint="default"/>
      </w:rPr>
    </w:lvl>
    <w:lvl w:ilvl="4">
      <w:start w:val="1"/>
      <w:numFmt w:val="bullet"/>
      <w:lvlText w:val="o"/>
      <w:lvlJc w:val="left"/>
      <w:pPr>
        <w:tabs>
          <w:tab w:val="num" w:pos="3675"/>
        </w:tabs>
        <w:ind w:left="3675" w:hanging="360"/>
      </w:pPr>
      <w:rPr>
        <w:rFonts w:ascii="Courier New" w:hAnsi="Courier New" w:cs="Courier New" w:hint="default"/>
      </w:rPr>
    </w:lvl>
    <w:lvl w:ilvl="5">
      <w:start w:val="1"/>
      <w:numFmt w:val="bullet"/>
      <w:lvlText w:val=""/>
      <w:lvlJc w:val="left"/>
      <w:pPr>
        <w:tabs>
          <w:tab w:val="num" w:pos="4395"/>
        </w:tabs>
        <w:ind w:left="4395" w:hanging="360"/>
      </w:pPr>
      <w:rPr>
        <w:rFonts w:ascii="Wingdings" w:hAnsi="Wingdings" w:hint="default"/>
      </w:rPr>
    </w:lvl>
    <w:lvl w:ilvl="6">
      <w:start w:val="1"/>
      <w:numFmt w:val="bullet"/>
      <w:lvlText w:val=""/>
      <w:lvlJc w:val="left"/>
      <w:pPr>
        <w:tabs>
          <w:tab w:val="num" w:pos="5115"/>
        </w:tabs>
        <w:ind w:left="5115" w:hanging="360"/>
      </w:pPr>
      <w:rPr>
        <w:rFonts w:ascii="Symbol" w:hAnsi="Symbol" w:hint="default"/>
      </w:rPr>
    </w:lvl>
    <w:lvl w:ilvl="7">
      <w:start w:val="1"/>
      <w:numFmt w:val="bullet"/>
      <w:lvlText w:val="o"/>
      <w:lvlJc w:val="left"/>
      <w:pPr>
        <w:tabs>
          <w:tab w:val="num" w:pos="5835"/>
        </w:tabs>
        <w:ind w:left="5835" w:hanging="360"/>
      </w:pPr>
      <w:rPr>
        <w:rFonts w:ascii="Courier New" w:hAnsi="Courier New" w:cs="Courier New" w:hint="default"/>
      </w:rPr>
    </w:lvl>
    <w:lvl w:ilvl="8">
      <w:start w:val="1"/>
      <w:numFmt w:val="bullet"/>
      <w:lvlText w:val=""/>
      <w:lvlJc w:val="left"/>
      <w:pPr>
        <w:tabs>
          <w:tab w:val="num" w:pos="6555"/>
        </w:tabs>
        <w:ind w:left="6555" w:hanging="360"/>
      </w:pPr>
      <w:rPr>
        <w:rFonts w:ascii="Wingdings" w:hAnsi="Wingdings" w:hint="default"/>
      </w:rPr>
    </w:lvl>
  </w:abstractNum>
  <w:abstractNum w:abstractNumId="10" w15:restartNumberingAfterBreak="0">
    <w:nsid w:val="15B27C17"/>
    <w:multiLevelType w:val="hybridMultilevel"/>
    <w:tmpl w:val="B5365F9E"/>
    <w:lvl w:ilvl="0" w:tplc="9FDAD57A">
      <w:start w:val="1"/>
      <w:numFmt w:val="bullet"/>
      <w:lvlText w:val="-"/>
      <w:lvlJc w:val="left"/>
      <w:pPr>
        <w:ind w:left="792" w:hanging="360"/>
      </w:pPr>
      <w:rPr>
        <w:rFonts w:ascii="Verdana" w:hAnsi="Verdana" w:hint="default"/>
      </w:rPr>
    </w:lvl>
    <w:lvl w:ilvl="1" w:tplc="04020003" w:tentative="1">
      <w:start w:val="1"/>
      <w:numFmt w:val="bullet"/>
      <w:lvlText w:val="o"/>
      <w:lvlJc w:val="left"/>
      <w:pPr>
        <w:ind w:left="1512" w:hanging="360"/>
      </w:pPr>
      <w:rPr>
        <w:rFonts w:ascii="Courier New" w:hAnsi="Courier New" w:cs="Courier New" w:hint="default"/>
      </w:rPr>
    </w:lvl>
    <w:lvl w:ilvl="2" w:tplc="04020005" w:tentative="1">
      <w:start w:val="1"/>
      <w:numFmt w:val="bullet"/>
      <w:lvlText w:val=""/>
      <w:lvlJc w:val="left"/>
      <w:pPr>
        <w:ind w:left="2232" w:hanging="360"/>
      </w:pPr>
      <w:rPr>
        <w:rFonts w:ascii="Wingdings" w:hAnsi="Wingdings" w:hint="default"/>
      </w:rPr>
    </w:lvl>
    <w:lvl w:ilvl="3" w:tplc="04020001" w:tentative="1">
      <w:start w:val="1"/>
      <w:numFmt w:val="bullet"/>
      <w:lvlText w:val=""/>
      <w:lvlJc w:val="left"/>
      <w:pPr>
        <w:ind w:left="2952" w:hanging="360"/>
      </w:pPr>
      <w:rPr>
        <w:rFonts w:ascii="Symbol" w:hAnsi="Symbol" w:hint="default"/>
      </w:rPr>
    </w:lvl>
    <w:lvl w:ilvl="4" w:tplc="04020003" w:tentative="1">
      <w:start w:val="1"/>
      <w:numFmt w:val="bullet"/>
      <w:lvlText w:val="o"/>
      <w:lvlJc w:val="left"/>
      <w:pPr>
        <w:ind w:left="3672" w:hanging="360"/>
      </w:pPr>
      <w:rPr>
        <w:rFonts w:ascii="Courier New" w:hAnsi="Courier New" w:cs="Courier New" w:hint="default"/>
      </w:rPr>
    </w:lvl>
    <w:lvl w:ilvl="5" w:tplc="04020005" w:tentative="1">
      <w:start w:val="1"/>
      <w:numFmt w:val="bullet"/>
      <w:lvlText w:val=""/>
      <w:lvlJc w:val="left"/>
      <w:pPr>
        <w:ind w:left="4392" w:hanging="360"/>
      </w:pPr>
      <w:rPr>
        <w:rFonts w:ascii="Wingdings" w:hAnsi="Wingdings" w:hint="default"/>
      </w:rPr>
    </w:lvl>
    <w:lvl w:ilvl="6" w:tplc="04020001" w:tentative="1">
      <w:start w:val="1"/>
      <w:numFmt w:val="bullet"/>
      <w:lvlText w:val=""/>
      <w:lvlJc w:val="left"/>
      <w:pPr>
        <w:ind w:left="5112" w:hanging="360"/>
      </w:pPr>
      <w:rPr>
        <w:rFonts w:ascii="Symbol" w:hAnsi="Symbol" w:hint="default"/>
      </w:rPr>
    </w:lvl>
    <w:lvl w:ilvl="7" w:tplc="04020003" w:tentative="1">
      <w:start w:val="1"/>
      <w:numFmt w:val="bullet"/>
      <w:lvlText w:val="o"/>
      <w:lvlJc w:val="left"/>
      <w:pPr>
        <w:ind w:left="5832" w:hanging="360"/>
      </w:pPr>
      <w:rPr>
        <w:rFonts w:ascii="Courier New" w:hAnsi="Courier New" w:cs="Courier New" w:hint="default"/>
      </w:rPr>
    </w:lvl>
    <w:lvl w:ilvl="8" w:tplc="04020005" w:tentative="1">
      <w:start w:val="1"/>
      <w:numFmt w:val="bullet"/>
      <w:lvlText w:val=""/>
      <w:lvlJc w:val="left"/>
      <w:pPr>
        <w:ind w:left="6552" w:hanging="360"/>
      </w:pPr>
      <w:rPr>
        <w:rFonts w:ascii="Wingdings" w:hAnsi="Wingdings" w:hint="default"/>
      </w:rPr>
    </w:lvl>
  </w:abstractNum>
  <w:abstractNum w:abstractNumId="11" w15:restartNumberingAfterBreak="0">
    <w:nsid w:val="1D7A1825"/>
    <w:multiLevelType w:val="hybridMultilevel"/>
    <w:tmpl w:val="73A2937A"/>
    <w:lvl w:ilvl="0" w:tplc="75A0092E">
      <w:numFmt w:val="bullet"/>
      <w:lvlText w:val="-"/>
      <w:lvlJc w:val="left"/>
      <w:pPr>
        <w:ind w:left="644" w:hanging="360"/>
      </w:pPr>
      <w:rPr>
        <w:rFonts w:ascii="Verdana" w:eastAsia="Times New Roman" w:hAnsi="Verdana"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15:restartNumberingAfterBreak="0">
    <w:nsid w:val="1D8061B1"/>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13" w15:restartNumberingAfterBreak="0">
    <w:nsid w:val="1E1010FD"/>
    <w:multiLevelType w:val="multilevel"/>
    <w:tmpl w:val="0409001D"/>
    <w:styleLink w:val="StyleListParagraphStyleBulletedLeft05cmHanging05cm1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E380370"/>
    <w:multiLevelType w:val="multilevel"/>
    <w:tmpl w:val="762E5D60"/>
    <w:styleLink w:val="StyleNumberedLeft0cmHanging075cm"/>
    <w:lvl w:ilvl="0">
      <w:start w:val="1"/>
      <w:numFmt w:val="decimal"/>
      <w:lvlText w:val="%1."/>
      <w:lvlJc w:val="left"/>
      <w:pPr>
        <w:tabs>
          <w:tab w:val="num" w:pos="454"/>
        </w:tabs>
        <w:ind w:left="454" w:hanging="454"/>
      </w:pPr>
      <w:rPr>
        <w:rFonts w:ascii="Verdana" w:hAnsi="Verdana"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15:restartNumberingAfterBreak="0">
    <w:nsid w:val="1F967F3A"/>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16" w15:restartNumberingAfterBreak="0">
    <w:nsid w:val="1FBB6F78"/>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17" w15:restartNumberingAfterBreak="0">
    <w:nsid w:val="234D67A7"/>
    <w:multiLevelType w:val="hybridMultilevel"/>
    <w:tmpl w:val="8822E34C"/>
    <w:styleLink w:val="StyleNumberedLeft05cmHanging05cm26"/>
    <w:lvl w:ilvl="0" w:tplc="75A0092E">
      <w:numFmt w:val="bullet"/>
      <w:lvlText w:val="-"/>
      <w:lvlJc w:val="left"/>
      <w:pPr>
        <w:tabs>
          <w:tab w:val="num" w:pos="795"/>
        </w:tabs>
        <w:ind w:left="795" w:hanging="360"/>
      </w:pPr>
      <w:rPr>
        <w:rFonts w:ascii="Verdana" w:eastAsia="Times New Roman" w:hAnsi="Verdana" w:cs="Times New Roman"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Marlett" w:hAnsi="Marlett"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Marlett" w:hAnsi="Marlett"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Marlett" w:hAnsi="Marlett" w:hint="default"/>
      </w:rPr>
    </w:lvl>
  </w:abstractNum>
  <w:abstractNum w:abstractNumId="18" w15:restartNumberingAfterBreak="0">
    <w:nsid w:val="2CFE3E0B"/>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19" w15:restartNumberingAfterBreak="0">
    <w:nsid w:val="2D4C7138"/>
    <w:multiLevelType w:val="hybridMultilevel"/>
    <w:tmpl w:val="7C52FA14"/>
    <w:lvl w:ilvl="0" w:tplc="0402000F">
      <w:start w:val="1"/>
      <w:numFmt w:val="decimal"/>
      <w:lvlText w:val="%1."/>
      <w:lvlJc w:val="left"/>
      <w:pPr>
        <w:tabs>
          <w:tab w:val="num" w:pos="795"/>
        </w:tabs>
        <w:ind w:left="795" w:hanging="360"/>
      </w:pPr>
    </w:lvl>
    <w:lvl w:ilvl="1" w:tplc="04020019" w:tentative="1">
      <w:start w:val="1"/>
      <w:numFmt w:val="lowerLetter"/>
      <w:lvlText w:val="%2."/>
      <w:lvlJc w:val="left"/>
      <w:pPr>
        <w:tabs>
          <w:tab w:val="num" w:pos="1515"/>
        </w:tabs>
        <w:ind w:left="1515" w:hanging="360"/>
      </w:pPr>
    </w:lvl>
    <w:lvl w:ilvl="2" w:tplc="0402001B" w:tentative="1">
      <w:start w:val="1"/>
      <w:numFmt w:val="lowerRoman"/>
      <w:lvlText w:val="%3."/>
      <w:lvlJc w:val="right"/>
      <w:pPr>
        <w:tabs>
          <w:tab w:val="num" w:pos="2235"/>
        </w:tabs>
        <w:ind w:left="2235" w:hanging="180"/>
      </w:pPr>
    </w:lvl>
    <w:lvl w:ilvl="3" w:tplc="0402000F" w:tentative="1">
      <w:start w:val="1"/>
      <w:numFmt w:val="decimal"/>
      <w:lvlText w:val="%4."/>
      <w:lvlJc w:val="left"/>
      <w:pPr>
        <w:tabs>
          <w:tab w:val="num" w:pos="2955"/>
        </w:tabs>
        <w:ind w:left="2955" w:hanging="360"/>
      </w:pPr>
    </w:lvl>
    <w:lvl w:ilvl="4" w:tplc="04020019" w:tentative="1">
      <w:start w:val="1"/>
      <w:numFmt w:val="lowerLetter"/>
      <w:lvlText w:val="%5."/>
      <w:lvlJc w:val="left"/>
      <w:pPr>
        <w:tabs>
          <w:tab w:val="num" w:pos="3675"/>
        </w:tabs>
        <w:ind w:left="3675" w:hanging="360"/>
      </w:pPr>
    </w:lvl>
    <w:lvl w:ilvl="5" w:tplc="0402001B" w:tentative="1">
      <w:start w:val="1"/>
      <w:numFmt w:val="lowerRoman"/>
      <w:lvlText w:val="%6."/>
      <w:lvlJc w:val="right"/>
      <w:pPr>
        <w:tabs>
          <w:tab w:val="num" w:pos="4395"/>
        </w:tabs>
        <w:ind w:left="4395" w:hanging="180"/>
      </w:pPr>
    </w:lvl>
    <w:lvl w:ilvl="6" w:tplc="0402000F" w:tentative="1">
      <w:start w:val="1"/>
      <w:numFmt w:val="decimal"/>
      <w:lvlText w:val="%7."/>
      <w:lvlJc w:val="left"/>
      <w:pPr>
        <w:tabs>
          <w:tab w:val="num" w:pos="5115"/>
        </w:tabs>
        <w:ind w:left="5115" w:hanging="360"/>
      </w:pPr>
    </w:lvl>
    <w:lvl w:ilvl="7" w:tplc="04020019" w:tentative="1">
      <w:start w:val="1"/>
      <w:numFmt w:val="lowerLetter"/>
      <w:lvlText w:val="%8."/>
      <w:lvlJc w:val="left"/>
      <w:pPr>
        <w:tabs>
          <w:tab w:val="num" w:pos="5835"/>
        </w:tabs>
        <w:ind w:left="5835" w:hanging="360"/>
      </w:pPr>
    </w:lvl>
    <w:lvl w:ilvl="8" w:tplc="0402001B" w:tentative="1">
      <w:start w:val="1"/>
      <w:numFmt w:val="lowerRoman"/>
      <w:lvlText w:val="%9."/>
      <w:lvlJc w:val="right"/>
      <w:pPr>
        <w:tabs>
          <w:tab w:val="num" w:pos="6555"/>
        </w:tabs>
        <w:ind w:left="6555" w:hanging="180"/>
      </w:pPr>
    </w:lvl>
  </w:abstractNum>
  <w:abstractNum w:abstractNumId="20" w15:restartNumberingAfterBreak="0">
    <w:nsid w:val="354976DA"/>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21" w15:restartNumberingAfterBreak="0">
    <w:nsid w:val="36C2778B"/>
    <w:multiLevelType w:val="hybridMultilevel"/>
    <w:tmpl w:val="9DDED706"/>
    <w:lvl w:ilvl="0" w:tplc="0402000F">
      <w:start w:val="1"/>
      <w:numFmt w:val="decimal"/>
      <w:lvlText w:val="%1."/>
      <w:lvlJc w:val="left"/>
      <w:pPr>
        <w:tabs>
          <w:tab w:val="num" w:pos="795"/>
        </w:tabs>
        <w:ind w:left="795" w:hanging="360"/>
      </w:pPr>
    </w:lvl>
    <w:lvl w:ilvl="1" w:tplc="04020019" w:tentative="1">
      <w:start w:val="1"/>
      <w:numFmt w:val="lowerLetter"/>
      <w:lvlText w:val="%2."/>
      <w:lvlJc w:val="left"/>
      <w:pPr>
        <w:tabs>
          <w:tab w:val="num" w:pos="1515"/>
        </w:tabs>
        <w:ind w:left="1515" w:hanging="360"/>
      </w:pPr>
    </w:lvl>
    <w:lvl w:ilvl="2" w:tplc="0402001B" w:tentative="1">
      <w:start w:val="1"/>
      <w:numFmt w:val="lowerRoman"/>
      <w:lvlText w:val="%3."/>
      <w:lvlJc w:val="right"/>
      <w:pPr>
        <w:tabs>
          <w:tab w:val="num" w:pos="2235"/>
        </w:tabs>
        <w:ind w:left="2235" w:hanging="180"/>
      </w:pPr>
    </w:lvl>
    <w:lvl w:ilvl="3" w:tplc="0402000F" w:tentative="1">
      <w:start w:val="1"/>
      <w:numFmt w:val="decimal"/>
      <w:lvlText w:val="%4."/>
      <w:lvlJc w:val="left"/>
      <w:pPr>
        <w:tabs>
          <w:tab w:val="num" w:pos="2955"/>
        </w:tabs>
        <w:ind w:left="2955" w:hanging="360"/>
      </w:pPr>
    </w:lvl>
    <w:lvl w:ilvl="4" w:tplc="04020019" w:tentative="1">
      <w:start w:val="1"/>
      <w:numFmt w:val="lowerLetter"/>
      <w:lvlText w:val="%5."/>
      <w:lvlJc w:val="left"/>
      <w:pPr>
        <w:tabs>
          <w:tab w:val="num" w:pos="3675"/>
        </w:tabs>
        <w:ind w:left="3675" w:hanging="360"/>
      </w:pPr>
    </w:lvl>
    <w:lvl w:ilvl="5" w:tplc="0402001B" w:tentative="1">
      <w:start w:val="1"/>
      <w:numFmt w:val="lowerRoman"/>
      <w:lvlText w:val="%6."/>
      <w:lvlJc w:val="right"/>
      <w:pPr>
        <w:tabs>
          <w:tab w:val="num" w:pos="4395"/>
        </w:tabs>
        <w:ind w:left="4395" w:hanging="180"/>
      </w:pPr>
    </w:lvl>
    <w:lvl w:ilvl="6" w:tplc="0402000F" w:tentative="1">
      <w:start w:val="1"/>
      <w:numFmt w:val="decimal"/>
      <w:lvlText w:val="%7."/>
      <w:lvlJc w:val="left"/>
      <w:pPr>
        <w:tabs>
          <w:tab w:val="num" w:pos="5115"/>
        </w:tabs>
        <w:ind w:left="5115" w:hanging="360"/>
      </w:pPr>
    </w:lvl>
    <w:lvl w:ilvl="7" w:tplc="04020019" w:tentative="1">
      <w:start w:val="1"/>
      <w:numFmt w:val="lowerLetter"/>
      <w:lvlText w:val="%8."/>
      <w:lvlJc w:val="left"/>
      <w:pPr>
        <w:tabs>
          <w:tab w:val="num" w:pos="5835"/>
        </w:tabs>
        <w:ind w:left="5835" w:hanging="360"/>
      </w:pPr>
    </w:lvl>
    <w:lvl w:ilvl="8" w:tplc="0402001B" w:tentative="1">
      <w:start w:val="1"/>
      <w:numFmt w:val="lowerRoman"/>
      <w:lvlText w:val="%9."/>
      <w:lvlJc w:val="right"/>
      <w:pPr>
        <w:tabs>
          <w:tab w:val="num" w:pos="6555"/>
        </w:tabs>
        <w:ind w:left="6555" w:hanging="180"/>
      </w:pPr>
    </w:lvl>
  </w:abstractNum>
  <w:abstractNum w:abstractNumId="22" w15:restartNumberingAfterBreak="0">
    <w:nsid w:val="49B439A6"/>
    <w:multiLevelType w:val="hybridMultilevel"/>
    <w:tmpl w:val="C1D82272"/>
    <w:styleLink w:val="StyleNumberedLeft05cmHanging05cm15"/>
    <w:lvl w:ilvl="0" w:tplc="28ACACCA">
      <w:numFmt w:val="bullet"/>
      <w:lvlText w:val="-"/>
      <w:lvlJc w:val="left"/>
      <w:pPr>
        <w:tabs>
          <w:tab w:val="num" w:pos="720"/>
        </w:tabs>
        <w:ind w:left="720" w:hanging="360"/>
      </w:pPr>
      <w:rPr>
        <w:rFonts w:ascii="Times New Roman" w:eastAsia="Times New Roman" w:hAnsi="Times New Roman" w:cs="Times New Roman"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5631EB"/>
    <w:multiLevelType w:val="hybridMultilevel"/>
    <w:tmpl w:val="916A0350"/>
    <w:lvl w:ilvl="0" w:tplc="67966C1A">
      <w:start w:val="1"/>
      <w:numFmt w:val="decimal"/>
      <w:lvlText w:val="%1."/>
      <w:lvlJc w:val="left"/>
      <w:pPr>
        <w:tabs>
          <w:tab w:val="num" w:pos="454"/>
        </w:tabs>
        <w:ind w:left="454" w:hanging="454"/>
      </w:pPr>
      <w:rPr>
        <w:rFonts w:hint="default"/>
      </w:rPr>
    </w:lvl>
    <w:lvl w:ilvl="1" w:tplc="04020003" w:tentative="1">
      <w:start w:val="1"/>
      <w:numFmt w:val="lowerLetter"/>
      <w:lvlText w:val="%2."/>
      <w:lvlJc w:val="left"/>
      <w:pPr>
        <w:tabs>
          <w:tab w:val="num" w:pos="1440"/>
        </w:tabs>
        <w:ind w:left="1440" w:hanging="360"/>
      </w:pPr>
    </w:lvl>
    <w:lvl w:ilvl="2" w:tplc="04020005" w:tentative="1">
      <w:start w:val="1"/>
      <w:numFmt w:val="lowerRoman"/>
      <w:lvlText w:val="%3."/>
      <w:lvlJc w:val="right"/>
      <w:pPr>
        <w:tabs>
          <w:tab w:val="num" w:pos="2160"/>
        </w:tabs>
        <w:ind w:left="2160" w:hanging="180"/>
      </w:pPr>
    </w:lvl>
    <w:lvl w:ilvl="3" w:tplc="04020001" w:tentative="1">
      <w:start w:val="1"/>
      <w:numFmt w:val="decimal"/>
      <w:lvlText w:val="%4."/>
      <w:lvlJc w:val="left"/>
      <w:pPr>
        <w:tabs>
          <w:tab w:val="num" w:pos="2880"/>
        </w:tabs>
        <w:ind w:left="2880" w:hanging="360"/>
      </w:pPr>
    </w:lvl>
    <w:lvl w:ilvl="4" w:tplc="04020003" w:tentative="1">
      <w:start w:val="1"/>
      <w:numFmt w:val="lowerLetter"/>
      <w:lvlText w:val="%5."/>
      <w:lvlJc w:val="left"/>
      <w:pPr>
        <w:tabs>
          <w:tab w:val="num" w:pos="3600"/>
        </w:tabs>
        <w:ind w:left="3600" w:hanging="360"/>
      </w:pPr>
    </w:lvl>
    <w:lvl w:ilvl="5" w:tplc="04020005" w:tentative="1">
      <w:start w:val="1"/>
      <w:numFmt w:val="lowerRoman"/>
      <w:lvlText w:val="%6."/>
      <w:lvlJc w:val="right"/>
      <w:pPr>
        <w:tabs>
          <w:tab w:val="num" w:pos="4320"/>
        </w:tabs>
        <w:ind w:left="4320" w:hanging="180"/>
      </w:pPr>
    </w:lvl>
    <w:lvl w:ilvl="6" w:tplc="04020001" w:tentative="1">
      <w:start w:val="1"/>
      <w:numFmt w:val="decimal"/>
      <w:lvlText w:val="%7."/>
      <w:lvlJc w:val="left"/>
      <w:pPr>
        <w:tabs>
          <w:tab w:val="num" w:pos="5040"/>
        </w:tabs>
        <w:ind w:left="5040" w:hanging="360"/>
      </w:pPr>
    </w:lvl>
    <w:lvl w:ilvl="7" w:tplc="04020003" w:tentative="1">
      <w:start w:val="1"/>
      <w:numFmt w:val="lowerLetter"/>
      <w:lvlText w:val="%8."/>
      <w:lvlJc w:val="left"/>
      <w:pPr>
        <w:tabs>
          <w:tab w:val="num" w:pos="5760"/>
        </w:tabs>
        <w:ind w:left="5760" w:hanging="360"/>
      </w:pPr>
    </w:lvl>
    <w:lvl w:ilvl="8" w:tplc="04020005" w:tentative="1">
      <w:start w:val="1"/>
      <w:numFmt w:val="lowerRoman"/>
      <w:lvlText w:val="%9."/>
      <w:lvlJc w:val="right"/>
      <w:pPr>
        <w:tabs>
          <w:tab w:val="num" w:pos="6480"/>
        </w:tabs>
        <w:ind w:left="6480" w:hanging="180"/>
      </w:pPr>
    </w:lvl>
  </w:abstractNum>
  <w:abstractNum w:abstractNumId="24" w15:restartNumberingAfterBreak="0">
    <w:nsid w:val="4E1120E5"/>
    <w:multiLevelType w:val="hybridMultilevel"/>
    <w:tmpl w:val="D8A028CC"/>
    <w:name w:val="WW8Num3222"/>
    <w:lvl w:ilvl="0" w:tplc="749AAE74">
      <w:start w:val="1"/>
      <w:numFmt w:val="bullet"/>
      <w:lvlText w:val="-"/>
      <w:lvlJc w:val="left"/>
      <w:pPr>
        <w:tabs>
          <w:tab w:val="num" w:pos="720"/>
        </w:tabs>
        <w:ind w:left="720" w:hanging="360"/>
      </w:pPr>
      <w:rPr>
        <w:rFonts w:ascii="Verdana" w:hAnsi="Verdana"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0562CBE"/>
    <w:multiLevelType w:val="hybridMultilevel"/>
    <w:tmpl w:val="49AA71E0"/>
    <w:name w:val="WW8Num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CA5B4D"/>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27" w15:restartNumberingAfterBreak="0">
    <w:nsid w:val="57D2538F"/>
    <w:multiLevelType w:val="hybridMultilevel"/>
    <w:tmpl w:val="37807D8C"/>
    <w:lvl w:ilvl="0" w:tplc="BFAC9AFE">
      <w:start w:val="1"/>
      <w:numFmt w:val="bullet"/>
      <w:lvlText w:val="-"/>
      <w:lvlJc w:val="left"/>
      <w:pPr>
        <w:tabs>
          <w:tab w:val="num" w:pos="568"/>
        </w:tabs>
        <w:ind w:left="568" w:hanging="284"/>
      </w:pPr>
      <w:rPr>
        <w:rFonts w:ascii="Verdana" w:hAnsi="Verdana" w:hint="default"/>
        <w:b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28" w15:restartNumberingAfterBreak="0">
    <w:nsid w:val="580B6C0A"/>
    <w:multiLevelType w:val="hybridMultilevel"/>
    <w:tmpl w:val="B9FA3F20"/>
    <w:lvl w:ilvl="0" w:tplc="0402000F">
      <w:start w:val="1"/>
      <w:numFmt w:val="decimal"/>
      <w:lvlText w:val="%1."/>
      <w:lvlJc w:val="left"/>
      <w:pPr>
        <w:tabs>
          <w:tab w:val="num" w:pos="795"/>
        </w:tabs>
        <w:ind w:left="795" w:hanging="360"/>
      </w:pPr>
    </w:lvl>
    <w:lvl w:ilvl="1" w:tplc="04020019" w:tentative="1">
      <w:start w:val="1"/>
      <w:numFmt w:val="lowerLetter"/>
      <w:lvlText w:val="%2."/>
      <w:lvlJc w:val="left"/>
      <w:pPr>
        <w:tabs>
          <w:tab w:val="num" w:pos="1515"/>
        </w:tabs>
        <w:ind w:left="1515" w:hanging="360"/>
      </w:pPr>
    </w:lvl>
    <w:lvl w:ilvl="2" w:tplc="0402001B" w:tentative="1">
      <w:start w:val="1"/>
      <w:numFmt w:val="lowerRoman"/>
      <w:lvlText w:val="%3."/>
      <w:lvlJc w:val="right"/>
      <w:pPr>
        <w:tabs>
          <w:tab w:val="num" w:pos="2235"/>
        </w:tabs>
        <w:ind w:left="2235" w:hanging="180"/>
      </w:pPr>
    </w:lvl>
    <w:lvl w:ilvl="3" w:tplc="0402000F" w:tentative="1">
      <w:start w:val="1"/>
      <w:numFmt w:val="decimal"/>
      <w:lvlText w:val="%4."/>
      <w:lvlJc w:val="left"/>
      <w:pPr>
        <w:tabs>
          <w:tab w:val="num" w:pos="2955"/>
        </w:tabs>
        <w:ind w:left="2955" w:hanging="360"/>
      </w:pPr>
    </w:lvl>
    <w:lvl w:ilvl="4" w:tplc="04020019" w:tentative="1">
      <w:start w:val="1"/>
      <w:numFmt w:val="lowerLetter"/>
      <w:lvlText w:val="%5."/>
      <w:lvlJc w:val="left"/>
      <w:pPr>
        <w:tabs>
          <w:tab w:val="num" w:pos="3675"/>
        </w:tabs>
        <w:ind w:left="3675" w:hanging="360"/>
      </w:pPr>
    </w:lvl>
    <w:lvl w:ilvl="5" w:tplc="0402001B" w:tentative="1">
      <w:start w:val="1"/>
      <w:numFmt w:val="lowerRoman"/>
      <w:lvlText w:val="%6."/>
      <w:lvlJc w:val="right"/>
      <w:pPr>
        <w:tabs>
          <w:tab w:val="num" w:pos="4395"/>
        </w:tabs>
        <w:ind w:left="4395" w:hanging="180"/>
      </w:pPr>
    </w:lvl>
    <w:lvl w:ilvl="6" w:tplc="0402000F" w:tentative="1">
      <w:start w:val="1"/>
      <w:numFmt w:val="decimal"/>
      <w:lvlText w:val="%7."/>
      <w:lvlJc w:val="left"/>
      <w:pPr>
        <w:tabs>
          <w:tab w:val="num" w:pos="5115"/>
        </w:tabs>
        <w:ind w:left="5115" w:hanging="360"/>
      </w:pPr>
    </w:lvl>
    <w:lvl w:ilvl="7" w:tplc="04020019" w:tentative="1">
      <w:start w:val="1"/>
      <w:numFmt w:val="lowerLetter"/>
      <w:lvlText w:val="%8."/>
      <w:lvlJc w:val="left"/>
      <w:pPr>
        <w:tabs>
          <w:tab w:val="num" w:pos="5835"/>
        </w:tabs>
        <w:ind w:left="5835" w:hanging="360"/>
      </w:pPr>
    </w:lvl>
    <w:lvl w:ilvl="8" w:tplc="0402001B" w:tentative="1">
      <w:start w:val="1"/>
      <w:numFmt w:val="lowerRoman"/>
      <w:lvlText w:val="%9."/>
      <w:lvlJc w:val="right"/>
      <w:pPr>
        <w:tabs>
          <w:tab w:val="num" w:pos="6555"/>
        </w:tabs>
        <w:ind w:left="6555" w:hanging="180"/>
      </w:pPr>
    </w:lvl>
  </w:abstractNum>
  <w:abstractNum w:abstractNumId="29" w15:restartNumberingAfterBreak="0">
    <w:nsid w:val="5F4A58DD"/>
    <w:multiLevelType w:val="hybridMultilevel"/>
    <w:tmpl w:val="F7787264"/>
    <w:name w:val="WW8Num322"/>
    <w:lvl w:ilvl="0" w:tplc="E9C84052">
      <w:start w:val="1"/>
      <w:numFmt w:val="bullet"/>
      <w:lvlText w:val="-"/>
      <w:lvlJc w:val="left"/>
      <w:pPr>
        <w:tabs>
          <w:tab w:val="num" w:pos="795"/>
        </w:tabs>
        <w:ind w:left="795" w:hanging="360"/>
      </w:pPr>
      <w:rPr>
        <w:rFonts w:ascii="Verdana" w:hAnsi="Verdana" w:hint="default"/>
      </w:rPr>
    </w:lvl>
    <w:lvl w:ilvl="1" w:tplc="04020003" w:tentative="1">
      <w:start w:val="1"/>
      <w:numFmt w:val="bullet"/>
      <w:lvlText w:val="o"/>
      <w:lvlJc w:val="left"/>
      <w:pPr>
        <w:tabs>
          <w:tab w:val="num" w:pos="1515"/>
        </w:tabs>
        <w:ind w:left="1515" w:hanging="360"/>
      </w:pPr>
      <w:rPr>
        <w:rFonts w:ascii="Courier New" w:hAnsi="Courier New" w:cs="Courier New" w:hint="default"/>
      </w:rPr>
    </w:lvl>
    <w:lvl w:ilvl="2" w:tplc="04020005" w:tentative="1">
      <w:start w:val="1"/>
      <w:numFmt w:val="bullet"/>
      <w:lvlText w:val=""/>
      <w:lvlJc w:val="left"/>
      <w:pPr>
        <w:tabs>
          <w:tab w:val="num" w:pos="2235"/>
        </w:tabs>
        <w:ind w:left="2235" w:hanging="360"/>
      </w:pPr>
      <w:rPr>
        <w:rFonts w:ascii="Wingdings" w:hAnsi="Wingdings" w:hint="default"/>
      </w:rPr>
    </w:lvl>
    <w:lvl w:ilvl="3" w:tplc="04020001" w:tentative="1">
      <w:start w:val="1"/>
      <w:numFmt w:val="bullet"/>
      <w:lvlText w:val=""/>
      <w:lvlJc w:val="left"/>
      <w:pPr>
        <w:tabs>
          <w:tab w:val="num" w:pos="2955"/>
        </w:tabs>
        <w:ind w:left="2955" w:hanging="360"/>
      </w:pPr>
      <w:rPr>
        <w:rFonts w:ascii="Symbol" w:hAnsi="Symbol" w:hint="default"/>
      </w:rPr>
    </w:lvl>
    <w:lvl w:ilvl="4" w:tplc="04020003" w:tentative="1">
      <w:start w:val="1"/>
      <w:numFmt w:val="bullet"/>
      <w:lvlText w:val="o"/>
      <w:lvlJc w:val="left"/>
      <w:pPr>
        <w:tabs>
          <w:tab w:val="num" w:pos="3675"/>
        </w:tabs>
        <w:ind w:left="3675" w:hanging="360"/>
      </w:pPr>
      <w:rPr>
        <w:rFonts w:ascii="Courier New" w:hAnsi="Courier New" w:cs="Courier New" w:hint="default"/>
      </w:rPr>
    </w:lvl>
    <w:lvl w:ilvl="5" w:tplc="04020005" w:tentative="1">
      <w:start w:val="1"/>
      <w:numFmt w:val="bullet"/>
      <w:lvlText w:val=""/>
      <w:lvlJc w:val="left"/>
      <w:pPr>
        <w:tabs>
          <w:tab w:val="num" w:pos="4395"/>
        </w:tabs>
        <w:ind w:left="4395" w:hanging="360"/>
      </w:pPr>
      <w:rPr>
        <w:rFonts w:ascii="Wingdings" w:hAnsi="Wingdings" w:hint="default"/>
      </w:rPr>
    </w:lvl>
    <w:lvl w:ilvl="6" w:tplc="04020001" w:tentative="1">
      <w:start w:val="1"/>
      <w:numFmt w:val="bullet"/>
      <w:lvlText w:val=""/>
      <w:lvlJc w:val="left"/>
      <w:pPr>
        <w:tabs>
          <w:tab w:val="num" w:pos="5115"/>
        </w:tabs>
        <w:ind w:left="5115" w:hanging="360"/>
      </w:pPr>
      <w:rPr>
        <w:rFonts w:ascii="Symbol" w:hAnsi="Symbol" w:hint="default"/>
      </w:rPr>
    </w:lvl>
    <w:lvl w:ilvl="7" w:tplc="04020003" w:tentative="1">
      <w:start w:val="1"/>
      <w:numFmt w:val="bullet"/>
      <w:lvlText w:val="o"/>
      <w:lvlJc w:val="left"/>
      <w:pPr>
        <w:tabs>
          <w:tab w:val="num" w:pos="5835"/>
        </w:tabs>
        <w:ind w:left="5835" w:hanging="360"/>
      </w:pPr>
      <w:rPr>
        <w:rFonts w:ascii="Courier New" w:hAnsi="Courier New" w:cs="Courier New" w:hint="default"/>
      </w:rPr>
    </w:lvl>
    <w:lvl w:ilvl="8" w:tplc="04020005" w:tentative="1">
      <w:start w:val="1"/>
      <w:numFmt w:val="bullet"/>
      <w:lvlText w:val=""/>
      <w:lvlJc w:val="left"/>
      <w:pPr>
        <w:tabs>
          <w:tab w:val="num" w:pos="6555"/>
        </w:tabs>
        <w:ind w:left="6555" w:hanging="360"/>
      </w:pPr>
      <w:rPr>
        <w:rFonts w:ascii="Wingdings" w:hAnsi="Wingdings" w:hint="default"/>
      </w:rPr>
    </w:lvl>
  </w:abstractNum>
  <w:abstractNum w:abstractNumId="30" w15:restartNumberingAfterBreak="0">
    <w:nsid w:val="620A7347"/>
    <w:multiLevelType w:val="hybridMultilevel"/>
    <w:tmpl w:val="972858FC"/>
    <w:name w:val="WW8Num42"/>
    <w:lvl w:ilvl="0" w:tplc="30E05558">
      <w:start w:val="1"/>
      <w:numFmt w:val="decimal"/>
      <w:lvlText w:val="%1."/>
      <w:lvlJc w:val="left"/>
      <w:pPr>
        <w:tabs>
          <w:tab w:val="num" w:pos="454"/>
        </w:tabs>
        <w:ind w:left="454" w:hanging="45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FA23EE"/>
    <w:multiLevelType w:val="hybridMultilevel"/>
    <w:tmpl w:val="A454D278"/>
    <w:name w:val="WW8Num22"/>
    <w:lvl w:ilvl="0" w:tplc="0576D92C">
      <w:start w:val="1"/>
      <w:numFmt w:val="bullet"/>
      <w:lvlText w:val="-"/>
      <w:lvlJc w:val="left"/>
      <w:pPr>
        <w:ind w:left="1440" w:hanging="360"/>
      </w:pPr>
      <w:rPr>
        <w:rFonts w:ascii="Verdana" w:hAnsi="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8722815"/>
    <w:multiLevelType w:val="hybridMultilevel"/>
    <w:tmpl w:val="EF808CEC"/>
    <w:lvl w:ilvl="0" w:tplc="0402000F">
      <w:start w:val="1"/>
      <w:numFmt w:val="decimal"/>
      <w:lvlText w:val="%1."/>
      <w:lvlJc w:val="left"/>
      <w:pPr>
        <w:tabs>
          <w:tab w:val="num" w:pos="795"/>
        </w:tabs>
        <w:ind w:left="795" w:hanging="360"/>
      </w:pPr>
    </w:lvl>
    <w:lvl w:ilvl="1" w:tplc="04020019" w:tentative="1">
      <w:start w:val="1"/>
      <w:numFmt w:val="lowerLetter"/>
      <w:lvlText w:val="%2."/>
      <w:lvlJc w:val="left"/>
      <w:pPr>
        <w:tabs>
          <w:tab w:val="num" w:pos="1515"/>
        </w:tabs>
        <w:ind w:left="1515" w:hanging="360"/>
      </w:pPr>
    </w:lvl>
    <w:lvl w:ilvl="2" w:tplc="0402001B" w:tentative="1">
      <w:start w:val="1"/>
      <w:numFmt w:val="lowerRoman"/>
      <w:lvlText w:val="%3."/>
      <w:lvlJc w:val="right"/>
      <w:pPr>
        <w:tabs>
          <w:tab w:val="num" w:pos="2235"/>
        </w:tabs>
        <w:ind w:left="2235" w:hanging="180"/>
      </w:pPr>
    </w:lvl>
    <w:lvl w:ilvl="3" w:tplc="0402000F" w:tentative="1">
      <w:start w:val="1"/>
      <w:numFmt w:val="decimal"/>
      <w:lvlText w:val="%4."/>
      <w:lvlJc w:val="left"/>
      <w:pPr>
        <w:tabs>
          <w:tab w:val="num" w:pos="2955"/>
        </w:tabs>
        <w:ind w:left="2955" w:hanging="360"/>
      </w:pPr>
    </w:lvl>
    <w:lvl w:ilvl="4" w:tplc="04020019" w:tentative="1">
      <w:start w:val="1"/>
      <w:numFmt w:val="lowerLetter"/>
      <w:lvlText w:val="%5."/>
      <w:lvlJc w:val="left"/>
      <w:pPr>
        <w:tabs>
          <w:tab w:val="num" w:pos="3675"/>
        </w:tabs>
        <w:ind w:left="3675" w:hanging="360"/>
      </w:pPr>
    </w:lvl>
    <w:lvl w:ilvl="5" w:tplc="0402001B" w:tentative="1">
      <w:start w:val="1"/>
      <w:numFmt w:val="lowerRoman"/>
      <w:lvlText w:val="%6."/>
      <w:lvlJc w:val="right"/>
      <w:pPr>
        <w:tabs>
          <w:tab w:val="num" w:pos="4395"/>
        </w:tabs>
        <w:ind w:left="4395" w:hanging="180"/>
      </w:pPr>
    </w:lvl>
    <w:lvl w:ilvl="6" w:tplc="0402000F" w:tentative="1">
      <w:start w:val="1"/>
      <w:numFmt w:val="decimal"/>
      <w:lvlText w:val="%7."/>
      <w:lvlJc w:val="left"/>
      <w:pPr>
        <w:tabs>
          <w:tab w:val="num" w:pos="5115"/>
        </w:tabs>
        <w:ind w:left="5115" w:hanging="360"/>
      </w:pPr>
    </w:lvl>
    <w:lvl w:ilvl="7" w:tplc="04020019" w:tentative="1">
      <w:start w:val="1"/>
      <w:numFmt w:val="lowerLetter"/>
      <w:lvlText w:val="%8."/>
      <w:lvlJc w:val="left"/>
      <w:pPr>
        <w:tabs>
          <w:tab w:val="num" w:pos="5835"/>
        </w:tabs>
        <w:ind w:left="5835" w:hanging="360"/>
      </w:pPr>
    </w:lvl>
    <w:lvl w:ilvl="8" w:tplc="0402001B" w:tentative="1">
      <w:start w:val="1"/>
      <w:numFmt w:val="lowerRoman"/>
      <w:lvlText w:val="%9."/>
      <w:lvlJc w:val="right"/>
      <w:pPr>
        <w:tabs>
          <w:tab w:val="num" w:pos="6555"/>
        </w:tabs>
        <w:ind w:left="6555" w:hanging="180"/>
      </w:pPr>
    </w:lvl>
  </w:abstractNum>
  <w:abstractNum w:abstractNumId="33" w15:restartNumberingAfterBreak="0">
    <w:nsid w:val="70280FE5"/>
    <w:multiLevelType w:val="multilevel"/>
    <w:tmpl w:val="C11E27B2"/>
    <w:styleLink w:val="StyleBulletedLeft05cmHanging05cm"/>
    <w:lvl w:ilvl="0">
      <w:start w:val="1"/>
      <w:numFmt w:val="bullet"/>
      <w:lvlText w:val="-"/>
      <w:lvlJc w:val="left"/>
      <w:pPr>
        <w:tabs>
          <w:tab w:val="num" w:pos="795"/>
        </w:tabs>
        <w:ind w:left="795" w:hanging="360"/>
      </w:pPr>
      <w:rPr>
        <w:rFonts w:ascii="Sawasdee" w:hAnsi="Sawasdee"/>
      </w:rPr>
    </w:lvl>
    <w:lvl w:ilvl="1">
      <w:start w:val="1"/>
      <w:numFmt w:val="bullet"/>
      <w:lvlText w:val="o"/>
      <w:lvlJc w:val="left"/>
      <w:pPr>
        <w:tabs>
          <w:tab w:val="num" w:pos="1515"/>
        </w:tabs>
        <w:ind w:left="1515" w:hanging="360"/>
      </w:pPr>
      <w:rPr>
        <w:rFonts w:ascii="Courier New" w:hAnsi="Courier New" w:cs="Courier New" w:hint="default"/>
      </w:rPr>
    </w:lvl>
    <w:lvl w:ilvl="2">
      <w:start w:val="1"/>
      <w:numFmt w:val="bullet"/>
      <w:lvlText w:val=""/>
      <w:lvlJc w:val="left"/>
      <w:pPr>
        <w:tabs>
          <w:tab w:val="num" w:pos="2235"/>
        </w:tabs>
        <w:ind w:left="2235" w:hanging="360"/>
      </w:pPr>
      <w:rPr>
        <w:rFonts w:ascii="Marlett" w:hAnsi="Marlett" w:hint="default"/>
      </w:rPr>
    </w:lvl>
    <w:lvl w:ilvl="3">
      <w:start w:val="1"/>
      <w:numFmt w:val="bullet"/>
      <w:lvlText w:val=""/>
      <w:lvlJc w:val="left"/>
      <w:pPr>
        <w:tabs>
          <w:tab w:val="num" w:pos="2955"/>
        </w:tabs>
        <w:ind w:left="2955" w:hanging="360"/>
      </w:pPr>
      <w:rPr>
        <w:rFonts w:ascii="Symbol" w:hAnsi="Symbol" w:hint="default"/>
      </w:rPr>
    </w:lvl>
    <w:lvl w:ilvl="4">
      <w:start w:val="1"/>
      <w:numFmt w:val="bullet"/>
      <w:lvlText w:val="o"/>
      <w:lvlJc w:val="left"/>
      <w:pPr>
        <w:tabs>
          <w:tab w:val="num" w:pos="3675"/>
        </w:tabs>
        <w:ind w:left="3675" w:hanging="360"/>
      </w:pPr>
      <w:rPr>
        <w:rFonts w:ascii="Courier New" w:hAnsi="Courier New" w:cs="Courier New" w:hint="default"/>
      </w:rPr>
    </w:lvl>
    <w:lvl w:ilvl="5">
      <w:start w:val="1"/>
      <w:numFmt w:val="bullet"/>
      <w:lvlText w:val=""/>
      <w:lvlJc w:val="left"/>
      <w:pPr>
        <w:tabs>
          <w:tab w:val="num" w:pos="4395"/>
        </w:tabs>
        <w:ind w:left="4395" w:hanging="360"/>
      </w:pPr>
      <w:rPr>
        <w:rFonts w:ascii="Marlett" w:hAnsi="Marlett" w:hint="default"/>
      </w:rPr>
    </w:lvl>
    <w:lvl w:ilvl="6">
      <w:start w:val="1"/>
      <w:numFmt w:val="bullet"/>
      <w:lvlText w:val=""/>
      <w:lvlJc w:val="left"/>
      <w:pPr>
        <w:tabs>
          <w:tab w:val="num" w:pos="5115"/>
        </w:tabs>
        <w:ind w:left="5115" w:hanging="360"/>
      </w:pPr>
      <w:rPr>
        <w:rFonts w:ascii="Symbol" w:hAnsi="Symbol" w:hint="default"/>
      </w:rPr>
    </w:lvl>
    <w:lvl w:ilvl="7">
      <w:start w:val="1"/>
      <w:numFmt w:val="bullet"/>
      <w:lvlText w:val="o"/>
      <w:lvlJc w:val="left"/>
      <w:pPr>
        <w:tabs>
          <w:tab w:val="num" w:pos="5835"/>
        </w:tabs>
        <w:ind w:left="5835" w:hanging="360"/>
      </w:pPr>
      <w:rPr>
        <w:rFonts w:ascii="Courier New" w:hAnsi="Courier New" w:cs="Courier New" w:hint="default"/>
      </w:rPr>
    </w:lvl>
    <w:lvl w:ilvl="8">
      <w:start w:val="1"/>
      <w:numFmt w:val="bullet"/>
      <w:lvlText w:val=""/>
      <w:lvlJc w:val="left"/>
      <w:pPr>
        <w:tabs>
          <w:tab w:val="num" w:pos="6555"/>
        </w:tabs>
        <w:ind w:left="6555" w:hanging="360"/>
      </w:pPr>
      <w:rPr>
        <w:rFonts w:ascii="Marlett" w:hAnsi="Marlett" w:hint="default"/>
      </w:rPr>
    </w:lvl>
  </w:abstractNum>
  <w:abstractNum w:abstractNumId="34" w15:restartNumberingAfterBreak="0">
    <w:nsid w:val="72DF3481"/>
    <w:multiLevelType w:val="hybridMultilevel"/>
    <w:tmpl w:val="9F72469E"/>
    <w:name w:val="WW8Num222"/>
    <w:lvl w:ilvl="0" w:tplc="962ED7C0">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185874"/>
    <w:multiLevelType w:val="hybridMultilevel"/>
    <w:tmpl w:val="51D4B160"/>
    <w:lvl w:ilvl="0" w:tplc="28ACACCA">
      <w:start w:val="1"/>
      <w:numFmt w:val="bullet"/>
      <w:lvlText w:val="-"/>
      <w:lvlJc w:val="left"/>
      <w:pPr>
        <w:tabs>
          <w:tab w:val="num" w:pos="644"/>
        </w:tabs>
        <w:ind w:left="644" w:hanging="360"/>
      </w:pPr>
      <w:rPr>
        <w:rFonts w:ascii="Verdana" w:hAnsi="Verdana" w:hint="default"/>
      </w:rPr>
    </w:lvl>
    <w:lvl w:ilvl="1" w:tplc="04020003">
      <w:start w:val="1"/>
      <w:numFmt w:val="bullet"/>
      <w:lvlText w:val="o"/>
      <w:lvlJc w:val="left"/>
      <w:pPr>
        <w:tabs>
          <w:tab w:val="num" w:pos="1931"/>
        </w:tabs>
        <w:ind w:left="1931" w:hanging="360"/>
      </w:pPr>
      <w:rPr>
        <w:rFonts w:ascii="Courier New" w:hAnsi="Courier New" w:cs="Courier New" w:hint="default"/>
      </w:rPr>
    </w:lvl>
    <w:lvl w:ilvl="2" w:tplc="04020005" w:tentative="1">
      <w:start w:val="1"/>
      <w:numFmt w:val="bullet"/>
      <w:lvlText w:val=""/>
      <w:lvlJc w:val="left"/>
      <w:pPr>
        <w:tabs>
          <w:tab w:val="num" w:pos="2651"/>
        </w:tabs>
        <w:ind w:left="2651" w:hanging="360"/>
      </w:pPr>
      <w:rPr>
        <w:rFonts w:ascii="Wingdings" w:hAnsi="Wingdings" w:hint="default"/>
      </w:rPr>
    </w:lvl>
    <w:lvl w:ilvl="3" w:tplc="04020001">
      <w:start w:val="1"/>
      <w:numFmt w:val="bullet"/>
      <w:lvlText w:val=""/>
      <w:lvlJc w:val="left"/>
      <w:pPr>
        <w:tabs>
          <w:tab w:val="num" w:pos="3371"/>
        </w:tabs>
        <w:ind w:left="3371" w:hanging="360"/>
      </w:pPr>
      <w:rPr>
        <w:rFonts w:ascii="Symbol" w:hAnsi="Symbol" w:hint="default"/>
      </w:rPr>
    </w:lvl>
    <w:lvl w:ilvl="4" w:tplc="04020003" w:tentative="1">
      <w:start w:val="1"/>
      <w:numFmt w:val="bullet"/>
      <w:lvlText w:val="o"/>
      <w:lvlJc w:val="left"/>
      <w:pPr>
        <w:tabs>
          <w:tab w:val="num" w:pos="4091"/>
        </w:tabs>
        <w:ind w:left="4091" w:hanging="360"/>
      </w:pPr>
      <w:rPr>
        <w:rFonts w:ascii="Courier New" w:hAnsi="Courier New" w:cs="Courier New" w:hint="default"/>
      </w:rPr>
    </w:lvl>
    <w:lvl w:ilvl="5" w:tplc="04020005" w:tentative="1">
      <w:start w:val="1"/>
      <w:numFmt w:val="bullet"/>
      <w:lvlText w:val=""/>
      <w:lvlJc w:val="left"/>
      <w:pPr>
        <w:tabs>
          <w:tab w:val="num" w:pos="4811"/>
        </w:tabs>
        <w:ind w:left="4811" w:hanging="360"/>
      </w:pPr>
      <w:rPr>
        <w:rFonts w:ascii="Wingdings" w:hAnsi="Wingdings" w:hint="default"/>
      </w:rPr>
    </w:lvl>
    <w:lvl w:ilvl="6" w:tplc="04020001" w:tentative="1">
      <w:start w:val="1"/>
      <w:numFmt w:val="bullet"/>
      <w:lvlText w:val=""/>
      <w:lvlJc w:val="left"/>
      <w:pPr>
        <w:tabs>
          <w:tab w:val="num" w:pos="5531"/>
        </w:tabs>
        <w:ind w:left="5531" w:hanging="360"/>
      </w:pPr>
      <w:rPr>
        <w:rFonts w:ascii="Symbol" w:hAnsi="Symbol" w:hint="default"/>
      </w:rPr>
    </w:lvl>
    <w:lvl w:ilvl="7" w:tplc="04020003" w:tentative="1">
      <w:start w:val="1"/>
      <w:numFmt w:val="bullet"/>
      <w:lvlText w:val="o"/>
      <w:lvlJc w:val="left"/>
      <w:pPr>
        <w:tabs>
          <w:tab w:val="num" w:pos="6251"/>
        </w:tabs>
        <w:ind w:left="6251" w:hanging="360"/>
      </w:pPr>
      <w:rPr>
        <w:rFonts w:ascii="Courier New" w:hAnsi="Courier New" w:cs="Courier New" w:hint="default"/>
      </w:rPr>
    </w:lvl>
    <w:lvl w:ilvl="8" w:tplc="04020005" w:tentative="1">
      <w:start w:val="1"/>
      <w:numFmt w:val="bullet"/>
      <w:lvlText w:val=""/>
      <w:lvlJc w:val="left"/>
      <w:pPr>
        <w:tabs>
          <w:tab w:val="num" w:pos="6971"/>
        </w:tabs>
        <w:ind w:left="6971" w:hanging="360"/>
      </w:pPr>
      <w:rPr>
        <w:rFonts w:ascii="Wingdings" w:hAnsi="Wingdings" w:hint="default"/>
      </w:rPr>
    </w:lvl>
  </w:abstractNum>
  <w:abstractNum w:abstractNumId="36" w15:restartNumberingAfterBreak="0">
    <w:nsid w:val="79F623A6"/>
    <w:multiLevelType w:val="hybridMultilevel"/>
    <w:tmpl w:val="A670879E"/>
    <w:styleLink w:val="StyleNumberedLeft05cmHanging05cm24"/>
    <w:lvl w:ilvl="0" w:tplc="C79091DE">
      <w:start w:val="1"/>
      <w:numFmt w:val="bullet"/>
      <w:lvlText w:val="-"/>
      <w:lvlJc w:val="left"/>
      <w:pPr>
        <w:tabs>
          <w:tab w:val="num" w:pos="851"/>
        </w:tabs>
        <w:ind w:left="851" w:hanging="283"/>
      </w:pPr>
      <w:rPr>
        <w:rFonts w:ascii="Arial" w:eastAsia="Times New Roman" w:hAnsi="Arial" w:hint="default"/>
      </w:rPr>
    </w:lvl>
    <w:lvl w:ilvl="1" w:tplc="04020019" w:tentative="1">
      <w:start w:val="1"/>
      <w:numFmt w:val="lowerLetter"/>
      <w:lvlText w:val="%2."/>
      <w:lvlJc w:val="left"/>
      <w:pPr>
        <w:tabs>
          <w:tab w:val="num" w:pos="1648"/>
        </w:tabs>
        <w:ind w:left="1648" w:hanging="360"/>
      </w:pPr>
    </w:lvl>
    <w:lvl w:ilvl="2" w:tplc="0402001B" w:tentative="1">
      <w:start w:val="1"/>
      <w:numFmt w:val="lowerRoman"/>
      <w:lvlText w:val="%3."/>
      <w:lvlJc w:val="right"/>
      <w:pPr>
        <w:tabs>
          <w:tab w:val="num" w:pos="2368"/>
        </w:tabs>
        <w:ind w:left="2368" w:hanging="180"/>
      </w:pPr>
    </w:lvl>
    <w:lvl w:ilvl="3" w:tplc="0402000F" w:tentative="1">
      <w:start w:val="1"/>
      <w:numFmt w:val="decimal"/>
      <w:lvlText w:val="%4."/>
      <w:lvlJc w:val="left"/>
      <w:pPr>
        <w:tabs>
          <w:tab w:val="num" w:pos="3088"/>
        </w:tabs>
        <w:ind w:left="3088" w:hanging="360"/>
      </w:pPr>
    </w:lvl>
    <w:lvl w:ilvl="4" w:tplc="04020019" w:tentative="1">
      <w:start w:val="1"/>
      <w:numFmt w:val="lowerLetter"/>
      <w:lvlText w:val="%5."/>
      <w:lvlJc w:val="left"/>
      <w:pPr>
        <w:tabs>
          <w:tab w:val="num" w:pos="3808"/>
        </w:tabs>
        <w:ind w:left="3808" w:hanging="360"/>
      </w:pPr>
    </w:lvl>
    <w:lvl w:ilvl="5" w:tplc="0402001B" w:tentative="1">
      <w:start w:val="1"/>
      <w:numFmt w:val="lowerRoman"/>
      <w:lvlText w:val="%6."/>
      <w:lvlJc w:val="right"/>
      <w:pPr>
        <w:tabs>
          <w:tab w:val="num" w:pos="4528"/>
        </w:tabs>
        <w:ind w:left="4528" w:hanging="180"/>
      </w:pPr>
    </w:lvl>
    <w:lvl w:ilvl="6" w:tplc="0402000F" w:tentative="1">
      <w:start w:val="1"/>
      <w:numFmt w:val="decimal"/>
      <w:lvlText w:val="%7."/>
      <w:lvlJc w:val="left"/>
      <w:pPr>
        <w:tabs>
          <w:tab w:val="num" w:pos="5248"/>
        </w:tabs>
        <w:ind w:left="5248" w:hanging="360"/>
      </w:pPr>
    </w:lvl>
    <w:lvl w:ilvl="7" w:tplc="04020019" w:tentative="1">
      <w:start w:val="1"/>
      <w:numFmt w:val="lowerLetter"/>
      <w:lvlText w:val="%8."/>
      <w:lvlJc w:val="left"/>
      <w:pPr>
        <w:tabs>
          <w:tab w:val="num" w:pos="5968"/>
        </w:tabs>
        <w:ind w:left="5968" w:hanging="360"/>
      </w:pPr>
    </w:lvl>
    <w:lvl w:ilvl="8" w:tplc="0402001B" w:tentative="1">
      <w:start w:val="1"/>
      <w:numFmt w:val="lowerRoman"/>
      <w:lvlText w:val="%9."/>
      <w:lvlJc w:val="right"/>
      <w:pPr>
        <w:tabs>
          <w:tab w:val="num" w:pos="6688"/>
        </w:tabs>
        <w:ind w:left="6688" w:hanging="180"/>
      </w:pPr>
    </w:lvl>
  </w:abstractNum>
  <w:abstractNum w:abstractNumId="37" w15:restartNumberingAfterBreak="0">
    <w:nsid w:val="7D5D33D5"/>
    <w:multiLevelType w:val="hybridMultilevel"/>
    <w:tmpl w:val="76EE0BC0"/>
    <w:lvl w:ilvl="0" w:tplc="0E9E48C0">
      <w:start w:val="1"/>
      <w:numFmt w:val="decimal"/>
      <w:lvlText w:val="%1."/>
      <w:lvlJc w:val="left"/>
      <w:pPr>
        <w:tabs>
          <w:tab w:val="num" w:pos="568"/>
        </w:tabs>
        <w:ind w:left="568" w:hanging="284"/>
      </w:pPr>
      <w:rPr>
        <w:rFonts w:hint="default"/>
        <w:b w:val="0"/>
        <w:i w:val="0"/>
      </w:rPr>
    </w:lvl>
    <w:lvl w:ilvl="1" w:tplc="04020019" w:tentative="1">
      <w:start w:val="1"/>
      <w:numFmt w:val="bullet"/>
      <w:lvlText w:val="o"/>
      <w:lvlJc w:val="left"/>
      <w:pPr>
        <w:tabs>
          <w:tab w:val="num" w:pos="590"/>
        </w:tabs>
        <w:ind w:left="590" w:hanging="360"/>
      </w:pPr>
      <w:rPr>
        <w:rFonts w:ascii="Courier New" w:hAnsi="Courier New" w:cs="Courier New" w:hint="default"/>
      </w:rPr>
    </w:lvl>
    <w:lvl w:ilvl="2" w:tplc="0402001B" w:tentative="1">
      <w:start w:val="1"/>
      <w:numFmt w:val="bullet"/>
      <w:lvlText w:val=""/>
      <w:lvlJc w:val="left"/>
      <w:pPr>
        <w:tabs>
          <w:tab w:val="num" w:pos="1310"/>
        </w:tabs>
        <w:ind w:left="1310" w:hanging="360"/>
      </w:pPr>
      <w:rPr>
        <w:rFonts w:ascii="Wingdings" w:hAnsi="Wingdings" w:hint="default"/>
      </w:rPr>
    </w:lvl>
    <w:lvl w:ilvl="3" w:tplc="0402000F" w:tentative="1">
      <w:start w:val="1"/>
      <w:numFmt w:val="bullet"/>
      <w:lvlText w:val=""/>
      <w:lvlJc w:val="left"/>
      <w:pPr>
        <w:tabs>
          <w:tab w:val="num" w:pos="2030"/>
        </w:tabs>
        <w:ind w:left="2030" w:hanging="360"/>
      </w:pPr>
      <w:rPr>
        <w:rFonts w:ascii="Symbol" w:hAnsi="Symbol" w:hint="default"/>
      </w:rPr>
    </w:lvl>
    <w:lvl w:ilvl="4" w:tplc="04020019" w:tentative="1">
      <w:start w:val="1"/>
      <w:numFmt w:val="bullet"/>
      <w:lvlText w:val="o"/>
      <w:lvlJc w:val="left"/>
      <w:pPr>
        <w:tabs>
          <w:tab w:val="num" w:pos="2750"/>
        </w:tabs>
        <w:ind w:left="2750" w:hanging="360"/>
      </w:pPr>
      <w:rPr>
        <w:rFonts w:ascii="Courier New" w:hAnsi="Courier New" w:cs="Courier New" w:hint="default"/>
      </w:rPr>
    </w:lvl>
    <w:lvl w:ilvl="5" w:tplc="0402001B" w:tentative="1">
      <w:start w:val="1"/>
      <w:numFmt w:val="bullet"/>
      <w:lvlText w:val=""/>
      <w:lvlJc w:val="left"/>
      <w:pPr>
        <w:tabs>
          <w:tab w:val="num" w:pos="3470"/>
        </w:tabs>
        <w:ind w:left="3470" w:hanging="360"/>
      </w:pPr>
      <w:rPr>
        <w:rFonts w:ascii="Wingdings" w:hAnsi="Wingdings" w:hint="default"/>
      </w:rPr>
    </w:lvl>
    <w:lvl w:ilvl="6" w:tplc="0402000F" w:tentative="1">
      <w:start w:val="1"/>
      <w:numFmt w:val="bullet"/>
      <w:lvlText w:val=""/>
      <w:lvlJc w:val="left"/>
      <w:pPr>
        <w:tabs>
          <w:tab w:val="num" w:pos="4190"/>
        </w:tabs>
        <w:ind w:left="4190" w:hanging="360"/>
      </w:pPr>
      <w:rPr>
        <w:rFonts w:ascii="Symbol" w:hAnsi="Symbol" w:hint="default"/>
      </w:rPr>
    </w:lvl>
    <w:lvl w:ilvl="7" w:tplc="04020019" w:tentative="1">
      <w:start w:val="1"/>
      <w:numFmt w:val="bullet"/>
      <w:lvlText w:val="o"/>
      <w:lvlJc w:val="left"/>
      <w:pPr>
        <w:tabs>
          <w:tab w:val="num" w:pos="4910"/>
        </w:tabs>
        <w:ind w:left="4910" w:hanging="360"/>
      </w:pPr>
      <w:rPr>
        <w:rFonts w:ascii="Courier New" w:hAnsi="Courier New" w:cs="Courier New" w:hint="default"/>
      </w:rPr>
    </w:lvl>
    <w:lvl w:ilvl="8" w:tplc="0402001B" w:tentative="1">
      <w:start w:val="1"/>
      <w:numFmt w:val="bullet"/>
      <w:lvlText w:val=""/>
      <w:lvlJc w:val="left"/>
      <w:pPr>
        <w:tabs>
          <w:tab w:val="num" w:pos="5630"/>
        </w:tabs>
        <w:ind w:left="5630" w:hanging="360"/>
      </w:pPr>
      <w:rPr>
        <w:rFonts w:ascii="Wingdings" w:hAnsi="Wingdings" w:hint="default"/>
      </w:rPr>
    </w:lvl>
  </w:abstractNum>
  <w:abstractNum w:abstractNumId="38" w15:restartNumberingAfterBreak="0">
    <w:nsid w:val="7F45515D"/>
    <w:multiLevelType w:val="multilevel"/>
    <w:tmpl w:val="F7787264"/>
    <w:styleLink w:val="StyleListParagraphStyleBulletedLeft05cmHanging05cm1"/>
    <w:lvl w:ilvl="0">
      <w:start w:val="1"/>
      <w:numFmt w:val="bullet"/>
      <w:lvlText w:val="-"/>
      <w:lvlJc w:val="left"/>
      <w:pPr>
        <w:tabs>
          <w:tab w:val="num" w:pos="795"/>
        </w:tabs>
        <w:ind w:left="795" w:hanging="360"/>
      </w:pPr>
      <w:rPr>
        <w:rFonts w:ascii="Verdana" w:hAnsi="Verdana" w:hint="default"/>
      </w:rPr>
    </w:lvl>
    <w:lvl w:ilvl="1">
      <w:start w:val="1"/>
      <w:numFmt w:val="bullet"/>
      <w:lvlText w:val="o"/>
      <w:lvlJc w:val="left"/>
      <w:pPr>
        <w:tabs>
          <w:tab w:val="num" w:pos="1515"/>
        </w:tabs>
        <w:ind w:left="1515" w:hanging="360"/>
      </w:pPr>
      <w:rPr>
        <w:rFonts w:ascii="Courier New" w:hAnsi="Courier New" w:cs="Courier New" w:hint="default"/>
      </w:rPr>
    </w:lvl>
    <w:lvl w:ilvl="2">
      <w:start w:val="1"/>
      <w:numFmt w:val="bullet"/>
      <w:lvlText w:val=""/>
      <w:lvlJc w:val="left"/>
      <w:pPr>
        <w:tabs>
          <w:tab w:val="num" w:pos="2235"/>
        </w:tabs>
        <w:ind w:left="2235" w:hanging="360"/>
      </w:pPr>
      <w:rPr>
        <w:rFonts w:ascii="Wingdings" w:hAnsi="Wingdings" w:hint="default"/>
      </w:rPr>
    </w:lvl>
    <w:lvl w:ilvl="3">
      <w:start w:val="1"/>
      <w:numFmt w:val="bullet"/>
      <w:lvlText w:val=""/>
      <w:lvlJc w:val="left"/>
      <w:pPr>
        <w:tabs>
          <w:tab w:val="num" w:pos="2955"/>
        </w:tabs>
        <w:ind w:left="2955" w:hanging="360"/>
      </w:pPr>
      <w:rPr>
        <w:rFonts w:ascii="Symbol" w:hAnsi="Symbol" w:hint="default"/>
      </w:rPr>
    </w:lvl>
    <w:lvl w:ilvl="4">
      <w:start w:val="1"/>
      <w:numFmt w:val="bullet"/>
      <w:lvlText w:val="o"/>
      <w:lvlJc w:val="left"/>
      <w:pPr>
        <w:tabs>
          <w:tab w:val="num" w:pos="3675"/>
        </w:tabs>
        <w:ind w:left="3675" w:hanging="360"/>
      </w:pPr>
      <w:rPr>
        <w:rFonts w:ascii="Courier New" w:hAnsi="Courier New" w:cs="Courier New" w:hint="default"/>
      </w:rPr>
    </w:lvl>
    <w:lvl w:ilvl="5">
      <w:start w:val="1"/>
      <w:numFmt w:val="bullet"/>
      <w:lvlText w:val=""/>
      <w:lvlJc w:val="left"/>
      <w:pPr>
        <w:tabs>
          <w:tab w:val="num" w:pos="4395"/>
        </w:tabs>
        <w:ind w:left="4395" w:hanging="360"/>
      </w:pPr>
      <w:rPr>
        <w:rFonts w:ascii="Wingdings" w:hAnsi="Wingdings" w:hint="default"/>
      </w:rPr>
    </w:lvl>
    <w:lvl w:ilvl="6">
      <w:start w:val="1"/>
      <w:numFmt w:val="bullet"/>
      <w:lvlText w:val=""/>
      <w:lvlJc w:val="left"/>
      <w:pPr>
        <w:tabs>
          <w:tab w:val="num" w:pos="5115"/>
        </w:tabs>
        <w:ind w:left="5115" w:hanging="360"/>
      </w:pPr>
      <w:rPr>
        <w:rFonts w:ascii="Symbol" w:hAnsi="Symbol" w:hint="default"/>
      </w:rPr>
    </w:lvl>
    <w:lvl w:ilvl="7">
      <w:start w:val="1"/>
      <w:numFmt w:val="bullet"/>
      <w:lvlText w:val="o"/>
      <w:lvlJc w:val="left"/>
      <w:pPr>
        <w:tabs>
          <w:tab w:val="num" w:pos="5835"/>
        </w:tabs>
        <w:ind w:left="5835" w:hanging="360"/>
      </w:pPr>
      <w:rPr>
        <w:rFonts w:ascii="Courier New" w:hAnsi="Courier New" w:cs="Courier New" w:hint="default"/>
      </w:rPr>
    </w:lvl>
    <w:lvl w:ilvl="8">
      <w:start w:val="1"/>
      <w:numFmt w:val="bullet"/>
      <w:lvlText w:val=""/>
      <w:lvlJc w:val="left"/>
      <w:pPr>
        <w:tabs>
          <w:tab w:val="num" w:pos="6555"/>
        </w:tabs>
        <w:ind w:left="6555" w:hanging="360"/>
      </w:pPr>
      <w:rPr>
        <w:rFonts w:ascii="Wingdings" w:hAnsi="Wingdings" w:hint="default"/>
      </w:rPr>
    </w:lvl>
  </w:abstractNum>
  <w:abstractNum w:abstractNumId="39" w15:restartNumberingAfterBreak="0">
    <w:nsid w:val="7F8603F2"/>
    <w:multiLevelType w:val="multilevel"/>
    <w:tmpl w:val="3C1C5EB8"/>
    <w:styleLink w:val="StyleNumberedLeft05cmHanging05cm"/>
    <w:lvl w:ilvl="0">
      <w:start w:val="1"/>
      <w:numFmt w:val="decimal"/>
      <w:lvlText w:val="%1."/>
      <w:lvlJc w:val="left"/>
      <w:pPr>
        <w:tabs>
          <w:tab w:val="num" w:pos="644"/>
        </w:tabs>
        <w:ind w:left="644" w:hanging="360"/>
      </w:pPr>
      <w:rPr>
        <w:rFonts w:ascii="Verdana" w:hAnsi="Verdana"/>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num w:numId="1">
    <w:abstractNumId w:val="36"/>
  </w:num>
  <w:num w:numId="2">
    <w:abstractNumId w:val="39"/>
  </w:num>
  <w:num w:numId="3">
    <w:abstractNumId w:val="27"/>
  </w:num>
  <w:num w:numId="4">
    <w:abstractNumId w:val="22"/>
  </w:num>
  <w:num w:numId="5">
    <w:abstractNumId w:val="23"/>
  </w:num>
  <w:num w:numId="6">
    <w:abstractNumId w:val="7"/>
  </w:num>
  <w:num w:numId="7">
    <w:abstractNumId w:val="35"/>
  </w:num>
  <w:num w:numId="8">
    <w:abstractNumId w:val="8"/>
  </w:num>
  <w:num w:numId="9">
    <w:abstractNumId w:val="32"/>
  </w:num>
  <w:num w:numId="10">
    <w:abstractNumId w:val="5"/>
  </w:num>
  <w:num w:numId="11">
    <w:abstractNumId w:val="21"/>
  </w:num>
  <w:num w:numId="12">
    <w:abstractNumId w:val="19"/>
  </w:num>
  <w:num w:numId="13">
    <w:abstractNumId w:val="11"/>
  </w:num>
  <w:num w:numId="14">
    <w:abstractNumId w:val="37"/>
  </w:num>
  <w:num w:numId="15">
    <w:abstractNumId w:val="12"/>
  </w:num>
  <w:num w:numId="16">
    <w:abstractNumId w:val="20"/>
  </w:num>
  <w:num w:numId="17">
    <w:abstractNumId w:val="26"/>
  </w:num>
  <w:num w:numId="18">
    <w:abstractNumId w:val="6"/>
  </w:num>
  <w:num w:numId="19">
    <w:abstractNumId w:val="18"/>
  </w:num>
  <w:num w:numId="20">
    <w:abstractNumId w:val="16"/>
  </w:num>
  <w:num w:numId="21">
    <w:abstractNumId w:val="17"/>
  </w:num>
  <w:num w:numId="22">
    <w:abstractNumId w:val="15"/>
  </w:num>
  <w:num w:numId="23">
    <w:abstractNumId w:val="33"/>
  </w:num>
  <w:num w:numId="24">
    <w:abstractNumId w:val="14"/>
  </w:num>
  <w:num w:numId="25">
    <w:abstractNumId w:val="10"/>
  </w:num>
  <w:num w:numId="26">
    <w:abstractNumId w:val="38"/>
  </w:num>
  <w:num w:numId="27">
    <w:abstractNumId w:val="13"/>
  </w:num>
  <w:num w:numId="28">
    <w:abstractNumId w:val="9"/>
  </w:num>
  <w:num w:numId="29">
    <w:abstractNumId w:val="28"/>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ns Zijlstra">
    <w15:presenceInfo w15:providerId="Windows Live" w15:userId="3261e2ab720c98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D15"/>
    <w:rsid w:val="000016AF"/>
    <w:rsid w:val="00004A1E"/>
    <w:rsid w:val="000053C9"/>
    <w:rsid w:val="000057F5"/>
    <w:rsid w:val="00007363"/>
    <w:rsid w:val="00011129"/>
    <w:rsid w:val="00022982"/>
    <w:rsid w:val="0002496E"/>
    <w:rsid w:val="000261B1"/>
    <w:rsid w:val="000277B1"/>
    <w:rsid w:val="00033F8E"/>
    <w:rsid w:val="00042999"/>
    <w:rsid w:val="00042A3A"/>
    <w:rsid w:val="00045025"/>
    <w:rsid w:val="00053863"/>
    <w:rsid w:val="00072044"/>
    <w:rsid w:val="00072227"/>
    <w:rsid w:val="00072962"/>
    <w:rsid w:val="00084654"/>
    <w:rsid w:val="0008657D"/>
    <w:rsid w:val="000872EE"/>
    <w:rsid w:val="000961D6"/>
    <w:rsid w:val="000A6F8D"/>
    <w:rsid w:val="000B2511"/>
    <w:rsid w:val="000B5F84"/>
    <w:rsid w:val="000D1771"/>
    <w:rsid w:val="000E2AF3"/>
    <w:rsid w:val="000E6BD7"/>
    <w:rsid w:val="00104A96"/>
    <w:rsid w:val="001128CE"/>
    <w:rsid w:val="00113716"/>
    <w:rsid w:val="0012463E"/>
    <w:rsid w:val="0013481B"/>
    <w:rsid w:val="00155D96"/>
    <w:rsid w:val="00155ED8"/>
    <w:rsid w:val="001734B7"/>
    <w:rsid w:val="00180AEB"/>
    <w:rsid w:val="001816F3"/>
    <w:rsid w:val="0019225E"/>
    <w:rsid w:val="00192383"/>
    <w:rsid w:val="00195C96"/>
    <w:rsid w:val="001976E5"/>
    <w:rsid w:val="001A4C0D"/>
    <w:rsid w:val="001E21A3"/>
    <w:rsid w:val="001F5BEA"/>
    <w:rsid w:val="00206C8D"/>
    <w:rsid w:val="00206F28"/>
    <w:rsid w:val="00221B8E"/>
    <w:rsid w:val="00240F28"/>
    <w:rsid w:val="00243042"/>
    <w:rsid w:val="00244688"/>
    <w:rsid w:val="00245BC7"/>
    <w:rsid w:val="00247A35"/>
    <w:rsid w:val="00250720"/>
    <w:rsid w:val="002624DE"/>
    <w:rsid w:val="00262839"/>
    <w:rsid w:val="0026756D"/>
    <w:rsid w:val="00276612"/>
    <w:rsid w:val="0028675A"/>
    <w:rsid w:val="00287F10"/>
    <w:rsid w:val="002954EA"/>
    <w:rsid w:val="002959F9"/>
    <w:rsid w:val="00295C98"/>
    <w:rsid w:val="002B07D5"/>
    <w:rsid w:val="002D3604"/>
    <w:rsid w:val="002D5A8D"/>
    <w:rsid w:val="002E1DB8"/>
    <w:rsid w:val="002E1DBB"/>
    <w:rsid w:val="002E5426"/>
    <w:rsid w:val="002E7CDB"/>
    <w:rsid w:val="002F00A2"/>
    <w:rsid w:val="002F4B93"/>
    <w:rsid w:val="0031624D"/>
    <w:rsid w:val="0032483E"/>
    <w:rsid w:val="003262B6"/>
    <w:rsid w:val="0034661C"/>
    <w:rsid w:val="00347ACD"/>
    <w:rsid w:val="003559F6"/>
    <w:rsid w:val="0036307E"/>
    <w:rsid w:val="00364D2A"/>
    <w:rsid w:val="00371D15"/>
    <w:rsid w:val="003763DE"/>
    <w:rsid w:val="003803CD"/>
    <w:rsid w:val="00381C58"/>
    <w:rsid w:val="00381C96"/>
    <w:rsid w:val="003860BC"/>
    <w:rsid w:val="00394886"/>
    <w:rsid w:val="0039772A"/>
    <w:rsid w:val="003A0C43"/>
    <w:rsid w:val="003B1092"/>
    <w:rsid w:val="003B146B"/>
    <w:rsid w:val="003B297A"/>
    <w:rsid w:val="003B2A16"/>
    <w:rsid w:val="003B4B14"/>
    <w:rsid w:val="003B5281"/>
    <w:rsid w:val="003D5CA2"/>
    <w:rsid w:val="003E749F"/>
    <w:rsid w:val="003E7D54"/>
    <w:rsid w:val="003F12C1"/>
    <w:rsid w:val="00404440"/>
    <w:rsid w:val="00405CAF"/>
    <w:rsid w:val="00410BFB"/>
    <w:rsid w:val="00416595"/>
    <w:rsid w:val="004202C0"/>
    <w:rsid w:val="00423BA9"/>
    <w:rsid w:val="004269D5"/>
    <w:rsid w:val="00432BA3"/>
    <w:rsid w:val="004350CE"/>
    <w:rsid w:val="00442A12"/>
    <w:rsid w:val="00447F35"/>
    <w:rsid w:val="00450BAB"/>
    <w:rsid w:val="00452004"/>
    <w:rsid w:val="00456C7F"/>
    <w:rsid w:val="0046691D"/>
    <w:rsid w:val="00467172"/>
    <w:rsid w:val="004756C6"/>
    <w:rsid w:val="004826CF"/>
    <w:rsid w:val="00490C9E"/>
    <w:rsid w:val="00495374"/>
    <w:rsid w:val="004A0BE9"/>
    <w:rsid w:val="004A72CF"/>
    <w:rsid w:val="004B4C51"/>
    <w:rsid w:val="004B7B31"/>
    <w:rsid w:val="004C14A8"/>
    <w:rsid w:val="004C2259"/>
    <w:rsid w:val="004C47BD"/>
    <w:rsid w:val="004C4DBE"/>
    <w:rsid w:val="004D68AD"/>
    <w:rsid w:val="004D7191"/>
    <w:rsid w:val="004D75FC"/>
    <w:rsid w:val="004D7F8A"/>
    <w:rsid w:val="004E2EBD"/>
    <w:rsid w:val="004F0603"/>
    <w:rsid w:val="004F7F57"/>
    <w:rsid w:val="005005D4"/>
    <w:rsid w:val="005008A7"/>
    <w:rsid w:val="00501E40"/>
    <w:rsid w:val="00504404"/>
    <w:rsid w:val="005058E5"/>
    <w:rsid w:val="00505E30"/>
    <w:rsid w:val="00507647"/>
    <w:rsid w:val="00512D0D"/>
    <w:rsid w:val="00523658"/>
    <w:rsid w:val="00524574"/>
    <w:rsid w:val="0053398A"/>
    <w:rsid w:val="00540CB0"/>
    <w:rsid w:val="00544E7E"/>
    <w:rsid w:val="005464F3"/>
    <w:rsid w:val="00554C38"/>
    <w:rsid w:val="00562285"/>
    <w:rsid w:val="00563712"/>
    <w:rsid w:val="00575C50"/>
    <w:rsid w:val="00576900"/>
    <w:rsid w:val="00584B07"/>
    <w:rsid w:val="0058694A"/>
    <w:rsid w:val="005D4DBE"/>
    <w:rsid w:val="005E0F81"/>
    <w:rsid w:val="005E141D"/>
    <w:rsid w:val="005E69E4"/>
    <w:rsid w:val="006029CF"/>
    <w:rsid w:val="00604161"/>
    <w:rsid w:val="006158C0"/>
    <w:rsid w:val="006158D3"/>
    <w:rsid w:val="00620E60"/>
    <w:rsid w:val="00624BC6"/>
    <w:rsid w:val="006307AE"/>
    <w:rsid w:val="00637DD3"/>
    <w:rsid w:val="00644FFF"/>
    <w:rsid w:val="00653451"/>
    <w:rsid w:val="00663B9A"/>
    <w:rsid w:val="00670DEC"/>
    <w:rsid w:val="0067121E"/>
    <w:rsid w:val="00672962"/>
    <w:rsid w:val="00676A05"/>
    <w:rsid w:val="00677EE7"/>
    <w:rsid w:val="00685369"/>
    <w:rsid w:val="00693BB2"/>
    <w:rsid w:val="006958F5"/>
    <w:rsid w:val="00695FEC"/>
    <w:rsid w:val="006A40D0"/>
    <w:rsid w:val="006A4F6D"/>
    <w:rsid w:val="006A5BE8"/>
    <w:rsid w:val="006B0A0D"/>
    <w:rsid w:val="006D2B2A"/>
    <w:rsid w:val="006D3311"/>
    <w:rsid w:val="006D3C90"/>
    <w:rsid w:val="006F0039"/>
    <w:rsid w:val="006F0CB1"/>
    <w:rsid w:val="00707897"/>
    <w:rsid w:val="007174D6"/>
    <w:rsid w:val="00725C6B"/>
    <w:rsid w:val="00726D72"/>
    <w:rsid w:val="00727A0A"/>
    <w:rsid w:val="00730421"/>
    <w:rsid w:val="00732510"/>
    <w:rsid w:val="007327B6"/>
    <w:rsid w:val="00760655"/>
    <w:rsid w:val="00763849"/>
    <w:rsid w:val="0076687A"/>
    <w:rsid w:val="00773845"/>
    <w:rsid w:val="00787CBE"/>
    <w:rsid w:val="00795BB7"/>
    <w:rsid w:val="007964C4"/>
    <w:rsid w:val="00797515"/>
    <w:rsid w:val="007A6C40"/>
    <w:rsid w:val="007D16AA"/>
    <w:rsid w:val="007E0D90"/>
    <w:rsid w:val="007E4B8C"/>
    <w:rsid w:val="007F3317"/>
    <w:rsid w:val="0080097F"/>
    <w:rsid w:val="00807D00"/>
    <w:rsid w:val="008319B3"/>
    <w:rsid w:val="008404DC"/>
    <w:rsid w:val="00840FE1"/>
    <w:rsid w:val="00844CE0"/>
    <w:rsid w:val="00871764"/>
    <w:rsid w:val="0087353B"/>
    <w:rsid w:val="00874689"/>
    <w:rsid w:val="00874F92"/>
    <w:rsid w:val="00892D52"/>
    <w:rsid w:val="008B0B89"/>
    <w:rsid w:val="008B38F1"/>
    <w:rsid w:val="008C52C1"/>
    <w:rsid w:val="008D0ED7"/>
    <w:rsid w:val="008D20BE"/>
    <w:rsid w:val="008D2226"/>
    <w:rsid w:val="008D3826"/>
    <w:rsid w:val="008E5498"/>
    <w:rsid w:val="008F0DF5"/>
    <w:rsid w:val="009065DB"/>
    <w:rsid w:val="00912161"/>
    <w:rsid w:val="00924A07"/>
    <w:rsid w:val="0093327B"/>
    <w:rsid w:val="0093333E"/>
    <w:rsid w:val="0093760F"/>
    <w:rsid w:val="00940DFD"/>
    <w:rsid w:val="0095131E"/>
    <w:rsid w:val="009517B8"/>
    <w:rsid w:val="0095248C"/>
    <w:rsid w:val="00964B19"/>
    <w:rsid w:val="00973D1F"/>
    <w:rsid w:val="00977A5E"/>
    <w:rsid w:val="009A0467"/>
    <w:rsid w:val="009A4230"/>
    <w:rsid w:val="009B003C"/>
    <w:rsid w:val="009B7CF2"/>
    <w:rsid w:val="009C70C0"/>
    <w:rsid w:val="009C7F66"/>
    <w:rsid w:val="009D5C38"/>
    <w:rsid w:val="009D79AB"/>
    <w:rsid w:val="009F38F9"/>
    <w:rsid w:val="009F5CBE"/>
    <w:rsid w:val="00A00CF4"/>
    <w:rsid w:val="00A024A5"/>
    <w:rsid w:val="00A033DB"/>
    <w:rsid w:val="00A11402"/>
    <w:rsid w:val="00A12003"/>
    <w:rsid w:val="00A3490E"/>
    <w:rsid w:val="00A510C2"/>
    <w:rsid w:val="00A52977"/>
    <w:rsid w:val="00A55CAD"/>
    <w:rsid w:val="00A561BE"/>
    <w:rsid w:val="00A57AD1"/>
    <w:rsid w:val="00A6273F"/>
    <w:rsid w:val="00A63751"/>
    <w:rsid w:val="00A82F82"/>
    <w:rsid w:val="00A840D9"/>
    <w:rsid w:val="00A86ACF"/>
    <w:rsid w:val="00AA044A"/>
    <w:rsid w:val="00AD2D0A"/>
    <w:rsid w:val="00AD5B10"/>
    <w:rsid w:val="00AD7B65"/>
    <w:rsid w:val="00AE3E64"/>
    <w:rsid w:val="00AF2800"/>
    <w:rsid w:val="00AF5C00"/>
    <w:rsid w:val="00B01AE1"/>
    <w:rsid w:val="00B338F7"/>
    <w:rsid w:val="00B47412"/>
    <w:rsid w:val="00B55072"/>
    <w:rsid w:val="00B672FE"/>
    <w:rsid w:val="00B70801"/>
    <w:rsid w:val="00BA1F75"/>
    <w:rsid w:val="00BA40CF"/>
    <w:rsid w:val="00BB50A3"/>
    <w:rsid w:val="00BB7717"/>
    <w:rsid w:val="00BC455B"/>
    <w:rsid w:val="00BC6F35"/>
    <w:rsid w:val="00BD2328"/>
    <w:rsid w:val="00BD3612"/>
    <w:rsid w:val="00BD64E9"/>
    <w:rsid w:val="00BD6857"/>
    <w:rsid w:val="00BE5266"/>
    <w:rsid w:val="00BE78D5"/>
    <w:rsid w:val="00BF13D8"/>
    <w:rsid w:val="00BF172E"/>
    <w:rsid w:val="00BF7CC2"/>
    <w:rsid w:val="00C00214"/>
    <w:rsid w:val="00C00E67"/>
    <w:rsid w:val="00C01238"/>
    <w:rsid w:val="00C0479E"/>
    <w:rsid w:val="00C06DB8"/>
    <w:rsid w:val="00C14893"/>
    <w:rsid w:val="00C423A5"/>
    <w:rsid w:val="00C45968"/>
    <w:rsid w:val="00C47D30"/>
    <w:rsid w:val="00C47EBF"/>
    <w:rsid w:val="00C66F2D"/>
    <w:rsid w:val="00C674E9"/>
    <w:rsid w:val="00C97ECC"/>
    <w:rsid w:val="00CB37BE"/>
    <w:rsid w:val="00CC3F13"/>
    <w:rsid w:val="00CC47C2"/>
    <w:rsid w:val="00CD1107"/>
    <w:rsid w:val="00CD1521"/>
    <w:rsid w:val="00CD54D6"/>
    <w:rsid w:val="00CD7099"/>
    <w:rsid w:val="00CE249E"/>
    <w:rsid w:val="00CE2B46"/>
    <w:rsid w:val="00CE3AD9"/>
    <w:rsid w:val="00CE3FD9"/>
    <w:rsid w:val="00CE6B85"/>
    <w:rsid w:val="00CF240E"/>
    <w:rsid w:val="00D02703"/>
    <w:rsid w:val="00D03938"/>
    <w:rsid w:val="00D1293C"/>
    <w:rsid w:val="00D132BD"/>
    <w:rsid w:val="00D13735"/>
    <w:rsid w:val="00D331EF"/>
    <w:rsid w:val="00D33BA5"/>
    <w:rsid w:val="00D34483"/>
    <w:rsid w:val="00D45EA8"/>
    <w:rsid w:val="00D50273"/>
    <w:rsid w:val="00D51A0C"/>
    <w:rsid w:val="00D55844"/>
    <w:rsid w:val="00D56B4F"/>
    <w:rsid w:val="00D65908"/>
    <w:rsid w:val="00D677AA"/>
    <w:rsid w:val="00D759EF"/>
    <w:rsid w:val="00D83D72"/>
    <w:rsid w:val="00D902D9"/>
    <w:rsid w:val="00DA40B4"/>
    <w:rsid w:val="00DA6590"/>
    <w:rsid w:val="00DB0372"/>
    <w:rsid w:val="00DB44C7"/>
    <w:rsid w:val="00DB68E4"/>
    <w:rsid w:val="00DD3FF6"/>
    <w:rsid w:val="00DD49B4"/>
    <w:rsid w:val="00DD6B7B"/>
    <w:rsid w:val="00DD7E39"/>
    <w:rsid w:val="00DF2798"/>
    <w:rsid w:val="00E06B9F"/>
    <w:rsid w:val="00E130FF"/>
    <w:rsid w:val="00E2643D"/>
    <w:rsid w:val="00E279AF"/>
    <w:rsid w:val="00E45BD2"/>
    <w:rsid w:val="00E52D23"/>
    <w:rsid w:val="00E545B8"/>
    <w:rsid w:val="00E77062"/>
    <w:rsid w:val="00E83A3B"/>
    <w:rsid w:val="00E84D8A"/>
    <w:rsid w:val="00E879E1"/>
    <w:rsid w:val="00E955DA"/>
    <w:rsid w:val="00EA0103"/>
    <w:rsid w:val="00EA5B6E"/>
    <w:rsid w:val="00EA6751"/>
    <w:rsid w:val="00EB0E29"/>
    <w:rsid w:val="00EB0E7E"/>
    <w:rsid w:val="00EB3DB8"/>
    <w:rsid w:val="00ED3E11"/>
    <w:rsid w:val="00EF0711"/>
    <w:rsid w:val="00EF0D4F"/>
    <w:rsid w:val="00EF47A7"/>
    <w:rsid w:val="00EF7CC8"/>
    <w:rsid w:val="00F00E15"/>
    <w:rsid w:val="00F04548"/>
    <w:rsid w:val="00F14876"/>
    <w:rsid w:val="00F14FD8"/>
    <w:rsid w:val="00F23EE2"/>
    <w:rsid w:val="00F30725"/>
    <w:rsid w:val="00F4060B"/>
    <w:rsid w:val="00F41DD1"/>
    <w:rsid w:val="00F547D6"/>
    <w:rsid w:val="00F63076"/>
    <w:rsid w:val="00F65F1C"/>
    <w:rsid w:val="00F77940"/>
    <w:rsid w:val="00F8565A"/>
    <w:rsid w:val="00FB0E5F"/>
    <w:rsid w:val="00FB5D96"/>
    <w:rsid w:val="00FB7E4C"/>
    <w:rsid w:val="00FC3127"/>
    <w:rsid w:val="00FC7BCB"/>
    <w:rsid w:val="00FD11EE"/>
    <w:rsid w:val="00FE5C11"/>
    <w:rsid w:val="00FE7DC0"/>
    <w:rsid w:val="00FF7734"/>
    <w:rsid w:val="00FF7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90015"/>
  <w15:chartTrackingRefBased/>
  <w15:docId w15:val="{75A987C5-DEA6-4560-A31F-A5A759A04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71D15"/>
    <w:pPr>
      <w:spacing w:before="120" w:after="0" w:line="240" w:lineRule="auto"/>
      <w:jc w:val="both"/>
    </w:pPr>
    <w:rPr>
      <w:rFonts w:ascii="Verdana" w:eastAsia="Times New Roman" w:hAnsi="Verdana" w:cs="Times New Roman"/>
      <w:sz w:val="20"/>
      <w:szCs w:val="20"/>
    </w:rPr>
  </w:style>
  <w:style w:type="paragraph" w:styleId="Heading1">
    <w:name w:val="heading 1"/>
    <w:basedOn w:val="Normal"/>
    <w:next w:val="Normal"/>
    <w:link w:val="Heading1Char"/>
    <w:qFormat/>
    <w:rsid w:val="00371D15"/>
    <w:pPr>
      <w:keepNext/>
      <w:spacing w:before="480" w:after="720"/>
      <w:jc w:val="center"/>
      <w:outlineLvl w:val="0"/>
    </w:pPr>
    <w:rPr>
      <w:rFonts w:cs="Arial"/>
      <w:b/>
      <w:bCs/>
      <w:kern w:val="32"/>
      <w:sz w:val="48"/>
      <w:szCs w:val="48"/>
    </w:rPr>
  </w:style>
  <w:style w:type="paragraph" w:styleId="Heading2">
    <w:name w:val="heading 2"/>
    <w:basedOn w:val="Heading1"/>
    <w:next w:val="Normal"/>
    <w:link w:val="Heading2Char"/>
    <w:qFormat/>
    <w:rsid w:val="00371D15"/>
    <w:pPr>
      <w:spacing w:before="240" w:after="120"/>
      <w:jc w:val="left"/>
      <w:outlineLvl w:val="1"/>
    </w:pPr>
    <w:rPr>
      <w:sz w:val="28"/>
      <w:szCs w:val="32"/>
    </w:rPr>
  </w:style>
  <w:style w:type="paragraph" w:styleId="Heading3">
    <w:name w:val="heading 3"/>
    <w:basedOn w:val="Normal"/>
    <w:next w:val="Normal"/>
    <w:link w:val="Heading3Char"/>
    <w:qFormat/>
    <w:rsid w:val="00371D15"/>
    <w:pPr>
      <w:keepNext/>
      <w:spacing w:before="240" w:after="60"/>
      <w:jc w:val="left"/>
      <w:outlineLvl w:val="2"/>
    </w:pPr>
    <w:rPr>
      <w:rFonts w:cs="Arial"/>
      <w:b/>
      <w:bCs/>
      <w:sz w:val="26"/>
      <w:szCs w:val="26"/>
    </w:rPr>
  </w:style>
  <w:style w:type="paragraph" w:styleId="Heading4">
    <w:name w:val="heading 4"/>
    <w:basedOn w:val="Normal"/>
    <w:next w:val="Normal"/>
    <w:link w:val="Heading4Char"/>
    <w:qFormat/>
    <w:rsid w:val="00371D15"/>
    <w:pPr>
      <w:keepNext/>
      <w:spacing w:before="180" w:after="60"/>
      <w:jc w:val="left"/>
      <w:outlineLvl w:val="3"/>
    </w:pPr>
    <w:rPr>
      <w:b/>
      <w:bCs/>
      <w:sz w:val="22"/>
      <w:szCs w:val="28"/>
    </w:rPr>
  </w:style>
  <w:style w:type="paragraph" w:styleId="Heading5">
    <w:name w:val="heading 5"/>
    <w:basedOn w:val="Normal"/>
    <w:next w:val="Normal"/>
    <w:link w:val="Heading5Char"/>
    <w:unhideWhenUsed/>
    <w:rsid w:val="00371D15"/>
    <w:pPr>
      <w:keepNext/>
      <w:keepLines/>
      <w:spacing w:before="200"/>
      <w:outlineLvl w:val="4"/>
    </w:pPr>
    <w:rPr>
      <w:rFonts w:ascii="Cambria" w:hAnsi="Cambria"/>
      <w:color w:val="243F60"/>
    </w:rPr>
  </w:style>
  <w:style w:type="paragraph" w:styleId="Heading6">
    <w:name w:val="heading 6"/>
    <w:basedOn w:val="Normal"/>
    <w:next w:val="Normal"/>
    <w:link w:val="Heading6Char"/>
    <w:unhideWhenUsed/>
    <w:rsid w:val="00371D15"/>
    <w:pPr>
      <w:keepNext/>
      <w:keepLines/>
      <w:spacing w:before="200"/>
      <w:outlineLvl w:val="5"/>
    </w:pPr>
    <w:rPr>
      <w:rFonts w:ascii="Cambria" w:hAnsi="Cambria"/>
      <w:i/>
      <w:iCs/>
      <w:color w:val="243F60"/>
    </w:rPr>
  </w:style>
  <w:style w:type="paragraph" w:styleId="Heading7">
    <w:name w:val="heading 7"/>
    <w:basedOn w:val="Normal"/>
    <w:next w:val="Normal"/>
    <w:link w:val="Heading7Char"/>
    <w:unhideWhenUsed/>
    <w:rsid w:val="00371D15"/>
    <w:pPr>
      <w:keepNext/>
      <w:keepLines/>
      <w:spacing w:before="200"/>
      <w:outlineLvl w:val="6"/>
    </w:pPr>
    <w:rPr>
      <w:rFonts w:ascii="Cambria" w:hAnsi="Cambria"/>
      <w:i/>
      <w:iCs/>
      <w:color w:val="404040"/>
    </w:rPr>
  </w:style>
  <w:style w:type="paragraph" w:styleId="Heading8">
    <w:name w:val="heading 8"/>
    <w:basedOn w:val="Normal"/>
    <w:next w:val="Normal"/>
    <w:link w:val="Heading8Char"/>
    <w:unhideWhenUsed/>
    <w:rsid w:val="00371D15"/>
    <w:pPr>
      <w:keepNext/>
      <w:keepLines/>
      <w:spacing w:before="200"/>
      <w:outlineLvl w:val="7"/>
    </w:pPr>
    <w:rPr>
      <w:rFonts w:ascii="Cambria" w:hAnsi="Cambria"/>
      <w:color w:val="404040"/>
    </w:rPr>
  </w:style>
  <w:style w:type="paragraph" w:styleId="Heading9">
    <w:name w:val="heading 9"/>
    <w:basedOn w:val="Normal"/>
    <w:next w:val="Normal"/>
    <w:link w:val="Heading9Char"/>
    <w:unhideWhenUsed/>
    <w:rsid w:val="00371D15"/>
    <w:pPr>
      <w:keepNext/>
      <w:keepLines/>
      <w:spacing w:before="200"/>
      <w:outlineLvl w:val="8"/>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1D15"/>
    <w:rPr>
      <w:rFonts w:ascii="Verdana" w:eastAsia="Times New Roman" w:hAnsi="Verdana" w:cs="Arial"/>
      <w:b/>
      <w:bCs/>
      <w:kern w:val="32"/>
      <w:sz w:val="48"/>
      <w:szCs w:val="48"/>
    </w:rPr>
  </w:style>
  <w:style w:type="character" w:customStyle="1" w:styleId="Heading2Char">
    <w:name w:val="Heading 2 Char"/>
    <w:basedOn w:val="DefaultParagraphFont"/>
    <w:link w:val="Heading2"/>
    <w:rsid w:val="00371D15"/>
    <w:rPr>
      <w:rFonts w:ascii="Verdana" w:eastAsia="Times New Roman" w:hAnsi="Verdana" w:cs="Arial"/>
      <w:b/>
      <w:bCs/>
      <w:kern w:val="32"/>
      <w:sz w:val="28"/>
      <w:szCs w:val="32"/>
    </w:rPr>
  </w:style>
  <w:style w:type="character" w:customStyle="1" w:styleId="Heading3Char">
    <w:name w:val="Heading 3 Char"/>
    <w:basedOn w:val="DefaultParagraphFont"/>
    <w:link w:val="Heading3"/>
    <w:rsid w:val="00371D15"/>
    <w:rPr>
      <w:rFonts w:ascii="Verdana" w:eastAsia="Times New Roman" w:hAnsi="Verdana" w:cs="Arial"/>
      <w:b/>
      <w:bCs/>
      <w:sz w:val="26"/>
      <w:szCs w:val="26"/>
    </w:rPr>
  </w:style>
  <w:style w:type="character" w:customStyle="1" w:styleId="Heading4Char">
    <w:name w:val="Heading 4 Char"/>
    <w:basedOn w:val="DefaultParagraphFont"/>
    <w:link w:val="Heading4"/>
    <w:rsid w:val="00371D15"/>
    <w:rPr>
      <w:rFonts w:ascii="Verdana" w:eastAsia="Times New Roman" w:hAnsi="Verdana" w:cs="Times New Roman"/>
      <w:b/>
      <w:bCs/>
      <w:szCs w:val="28"/>
    </w:rPr>
  </w:style>
  <w:style w:type="character" w:customStyle="1" w:styleId="Heading5Char">
    <w:name w:val="Heading 5 Char"/>
    <w:basedOn w:val="DefaultParagraphFont"/>
    <w:link w:val="Heading5"/>
    <w:rsid w:val="00371D15"/>
    <w:rPr>
      <w:rFonts w:ascii="Cambria" w:eastAsia="Times New Roman" w:hAnsi="Cambria" w:cs="Times New Roman"/>
      <w:color w:val="243F60"/>
      <w:sz w:val="20"/>
      <w:szCs w:val="20"/>
    </w:rPr>
  </w:style>
  <w:style w:type="character" w:customStyle="1" w:styleId="Heading6Char">
    <w:name w:val="Heading 6 Char"/>
    <w:basedOn w:val="DefaultParagraphFont"/>
    <w:link w:val="Heading6"/>
    <w:rsid w:val="00371D15"/>
    <w:rPr>
      <w:rFonts w:ascii="Cambria" w:eastAsia="Times New Roman" w:hAnsi="Cambria" w:cs="Times New Roman"/>
      <w:i/>
      <w:iCs/>
      <w:color w:val="243F60"/>
      <w:sz w:val="20"/>
      <w:szCs w:val="20"/>
    </w:rPr>
  </w:style>
  <w:style w:type="character" w:customStyle="1" w:styleId="Heading7Char">
    <w:name w:val="Heading 7 Char"/>
    <w:basedOn w:val="DefaultParagraphFont"/>
    <w:link w:val="Heading7"/>
    <w:rsid w:val="00371D15"/>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rsid w:val="00371D15"/>
    <w:rPr>
      <w:rFonts w:ascii="Cambria" w:eastAsia="Times New Roman" w:hAnsi="Cambria" w:cs="Times New Roman"/>
      <w:color w:val="404040"/>
      <w:sz w:val="20"/>
      <w:szCs w:val="20"/>
    </w:rPr>
  </w:style>
  <w:style w:type="character" w:customStyle="1" w:styleId="Heading9Char">
    <w:name w:val="Heading 9 Char"/>
    <w:basedOn w:val="DefaultParagraphFont"/>
    <w:link w:val="Heading9"/>
    <w:rsid w:val="00371D15"/>
    <w:rPr>
      <w:rFonts w:ascii="Cambria" w:eastAsia="Times New Roman" w:hAnsi="Cambria" w:cs="Times New Roman"/>
      <w:i/>
      <w:iCs/>
      <w:color w:val="404040"/>
      <w:sz w:val="20"/>
      <w:szCs w:val="20"/>
    </w:rPr>
  </w:style>
  <w:style w:type="character" w:customStyle="1" w:styleId="Code">
    <w:name w:val="Code"/>
    <w:qFormat/>
    <w:rsid w:val="00371D15"/>
    <w:rPr>
      <w:rFonts w:ascii="Consolas" w:hAnsi="Consolas"/>
      <w:b/>
      <w:bCs/>
      <w:noProof/>
      <w:kern w:val="32"/>
      <w:sz w:val="22"/>
      <w:lang w:val="en-US"/>
    </w:rPr>
  </w:style>
  <w:style w:type="paragraph" w:styleId="BalloonText">
    <w:name w:val="Balloon Text"/>
    <w:basedOn w:val="Normal"/>
    <w:link w:val="BalloonTextChar"/>
    <w:semiHidden/>
    <w:unhideWhenUsed/>
    <w:rsid w:val="00371D15"/>
    <w:pPr>
      <w:spacing w:before="0"/>
    </w:pPr>
    <w:rPr>
      <w:rFonts w:ascii="Tahoma" w:hAnsi="Tahoma" w:cs="Tahoma"/>
      <w:sz w:val="16"/>
      <w:szCs w:val="16"/>
    </w:rPr>
  </w:style>
  <w:style w:type="character" w:customStyle="1" w:styleId="BalloonTextChar">
    <w:name w:val="Balloon Text Char"/>
    <w:basedOn w:val="DefaultParagraphFont"/>
    <w:link w:val="BalloonText"/>
    <w:semiHidden/>
    <w:rsid w:val="00371D15"/>
    <w:rPr>
      <w:rFonts w:ascii="Tahoma" w:eastAsia="Times New Roman" w:hAnsi="Tahoma" w:cs="Tahoma"/>
      <w:sz w:val="16"/>
      <w:szCs w:val="16"/>
    </w:rPr>
  </w:style>
  <w:style w:type="character" w:styleId="Hyperlink">
    <w:name w:val="Hyperlink"/>
    <w:uiPriority w:val="99"/>
    <w:rsid w:val="00371D15"/>
    <w:rPr>
      <w:rFonts w:ascii="Verdana" w:hAnsi="Verdana"/>
      <w:color w:val="0000FF"/>
      <w:sz w:val="20"/>
      <w:u w:val="single"/>
    </w:rPr>
  </w:style>
  <w:style w:type="table" w:styleId="TableGrid">
    <w:name w:val="Table Grid"/>
    <w:basedOn w:val="TableNormal"/>
    <w:rsid w:val="00371D15"/>
    <w:pPr>
      <w:spacing w:before="120" w:after="0" w:line="240" w:lineRule="auto"/>
      <w:jc w:val="both"/>
    </w:pPr>
    <w:rPr>
      <w:rFonts w:ascii="Verdana" w:eastAsia="Times New Roman" w:hAnsi="Verdan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rningMessage">
    <w:name w:val="Warning Message"/>
    <w:basedOn w:val="Normal"/>
    <w:rsid w:val="00371D15"/>
    <w:pPr>
      <w:spacing w:before="0"/>
    </w:pPr>
    <w:rPr>
      <w:b/>
    </w:rPr>
  </w:style>
  <w:style w:type="character" w:styleId="FollowedHyperlink">
    <w:name w:val="FollowedHyperlink"/>
    <w:unhideWhenUsed/>
    <w:rsid w:val="00371D15"/>
    <w:rPr>
      <w:rFonts w:ascii="Verdana" w:hAnsi="Verdana"/>
      <w:color w:val="800080"/>
      <w:sz w:val="20"/>
      <w:u w:val="single"/>
    </w:rPr>
  </w:style>
  <w:style w:type="paragraph" w:styleId="TOC1">
    <w:name w:val="toc 1"/>
    <w:basedOn w:val="Normal"/>
    <w:next w:val="Normal"/>
    <w:uiPriority w:val="39"/>
    <w:rsid w:val="00371D15"/>
    <w:pPr>
      <w:tabs>
        <w:tab w:val="right" w:leader="dot" w:pos="7938"/>
      </w:tabs>
      <w:spacing w:before="60" w:after="60"/>
      <w:jc w:val="left"/>
    </w:pPr>
    <w:rPr>
      <w:b/>
      <w:bCs/>
    </w:rPr>
  </w:style>
  <w:style w:type="paragraph" w:styleId="Revision">
    <w:name w:val="Revision"/>
    <w:hidden/>
    <w:semiHidden/>
    <w:rsid w:val="00371D15"/>
    <w:pPr>
      <w:spacing w:after="0" w:line="240" w:lineRule="auto"/>
    </w:pPr>
    <w:rPr>
      <w:rFonts w:ascii="Verdana" w:eastAsia="Times New Roman" w:hAnsi="Verdana" w:cs="Times New Roman"/>
      <w:sz w:val="20"/>
      <w:szCs w:val="24"/>
      <w:lang w:val="bg-BG" w:eastAsia="bg-BG"/>
    </w:rPr>
  </w:style>
  <w:style w:type="paragraph" w:styleId="TOC2">
    <w:name w:val="toc 2"/>
    <w:basedOn w:val="Normal"/>
    <w:next w:val="Normal"/>
    <w:autoRedefine/>
    <w:uiPriority w:val="39"/>
    <w:rsid w:val="00371D15"/>
    <w:pPr>
      <w:tabs>
        <w:tab w:val="right" w:leader="dot" w:pos="7938"/>
      </w:tabs>
      <w:spacing w:before="60" w:after="60"/>
      <w:ind w:left="198"/>
    </w:pPr>
    <w:rPr>
      <w:sz w:val="18"/>
    </w:rPr>
  </w:style>
  <w:style w:type="table" w:customStyle="1" w:styleId="TableGrid1">
    <w:name w:val="Table Grid1"/>
    <w:basedOn w:val="TableNormal"/>
    <w:next w:val="TableGrid"/>
    <w:rsid w:val="00371D15"/>
    <w:pPr>
      <w:spacing w:after="0" w:line="240" w:lineRule="auto"/>
    </w:pPr>
    <w:rPr>
      <w:rFonts w:ascii="Verdana" w:eastAsia="Times New Roman" w:hAnsi="Verdan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371D15"/>
    <w:pPr>
      <w:spacing w:after="0" w:line="240" w:lineRule="auto"/>
    </w:pPr>
    <w:rPr>
      <w:rFonts w:ascii="Verdana" w:eastAsia="Times New Roman" w:hAnsi="Verdan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ListParagraphStyleBulletedLeft05cmHanging05cm1">
    <w:name w:val="Style List ParagraphStyle Bulleted Left:  0.5 cm Hanging:  0.5 cm1..."/>
    <w:basedOn w:val="NoList"/>
    <w:uiPriority w:val="99"/>
    <w:rsid w:val="00371D15"/>
    <w:pPr>
      <w:numPr>
        <w:numId w:val="26"/>
      </w:numPr>
    </w:pPr>
  </w:style>
  <w:style w:type="numbering" w:customStyle="1" w:styleId="StyleNumberedLeft05cmHanging05cm">
    <w:name w:val="Style Numbered Left:  0.5 cm Hanging:  0.5 cm"/>
    <w:basedOn w:val="NoList"/>
    <w:rsid w:val="00371D15"/>
    <w:pPr>
      <w:numPr>
        <w:numId w:val="2"/>
      </w:numPr>
    </w:pPr>
  </w:style>
  <w:style w:type="numbering" w:customStyle="1" w:styleId="StyleListParagraphStyleBulletedLeft05cmHanging05cm11">
    <w:name w:val="Style List ParagraphStyle Bulleted Left:  0.5 cm Hanging:  0.5 cm1...1"/>
    <w:basedOn w:val="StyleListParagraphStyleBulletedLeft05cmHanging05cm1"/>
    <w:uiPriority w:val="99"/>
    <w:rsid w:val="00371D15"/>
    <w:pPr>
      <w:numPr>
        <w:numId w:val="27"/>
      </w:numPr>
    </w:pPr>
  </w:style>
  <w:style w:type="numbering" w:customStyle="1" w:styleId="StyleNumberedLeft05cmHanging05cm1">
    <w:name w:val="Style Numbered Left:  0.5 cm Hanging:  0.5 cm1"/>
    <w:basedOn w:val="NoList"/>
    <w:rsid w:val="00371D15"/>
  </w:style>
  <w:style w:type="numbering" w:customStyle="1" w:styleId="StyleNumberedLeft05cmHanging05cm2">
    <w:name w:val="Style Numbered Left:  0.5 cm Hanging:  0.5 cm2"/>
    <w:basedOn w:val="NoList"/>
    <w:rsid w:val="00371D15"/>
  </w:style>
  <w:style w:type="numbering" w:customStyle="1" w:styleId="StyleBulletedLeft05cmHanging05cm">
    <w:name w:val="Style Bulleted Left:  0.5 cm Hanging:  0.5 cm"/>
    <w:basedOn w:val="NoList"/>
    <w:rsid w:val="00371D15"/>
    <w:pPr>
      <w:numPr>
        <w:numId w:val="23"/>
      </w:numPr>
    </w:pPr>
  </w:style>
  <w:style w:type="numbering" w:customStyle="1" w:styleId="StyleNumberedLeft05cmHanging05cm3">
    <w:name w:val="Style Numbered Left:  0.5 cm Hanging:  0.5 cm3"/>
    <w:basedOn w:val="NoList"/>
    <w:rsid w:val="00371D15"/>
  </w:style>
  <w:style w:type="numbering" w:customStyle="1" w:styleId="StyleNumberedLeft05cmHanging05cm4">
    <w:name w:val="Style Numbered Left:  0.5 cm Hanging:  0.5 cm4"/>
    <w:basedOn w:val="NoList"/>
    <w:rsid w:val="00371D15"/>
  </w:style>
  <w:style w:type="numbering" w:customStyle="1" w:styleId="StyleNumberedLeft05cmHanging05cm5">
    <w:name w:val="Style Numbered Left:  0.5 cm Hanging:  0.5 cm5"/>
    <w:basedOn w:val="NoList"/>
    <w:rsid w:val="00371D15"/>
  </w:style>
  <w:style w:type="numbering" w:customStyle="1" w:styleId="StyleNumberedLeft05cmHanging05cm6">
    <w:name w:val="Style Numbered Left:  0.5 cm Hanging:  0.5 cm6"/>
    <w:basedOn w:val="NoList"/>
    <w:rsid w:val="00371D15"/>
  </w:style>
  <w:style w:type="numbering" w:customStyle="1" w:styleId="StyleNumberedLeft05cmHanging05cm7">
    <w:name w:val="Style Numbered Left:  0.5 cm Hanging:  0.5 cm7"/>
    <w:basedOn w:val="NoList"/>
    <w:rsid w:val="00371D15"/>
  </w:style>
  <w:style w:type="numbering" w:customStyle="1" w:styleId="StyleNumberedLeft05cmHanging05cm8">
    <w:name w:val="Style Numbered Left:  0.5 cm Hanging:  0.5 cm8"/>
    <w:basedOn w:val="NoList"/>
    <w:rsid w:val="00371D15"/>
  </w:style>
  <w:style w:type="numbering" w:customStyle="1" w:styleId="StyleNumberedLeft0cmHanging075cm">
    <w:name w:val="Style Numbered Left:  0 cm Hanging:  0.75 cm"/>
    <w:basedOn w:val="NoList"/>
    <w:rsid w:val="00371D15"/>
    <w:pPr>
      <w:numPr>
        <w:numId w:val="24"/>
      </w:numPr>
    </w:pPr>
  </w:style>
  <w:style w:type="numbering" w:customStyle="1" w:styleId="StyleNumberedLeft05cmHanging05cm9">
    <w:name w:val="Style Numbered Left:  0.5 cm Hanging:  0.5 cm9"/>
    <w:basedOn w:val="NoList"/>
    <w:rsid w:val="00371D15"/>
  </w:style>
  <w:style w:type="numbering" w:customStyle="1" w:styleId="StyleNumberedLeft05cmHanging05cm10">
    <w:name w:val="Style Numbered Left:  0.5 cm Hanging:  0.5 cm10"/>
    <w:basedOn w:val="NoList"/>
    <w:rsid w:val="00371D15"/>
  </w:style>
  <w:style w:type="numbering" w:customStyle="1" w:styleId="StyleNumberedLeft05cmHanging05cm11">
    <w:name w:val="Style Numbered Left:  0.5 cm Hanging:  0.5 cm11"/>
    <w:basedOn w:val="NoList"/>
    <w:rsid w:val="00371D15"/>
  </w:style>
  <w:style w:type="numbering" w:customStyle="1" w:styleId="StyleNumberedLeft05cmHanging05cm12">
    <w:name w:val="Style Numbered Left:  0.5 cm Hanging:  0.5 cm12"/>
    <w:basedOn w:val="NoList"/>
    <w:rsid w:val="00371D15"/>
  </w:style>
  <w:style w:type="numbering" w:customStyle="1" w:styleId="StyleNumberedLeft05cmHanging05cm13">
    <w:name w:val="Style Numbered Left:  0.5 cm Hanging:  0.5 cm13"/>
    <w:basedOn w:val="NoList"/>
    <w:rsid w:val="00371D15"/>
  </w:style>
  <w:style w:type="numbering" w:customStyle="1" w:styleId="StyleNumberedLeft05cmHanging05cm14">
    <w:name w:val="Style Numbered Left:  0.5 cm Hanging:  0.5 cm14"/>
    <w:basedOn w:val="NoList"/>
    <w:rsid w:val="00371D15"/>
  </w:style>
  <w:style w:type="numbering" w:customStyle="1" w:styleId="StyleNumberedLeft05cmHanging05cm15">
    <w:name w:val="Style Numbered Left:  0.5 cm Hanging:  0.5 cm15"/>
    <w:basedOn w:val="NoList"/>
    <w:rsid w:val="00371D15"/>
    <w:pPr>
      <w:numPr>
        <w:numId w:val="4"/>
      </w:numPr>
    </w:pPr>
  </w:style>
  <w:style w:type="numbering" w:customStyle="1" w:styleId="StyleNumberedLeft05cmHanging05cm16">
    <w:name w:val="Style Numbered Left:  0.5 cm Hanging:  0.5 cm16"/>
    <w:basedOn w:val="NoList"/>
    <w:rsid w:val="00371D15"/>
  </w:style>
  <w:style w:type="numbering" w:customStyle="1" w:styleId="StyleNumberedLeft05cmHanging05cm17">
    <w:name w:val="Style Numbered Left:  0.5 cm Hanging:  0.5 cm17"/>
    <w:basedOn w:val="NoList"/>
    <w:rsid w:val="00371D15"/>
  </w:style>
  <w:style w:type="numbering" w:customStyle="1" w:styleId="StyleNumberedLeft05cmHanging05cm18">
    <w:name w:val="Style Numbered Left:  0.5 cm Hanging:  0.5 cm18"/>
    <w:basedOn w:val="NoList"/>
    <w:rsid w:val="00371D15"/>
  </w:style>
  <w:style w:type="numbering" w:customStyle="1" w:styleId="StyleNumberedLeft05cmHanging05cm19">
    <w:name w:val="Style Numbered Left:  0.5 cm Hanging:  0.5 cm19"/>
    <w:basedOn w:val="NoList"/>
    <w:rsid w:val="00371D15"/>
  </w:style>
  <w:style w:type="numbering" w:customStyle="1" w:styleId="StyleNumberedLeft05cmHanging05cm20">
    <w:name w:val="Style Numbered Left:  0.5 cm Hanging:  0.5 cm20"/>
    <w:basedOn w:val="NoList"/>
    <w:rsid w:val="00371D15"/>
  </w:style>
  <w:style w:type="numbering" w:customStyle="1" w:styleId="StyleNumberedLeft05cmHanging05cm21">
    <w:name w:val="Style Numbered Left:  0.5 cm Hanging:  0.5 cm21"/>
    <w:basedOn w:val="NoList"/>
    <w:rsid w:val="00371D15"/>
  </w:style>
  <w:style w:type="numbering" w:customStyle="1" w:styleId="StyleNumberedLeft05cmHanging05cm22">
    <w:name w:val="Style Numbered Left:  0.5 cm Hanging:  0.5 cm22"/>
    <w:basedOn w:val="NoList"/>
    <w:rsid w:val="00371D15"/>
  </w:style>
  <w:style w:type="numbering" w:customStyle="1" w:styleId="StyleNumberedLeft05cmHanging05cm23">
    <w:name w:val="Style Numbered Left:  0.5 cm Hanging:  0.5 cm23"/>
    <w:basedOn w:val="NoList"/>
    <w:rsid w:val="00371D15"/>
  </w:style>
  <w:style w:type="numbering" w:customStyle="1" w:styleId="StyleNumberedLeft05cmHanging05cm24">
    <w:name w:val="Style Numbered Left:  0.5 cm Hanging:  0.5 cm24"/>
    <w:basedOn w:val="NoList"/>
    <w:rsid w:val="00371D15"/>
    <w:pPr>
      <w:numPr>
        <w:numId w:val="1"/>
      </w:numPr>
    </w:pPr>
  </w:style>
  <w:style w:type="numbering" w:customStyle="1" w:styleId="StyleNumberedLeft05cmHanging05cm25">
    <w:name w:val="Style Numbered Left:  0.5 cm Hanging:  0.5 cm25"/>
    <w:basedOn w:val="NoList"/>
    <w:rsid w:val="00371D15"/>
  </w:style>
  <w:style w:type="numbering" w:customStyle="1" w:styleId="StyleNumberedLeft05cmHanging05cm26">
    <w:name w:val="Style Numbered Left:  0.5 cm Hanging:  0.5 cm26"/>
    <w:basedOn w:val="NoList"/>
    <w:rsid w:val="00371D15"/>
    <w:pPr>
      <w:numPr>
        <w:numId w:val="21"/>
      </w:numPr>
    </w:pPr>
  </w:style>
  <w:style w:type="numbering" w:customStyle="1" w:styleId="StyleBulletedLeft05cmHanging05cm22">
    <w:name w:val="Style Bulleted Left:  0.5 cm Hanging:  0.5 cm22"/>
    <w:basedOn w:val="NoList"/>
    <w:uiPriority w:val="99"/>
    <w:rsid w:val="00371D15"/>
    <w:pPr>
      <w:numPr>
        <w:numId w:val="28"/>
      </w:numPr>
    </w:pPr>
  </w:style>
  <w:style w:type="paragraph" w:styleId="List">
    <w:name w:val="List"/>
    <w:basedOn w:val="Normal"/>
    <w:semiHidden/>
    <w:unhideWhenUsed/>
    <w:rsid w:val="00371D15"/>
    <w:pPr>
      <w:ind w:left="283" w:hanging="283"/>
      <w:contextualSpacing/>
    </w:pPr>
  </w:style>
  <w:style w:type="paragraph" w:styleId="Header">
    <w:name w:val="header"/>
    <w:basedOn w:val="Normal"/>
    <w:link w:val="HeaderChar"/>
    <w:unhideWhenUsed/>
    <w:rsid w:val="00371D15"/>
    <w:pPr>
      <w:tabs>
        <w:tab w:val="center" w:pos="4703"/>
        <w:tab w:val="right" w:pos="9406"/>
      </w:tabs>
      <w:spacing w:before="0"/>
    </w:pPr>
  </w:style>
  <w:style w:type="character" w:customStyle="1" w:styleId="HeaderChar">
    <w:name w:val="Header Char"/>
    <w:basedOn w:val="DefaultParagraphFont"/>
    <w:link w:val="Header"/>
    <w:rsid w:val="00371D15"/>
    <w:rPr>
      <w:rFonts w:ascii="Verdana" w:eastAsia="Times New Roman" w:hAnsi="Verdana" w:cs="Times New Roman"/>
      <w:sz w:val="20"/>
      <w:szCs w:val="20"/>
    </w:rPr>
  </w:style>
  <w:style w:type="paragraph" w:styleId="Footer">
    <w:name w:val="footer"/>
    <w:basedOn w:val="Normal"/>
    <w:link w:val="FooterChar"/>
    <w:unhideWhenUsed/>
    <w:rsid w:val="00371D15"/>
    <w:pPr>
      <w:tabs>
        <w:tab w:val="center" w:pos="4536"/>
        <w:tab w:val="right" w:pos="9072"/>
      </w:tabs>
      <w:spacing w:before="0"/>
    </w:pPr>
  </w:style>
  <w:style w:type="character" w:customStyle="1" w:styleId="FooterChar">
    <w:name w:val="Footer Char"/>
    <w:basedOn w:val="DefaultParagraphFont"/>
    <w:link w:val="Footer"/>
    <w:rsid w:val="00371D15"/>
    <w:rPr>
      <w:rFonts w:ascii="Verdana" w:eastAsia="Times New Roman" w:hAnsi="Verdana" w:cs="Times New Roman"/>
      <w:sz w:val="20"/>
      <w:szCs w:val="20"/>
    </w:rPr>
  </w:style>
  <w:style w:type="paragraph" w:styleId="ListParagraph">
    <w:name w:val="List Paragraph"/>
    <w:basedOn w:val="Normal"/>
    <w:uiPriority w:val="34"/>
    <w:unhideWhenUsed/>
    <w:rsid w:val="00371D15"/>
    <w:pPr>
      <w:ind w:left="720"/>
      <w:contextualSpacing/>
    </w:pPr>
  </w:style>
  <w:style w:type="character" w:styleId="CommentReference">
    <w:name w:val="annotation reference"/>
    <w:basedOn w:val="DefaultParagraphFont"/>
    <w:semiHidden/>
    <w:unhideWhenUsed/>
    <w:rsid w:val="00371D15"/>
    <w:rPr>
      <w:sz w:val="16"/>
      <w:szCs w:val="16"/>
    </w:rPr>
  </w:style>
  <w:style w:type="paragraph" w:styleId="CommentText">
    <w:name w:val="annotation text"/>
    <w:basedOn w:val="Normal"/>
    <w:link w:val="CommentTextChar"/>
    <w:semiHidden/>
    <w:unhideWhenUsed/>
    <w:rsid w:val="00371D15"/>
  </w:style>
  <w:style w:type="character" w:customStyle="1" w:styleId="CommentTextChar">
    <w:name w:val="Comment Text Char"/>
    <w:basedOn w:val="DefaultParagraphFont"/>
    <w:link w:val="CommentText"/>
    <w:semiHidden/>
    <w:rsid w:val="00371D15"/>
    <w:rPr>
      <w:rFonts w:ascii="Verdana" w:eastAsia="Times New Roman" w:hAnsi="Verdana" w:cs="Times New Roman"/>
      <w:sz w:val="20"/>
      <w:szCs w:val="20"/>
    </w:rPr>
  </w:style>
  <w:style w:type="paragraph" w:styleId="CommentSubject">
    <w:name w:val="annotation subject"/>
    <w:basedOn w:val="CommentText"/>
    <w:next w:val="CommentText"/>
    <w:link w:val="CommentSubjectChar"/>
    <w:semiHidden/>
    <w:unhideWhenUsed/>
    <w:rsid w:val="00371D15"/>
    <w:rPr>
      <w:b/>
      <w:bCs/>
    </w:rPr>
  </w:style>
  <w:style w:type="character" w:customStyle="1" w:styleId="CommentSubjectChar">
    <w:name w:val="Comment Subject Char"/>
    <w:basedOn w:val="CommentTextChar"/>
    <w:link w:val="CommentSubject"/>
    <w:semiHidden/>
    <w:rsid w:val="00371D15"/>
    <w:rPr>
      <w:rFonts w:ascii="Verdana" w:eastAsia="Times New Roman" w:hAnsi="Verdana" w:cs="Times New Roman"/>
      <w:b/>
      <w:bCs/>
      <w:sz w:val="20"/>
      <w:szCs w:val="20"/>
    </w:rPr>
  </w:style>
  <w:style w:type="paragraph" w:styleId="TOC3">
    <w:name w:val="toc 3"/>
    <w:basedOn w:val="Normal"/>
    <w:next w:val="Normal"/>
    <w:autoRedefine/>
    <w:uiPriority w:val="39"/>
    <w:unhideWhenUsed/>
    <w:rsid w:val="00371D15"/>
    <w:pPr>
      <w:spacing w:before="0" w:after="100" w:line="276" w:lineRule="auto"/>
      <w:ind w:left="440"/>
      <w:jc w:val="left"/>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371D15"/>
    <w:pPr>
      <w:spacing w:before="0" w:after="100" w:line="276" w:lineRule="auto"/>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71D15"/>
    <w:pPr>
      <w:spacing w:before="0"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71D15"/>
    <w:pPr>
      <w:spacing w:before="0"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71D15"/>
    <w:pPr>
      <w:spacing w:before="0"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71D15"/>
    <w:pPr>
      <w:spacing w:before="0"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71D15"/>
    <w:pPr>
      <w:spacing w:before="0" w:after="100" w:line="276" w:lineRule="auto"/>
      <w:ind w:left="1760"/>
      <w:jc w:val="left"/>
    </w:pPr>
    <w:rPr>
      <w:rFonts w:asciiTheme="minorHAnsi" w:eastAsiaTheme="minorEastAsia" w:hAnsiTheme="minorHAnsi" w:cstheme="minorBidi"/>
      <w:sz w:val="22"/>
      <w:szCs w:val="22"/>
    </w:rPr>
  </w:style>
  <w:style w:type="numbering" w:customStyle="1" w:styleId="NoList1">
    <w:name w:val="No List1"/>
    <w:next w:val="NoList"/>
    <w:uiPriority w:val="99"/>
    <w:semiHidden/>
    <w:unhideWhenUsed/>
    <w:rsid w:val="00371D15"/>
  </w:style>
  <w:style w:type="character" w:customStyle="1" w:styleId="tgc">
    <w:name w:val="_tgc"/>
    <w:basedOn w:val="DefaultParagraphFont"/>
    <w:rsid w:val="00B47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png"/><Relationship Id="rId34"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e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theme" Target="theme/theme1.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B629A-87A0-41CA-870F-841770470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104</Pages>
  <Words>28765</Words>
  <Characters>163965</Characters>
  <Application>Microsoft Office Word</Application>
  <DocSecurity>0</DocSecurity>
  <Lines>1366</Lines>
  <Paragraphs>384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Zijlstra</dc:creator>
  <cp:keywords/>
  <dc:description/>
  <cp:lastModifiedBy>Hans Zijlstra</cp:lastModifiedBy>
  <cp:revision>29</cp:revision>
  <dcterms:created xsi:type="dcterms:W3CDTF">2017-06-23T12:32:00Z</dcterms:created>
  <dcterms:modified xsi:type="dcterms:W3CDTF">2017-06-26T14:39:00Z</dcterms:modified>
</cp:coreProperties>
</file>